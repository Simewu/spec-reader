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F18A4" w14:textId="5D472B82" w:rsidR="008B4833" w:rsidRPr="00C904FA" w:rsidRDefault="005D7375" w:rsidP="00684797">
      <w:pPr>
        <w:pStyle w:val="ZA"/>
        <w:framePr w:wrap="notBeside"/>
        <w:tabs>
          <w:tab w:val="right" w:pos="10080"/>
        </w:tabs>
        <w:jc w:val="left"/>
        <w:rPr>
          <w:sz w:val="48"/>
          <w:szCs w:val="48"/>
        </w:rPr>
      </w:pPr>
      <w:bookmarkStart w:id="0" w:name="page1"/>
      <w:r w:rsidRPr="00772F12">
        <w:rPr>
          <w:rFonts w:ascii="Times New Roman" w:hAnsi="Times New Roman"/>
          <w:sz w:val="32"/>
          <w:szCs w:val="32"/>
        </w:rPr>
        <w:t xml:space="preserve"> </w:t>
      </w:r>
      <w:r w:rsidR="003618E8" w:rsidRPr="00772F12">
        <w:rPr>
          <w:sz w:val="32"/>
          <w:szCs w:val="32"/>
          <w:lang w:val="en-US" w:eastAsia="zh-CN"/>
        </w:rPr>
        <w:drawing>
          <wp:inline distT="0" distB="0" distL="0" distR="0" wp14:anchorId="0534224D" wp14:editId="3C1496D9">
            <wp:extent cx="985140" cy="421640"/>
            <wp:effectExtent l="0" t="0" r="0" b="0"/>
            <wp:docPr id="1" name="Picture 3">
              <a:extLst xmlns:a="http://schemas.openxmlformats.org/drawingml/2006/main">
                <a:ext uri="{FF2B5EF4-FFF2-40B4-BE49-F238E27FC236}">
                  <a16:creationId xmlns:a16="http://schemas.microsoft.com/office/drawing/2014/main" id="{537C9C7E-6173-1E47-A38C-4E3FBE4D3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C9C7E-6173-1E47-A38C-4E3FBE4D31B3}"/>
                        </a:ext>
                      </a:extLst>
                    </pic:cNvPr>
                    <pic:cNvPicPr>
                      <a:picLocks noChangeAspect="1"/>
                    </pic:cNvPicPr>
                  </pic:nvPicPr>
                  <pic:blipFill>
                    <a:blip r:embed="rId11" cstate="print"/>
                    <a:stretch>
                      <a:fillRect/>
                    </a:stretch>
                  </pic:blipFill>
                  <pic:spPr>
                    <a:xfrm>
                      <a:off x="0" y="0"/>
                      <a:ext cx="985140" cy="421640"/>
                    </a:xfrm>
                    <a:prstGeom prst="rect">
                      <a:avLst/>
                    </a:prstGeom>
                  </pic:spPr>
                </pic:pic>
              </a:graphicData>
            </a:graphic>
          </wp:inline>
        </w:drawing>
      </w:r>
      <w:r w:rsidR="003618E8" w:rsidRPr="00772F12">
        <w:rPr>
          <w:sz w:val="32"/>
          <w:szCs w:val="32"/>
        </w:rPr>
        <w:tab/>
      </w:r>
      <w:r w:rsidR="009A2B1E" w:rsidRPr="00C904FA">
        <w:rPr>
          <w:sz w:val="36"/>
          <w:szCs w:val="40"/>
        </w:rPr>
        <w:t>O-RAN.TIFG.Cert-Badge</w:t>
      </w:r>
      <w:r w:rsidR="008A5664" w:rsidRPr="00C904FA">
        <w:rPr>
          <w:sz w:val="36"/>
          <w:szCs w:val="40"/>
        </w:rPr>
        <w:t>.0</w:t>
      </w:r>
      <w:r w:rsidR="00631957" w:rsidRPr="00C904FA">
        <w:rPr>
          <w:sz w:val="36"/>
          <w:szCs w:val="40"/>
        </w:rPr>
        <w:t>-</w:t>
      </w:r>
      <w:r w:rsidR="00E87C48">
        <w:rPr>
          <w:sz w:val="36"/>
          <w:szCs w:val="40"/>
        </w:rPr>
        <w:t>R00</w:t>
      </w:r>
      <w:r w:rsidR="00422D85">
        <w:rPr>
          <w:sz w:val="36"/>
          <w:szCs w:val="40"/>
        </w:rPr>
        <w:t>4</w:t>
      </w:r>
      <w:r w:rsidR="00E87C48">
        <w:rPr>
          <w:sz w:val="36"/>
          <w:szCs w:val="40"/>
        </w:rPr>
        <w:t>-</w:t>
      </w:r>
      <w:r w:rsidR="00631957" w:rsidRPr="00C904FA">
        <w:rPr>
          <w:sz w:val="36"/>
          <w:szCs w:val="40"/>
        </w:rPr>
        <w:t>v</w:t>
      </w:r>
      <w:r w:rsidR="00422D85">
        <w:rPr>
          <w:rFonts w:eastAsia="DengXian"/>
          <w:sz w:val="36"/>
          <w:szCs w:val="40"/>
          <w:lang w:eastAsia="zh-CN"/>
        </w:rPr>
        <w:t>10</w:t>
      </w:r>
      <w:r w:rsidR="00631957" w:rsidRPr="00C904FA">
        <w:rPr>
          <w:sz w:val="36"/>
          <w:szCs w:val="40"/>
        </w:rPr>
        <w:t>.</w:t>
      </w:r>
      <w:r w:rsidR="001D4C90" w:rsidRPr="00C904FA">
        <w:rPr>
          <w:rFonts w:eastAsia="DengXian"/>
          <w:sz w:val="36"/>
          <w:szCs w:val="40"/>
          <w:lang w:eastAsia="zh-CN"/>
        </w:rPr>
        <w:t>0</w:t>
      </w:r>
      <w:r w:rsidR="00631957" w:rsidRPr="00C904FA">
        <w:rPr>
          <w:sz w:val="36"/>
          <w:szCs w:val="40"/>
        </w:rPr>
        <w:t>0</w:t>
      </w:r>
    </w:p>
    <w:p w14:paraId="0FC11DA1" w14:textId="38064C57" w:rsidR="008B4833" w:rsidRPr="00772F12" w:rsidRDefault="00CE446C" w:rsidP="008B4833">
      <w:pPr>
        <w:pStyle w:val="ZB"/>
        <w:framePr w:wrap="notBeside"/>
      </w:pPr>
      <w:r>
        <w:t>Technical Specification</w:t>
      </w:r>
    </w:p>
    <w:p w14:paraId="7E9A58FD" w14:textId="77777777" w:rsidR="008B4833" w:rsidRPr="00772F12" w:rsidRDefault="008B4833" w:rsidP="008B4833">
      <w:pPr>
        <w:pStyle w:val="ZT"/>
        <w:framePr w:wrap="notBeside"/>
        <w:rPr>
          <w:sz w:val="28"/>
          <w:szCs w:val="28"/>
        </w:rPr>
      </w:pPr>
    </w:p>
    <w:p w14:paraId="0254E843" w14:textId="77777777" w:rsidR="00FD23DF" w:rsidRPr="00772F12" w:rsidRDefault="00FD23DF" w:rsidP="008B4833">
      <w:pPr>
        <w:pStyle w:val="ZT"/>
        <w:framePr w:wrap="notBeside"/>
        <w:wordWrap w:val="0"/>
        <w:rPr>
          <w:sz w:val="28"/>
          <w:szCs w:val="28"/>
        </w:rPr>
      </w:pPr>
    </w:p>
    <w:p w14:paraId="0E5EF9AE" w14:textId="77777777" w:rsidR="0009709B" w:rsidRPr="00772F12" w:rsidRDefault="0009709B" w:rsidP="008B4833">
      <w:pPr>
        <w:pStyle w:val="ZT"/>
        <w:framePr w:wrap="notBeside"/>
        <w:wordWrap w:val="0"/>
        <w:rPr>
          <w:sz w:val="28"/>
          <w:szCs w:val="28"/>
        </w:rPr>
      </w:pPr>
    </w:p>
    <w:p w14:paraId="6C9D498C" w14:textId="2873A880" w:rsidR="00FA3FEA" w:rsidRPr="00772F12" w:rsidRDefault="00FA3FEA" w:rsidP="00FA3FEA">
      <w:pPr>
        <w:pStyle w:val="ZT"/>
        <w:framePr w:wrap="notBeside"/>
        <w:wordWrap w:val="0"/>
      </w:pPr>
      <w:r w:rsidRPr="00772F12">
        <w:t xml:space="preserve">O-RAN </w:t>
      </w:r>
      <w:r w:rsidR="0090431F" w:rsidRPr="00772F12">
        <w:t>ALLIANCE</w:t>
      </w:r>
      <w:r w:rsidR="00516FF8" w:rsidRPr="00772F12">
        <w:t xml:space="preserve"> </w:t>
      </w:r>
      <w:r w:rsidRPr="00772F12">
        <w:t xml:space="preserve">Test and Integration Focus Group </w:t>
      </w:r>
    </w:p>
    <w:p w14:paraId="691B7FAF" w14:textId="77777777" w:rsidR="00FA3FEA" w:rsidRPr="00772F12" w:rsidRDefault="00FA3FEA" w:rsidP="00FA3FEA">
      <w:pPr>
        <w:pStyle w:val="ZT"/>
        <w:framePr w:wrap="notBeside"/>
      </w:pPr>
    </w:p>
    <w:p w14:paraId="79027EAD" w14:textId="226E59F9" w:rsidR="008B4833" w:rsidRPr="00772F12" w:rsidRDefault="00CE446C" w:rsidP="008B4833">
      <w:pPr>
        <w:pStyle w:val="ZT"/>
        <w:framePr w:wrap="notBeside"/>
        <w:rPr>
          <w:sz w:val="28"/>
          <w:szCs w:val="28"/>
        </w:rPr>
      </w:pPr>
      <w:r w:rsidRPr="00CE446C">
        <w:rPr>
          <w:szCs w:val="34"/>
        </w:rPr>
        <w:t>Certification and Badging Processes and Procedures</w:t>
      </w:r>
    </w:p>
    <w:p w14:paraId="6FC2B751" w14:textId="77777777" w:rsidR="008B4833" w:rsidRPr="00772F12" w:rsidRDefault="008B4833" w:rsidP="008B4833">
      <w:pPr>
        <w:pStyle w:val="ZT"/>
        <w:framePr w:wrap="notBeside"/>
        <w:rPr>
          <w:i/>
          <w:sz w:val="28"/>
          <w:szCs w:val="28"/>
        </w:rPr>
      </w:pPr>
    </w:p>
    <w:bookmarkEnd w:id="0"/>
    <w:p w14:paraId="02CFB220" w14:textId="1E2BB149" w:rsidR="00C904FA" w:rsidRPr="003253EE" w:rsidRDefault="00C904FA" w:rsidP="00C904FA">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Copyright © 202</w:t>
      </w:r>
      <w:r w:rsidR="004B01A3">
        <w:rPr>
          <w:rFonts w:eastAsia="MS PGothic"/>
          <w:iCs/>
          <w:sz w:val="18"/>
          <w:szCs w:val="18"/>
          <w:lang w:eastAsia="ja-JP"/>
        </w:rPr>
        <w:t>4</w:t>
      </w:r>
      <w:r w:rsidRPr="003253EE">
        <w:rPr>
          <w:rFonts w:eastAsia="MS PGothic"/>
          <w:iCs/>
          <w:sz w:val="18"/>
          <w:szCs w:val="18"/>
          <w:lang w:eastAsia="ja-JP"/>
        </w:rPr>
        <w:t xml:space="preserve"> by the O-RAN ALLIANCE e.V.</w:t>
      </w:r>
    </w:p>
    <w:p w14:paraId="74F12307" w14:textId="77777777" w:rsidR="00C904FA" w:rsidRPr="003253EE" w:rsidRDefault="00C904FA" w:rsidP="00C904FA">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1D9C698" w14:textId="77777777" w:rsidR="00C904FA" w:rsidRPr="003253EE" w:rsidRDefault="00C904FA" w:rsidP="00C904FA">
      <w:pPr>
        <w:framePr w:h="1900" w:hRule="exact" w:wrap="notBeside" w:vAnchor="page" w:hAnchor="page" w:x="884" w:y="14092"/>
        <w:spacing w:after="0"/>
        <w:jc w:val="both"/>
        <w:rPr>
          <w:rFonts w:eastAsia="MS PGothic"/>
          <w:iCs/>
          <w:sz w:val="18"/>
          <w:szCs w:val="18"/>
          <w:lang w:eastAsia="ja-JP"/>
        </w:rPr>
      </w:pPr>
    </w:p>
    <w:p w14:paraId="7AA49A25" w14:textId="77777777" w:rsidR="00C904FA" w:rsidRPr="003253EE" w:rsidRDefault="00C904FA" w:rsidP="00C904FA">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O-RAN ALLIANCE e.V., Buschkauler Weg 27, 53347 Alfter, Germany</w:t>
      </w:r>
    </w:p>
    <w:p w14:paraId="17BA70FC" w14:textId="77777777" w:rsidR="00C904FA" w:rsidRPr="003253EE" w:rsidRDefault="00C904FA" w:rsidP="00C904FA">
      <w:pPr>
        <w:framePr w:h="1900" w:hRule="exact" w:wrap="notBeside" w:vAnchor="page" w:hAnchor="page" w:x="884" w:y="14092"/>
        <w:spacing w:after="0"/>
        <w:jc w:val="both"/>
        <w:rPr>
          <w:rFonts w:eastAsia="MS PGothic"/>
          <w:iCs/>
          <w:sz w:val="18"/>
          <w:szCs w:val="18"/>
          <w:lang w:eastAsia="ja-JP"/>
        </w:rPr>
      </w:pPr>
      <w:r w:rsidRPr="003253EE">
        <w:rPr>
          <w:rFonts w:eastAsia="MS PGothic"/>
          <w:iCs/>
          <w:sz w:val="18"/>
          <w:szCs w:val="18"/>
          <w:lang w:eastAsia="ja-JP"/>
        </w:rPr>
        <w:t>Register of Associations, Bonn VR 11238, VAT ID DE321720189</w:t>
      </w:r>
    </w:p>
    <w:p w14:paraId="38DC221A" w14:textId="77777777" w:rsidR="008B4833" w:rsidRPr="00772F12" w:rsidRDefault="008B4833" w:rsidP="0068401A">
      <w:pPr>
        <w:tabs>
          <w:tab w:val="left" w:pos="9510"/>
        </w:tabs>
        <w:rPr>
          <w:b/>
          <w:lang w:val="en-GB"/>
        </w:rPr>
        <w:sectPr w:rsidR="008B4833" w:rsidRPr="00772F12" w:rsidSect="00C81FAA">
          <w:footerReference w:type="default" r:id="rId12"/>
          <w:footerReference w:type="first" r:id="rId13"/>
          <w:footnotePr>
            <w:numRestart w:val="eachSect"/>
          </w:footnotePr>
          <w:pgSz w:w="11907" w:h="16840"/>
          <w:pgMar w:top="2268" w:right="851" w:bottom="10773" w:left="851" w:header="0" w:footer="0" w:gutter="0"/>
          <w:lnNumType w:countBy="1"/>
          <w:cols w:space="720"/>
          <w:titlePg/>
          <w:docGrid w:linePitch="272"/>
        </w:sectPr>
      </w:pPr>
    </w:p>
    <w:p w14:paraId="5FC53876" w14:textId="77777777" w:rsidR="006004D5" w:rsidRPr="00772F12" w:rsidRDefault="006004D5" w:rsidP="006004D5">
      <w:pPr>
        <w:pStyle w:val="TT"/>
        <w:ind w:left="0" w:firstLine="0"/>
      </w:pPr>
      <w:bookmarkStart w:id="1" w:name="_Toc451533944"/>
      <w:bookmarkStart w:id="2" w:name="_Toc484178379"/>
      <w:bookmarkStart w:id="3" w:name="_Toc484178409"/>
      <w:bookmarkStart w:id="4" w:name="_Toc487531993"/>
      <w:bookmarkStart w:id="5" w:name="_Toc527987191"/>
      <w:bookmarkStart w:id="6" w:name="_Toc529802475"/>
      <w:bookmarkStart w:id="7" w:name="_Toc94645691"/>
      <w:bookmarkStart w:id="8" w:name="For_tbname"/>
      <w:bookmarkStart w:id="9" w:name="_Toc518894313"/>
      <w:bookmarkStart w:id="10" w:name="_Toc518910844"/>
      <w:bookmarkStart w:id="11" w:name="_Toc365630"/>
      <w:bookmarkStart w:id="12" w:name="_Toc2165609"/>
      <w:bookmarkStart w:id="13" w:name="_Toc21971635"/>
      <w:r w:rsidRPr="00772F12">
        <w:lastRenderedPageBreak/>
        <w:t>Contents</w:t>
      </w:r>
    </w:p>
    <w:p w14:paraId="63480C00" w14:textId="20ED7E47" w:rsidR="00B950B4" w:rsidRDefault="006004D5">
      <w:pPr>
        <w:pStyle w:val="TOC1"/>
        <w:rPr>
          <w:rFonts w:asciiTheme="minorHAnsi" w:eastAsiaTheme="minorEastAsia" w:hAnsiTheme="minorHAnsi" w:cstheme="minorBidi"/>
          <w:kern w:val="2"/>
          <w:szCs w:val="22"/>
          <w:lang w:val="en-US"/>
          <w14:ligatures w14:val="standardContextual"/>
        </w:rPr>
      </w:pPr>
      <w:r w:rsidRPr="00772F12">
        <w:rPr>
          <w:rFonts w:cs="Arial"/>
        </w:rPr>
        <w:fldChar w:fldCharType="begin"/>
      </w:r>
      <w:r w:rsidRPr="00772F12">
        <w:rPr>
          <w:rFonts w:cs="Arial"/>
        </w:rPr>
        <w:instrText xml:space="preserve"> TOC \o "1-5" </w:instrText>
      </w:r>
      <w:r w:rsidRPr="00772F12">
        <w:rPr>
          <w:rFonts w:cs="Arial"/>
        </w:rPr>
        <w:fldChar w:fldCharType="separate"/>
      </w:r>
      <w:r w:rsidR="00B950B4">
        <w:t>Foreword</w:t>
      </w:r>
      <w:r w:rsidR="00B950B4">
        <w:tab/>
      </w:r>
      <w:r w:rsidR="00B950B4">
        <w:fldChar w:fldCharType="begin"/>
      </w:r>
      <w:r w:rsidR="00B950B4">
        <w:instrText xml:space="preserve"> PAGEREF _Toc161923975 \h </w:instrText>
      </w:r>
      <w:r w:rsidR="00B950B4">
        <w:fldChar w:fldCharType="separate"/>
      </w:r>
      <w:r w:rsidR="00162B0B">
        <w:t>3</w:t>
      </w:r>
      <w:r w:rsidR="00B950B4">
        <w:fldChar w:fldCharType="end"/>
      </w:r>
    </w:p>
    <w:p w14:paraId="5E014D37" w14:textId="201B8226" w:rsidR="00B950B4" w:rsidRDefault="00B950B4">
      <w:pPr>
        <w:pStyle w:val="TOC1"/>
        <w:rPr>
          <w:rFonts w:asciiTheme="minorHAnsi" w:eastAsiaTheme="minorEastAsia" w:hAnsiTheme="minorHAnsi" w:cstheme="minorBidi"/>
          <w:kern w:val="2"/>
          <w:szCs w:val="22"/>
          <w:lang w:val="en-US"/>
          <w14:ligatures w14:val="standardContextual"/>
        </w:rPr>
      </w:pPr>
      <w:r>
        <w:t>Modal verbs terminology</w:t>
      </w:r>
      <w:r>
        <w:tab/>
      </w:r>
      <w:r>
        <w:fldChar w:fldCharType="begin"/>
      </w:r>
      <w:r>
        <w:instrText xml:space="preserve"> PAGEREF _Toc161923976 \h </w:instrText>
      </w:r>
      <w:r>
        <w:fldChar w:fldCharType="separate"/>
      </w:r>
      <w:r w:rsidR="00162B0B">
        <w:t>3</w:t>
      </w:r>
      <w:r>
        <w:fldChar w:fldCharType="end"/>
      </w:r>
    </w:p>
    <w:p w14:paraId="72FC226D" w14:textId="30F80091" w:rsidR="00B950B4" w:rsidRDefault="00B950B4">
      <w:pPr>
        <w:pStyle w:val="TOC1"/>
        <w:rPr>
          <w:rFonts w:asciiTheme="minorHAnsi" w:eastAsiaTheme="minorEastAsia" w:hAnsiTheme="minorHAnsi" w:cstheme="minorBidi"/>
          <w:kern w:val="2"/>
          <w:szCs w:val="22"/>
          <w:lang w:val="en-US"/>
          <w14:ligatures w14:val="standardContextual"/>
        </w:rPr>
      </w:pPr>
      <w:r>
        <w:t>1 Scope</w:t>
      </w:r>
      <w:r>
        <w:tab/>
      </w:r>
      <w:r>
        <w:fldChar w:fldCharType="begin"/>
      </w:r>
      <w:r>
        <w:instrText xml:space="preserve"> PAGEREF _Toc161923977 \h </w:instrText>
      </w:r>
      <w:r>
        <w:fldChar w:fldCharType="separate"/>
      </w:r>
      <w:r w:rsidR="00162B0B">
        <w:t>4</w:t>
      </w:r>
      <w:r>
        <w:fldChar w:fldCharType="end"/>
      </w:r>
    </w:p>
    <w:p w14:paraId="4DC19B92" w14:textId="2285E775" w:rsidR="00B950B4" w:rsidRDefault="00B950B4">
      <w:pPr>
        <w:pStyle w:val="TOC1"/>
        <w:rPr>
          <w:rFonts w:asciiTheme="minorHAnsi" w:eastAsiaTheme="minorEastAsia" w:hAnsiTheme="minorHAnsi" w:cstheme="minorBidi"/>
          <w:kern w:val="2"/>
          <w:szCs w:val="22"/>
          <w:lang w:val="en-US"/>
          <w14:ligatures w14:val="standardContextual"/>
        </w:rPr>
      </w:pPr>
      <w:r>
        <w:t>2 References</w:t>
      </w:r>
      <w:r>
        <w:tab/>
      </w:r>
      <w:r>
        <w:fldChar w:fldCharType="begin"/>
      </w:r>
      <w:r>
        <w:instrText xml:space="preserve"> PAGEREF _Toc161923978 \h </w:instrText>
      </w:r>
      <w:r>
        <w:fldChar w:fldCharType="separate"/>
      </w:r>
      <w:r w:rsidR="00162B0B">
        <w:t>4</w:t>
      </w:r>
      <w:r>
        <w:fldChar w:fldCharType="end"/>
      </w:r>
    </w:p>
    <w:p w14:paraId="177A0024" w14:textId="427D72C5" w:rsidR="00B950B4" w:rsidRDefault="00B950B4">
      <w:pPr>
        <w:pStyle w:val="TOC2"/>
        <w:rPr>
          <w:rFonts w:asciiTheme="minorHAnsi" w:eastAsiaTheme="minorEastAsia" w:hAnsiTheme="minorHAnsi" w:cstheme="minorBidi"/>
          <w:kern w:val="2"/>
          <w:sz w:val="22"/>
          <w:szCs w:val="22"/>
          <w:lang w:val="en-US"/>
          <w14:ligatures w14:val="standardContextual"/>
        </w:rPr>
      </w:pPr>
      <w:r>
        <w:t>2.1 Normative references</w:t>
      </w:r>
      <w:r>
        <w:tab/>
      </w:r>
      <w:r>
        <w:fldChar w:fldCharType="begin"/>
      </w:r>
      <w:r>
        <w:instrText xml:space="preserve"> PAGEREF _Toc161923979 \h </w:instrText>
      </w:r>
      <w:r>
        <w:fldChar w:fldCharType="separate"/>
      </w:r>
      <w:r w:rsidR="00162B0B">
        <w:t>4</w:t>
      </w:r>
      <w:r>
        <w:fldChar w:fldCharType="end"/>
      </w:r>
    </w:p>
    <w:p w14:paraId="3E641F39" w14:textId="21048652" w:rsidR="00B950B4" w:rsidRDefault="00B950B4">
      <w:pPr>
        <w:pStyle w:val="TOC2"/>
        <w:rPr>
          <w:rFonts w:asciiTheme="minorHAnsi" w:eastAsiaTheme="minorEastAsia" w:hAnsiTheme="minorHAnsi" w:cstheme="minorBidi"/>
          <w:kern w:val="2"/>
          <w:sz w:val="22"/>
          <w:szCs w:val="22"/>
          <w:lang w:val="en-US"/>
          <w14:ligatures w14:val="standardContextual"/>
        </w:rPr>
      </w:pPr>
      <w:r>
        <w:t>2.2 Informative references</w:t>
      </w:r>
      <w:r>
        <w:tab/>
      </w:r>
      <w:r>
        <w:fldChar w:fldCharType="begin"/>
      </w:r>
      <w:r>
        <w:instrText xml:space="preserve"> PAGEREF _Toc161923980 \h </w:instrText>
      </w:r>
      <w:r>
        <w:fldChar w:fldCharType="separate"/>
      </w:r>
      <w:r w:rsidR="00162B0B">
        <w:t>5</w:t>
      </w:r>
      <w:r>
        <w:fldChar w:fldCharType="end"/>
      </w:r>
    </w:p>
    <w:p w14:paraId="220EA5C0" w14:textId="68EBC213" w:rsidR="00B950B4" w:rsidRDefault="00B950B4">
      <w:pPr>
        <w:pStyle w:val="TOC1"/>
        <w:rPr>
          <w:rFonts w:asciiTheme="minorHAnsi" w:eastAsiaTheme="minorEastAsia" w:hAnsiTheme="minorHAnsi" w:cstheme="minorBidi"/>
          <w:kern w:val="2"/>
          <w:szCs w:val="22"/>
          <w:lang w:val="en-US"/>
          <w14:ligatures w14:val="standardContextual"/>
        </w:rPr>
      </w:pPr>
      <w:r>
        <w:t>3 Definition of terms, symbols, and abbreviations</w:t>
      </w:r>
      <w:r>
        <w:tab/>
      </w:r>
      <w:r>
        <w:fldChar w:fldCharType="begin"/>
      </w:r>
      <w:r>
        <w:instrText xml:space="preserve"> PAGEREF _Toc161923981 \h </w:instrText>
      </w:r>
      <w:r>
        <w:fldChar w:fldCharType="separate"/>
      </w:r>
      <w:r w:rsidR="00162B0B">
        <w:t>5</w:t>
      </w:r>
      <w:r>
        <w:fldChar w:fldCharType="end"/>
      </w:r>
    </w:p>
    <w:p w14:paraId="26F97AA3" w14:textId="775284FF" w:rsidR="00B950B4" w:rsidRDefault="00B950B4">
      <w:pPr>
        <w:pStyle w:val="TOC2"/>
        <w:rPr>
          <w:rFonts w:asciiTheme="minorHAnsi" w:eastAsiaTheme="minorEastAsia" w:hAnsiTheme="minorHAnsi" w:cstheme="minorBidi"/>
          <w:kern w:val="2"/>
          <w:sz w:val="22"/>
          <w:szCs w:val="22"/>
          <w:lang w:val="en-US"/>
          <w14:ligatures w14:val="standardContextual"/>
        </w:rPr>
      </w:pPr>
      <w:r>
        <w:t>3.1 Terms</w:t>
      </w:r>
      <w:r>
        <w:tab/>
      </w:r>
      <w:r>
        <w:fldChar w:fldCharType="begin"/>
      </w:r>
      <w:r>
        <w:instrText xml:space="preserve"> PAGEREF _Toc161923982 \h </w:instrText>
      </w:r>
      <w:r>
        <w:fldChar w:fldCharType="separate"/>
      </w:r>
      <w:r w:rsidR="00162B0B">
        <w:t>5</w:t>
      </w:r>
      <w:r>
        <w:fldChar w:fldCharType="end"/>
      </w:r>
    </w:p>
    <w:p w14:paraId="4BE2886B" w14:textId="2AB0B265" w:rsidR="00B950B4" w:rsidRDefault="00B950B4">
      <w:pPr>
        <w:pStyle w:val="TOC2"/>
        <w:rPr>
          <w:rFonts w:asciiTheme="minorHAnsi" w:eastAsiaTheme="minorEastAsia" w:hAnsiTheme="minorHAnsi" w:cstheme="minorBidi"/>
          <w:kern w:val="2"/>
          <w:sz w:val="22"/>
          <w:szCs w:val="22"/>
          <w:lang w:val="en-US"/>
          <w14:ligatures w14:val="standardContextual"/>
        </w:rPr>
      </w:pPr>
      <w:r>
        <w:t>3.2 Symbols</w:t>
      </w:r>
      <w:r>
        <w:tab/>
      </w:r>
      <w:r>
        <w:fldChar w:fldCharType="begin"/>
      </w:r>
      <w:r>
        <w:instrText xml:space="preserve"> PAGEREF _Toc161923983 \h </w:instrText>
      </w:r>
      <w:r>
        <w:fldChar w:fldCharType="separate"/>
      </w:r>
      <w:r w:rsidR="00162B0B">
        <w:t>6</w:t>
      </w:r>
      <w:r>
        <w:fldChar w:fldCharType="end"/>
      </w:r>
    </w:p>
    <w:p w14:paraId="4C985C78" w14:textId="5D251744" w:rsidR="00B950B4" w:rsidRDefault="00B950B4">
      <w:pPr>
        <w:pStyle w:val="TOC2"/>
        <w:rPr>
          <w:rFonts w:asciiTheme="minorHAnsi" w:eastAsiaTheme="minorEastAsia" w:hAnsiTheme="minorHAnsi" w:cstheme="minorBidi"/>
          <w:kern w:val="2"/>
          <w:sz w:val="22"/>
          <w:szCs w:val="22"/>
          <w:lang w:val="en-US"/>
          <w14:ligatures w14:val="standardContextual"/>
        </w:rPr>
      </w:pPr>
      <w:r>
        <w:t>3.3 Abbreviations</w:t>
      </w:r>
      <w:r>
        <w:tab/>
      </w:r>
      <w:r>
        <w:fldChar w:fldCharType="begin"/>
      </w:r>
      <w:r>
        <w:instrText xml:space="preserve"> PAGEREF _Toc161923984 \h </w:instrText>
      </w:r>
      <w:r>
        <w:fldChar w:fldCharType="separate"/>
      </w:r>
      <w:r w:rsidR="00162B0B">
        <w:t>6</w:t>
      </w:r>
      <w:r>
        <w:fldChar w:fldCharType="end"/>
      </w:r>
    </w:p>
    <w:p w14:paraId="0C203B24" w14:textId="0B13774D" w:rsidR="00B950B4" w:rsidRDefault="00B950B4">
      <w:pPr>
        <w:pStyle w:val="TOC1"/>
        <w:rPr>
          <w:rFonts w:asciiTheme="minorHAnsi" w:eastAsiaTheme="minorEastAsia" w:hAnsiTheme="minorHAnsi" w:cstheme="minorBidi"/>
          <w:kern w:val="2"/>
          <w:szCs w:val="22"/>
          <w:lang w:val="en-US"/>
          <w14:ligatures w14:val="standardContextual"/>
        </w:rPr>
      </w:pPr>
      <w:r>
        <w:t>4 Certification and Badging Overview</w:t>
      </w:r>
      <w:r>
        <w:tab/>
      </w:r>
      <w:r>
        <w:fldChar w:fldCharType="begin"/>
      </w:r>
      <w:r>
        <w:instrText xml:space="preserve"> PAGEREF _Toc161923985 \h </w:instrText>
      </w:r>
      <w:r>
        <w:fldChar w:fldCharType="separate"/>
      </w:r>
      <w:r w:rsidR="00162B0B">
        <w:t>7</w:t>
      </w:r>
      <w:r>
        <w:fldChar w:fldCharType="end"/>
      </w:r>
    </w:p>
    <w:p w14:paraId="4B899BDC" w14:textId="66AD5EFB" w:rsidR="00B950B4" w:rsidRDefault="00B950B4">
      <w:pPr>
        <w:pStyle w:val="TOC2"/>
        <w:rPr>
          <w:rFonts w:asciiTheme="minorHAnsi" w:eastAsiaTheme="minorEastAsia" w:hAnsiTheme="minorHAnsi" w:cstheme="minorBidi"/>
          <w:kern w:val="2"/>
          <w:sz w:val="22"/>
          <w:szCs w:val="22"/>
          <w:lang w:val="en-US"/>
          <w14:ligatures w14:val="standardContextual"/>
        </w:rPr>
      </w:pPr>
      <w:r>
        <w:t>4.1 Objectives</w:t>
      </w:r>
      <w:r>
        <w:tab/>
      </w:r>
      <w:r>
        <w:fldChar w:fldCharType="begin"/>
      </w:r>
      <w:r>
        <w:instrText xml:space="preserve"> PAGEREF _Toc161923986 \h </w:instrText>
      </w:r>
      <w:r>
        <w:fldChar w:fldCharType="separate"/>
      </w:r>
      <w:r w:rsidR="00162B0B">
        <w:t>7</w:t>
      </w:r>
      <w:r>
        <w:fldChar w:fldCharType="end"/>
      </w:r>
    </w:p>
    <w:p w14:paraId="792D2135" w14:textId="3C1E17FC" w:rsidR="00B950B4" w:rsidRDefault="00B950B4">
      <w:pPr>
        <w:pStyle w:val="TOC2"/>
        <w:rPr>
          <w:rFonts w:asciiTheme="minorHAnsi" w:eastAsiaTheme="minorEastAsia" w:hAnsiTheme="minorHAnsi" w:cstheme="minorBidi"/>
          <w:kern w:val="2"/>
          <w:sz w:val="22"/>
          <w:szCs w:val="22"/>
          <w:lang w:val="en-US"/>
          <w14:ligatures w14:val="standardContextual"/>
        </w:rPr>
      </w:pPr>
      <w:r>
        <w:t>4.2 Scope</w:t>
      </w:r>
      <w:r>
        <w:tab/>
      </w:r>
      <w:r>
        <w:fldChar w:fldCharType="begin"/>
      </w:r>
      <w:r>
        <w:instrText xml:space="preserve"> PAGEREF _Toc161923987 \h </w:instrText>
      </w:r>
      <w:r>
        <w:fldChar w:fldCharType="separate"/>
      </w:r>
      <w:r w:rsidR="00162B0B">
        <w:t>8</w:t>
      </w:r>
      <w:r>
        <w:fldChar w:fldCharType="end"/>
      </w:r>
    </w:p>
    <w:p w14:paraId="535FE9BC" w14:textId="13A6FCCB" w:rsidR="00B950B4" w:rsidRDefault="00B950B4">
      <w:pPr>
        <w:pStyle w:val="TOC2"/>
        <w:rPr>
          <w:rFonts w:asciiTheme="minorHAnsi" w:eastAsiaTheme="minorEastAsia" w:hAnsiTheme="minorHAnsi" w:cstheme="minorBidi"/>
          <w:kern w:val="2"/>
          <w:sz w:val="22"/>
          <w:szCs w:val="22"/>
          <w:lang w:val="en-US"/>
          <w14:ligatures w14:val="standardContextual"/>
        </w:rPr>
      </w:pPr>
      <w:r>
        <w:t>4.3 Entities Involved</w:t>
      </w:r>
      <w:r>
        <w:tab/>
      </w:r>
      <w:r>
        <w:fldChar w:fldCharType="begin"/>
      </w:r>
      <w:r>
        <w:instrText xml:space="preserve"> PAGEREF _Toc161923988 \h </w:instrText>
      </w:r>
      <w:r>
        <w:fldChar w:fldCharType="separate"/>
      </w:r>
      <w:r w:rsidR="00162B0B">
        <w:t>9</w:t>
      </w:r>
      <w:r>
        <w:fldChar w:fldCharType="end"/>
      </w:r>
    </w:p>
    <w:p w14:paraId="2196B853" w14:textId="1E1951FF" w:rsidR="00B950B4" w:rsidRDefault="00B950B4">
      <w:pPr>
        <w:pStyle w:val="TOC3"/>
        <w:rPr>
          <w:rFonts w:asciiTheme="minorHAnsi" w:eastAsiaTheme="minorEastAsia" w:hAnsiTheme="minorHAnsi" w:cstheme="minorBidi"/>
          <w:kern w:val="2"/>
          <w:sz w:val="22"/>
          <w:szCs w:val="22"/>
          <w:lang w:val="en-US"/>
          <w14:ligatures w14:val="standardContextual"/>
        </w:rPr>
      </w:pPr>
      <w:r>
        <w:t>4.3.1 O-RAN ALLIANCE</w:t>
      </w:r>
      <w:r>
        <w:tab/>
      </w:r>
      <w:r>
        <w:fldChar w:fldCharType="begin"/>
      </w:r>
      <w:r>
        <w:instrText xml:space="preserve"> PAGEREF _Toc161923989 \h </w:instrText>
      </w:r>
      <w:r>
        <w:fldChar w:fldCharType="separate"/>
      </w:r>
      <w:r w:rsidR="00162B0B">
        <w:t>9</w:t>
      </w:r>
      <w:r>
        <w:fldChar w:fldCharType="end"/>
      </w:r>
    </w:p>
    <w:p w14:paraId="2E2A18A0" w14:textId="50805C99" w:rsidR="00B950B4" w:rsidRDefault="00B950B4">
      <w:pPr>
        <w:pStyle w:val="TOC3"/>
        <w:rPr>
          <w:rFonts w:asciiTheme="minorHAnsi" w:eastAsiaTheme="minorEastAsia" w:hAnsiTheme="minorHAnsi" w:cstheme="minorBidi"/>
          <w:kern w:val="2"/>
          <w:sz w:val="22"/>
          <w:szCs w:val="22"/>
          <w:lang w:val="en-US"/>
          <w14:ligatures w14:val="standardContextual"/>
        </w:rPr>
      </w:pPr>
      <w:r>
        <w:t>4.3.2 Certification/Badging entity</w:t>
      </w:r>
      <w:r>
        <w:tab/>
      </w:r>
      <w:r>
        <w:fldChar w:fldCharType="begin"/>
      </w:r>
      <w:r>
        <w:instrText xml:space="preserve"> PAGEREF _Toc161923990 \h </w:instrText>
      </w:r>
      <w:r>
        <w:fldChar w:fldCharType="separate"/>
      </w:r>
      <w:r w:rsidR="00162B0B">
        <w:t>9</w:t>
      </w:r>
      <w:r>
        <w:fldChar w:fldCharType="end"/>
      </w:r>
    </w:p>
    <w:p w14:paraId="1FFF8F1D" w14:textId="64D5F6D5" w:rsidR="00B950B4" w:rsidRDefault="00B950B4">
      <w:pPr>
        <w:pStyle w:val="TOC2"/>
        <w:rPr>
          <w:rFonts w:asciiTheme="minorHAnsi" w:eastAsiaTheme="minorEastAsia" w:hAnsiTheme="minorHAnsi" w:cstheme="minorBidi"/>
          <w:kern w:val="2"/>
          <w:sz w:val="22"/>
          <w:szCs w:val="22"/>
          <w:lang w:val="en-US"/>
          <w14:ligatures w14:val="standardContextual"/>
        </w:rPr>
      </w:pPr>
      <w:r>
        <w:t>4.4 Outline of Processes and Technical Procedures</w:t>
      </w:r>
      <w:r>
        <w:tab/>
      </w:r>
      <w:r>
        <w:fldChar w:fldCharType="begin"/>
      </w:r>
      <w:r>
        <w:instrText xml:space="preserve"> PAGEREF _Toc161923991 \h </w:instrText>
      </w:r>
      <w:r>
        <w:fldChar w:fldCharType="separate"/>
      </w:r>
      <w:r w:rsidR="00162B0B">
        <w:t>10</w:t>
      </w:r>
      <w:r>
        <w:fldChar w:fldCharType="end"/>
      </w:r>
    </w:p>
    <w:p w14:paraId="2A220EF9" w14:textId="50D8F779" w:rsidR="00B950B4" w:rsidRDefault="00B950B4">
      <w:pPr>
        <w:pStyle w:val="TOC1"/>
        <w:rPr>
          <w:rFonts w:asciiTheme="minorHAnsi" w:eastAsiaTheme="minorEastAsia" w:hAnsiTheme="minorHAnsi" w:cstheme="minorBidi"/>
          <w:kern w:val="2"/>
          <w:szCs w:val="22"/>
          <w:lang w:val="en-US"/>
          <w14:ligatures w14:val="standardContextual"/>
        </w:rPr>
      </w:pPr>
      <w:r>
        <w:t>5. Certification and badging processes</w:t>
      </w:r>
      <w:r>
        <w:tab/>
      </w:r>
      <w:r>
        <w:fldChar w:fldCharType="begin"/>
      </w:r>
      <w:r>
        <w:instrText xml:space="preserve"> PAGEREF _Toc161923992 \h </w:instrText>
      </w:r>
      <w:r>
        <w:fldChar w:fldCharType="separate"/>
      </w:r>
      <w:r w:rsidR="00162B0B">
        <w:t>10</w:t>
      </w:r>
      <w:r>
        <w:fldChar w:fldCharType="end"/>
      </w:r>
    </w:p>
    <w:p w14:paraId="77A52C36" w14:textId="035A5FA5" w:rsidR="00B950B4" w:rsidRDefault="00B950B4">
      <w:pPr>
        <w:pStyle w:val="TOC2"/>
        <w:rPr>
          <w:rFonts w:asciiTheme="minorHAnsi" w:eastAsiaTheme="minorEastAsia" w:hAnsiTheme="minorHAnsi" w:cstheme="minorBidi"/>
          <w:kern w:val="2"/>
          <w:sz w:val="22"/>
          <w:szCs w:val="22"/>
          <w:lang w:val="en-US"/>
          <w14:ligatures w14:val="standardContextual"/>
        </w:rPr>
      </w:pPr>
      <w:r>
        <w:t>5.1 General</w:t>
      </w:r>
      <w:r>
        <w:tab/>
      </w:r>
      <w:r>
        <w:fldChar w:fldCharType="begin"/>
      </w:r>
      <w:r>
        <w:instrText xml:space="preserve"> PAGEREF _Toc161923993 \h </w:instrText>
      </w:r>
      <w:r>
        <w:fldChar w:fldCharType="separate"/>
      </w:r>
      <w:r w:rsidR="00162B0B">
        <w:t>10</w:t>
      </w:r>
      <w:r>
        <w:fldChar w:fldCharType="end"/>
      </w:r>
    </w:p>
    <w:p w14:paraId="169E17F2" w14:textId="3ED8E31E" w:rsidR="00B950B4" w:rsidRDefault="00B950B4">
      <w:pPr>
        <w:pStyle w:val="TOC3"/>
        <w:rPr>
          <w:rFonts w:asciiTheme="minorHAnsi" w:eastAsiaTheme="minorEastAsia" w:hAnsiTheme="minorHAnsi" w:cstheme="minorBidi"/>
          <w:kern w:val="2"/>
          <w:sz w:val="22"/>
          <w:szCs w:val="22"/>
          <w:lang w:val="en-US"/>
          <w14:ligatures w14:val="standardContextual"/>
        </w:rPr>
      </w:pPr>
      <w:r>
        <w:t>5.1.1 Objectives of defining certification/badging processes</w:t>
      </w:r>
      <w:r>
        <w:tab/>
      </w:r>
      <w:r>
        <w:fldChar w:fldCharType="begin"/>
      </w:r>
      <w:r>
        <w:instrText xml:space="preserve"> PAGEREF _Toc161923994 \h </w:instrText>
      </w:r>
      <w:r>
        <w:fldChar w:fldCharType="separate"/>
      </w:r>
      <w:r w:rsidR="00162B0B">
        <w:t>10</w:t>
      </w:r>
      <w:r>
        <w:fldChar w:fldCharType="end"/>
      </w:r>
    </w:p>
    <w:p w14:paraId="4A0949FF" w14:textId="54F1FF2A" w:rsidR="00B950B4" w:rsidRDefault="00B950B4">
      <w:pPr>
        <w:pStyle w:val="TOC3"/>
        <w:rPr>
          <w:rFonts w:asciiTheme="minorHAnsi" w:eastAsiaTheme="minorEastAsia" w:hAnsiTheme="minorHAnsi" w:cstheme="minorBidi"/>
          <w:kern w:val="2"/>
          <w:sz w:val="22"/>
          <w:szCs w:val="22"/>
          <w:lang w:val="en-US"/>
          <w14:ligatures w14:val="standardContextual"/>
        </w:rPr>
      </w:pPr>
      <w:r>
        <w:t>5.1.2 Principles</w:t>
      </w:r>
      <w:r>
        <w:tab/>
      </w:r>
      <w:r>
        <w:fldChar w:fldCharType="begin"/>
      </w:r>
      <w:r>
        <w:instrText xml:space="preserve"> PAGEREF _Toc161923995 \h </w:instrText>
      </w:r>
      <w:r>
        <w:fldChar w:fldCharType="separate"/>
      </w:r>
      <w:r w:rsidR="00162B0B">
        <w:t>11</w:t>
      </w:r>
      <w:r>
        <w:fldChar w:fldCharType="end"/>
      </w:r>
    </w:p>
    <w:p w14:paraId="6168A67C" w14:textId="653473D6" w:rsidR="00B950B4" w:rsidRDefault="00B950B4">
      <w:pPr>
        <w:pStyle w:val="TOC3"/>
        <w:rPr>
          <w:rFonts w:asciiTheme="minorHAnsi" w:eastAsiaTheme="minorEastAsia" w:hAnsiTheme="minorHAnsi" w:cstheme="minorBidi"/>
          <w:kern w:val="2"/>
          <w:sz w:val="22"/>
          <w:szCs w:val="22"/>
          <w:lang w:val="en-US"/>
          <w14:ligatures w14:val="standardContextual"/>
        </w:rPr>
      </w:pPr>
      <w:r>
        <w:t>5.1.3 Overview</w:t>
      </w:r>
      <w:r>
        <w:tab/>
      </w:r>
      <w:r>
        <w:fldChar w:fldCharType="begin"/>
      </w:r>
      <w:r>
        <w:instrText xml:space="preserve"> PAGEREF _Toc161923996 \h </w:instrText>
      </w:r>
      <w:r>
        <w:fldChar w:fldCharType="separate"/>
      </w:r>
      <w:r w:rsidR="00162B0B">
        <w:t>11</w:t>
      </w:r>
      <w:r>
        <w:fldChar w:fldCharType="end"/>
      </w:r>
    </w:p>
    <w:p w14:paraId="06C7BDA4" w14:textId="26A193CC" w:rsidR="00B950B4" w:rsidRDefault="00B950B4">
      <w:pPr>
        <w:pStyle w:val="TOC3"/>
        <w:rPr>
          <w:rFonts w:asciiTheme="minorHAnsi" w:eastAsiaTheme="minorEastAsia" w:hAnsiTheme="minorHAnsi" w:cstheme="minorBidi"/>
          <w:kern w:val="2"/>
          <w:sz w:val="22"/>
          <w:szCs w:val="22"/>
          <w:lang w:val="en-US"/>
          <w14:ligatures w14:val="standardContextual"/>
        </w:rPr>
      </w:pPr>
      <w:r>
        <w:t>5.1.4 O-RAN Certificates and Badges</w:t>
      </w:r>
      <w:r>
        <w:tab/>
      </w:r>
      <w:r>
        <w:fldChar w:fldCharType="begin"/>
      </w:r>
      <w:r>
        <w:instrText xml:space="preserve"> PAGEREF _Toc161923997 \h </w:instrText>
      </w:r>
      <w:r>
        <w:fldChar w:fldCharType="separate"/>
      </w:r>
      <w:r w:rsidR="00162B0B">
        <w:t>12</w:t>
      </w:r>
      <w:r>
        <w:fldChar w:fldCharType="end"/>
      </w:r>
    </w:p>
    <w:p w14:paraId="37C2E0D8" w14:textId="32517E98" w:rsidR="00B950B4" w:rsidRDefault="00B950B4">
      <w:pPr>
        <w:pStyle w:val="TOC2"/>
        <w:rPr>
          <w:rFonts w:asciiTheme="minorHAnsi" w:eastAsiaTheme="minorEastAsia" w:hAnsiTheme="minorHAnsi" w:cstheme="minorBidi"/>
          <w:kern w:val="2"/>
          <w:sz w:val="22"/>
          <w:szCs w:val="22"/>
          <w:lang w:val="en-US"/>
          <w14:ligatures w14:val="standardContextual"/>
        </w:rPr>
      </w:pPr>
      <w:r>
        <w:t>5.2 Processes</w:t>
      </w:r>
      <w:r>
        <w:tab/>
      </w:r>
      <w:r>
        <w:fldChar w:fldCharType="begin"/>
      </w:r>
      <w:r>
        <w:instrText xml:space="preserve"> PAGEREF _Toc161923998 \h </w:instrText>
      </w:r>
      <w:r>
        <w:fldChar w:fldCharType="separate"/>
      </w:r>
      <w:r w:rsidR="00162B0B">
        <w:t>13</w:t>
      </w:r>
      <w:r>
        <w:fldChar w:fldCharType="end"/>
      </w:r>
    </w:p>
    <w:p w14:paraId="4A389503" w14:textId="6F21F988" w:rsidR="00B950B4" w:rsidRDefault="00B950B4">
      <w:pPr>
        <w:pStyle w:val="TOC3"/>
        <w:rPr>
          <w:rFonts w:asciiTheme="minorHAnsi" w:eastAsiaTheme="minorEastAsia" w:hAnsiTheme="minorHAnsi" w:cstheme="minorBidi"/>
          <w:kern w:val="2"/>
          <w:sz w:val="22"/>
          <w:szCs w:val="22"/>
          <w:lang w:val="en-US"/>
          <w14:ligatures w14:val="standardContextual"/>
        </w:rPr>
      </w:pPr>
      <w:r>
        <w:t>5.2.1 Defining Certification/Badging and Set of Tests</w:t>
      </w:r>
      <w:r>
        <w:tab/>
      </w:r>
      <w:r>
        <w:fldChar w:fldCharType="begin"/>
      </w:r>
      <w:r>
        <w:instrText xml:space="preserve"> PAGEREF _Toc161923999 \h </w:instrText>
      </w:r>
      <w:r>
        <w:fldChar w:fldCharType="separate"/>
      </w:r>
      <w:r w:rsidR="00162B0B">
        <w:t>13</w:t>
      </w:r>
      <w:r>
        <w:fldChar w:fldCharType="end"/>
      </w:r>
    </w:p>
    <w:p w14:paraId="77B9660F" w14:textId="0745FAC5" w:rsidR="00B950B4" w:rsidRDefault="00B950B4">
      <w:pPr>
        <w:pStyle w:val="TOC3"/>
        <w:rPr>
          <w:rFonts w:asciiTheme="minorHAnsi" w:eastAsiaTheme="minorEastAsia" w:hAnsiTheme="minorHAnsi" w:cstheme="minorBidi"/>
          <w:kern w:val="2"/>
          <w:sz w:val="22"/>
          <w:szCs w:val="22"/>
          <w:lang w:val="en-US"/>
          <w14:ligatures w14:val="standardContextual"/>
        </w:rPr>
      </w:pPr>
      <w:r>
        <w:t>5.2.2 Test platforms</w:t>
      </w:r>
      <w:r>
        <w:tab/>
      </w:r>
      <w:r>
        <w:fldChar w:fldCharType="begin"/>
      </w:r>
      <w:r>
        <w:instrText xml:space="preserve"> PAGEREF _Toc161924000 \h </w:instrText>
      </w:r>
      <w:r>
        <w:fldChar w:fldCharType="separate"/>
      </w:r>
      <w:r w:rsidR="00162B0B">
        <w:t>13</w:t>
      </w:r>
      <w:r>
        <w:fldChar w:fldCharType="end"/>
      </w:r>
    </w:p>
    <w:p w14:paraId="1E8D42B7" w14:textId="2202A652" w:rsidR="00B950B4" w:rsidRDefault="00B950B4">
      <w:pPr>
        <w:pStyle w:val="TOC3"/>
        <w:rPr>
          <w:rFonts w:asciiTheme="minorHAnsi" w:eastAsiaTheme="minorEastAsia" w:hAnsiTheme="minorHAnsi" w:cstheme="minorBidi"/>
          <w:kern w:val="2"/>
          <w:sz w:val="22"/>
          <w:szCs w:val="22"/>
          <w:lang w:val="en-US"/>
          <w14:ligatures w14:val="standardContextual"/>
        </w:rPr>
      </w:pPr>
      <w:r>
        <w:t>5.2.3 Identifying Applicable O-RAN certificate/badge and Tests</w:t>
      </w:r>
      <w:r>
        <w:tab/>
      </w:r>
      <w:r>
        <w:fldChar w:fldCharType="begin"/>
      </w:r>
      <w:r>
        <w:instrText xml:space="preserve"> PAGEREF _Toc161924001 \h </w:instrText>
      </w:r>
      <w:r>
        <w:fldChar w:fldCharType="separate"/>
      </w:r>
      <w:r w:rsidR="00162B0B">
        <w:t>13</w:t>
      </w:r>
      <w:r>
        <w:fldChar w:fldCharType="end"/>
      </w:r>
    </w:p>
    <w:p w14:paraId="2C45244C" w14:textId="2B472248" w:rsidR="00B950B4" w:rsidRDefault="00B950B4">
      <w:pPr>
        <w:pStyle w:val="TOC3"/>
        <w:rPr>
          <w:rFonts w:asciiTheme="minorHAnsi" w:eastAsiaTheme="minorEastAsia" w:hAnsiTheme="minorHAnsi" w:cstheme="minorBidi"/>
          <w:kern w:val="2"/>
          <w:sz w:val="22"/>
          <w:szCs w:val="22"/>
          <w:lang w:val="en-US"/>
          <w14:ligatures w14:val="standardContextual"/>
        </w:rPr>
      </w:pPr>
      <w:r>
        <w:t>5.2.4 Executing Tests</w:t>
      </w:r>
      <w:r>
        <w:tab/>
      </w:r>
      <w:r>
        <w:fldChar w:fldCharType="begin"/>
      </w:r>
      <w:r>
        <w:instrText xml:space="preserve"> PAGEREF _Toc161924002 \h </w:instrText>
      </w:r>
      <w:r>
        <w:fldChar w:fldCharType="separate"/>
      </w:r>
      <w:r w:rsidR="00162B0B">
        <w:t>14</w:t>
      </w:r>
      <w:r>
        <w:fldChar w:fldCharType="end"/>
      </w:r>
    </w:p>
    <w:p w14:paraId="738E4BD3" w14:textId="5070A282" w:rsidR="00B950B4" w:rsidRDefault="00B950B4">
      <w:pPr>
        <w:pStyle w:val="TOC3"/>
        <w:rPr>
          <w:rFonts w:asciiTheme="minorHAnsi" w:eastAsiaTheme="minorEastAsia" w:hAnsiTheme="minorHAnsi" w:cstheme="minorBidi"/>
          <w:kern w:val="2"/>
          <w:sz w:val="22"/>
          <w:szCs w:val="22"/>
          <w:lang w:val="en-US"/>
          <w14:ligatures w14:val="standardContextual"/>
        </w:rPr>
      </w:pPr>
      <w:r>
        <w:t>5.2.5 Verifying Test Results</w:t>
      </w:r>
      <w:r>
        <w:tab/>
      </w:r>
      <w:r>
        <w:fldChar w:fldCharType="begin"/>
      </w:r>
      <w:r>
        <w:instrText xml:space="preserve"> PAGEREF _Toc161924003 \h </w:instrText>
      </w:r>
      <w:r>
        <w:fldChar w:fldCharType="separate"/>
      </w:r>
      <w:r w:rsidR="00162B0B">
        <w:t>14</w:t>
      </w:r>
      <w:r>
        <w:fldChar w:fldCharType="end"/>
      </w:r>
    </w:p>
    <w:p w14:paraId="34FFE426" w14:textId="720ABE9C" w:rsidR="00B950B4" w:rsidRDefault="00B950B4">
      <w:pPr>
        <w:pStyle w:val="TOC3"/>
        <w:rPr>
          <w:rFonts w:asciiTheme="minorHAnsi" w:eastAsiaTheme="minorEastAsia" w:hAnsiTheme="minorHAnsi" w:cstheme="minorBidi"/>
          <w:kern w:val="2"/>
          <w:sz w:val="22"/>
          <w:szCs w:val="22"/>
          <w:lang w:val="en-US"/>
          <w14:ligatures w14:val="standardContextual"/>
        </w:rPr>
      </w:pPr>
      <w:r>
        <w:t>5.2.6 Issuing Certificates/Badges</w:t>
      </w:r>
      <w:r>
        <w:tab/>
      </w:r>
      <w:r>
        <w:fldChar w:fldCharType="begin"/>
      </w:r>
      <w:r>
        <w:instrText xml:space="preserve"> PAGEREF _Toc161924004 \h </w:instrText>
      </w:r>
      <w:r>
        <w:fldChar w:fldCharType="separate"/>
      </w:r>
      <w:r w:rsidR="00162B0B">
        <w:t>14</w:t>
      </w:r>
      <w:r>
        <w:fldChar w:fldCharType="end"/>
      </w:r>
    </w:p>
    <w:p w14:paraId="57E06171" w14:textId="17719BAD" w:rsidR="00B950B4" w:rsidRDefault="00B950B4">
      <w:pPr>
        <w:pStyle w:val="TOC4"/>
        <w:rPr>
          <w:rFonts w:asciiTheme="minorHAnsi" w:eastAsiaTheme="minorEastAsia" w:hAnsiTheme="minorHAnsi" w:cstheme="minorBidi"/>
          <w:kern w:val="2"/>
          <w:sz w:val="22"/>
          <w:szCs w:val="22"/>
          <w:lang w:val="en-US"/>
          <w14:ligatures w14:val="standardContextual"/>
        </w:rPr>
      </w:pPr>
      <w:r>
        <w:t>5.2.6.1 Certificate/Badge Reference Identifier</w:t>
      </w:r>
      <w:r>
        <w:tab/>
      </w:r>
      <w:r>
        <w:fldChar w:fldCharType="begin"/>
      </w:r>
      <w:r>
        <w:instrText xml:space="preserve"> PAGEREF _Toc161924005 \h </w:instrText>
      </w:r>
      <w:r>
        <w:fldChar w:fldCharType="separate"/>
      </w:r>
      <w:r w:rsidR="00162B0B">
        <w:t>14</w:t>
      </w:r>
      <w:r>
        <w:fldChar w:fldCharType="end"/>
      </w:r>
    </w:p>
    <w:p w14:paraId="56070B82" w14:textId="20D0B156" w:rsidR="00B950B4" w:rsidRDefault="00B950B4">
      <w:pPr>
        <w:pStyle w:val="TOC3"/>
        <w:rPr>
          <w:rFonts w:asciiTheme="minorHAnsi" w:eastAsiaTheme="minorEastAsia" w:hAnsiTheme="minorHAnsi" w:cstheme="minorBidi"/>
          <w:kern w:val="2"/>
          <w:sz w:val="22"/>
          <w:szCs w:val="22"/>
          <w:lang w:val="en-US"/>
          <w14:ligatures w14:val="standardContextual"/>
        </w:rPr>
      </w:pPr>
      <w:r>
        <w:t>5.2.7 Compliance Folder</w:t>
      </w:r>
      <w:r>
        <w:tab/>
      </w:r>
      <w:r>
        <w:fldChar w:fldCharType="begin"/>
      </w:r>
      <w:r>
        <w:instrText xml:space="preserve"> PAGEREF _Toc161924006 \h </w:instrText>
      </w:r>
      <w:r>
        <w:fldChar w:fldCharType="separate"/>
      </w:r>
      <w:r w:rsidR="00162B0B">
        <w:t>15</w:t>
      </w:r>
      <w:r>
        <w:fldChar w:fldCharType="end"/>
      </w:r>
    </w:p>
    <w:p w14:paraId="675163CC" w14:textId="25C41592" w:rsidR="00B950B4" w:rsidRDefault="00B950B4">
      <w:pPr>
        <w:pStyle w:val="TOC3"/>
        <w:rPr>
          <w:rFonts w:asciiTheme="minorHAnsi" w:eastAsiaTheme="minorEastAsia" w:hAnsiTheme="minorHAnsi" w:cstheme="minorBidi"/>
          <w:kern w:val="2"/>
          <w:sz w:val="22"/>
          <w:szCs w:val="22"/>
          <w:lang w:val="en-US"/>
          <w14:ligatures w14:val="standardContextual"/>
        </w:rPr>
      </w:pPr>
      <w:r>
        <w:t>5.2.8 Storing and Sharing of Summary Reports, Test reports and Measurement Results</w:t>
      </w:r>
      <w:r>
        <w:tab/>
      </w:r>
      <w:r>
        <w:fldChar w:fldCharType="begin"/>
      </w:r>
      <w:r>
        <w:instrText xml:space="preserve"> PAGEREF _Toc161924007 \h </w:instrText>
      </w:r>
      <w:r>
        <w:fldChar w:fldCharType="separate"/>
      </w:r>
      <w:r w:rsidR="00162B0B">
        <w:t>15</w:t>
      </w:r>
      <w:r>
        <w:fldChar w:fldCharType="end"/>
      </w:r>
    </w:p>
    <w:p w14:paraId="386E86B1" w14:textId="2E62E306" w:rsidR="00B950B4" w:rsidRDefault="00B950B4">
      <w:pPr>
        <w:pStyle w:val="TOC3"/>
        <w:rPr>
          <w:rFonts w:asciiTheme="minorHAnsi" w:eastAsiaTheme="minorEastAsia" w:hAnsiTheme="minorHAnsi" w:cstheme="minorBidi"/>
          <w:kern w:val="2"/>
          <w:sz w:val="22"/>
          <w:szCs w:val="22"/>
          <w:lang w:val="en-US"/>
          <w14:ligatures w14:val="standardContextual"/>
        </w:rPr>
      </w:pPr>
      <w:r>
        <w:t>5.2.9 SH/HW changes to certified/badged devices</w:t>
      </w:r>
      <w:r>
        <w:tab/>
      </w:r>
      <w:r>
        <w:fldChar w:fldCharType="begin"/>
      </w:r>
      <w:r>
        <w:instrText xml:space="preserve"> PAGEREF _Toc161924008 \h </w:instrText>
      </w:r>
      <w:r>
        <w:fldChar w:fldCharType="separate"/>
      </w:r>
      <w:r w:rsidR="00162B0B">
        <w:t>16</w:t>
      </w:r>
      <w:r>
        <w:fldChar w:fldCharType="end"/>
      </w:r>
    </w:p>
    <w:p w14:paraId="0331F844" w14:textId="4296DA32" w:rsidR="00B950B4" w:rsidRDefault="00B950B4">
      <w:pPr>
        <w:pStyle w:val="TOC3"/>
        <w:rPr>
          <w:rFonts w:asciiTheme="minorHAnsi" w:eastAsiaTheme="minorEastAsia" w:hAnsiTheme="minorHAnsi" w:cstheme="minorBidi"/>
          <w:kern w:val="2"/>
          <w:sz w:val="22"/>
          <w:szCs w:val="22"/>
          <w:lang w:val="en-US"/>
          <w14:ligatures w14:val="standardContextual"/>
        </w:rPr>
      </w:pPr>
      <w:r>
        <w:t xml:space="preserve">5.2.10 </w:t>
      </w:r>
      <w:r w:rsidRPr="009C43EE">
        <w:rPr>
          <w:rFonts w:eastAsia="MS Gothic" w:cs="Arial"/>
        </w:rPr>
        <w:t>Multi-vendor Scenario</w:t>
      </w:r>
      <w:r>
        <w:tab/>
      </w:r>
      <w:r>
        <w:fldChar w:fldCharType="begin"/>
      </w:r>
      <w:r>
        <w:instrText xml:space="preserve"> PAGEREF _Toc161924009 \h </w:instrText>
      </w:r>
      <w:r>
        <w:fldChar w:fldCharType="separate"/>
      </w:r>
      <w:r w:rsidR="00162B0B">
        <w:t>16</w:t>
      </w:r>
      <w:r>
        <w:fldChar w:fldCharType="end"/>
      </w:r>
    </w:p>
    <w:p w14:paraId="2F0DF284" w14:textId="460C0134" w:rsidR="00B950B4" w:rsidRDefault="00B950B4">
      <w:pPr>
        <w:pStyle w:val="TOC2"/>
        <w:rPr>
          <w:rFonts w:asciiTheme="minorHAnsi" w:eastAsiaTheme="minorEastAsia" w:hAnsiTheme="minorHAnsi" w:cstheme="minorBidi"/>
          <w:kern w:val="2"/>
          <w:sz w:val="22"/>
          <w:szCs w:val="22"/>
          <w:lang w:val="en-US"/>
          <w14:ligatures w14:val="standardContextual"/>
        </w:rPr>
      </w:pPr>
      <w:r>
        <w:t>5.3 Defined and Available O-RAN Certificates and Badges</w:t>
      </w:r>
      <w:r>
        <w:tab/>
      </w:r>
      <w:r>
        <w:fldChar w:fldCharType="begin"/>
      </w:r>
      <w:r>
        <w:instrText xml:space="preserve"> PAGEREF _Toc161924010 \h </w:instrText>
      </w:r>
      <w:r>
        <w:fldChar w:fldCharType="separate"/>
      </w:r>
      <w:r w:rsidR="00162B0B">
        <w:t>16</w:t>
      </w:r>
      <w:r>
        <w:fldChar w:fldCharType="end"/>
      </w:r>
    </w:p>
    <w:p w14:paraId="451D7311" w14:textId="1F40DC8E" w:rsidR="00B950B4" w:rsidRDefault="00B950B4">
      <w:pPr>
        <w:pStyle w:val="TOC1"/>
        <w:rPr>
          <w:rFonts w:asciiTheme="minorHAnsi" w:eastAsiaTheme="minorEastAsia" w:hAnsiTheme="minorHAnsi" w:cstheme="minorBidi"/>
          <w:kern w:val="2"/>
          <w:szCs w:val="22"/>
          <w:lang w:val="en-US"/>
          <w14:ligatures w14:val="standardContextual"/>
        </w:rPr>
      </w:pPr>
      <w:r>
        <w:t>6. O-RAN Certificate Procedures</w:t>
      </w:r>
      <w:r>
        <w:tab/>
      </w:r>
      <w:r>
        <w:fldChar w:fldCharType="begin"/>
      </w:r>
      <w:r>
        <w:instrText xml:space="preserve"> PAGEREF _Toc161924011 \h </w:instrText>
      </w:r>
      <w:r>
        <w:fldChar w:fldCharType="separate"/>
      </w:r>
      <w:r w:rsidR="00162B0B">
        <w:t>17</w:t>
      </w:r>
      <w:r>
        <w:fldChar w:fldCharType="end"/>
      </w:r>
    </w:p>
    <w:p w14:paraId="15D43E1A" w14:textId="120DA1F8" w:rsidR="00B950B4" w:rsidRDefault="00B950B4">
      <w:pPr>
        <w:pStyle w:val="TOC2"/>
        <w:rPr>
          <w:rFonts w:asciiTheme="minorHAnsi" w:eastAsiaTheme="minorEastAsia" w:hAnsiTheme="minorHAnsi" w:cstheme="minorBidi"/>
          <w:kern w:val="2"/>
          <w:sz w:val="22"/>
          <w:szCs w:val="22"/>
          <w:lang w:val="en-US"/>
          <w14:ligatures w14:val="standardContextual"/>
        </w:rPr>
      </w:pPr>
      <w:r>
        <w:t>6.1 Subsystems and Interfaces</w:t>
      </w:r>
      <w:r>
        <w:tab/>
      </w:r>
      <w:r>
        <w:fldChar w:fldCharType="begin"/>
      </w:r>
      <w:r>
        <w:instrText xml:space="preserve"> PAGEREF _Toc161924012 \h </w:instrText>
      </w:r>
      <w:r>
        <w:fldChar w:fldCharType="separate"/>
      </w:r>
      <w:r w:rsidR="00162B0B">
        <w:t>17</w:t>
      </w:r>
      <w:r>
        <w:fldChar w:fldCharType="end"/>
      </w:r>
    </w:p>
    <w:p w14:paraId="0A5F26A4" w14:textId="41D47FB9" w:rsidR="00B950B4" w:rsidRDefault="00B950B4">
      <w:pPr>
        <w:pStyle w:val="TOC2"/>
        <w:rPr>
          <w:rFonts w:asciiTheme="minorHAnsi" w:eastAsiaTheme="minorEastAsia" w:hAnsiTheme="minorHAnsi" w:cstheme="minorBidi"/>
          <w:kern w:val="2"/>
          <w:sz w:val="22"/>
          <w:szCs w:val="22"/>
          <w:lang w:val="en-US"/>
          <w14:ligatures w14:val="standardContextual"/>
        </w:rPr>
      </w:pPr>
      <w:r>
        <w:t>6.2 O-RAN Open Fronthaul interface of O-RU</w:t>
      </w:r>
      <w:r>
        <w:tab/>
      </w:r>
      <w:r>
        <w:fldChar w:fldCharType="begin"/>
      </w:r>
      <w:r>
        <w:instrText xml:space="preserve"> PAGEREF _Toc161924013 \h </w:instrText>
      </w:r>
      <w:r>
        <w:fldChar w:fldCharType="separate"/>
      </w:r>
      <w:r w:rsidR="00162B0B">
        <w:t>18</w:t>
      </w:r>
      <w:r>
        <w:fldChar w:fldCharType="end"/>
      </w:r>
    </w:p>
    <w:p w14:paraId="7F5A2815" w14:textId="52BFAA71" w:rsidR="00B950B4" w:rsidRDefault="00B950B4">
      <w:pPr>
        <w:pStyle w:val="TOC2"/>
        <w:rPr>
          <w:rFonts w:asciiTheme="minorHAnsi" w:eastAsiaTheme="minorEastAsia" w:hAnsiTheme="minorHAnsi" w:cstheme="minorBidi"/>
          <w:kern w:val="2"/>
          <w:sz w:val="22"/>
          <w:szCs w:val="22"/>
          <w:lang w:val="en-US"/>
          <w14:ligatures w14:val="standardContextual"/>
        </w:rPr>
      </w:pPr>
      <w:r>
        <w:t>6.3 O-RAN Open Fronthaul interface of O-DU</w:t>
      </w:r>
      <w:r>
        <w:tab/>
      </w:r>
      <w:r>
        <w:fldChar w:fldCharType="begin"/>
      </w:r>
      <w:r>
        <w:instrText xml:space="preserve"> PAGEREF _Toc161924014 \h </w:instrText>
      </w:r>
      <w:r>
        <w:fldChar w:fldCharType="separate"/>
      </w:r>
      <w:r w:rsidR="00162B0B">
        <w:t>18</w:t>
      </w:r>
      <w:r>
        <w:fldChar w:fldCharType="end"/>
      </w:r>
    </w:p>
    <w:p w14:paraId="40C0AAE9" w14:textId="31DCC569" w:rsidR="00B950B4" w:rsidRDefault="00B950B4">
      <w:pPr>
        <w:pStyle w:val="TOC1"/>
        <w:rPr>
          <w:rFonts w:asciiTheme="minorHAnsi" w:eastAsiaTheme="minorEastAsia" w:hAnsiTheme="minorHAnsi" w:cstheme="minorBidi"/>
          <w:kern w:val="2"/>
          <w:szCs w:val="22"/>
          <w:lang w:val="en-US"/>
          <w14:ligatures w14:val="standardContextual"/>
        </w:rPr>
      </w:pPr>
      <w:r>
        <w:t>7. O-RAN IOT Badge Procedures</w:t>
      </w:r>
      <w:r>
        <w:tab/>
      </w:r>
      <w:r>
        <w:fldChar w:fldCharType="begin"/>
      </w:r>
      <w:r>
        <w:instrText xml:space="preserve"> PAGEREF _Toc161924015 \h </w:instrText>
      </w:r>
      <w:r>
        <w:fldChar w:fldCharType="separate"/>
      </w:r>
      <w:r w:rsidR="00162B0B">
        <w:t>19</w:t>
      </w:r>
      <w:r>
        <w:fldChar w:fldCharType="end"/>
      </w:r>
    </w:p>
    <w:p w14:paraId="3A697B18" w14:textId="5254D964" w:rsidR="00B950B4" w:rsidRDefault="00B950B4">
      <w:pPr>
        <w:pStyle w:val="TOC2"/>
        <w:rPr>
          <w:rFonts w:asciiTheme="minorHAnsi" w:eastAsiaTheme="minorEastAsia" w:hAnsiTheme="minorHAnsi" w:cstheme="minorBidi"/>
          <w:kern w:val="2"/>
          <w:sz w:val="22"/>
          <w:szCs w:val="22"/>
          <w:lang w:val="en-US"/>
          <w14:ligatures w14:val="standardContextual"/>
        </w:rPr>
      </w:pPr>
      <w:r>
        <w:t>7.1 Subsystems and Interfaces</w:t>
      </w:r>
      <w:r>
        <w:tab/>
      </w:r>
      <w:r>
        <w:fldChar w:fldCharType="begin"/>
      </w:r>
      <w:r>
        <w:instrText xml:space="preserve"> PAGEREF _Toc161924016 \h </w:instrText>
      </w:r>
      <w:r>
        <w:fldChar w:fldCharType="separate"/>
      </w:r>
      <w:r w:rsidR="00162B0B">
        <w:t>19</w:t>
      </w:r>
      <w:r>
        <w:fldChar w:fldCharType="end"/>
      </w:r>
    </w:p>
    <w:p w14:paraId="7BA4285F" w14:textId="44CA6DAC" w:rsidR="00B950B4" w:rsidRDefault="00B950B4">
      <w:pPr>
        <w:pStyle w:val="TOC2"/>
        <w:rPr>
          <w:rFonts w:asciiTheme="minorHAnsi" w:eastAsiaTheme="minorEastAsia" w:hAnsiTheme="minorHAnsi" w:cstheme="minorBidi"/>
          <w:kern w:val="2"/>
          <w:sz w:val="22"/>
          <w:szCs w:val="22"/>
          <w:lang w:val="en-US"/>
          <w14:ligatures w14:val="standardContextual"/>
        </w:rPr>
      </w:pPr>
      <w:r w:rsidRPr="009C43EE">
        <w:rPr>
          <w:rFonts w:eastAsiaTheme="minorHAnsi"/>
        </w:rPr>
        <w:t>7.2 O-RAN Open Fronthaul interface</w:t>
      </w:r>
      <w:r>
        <w:tab/>
      </w:r>
      <w:r>
        <w:fldChar w:fldCharType="begin"/>
      </w:r>
      <w:r>
        <w:instrText xml:space="preserve"> PAGEREF _Toc161924017 \h </w:instrText>
      </w:r>
      <w:r>
        <w:fldChar w:fldCharType="separate"/>
      </w:r>
      <w:r w:rsidR="00162B0B">
        <w:t>19</w:t>
      </w:r>
      <w:r>
        <w:fldChar w:fldCharType="end"/>
      </w:r>
    </w:p>
    <w:p w14:paraId="63ADD0DA" w14:textId="7ED39998" w:rsidR="00B950B4" w:rsidRDefault="00B950B4">
      <w:pPr>
        <w:pStyle w:val="TOC2"/>
        <w:rPr>
          <w:rFonts w:asciiTheme="minorHAnsi" w:eastAsiaTheme="minorEastAsia" w:hAnsiTheme="minorHAnsi" w:cstheme="minorBidi"/>
          <w:kern w:val="2"/>
          <w:sz w:val="22"/>
          <w:szCs w:val="22"/>
          <w:lang w:val="en-US"/>
          <w14:ligatures w14:val="standardContextual"/>
        </w:rPr>
      </w:pPr>
      <w:r w:rsidRPr="009C43EE">
        <w:rPr>
          <w:rFonts w:eastAsiaTheme="minorHAnsi"/>
        </w:rPr>
        <w:t>7.3 X2 interface</w:t>
      </w:r>
      <w:r>
        <w:tab/>
      </w:r>
      <w:r>
        <w:fldChar w:fldCharType="begin"/>
      </w:r>
      <w:r>
        <w:instrText xml:space="preserve"> PAGEREF _Toc161924018 \h </w:instrText>
      </w:r>
      <w:r>
        <w:fldChar w:fldCharType="separate"/>
      </w:r>
      <w:r w:rsidR="00162B0B">
        <w:t>20</w:t>
      </w:r>
      <w:r>
        <w:fldChar w:fldCharType="end"/>
      </w:r>
    </w:p>
    <w:p w14:paraId="1E321D47" w14:textId="3815001F" w:rsidR="00B950B4" w:rsidRDefault="00B950B4">
      <w:pPr>
        <w:pStyle w:val="TOC2"/>
        <w:rPr>
          <w:rFonts w:asciiTheme="minorHAnsi" w:eastAsiaTheme="minorEastAsia" w:hAnsiTheme="minorHAnsi" w:cstheme="minorBidi"/>
          <w:kern w:val="2"/>
          <w:sz w:val="22"/>
          <w:szCs w:val="22"/>
          <w:lang w:val="en-US"/>
          <w14:ligatures w14:val="standardContextual"/>
        </w:rPr>
      </w:pPr>
      <w:r w:rsidRPr="009C43EE">
        <w:rPr>
          <w:rFonts w:eastAsiaTheme="minorHAnsi"/>
        </w:rPr>
        <w:t>7.4 F1 interface</w:t>
      </w:r>
      <w:r>
        <w:tab/>
      </w:r>
      <w:r>
        <w:fldChar w:fldCharType="begin"/>
      </w:r>
      <w:r>
        <w:instrText xml:space="preserve"> PAGEREF _Toc161924019 \h </w:instrText>
      </w:r>
      <w:r>
        <w:fldChar w:fldCharType="separate"/>
      </w:r>
      <w:r w:rsidR="00162B0B">
        <w:t>20</w:t>
      </w:r>
      <w:r>
        <w:fldChar w:fldCharType="end"/>
      </w:r>
    </w:p>
    <w:p w14:paraId="0399FDB8" w14:textId="13277598" w:rsidR="00B950B4" w:rsidRDefault="00B950B4">
      <w:pPr>
        <w:pStyle w:val="TOC2"/>
        <w:rPr>
          <w:rFonts w:asciiTheme="minorHAnsi" w:eastAsiaTheme="minorEastAsia" w:hAnsiTheme="minorHAnsi" w:cstheme="minorBidi"/>
          <w:kern w:val="2"/>
          <w:sz w:val="22"/>
          <w:szCs w:val="22"/>
          <w:lang w:val="en-US"/>
          <w14:ligatures w14:val="standardContextual"/>
        </w:rPr>
      </w:pPr>
      <w:r w:rsidRPr="009C43EE">
        <w:rPr>
          <w:rFonts w:eastAsiaTheme="minorHAnsi"/>
        </w:rPr>
        <w:lastRenderedPageBreak/>
        <w:t>7.5 Xn interface</w:t>
      </w:r>
      <w:r>
        <w:tab/>
      </w:r>
      <w:r>
        <w:fldChar w:fldCharType="begin"/>
      </w:r>
      <w:r>
        <w:instrText xml:space="preserve"> PAGEREF _Toc161924020 \h </w:instrText>
      </w:r>
      <w:r>
        <w:fldChar w:fldCharType="separate"/>
      </w:r>
      <w:r w:rsidR="00162B0B">
        <w:t>20</w:t>
      </w:r>
      <w:r>
        <w:fldChar w:fldCharType="end"/>
      </w:r>
    </w:p>
    <w:p w14:paraId="45A735EA" w14:textId="32D2FE35" w:rsidR="00B950B4" w:rsidRDefault="00B950B4">
      <w:pPr>
        <w:pStyle w:val="TOC1"/>
        <w:rPr>
          <w:rFonts w:asciiTheme="minorHAnsi" w:eastAsiaTheme="minorEastAsia" w:hAnsiTheme="minorHAnsi" w:cstheme="minorBidi"/>
          <w:kern w:val="2"/>
          <w:szCs w:val="22"/>
          <w:lang w:val="en-US"/>
          <w14:ligatures w14:val="standardContextual"/>
        </w:rPr>
      </w:pPr>
      <w:r>
        <w:t>8. O-RAN E2E Badge Procedures</w:t>
      </w:r>
      <w:r>
        <w:tab/>
      </w:r>
      <w:r>
        <w:fldChar w:fldCharType="begin"/>
      </w:r>
      <w:r>
        <w:instrText xml:space="preserve"> PAGEREF _Toc161924021 \h </w:instrText>
      </w:r>
      <w:r>
        <w:fldChar w:fldCharType="separate"/>
      </w:r>
      <w:r w:rsidR="00162B0B">
        <w:t>21</w:t>
      </w:r>
      <w:r>
        <w:fldChar w:fldCharType="end"/>
      </w:r>
    </w:p>
    <w:p w14:paraId="3ACC2315" w14:textId="339CBDAC" w:rsidR="00B950B4" w:rsidRDefault="00B950B4">
      <w:pPr>
        <w:pStyle w:val="TOC1"/>
        <w:rPr>
          <w:rFonts w:asciiTheme="minorHAnsi" w:eastAsiaTheme="minorEastAsia" w:hAnsiTheme="minorHAnsi" w:cstheme="minorBidi"/>
          <w:kern w:val="2"/>
          <w:szCs w:val="22"/>
          <w:lang w:val="en-US"/>
          <w14:ligatures w14:val="standardContextual"/>
        </w:rPr>
      </w:pPr>
      <w:r>
        <w:t>Annex A – Certification application</w:t>
      </w:r>
      <w:r>
        <w:tab/>
      </w:r>
      <w:r>
        <w:fldChar w:fldCharType="begin"/>
      </w:r>
      <w:r>
        <w:instrText xml:space="preserve"> PAGEREF _Toc161924022 \h </w:instrText>
      </w:r>
      <w:r>
        <w:fldChar w:fldCharType="separate"/>
      </w:r>
      <w:r w:rsidR="00162B0B">
        <w:t>22</w:t>
      </w:r>
      <w:r>
        <w:fldChar w:fldCharType="end"/>
      </w:r>
    </w:p>
    <w:p w14:paraId="446AA4A3" w14:textId="733E950C" w:rsidR="00B950B4" w:rsidRDefault="00B950B4">
      <w:pPr>
        <w:pStyle w:val="TOC1"/>
        <w:rPr>
          <w:rFonts w:asciiTheme="minorHAnsi" w:eastAsiaTheme="minorEastAsia" w:hAnsiTheme="minorHAnsi" w:cstheme="minorBidi"/>
          <w:kern w:val="2"/>
          <w:szCs w:val="22"/>
          <w:lang w:val="en-US"/>
          <w14:ligatures w14:val="standardContextual"/>
        </w:rPr>
      </w:pPr>
      <w:r>
        <w:t>Annex B – Compliance folder</w:t>
      </w:r>
      <w:r>
        <w:tab/>
      </w:r>
      <w:r>
        <w:fldChar w:fldCharType="begin"/>
      </w:r>
      <w:r>
        <w:instrText xml:space="preserve"> PAGEREF _Toc161924023 \h </w:instrText>
      </w:r>
      <w:r>
        <w:fldChar w:fldCharType="separate"/>
      </w:r>
      <w:r w:rsidR="00162B0B">
        <w:t>23</w:t>
      </w:r>
      <w:r>
        <w:fldChar w:fldCharType="end"/>
      </w:r>
    </w:p>
    <w:p w14:paraId="4A3ACA0B" w14:textId="7BCF0BFD" w:rsidR="00B950B4" w:rsidRDefault="00B950B4">
      <w:pPr>
        <w:pStyle w:val="TOC1"/>
        <w:rPr>
          <w:rFonts w:asciiTheme="minorHAnsi" w:eastAsiaTheme="minorEastAsia" w:hAnsiTheme="minorHAnsi" w:cstheme="minorBidi"/>
          <w:kern w:val="2"/>
          <w:szCs w:val="22"/>
          <w:lang w:val="en-US"/>
          <w14:ligatures w14:val="standardContextual"/>
        </w:rPr>
      </w:pPr>
      <w:r w:rsidRPr="009C43EE">
        <w:rPr>
          <w:rFonts w:eastAsia="Batang"/>
        </w:rPr>
        <w:t>Revision history</w:t>
      </w:r>
      <w:r>
        <w:tab/>
      </w:r>
      <w:r>
        <w:fldChar w:fldCharType="begin"/>
      </w:r>
      <w:r>
        <w:instrText xml:space="preserve"> PAGEREF _Toc161924024 \h </w:instrText>
      </w:r>
      <w:r>
        <w:fldChar w:fldCharType="separate"/>
      </w:r>
      <w:r w:rsidR="00162B0B">
        <w:t>24</w:t>
      </w:r>
      <w:r>
        <w:fldChar w:fldCharType="end"/>
      </w:r>
    </w:p>
    <w:p w14:paraId="4C65F71D" w14:textId="5079752D" w:rsidR="00B950B4" w:rsidRDefault="00B950B4">
      <w:pPr>
        <w:pStyle w:val="TOC1"/>
        <w:rPr>
          <w:rFonts w:asciiTheme="minorHAnsi" w:eastAsiaTheme="minorEastAsia" w:hAnsiTheme="minorHAnsi" w:cstheme="minorBidi"/>
          <w:kern w:val="2"/>
          <w:szCs w:val="22"/>
          <w:lang w:val="en-US"/>
          <w14:ligatures w14:val="standardContextual"/>
        </w:rPr>
      </w:pPr>
      <w:r w:rsidRPr="009C43EE">
        <w:rPr>
          <w:rFonts w:eastAsia="Batang"/>
        </w:rPr>
        <w:t>History</w:t>
      </w:r>
      <w:r>
        <w:tab/>
      </w:r>
      <w:r>
        <w:fldChar w:fldCharType="begin"/>
      </w:r>
      <w:r>
        <w:instrText xml:space="preserve"> PAGEREF _Toc161924025 \h </w:instrText>
      </w:r>
      <w:r>
        <w:fldChar w:fldCharType="separate"/>
      </w:r>
      <w:r w:rsidR="00162B0B">
        <w:t>27</w:t>
      </w:r>
      <w:r>
        <w:fldChar w:fldCharType="end"/>
      </w:r>
    </w:p>
    <w:p w14:paraId="215B4272" w14:textId="7EC5FBAF" w:rsidR="00441F24" w:rsidRPr="00772F12" w:rsidRDefault="006004D5" w:rsidP="00882197">
      <w:pPr>
        <w:pStyle w:val="Heading1"/>
        <w:ind w:left="0" w:firstLine="0"/>
      </w:pPr>
      <w:r w:rsidRPr="00772F12">
        <w:rPr>
          <w:rFonts w:cs="Arial"/>
          <w:noProof/>
          <w:sz w:val="22"/>
        </w:rPr>
        <w:fldChar w:fldCharType="end"/>
      </w:r>
      <w:bookmarkStart w:id="14" w:name="_Toc161923975"/>
      <w:r w:rsidR="00441F24" w:rsidRPr="00772F12">
        <w:t>Foreword</w:t>
      </w:r>
      <w:bookmarkEnd w:id="1"/>
      <w:bookmarkEnd w:id="2"/>
      <w:bookmarkEnd w:id="3"/>
      <w:bookmarkEnd w:id="4"/>
      <w:bookmarkEnd w:id="5"/>
      <w:bookmarkEnd w:id="6"/>
      <w:bookmarkEnd w:id="7"/>
      <w:bookmarkEnd w:id="14"/>
    </w:p>
    <w:p w14:paraId="18C2EE54" w14:textId="5C3E1222" w:rsidR="00922E3E" w:rsidRDefault="00922E3E" w:rsidP="00922E3E">
      <w:bookmarkStart w:id="15" w:name="_Toc451533945"/>
      <w:bookmarkStart w:id="16" w:name="_Toc484178380"/>
      <w:bookmarkStart w:id="17" w:name="_Toc484178410"/>
      <w:bookmarkStart w:id="18" w:name="_Toc487531994"/>
      <w:bookmarkStart w:id="19" w:name="_Toc527987192"/>
      <w:bookmarkStart w:id="20" w:name="_Toc529802476"/>
      <w:bookmarkStart w:id="21" w:name="_Toc94645692"/>
      <w:bookmarkEnd w:id="8"/>
      <w:r>
        <w:t>This Technical Specification (TS) has been produced by O-RAN ALLIANCE.</w:t>
      </w:r>
    </w:p>
    <w:p w14:paraId="32479184" w14:textId="25738ED4" w:rsidR="00441F24" w:rsidRPr="00772F12" w:rsidRDefault="00441F24" w:rsidP="00882197">
      <w:pPr>
        <w:pStyle w:val="Heading1"/>
        <w:ind w:left="0" w:firstLine="0"/>
      </w:pPr>
      <w:bookmarkStart w:id="22" w:name="_Toc161923976"/>
      <w:r w:rsidRPr="00772F12">
        <w:t>Modal verbs terminology</w:t>
      </w:r>
      <w:bookmarkEnd w:id="15"/>
      <w:bookmarkEnd w:id="16"/>
      <w:bookmarkEnd w:id="17"/>
      <w:bookmarkEnd w:id="18"/>
      <w:bookmarkEnd w:id="19"/>
      <w:bookmarkEnd w:id="20"/>
      <w:bookmarkEnd w:id="21"/>
      <w:bookmarkEnd w:id="22"/>
    </w:p>
    <w:p w14:paraId="7EA6329E" w14:textId="77777777" w:rsidR="00441F24" w:rsidRPr="00772F12" w:rsidRDefault="00441F24" w:rsidP="00441F24">
      <w:pPr>
        <w:rPr>
          <w:lang w:val="en-GB"/>
        </w:rPr>
      </w:pPr>
      <w:r w:rsidRPr="00772F12">
        <w:rPr>
          <w:lang w:val="en-GB"/>
        </w:rPr>
        <w:t>In the present document "</w:t>
      </w:r>
      <w:r w:rsidRPr="00772F12">
        <w:rPr>
          <w:b/>
          <w:bCs/>
          <w:lang w:val="en-GB"/>
        </w:rPr>
        <w:t>shall</w:t>
      </w:r>
      <w:r w:rsidRPr="00772F12">
        <w:rPr>
          <w:lang w:val="en-GB"/>
        </w:rPr>
        <w:t>", "</w:t>
      </w:r>
      <w:r w:rsidRPr="00772F12">
        <w:rPr>
          <w:b/>
          <w:bCs/>
          <w:lang w:val="en-GB"/>
        </w:rPr>
        <w:t>shall not</w:t>
      </w:r>
      <w:r w:rsidRPr="00772F12">
        <w:rPr>
          <w:lang w:val="en-GB"/>
        </w:rPr>
        <w:t>", "</w:t>
      </w:r>
      <w:r w:rsidRPr="00772F12">
        <w:rPr>
          <w:b/>
          <w:bCs/>
          <w:lang w:val="en-GB"/>
        </w:rPr>
        <w:t>should</w:t>
      </w:r>
      <w:r w:rsidRPr="00772F12">
        <w:rPr>
          <w:lang w:val="en-GB"/>
        </w:rPr>
        <w:t>", "</w:t>
      </w:r>
      <w:r w:rsidRPr="00772F12">
        <w:rPr>
          <w:b/>
          <w:bCs/>
          <w:lang w:val="en-GB"/>
        </w:rPr>
        <w:t>should not</w:t>
      </w:r>
      <w:r w:rsidRPr="00772F12">
        <w:rPr>
          <w:lang w:val="en-GB"/>
        </w:rPr>
        <w:t>", "</w:t>
      </w:r>
      <w:r w:rsidRPr="00772F12">
        <w:rPr>
          <w:b/>
          <w:bCs/>
          <w:lang w:val="en-GB"/>
        </w:rPr>
        <w:t>may</w:t>
      </w:r>
      <w:r w:rsidRPr="00772F12">
        <w:rPr>
          <w:lang w:val="en-GB"/>
        </w:rPr>
        <w:t>", "</w:t>
      </w:r>
      <w:r w:rsidRPr="00772F12">
        <w:rPr>
          <w:b/>
          <w:bCs/>
          <w:lang w:val="en-GB"/>
        </w:rPr>
        <w:t>need not</w:t>
      </w:r>
      <w:r w:rsidRPr="00772F12">
        <w:rPr>
          <w:lang w:val="en-GB"/>
        </w:rPr>
        <w:t>", "</w:t>
      </w:r>
      <w:r w:rsidRPr="00772F12">
        <w:rPr>
          <w:b/>
          <w:bCs/>
          <w:lang w:val="en-GB"/>
        </w:rPr>
        <w:t>will</w:t>
      </w:r>
      <w:r w:rsidRPr="00772F12">
        <w:rPr>
          <w:bCs/>
          <w:lang w:val="en-GB"/>
        </w:rPr>
        <w:t>"</w:t>
      </w:r>
      <w:r w:rsidRPr="00772F12">
        <w:rPr>
          <w:lang w:val="en-GB"/>
        </w:rPr>
        <w:t xml:space="preserve">, </w:t>
      </w:r>
      <w:r w:rsidRPr="00772F12">
        <w:rPr>
          <w:bCs/>
          <w:lang w:val="en-GB"/>
        </w:rPr>
        <w:t>"</w:t>
      </w:r>
      <w:r w:rsidRPr="00772F12">
        <w:rPr>
          <w:b/>
          <w:bCs/>
          <w:lang w:val="en-GB"/>
        </w:rPr>
        <w:t>will not</w:t>
      </w:r>
      <w:r w:rsidRPr="00772F12">
        <w:rPr>
          <w:bCs/>
          <w:lang w:val="en-GB"/>
        </w:rPr>
        <w:t>"</w:t>
      </w:r>
      <w:r w:rsidRPr="00772F12">
        <w:rPr>
          <w:lang w:val="en-GB"/>
        </w:rPr>
        <w:t>, "</w:t>
      </w:r>
      <w:r w:rsidRPr="00772F12">
        <w:rPr>
          <w:b/>
          <w:bCs/>
          <w:lang w:val="en-GB"/>
        </w:rPr>
        <w:t>can</w:t>
      </w:r>
      <w:r w:rsidRPr="00772F12">
        <w:rPr>
          <w:lang w:val="en-GB"/>
        </w:rPr>
        <w:t>" and "</w:t>
      </w:r>
      <w:r w:rsidRPr="00772F12">
        <w:rPr>
          <w:b/>
          <w:bCs/>
          <w:lang w:val="en-GB"/>
        </w:rPr>
        <w:t>cannot</w:t>
      </w:r>
      <w:r w:rsidRPr="00772F12">
        <w:rPr>
          <w:lang w:val="en-GB"/>
        </w:rPr>
        <w:t>" are to be interpreted as described in clause 3.2 of the O-RAN Drafting Rules (Verbal forms for the expression of provisions).</w:t>
      </w:r>
    </w:p>
    <w:p w14:paraId="48F0C40B" w14:textId="75799F54" w:rsidR="00441F24" w:rsidRDefault="00441F24" w:rsidP="00441F24">
      <w:pPr>
        <w:rPr>
          <w:lang w:val="en-GB"/>
        </w:rPr>
      </w:pPr>
      <w:r w:rsidRPr="00772F12">
        <w:rPr>
          <w:lang w:val="en-GB"/>
        </w:rPr>
        <w:t>"</w:t>
      </w:r>
      <w:r w:rsidRPr="00772F12">
        <w:rPr>
          <w:b/>
          <w:bCs/>
          <w:lang w:val="en-GB"/>
        </w:rPr>
        <w:t>must</w:t>
      </w:r>
      <w:r w:rsidRPr="00772F12">
        <w:rPr>
          <w:lang w:val="en-GB"/>
        </w:rPr>
        <w:t>" and "</w:t>
      </w:r>
      <w:r w:rsidRPr="00772F12">
        <w:rPr>
          <w:b/>
          <w:bCs/>
          <w:lang w:val="en-GB"/>
        </w:rPr>
        <w:t>must not</w:t>
      </w:r>
      <w:r w:rsidRPr="00772F12">
        <w:rPr>
          <w:lang w:val="en-GB"/>
        </w:rPr>
        <w:t xml:space="preserve">" are </w:t>
      </w:r>
      <w:r w:rsidRPr="00772F12">
        <w:rPr>
          <w:b/>
          <w:bCs/>
          <w:lang w:val="en-GB"/>
        </w:rPr>
        <w:t>NOT</w:t>
      </w:r>
      <w:r w:rsidRPr="00772F12">
        <w:rPr>
          <w:lang w:val="en-GB"/>
        </w:rPr>
        <w:t xml:space="preserve"> allowed in O-RAN deliverables except when used in direct citation.</w:t>
      </w:r>
    </w:p>
    <w:p w14:paraId="55E23D8B" w14:textId="682D0F65" w:rsidR="00922E3E" w:rsidRDefault="00922E3E">
      <w:pPr>
        <w:spacing w:after="0" w:line="240" w:lineRule="auto"/>
        <w:rPr>
          <w:lang w:val="en-GB"/>
        </w:rPr>
      </w:pPr>
      <w:r>
        <w:rPr>
          <w:lang w:val="en-GB"/>
        </w:rPr>
        <w:br w:type="page"/>
      </w:r>
    </w:p>
    <w:p w14:paraId="2904E951" w14:textId="69C752E6" w:rsidR="002C4C93" w:rsidRPr="00772F12" w:rsidRDefault="006004D5" w:rsidP="006004D5">
      <w:pPr>
        <w:pStyle w:val="Heading1"/>
        <w:rPr>
          <w:noProof/>
        </w:rPr>
      </w:pPr>
      <w:bookmarkStart w:id="23" w:name="_Toc161923977"/>
      <w:bookmarkStart w:id="24" w:name="_Toc518894314"/>
      <w:bookmarkStart w:id="25" w:name="_Toc518910845"/>
      <w:bookmarkStart w:id="26" w:name="_Toc365631"/>
      <w:bookmarkStart w:id="27" w:name="_Toc2165610"/>
      <w:bookmarkEnd w:id="9"/>
      <w:bookmarkEnd w:id="10"/>
      <w:bookmarkEnd w:id="11"/>
      <w:bookmarkEnd w:id="12"/>
      <w:bookmarkEnd w:id="13"/>
      <w:r w:rsidRPr="00772F12">
        <w:rPr>
          <w:noProof/>
        </w:rPr>
        <w:lastRenderedPageBreak/>
        <w:t>1</w:t>
      </w:r>
      <w:r w:rsidR="000B3AB8">
        <w:rPr>
          <w:noProof/>
        </w:rPr>
        <w:t xml:space="preserve"> </w:t>
      </w:r>
      <w:r w:rsidRPr="00772F12">
        <w:rPr>
          <w:noProof/>
        </w:rPr>
        <w:t>Scope</w:t>
      </w:r>
      <w:bookmarkEnd w:id="23"/>
    </w:p>
    <w:p w14:paraId="2365E8D3" w14:textId="03AEF7A1" w:rsidR="006004D5" w:rsidRPr="00772F12" w:rsidRDefault="006004D5" w:rsidP="008B6145">
      <w:pPr>
        <w:spacing w:after="120"/>
        <w:jc w:val="both"/>
        <w:rPr>
          <w:lang w:val="en-GB"/>
        </w:rPr>
      </w:pPr>
      <w:r w:rsidRPr="00772F12">
        <w:rPr>
          <w:lang w:val="en-GB"/>
        </w:rPr>
        <w:t>The contents of the present document are subject to continuing work within O-RAN and may change following formal O-RAN approval. Should the O-RAN A</w:t>
      </w:r>
      <w:r w:rsidR="00922E3E">
        <w:rPr>
          <w:lang w:val="en-GB"/>
        </w:rPr>
        <w:t>LLIANCE</w:t>
      </w:r>
      <w:r w:rsidRPr="00772F12">
        <w:rPr>
          <w:lang w:val="en-GB"/>
        </w:rPr>
        <w:t xml:space="preserve"> modify the contents of the present document, it will be re-released by O-RAN with an identifying change of version date and an increase in version number as follows:</w:t>
      </w:r>
    </w:p>
    <w:p w14:paraId="17A1B6E7" w14:textId="77777777" w:rsidR="006004D5" w:rsidRPr="00772F12" w:rsidRDefault="006004D5" w:rsidP="006004D5">
      <w:pPr>
        <w:pStyle w:val="B10"/>
        <w:spacing w:after="120"/>
        <w:rPr>
          <w:lang w:val="en-GB"/>
        </w:rPr>
      </w:pPr>
      <w:r w:rsidRPr="00772F12">
        <w:rPr>
          <w:lang w:val="en-GB"/>
        </w:rPr>
        <w:t>version xx.yy.zz</w:t>
      </w:r>
    </w:p>
    <w:p w14:paraId="31F28400" w14:textId="77777777" w:rsidR="006004D5" w:rsidRPr="00772F12" w:rsidRDefault="006004D5" w:rsidP="006004D5">
      <w:pPr>
        <w:pStyle w:val="B10"/>
        <w:spacing w:after="120"/>
        <w:rPr>
          <w:lang w:val="en-GB"/>
        </w:rPr>
      </w:pPr>
      <w:r w:rsidRPr="00772F12">
        <w:rPr>
          <w:lang w:val="en-GB"/>
        </w:rPr>
        <w:t>where:</w:t>
      </w:r>
    </w:p>
    <w:p w14:paraId="3FBEC3CD" w14:textId="77777777" w:rsidR="006004D5" w:rsidRPr="00772F12" w:rsidRDefault="006004D5" w:rsidP="008B6145">
      <w:pPr>
        <w:pStyle w:val="B20"/>
        <w:spacing w:after="120"/>
        <w:ind w:left="850" w:hanging="288"/>
        <w:jc w:val="both"/>
        <w:rPr>
          <w:lang w:val="en-GB"/>
        </w:rPr>
      </w:pPr>
      <w:r w:rsidRPr="00772F12">
        <w:rPr>
          <w:lang w:val="en-GB"/>
        </w:rPr>
        <w:t>xx:</w:t>
      </w:r>
      <w:r w:rsidRPr="00772F12">
        <w:rPr>
          <w:lang w:val="en-GB"/>
        </w:rPr>
        <w:tab/>
        <w:t>the first digit-group is incremented for all changes of substance, i.e. technical enhancements, corrections, updates, etc. (the initial approved document will have xx=01).  Always 2 digits with leading zero if needed.</w:t>
      </w:r>
    </w:p>
    <w:p w14:paraId="146A541C" w14:textId="77777777" w:rsidR="006004D5" w:rsidRPr="00772F12" w:rsidRDefault="006004D5" w:rsidP="008B6145">
      <w:pPr>
        <w:pStyle w:val="B20"/>
        <w:spacing w:after="120"/>
        <w:ind w:left="850" w:hanging="288"/>
        <w:jc w:val="both"/>
        <w:rPr>
          <w:lang w:val="en-GB"/>
        </w:rPr>
      </w:pPr>
      <w:r w:rsidRPr="00772F12">
        <w:rPr>
          <w:lang w:val="en-GB"/>
        </w:rPr>
        <w:t>yy:</w:t>
      </w:r>
      <w:r w:rsidRPr="00772F12">
        <w:rPr>
          <w:lang w:val="en-GB"/>
        </w:rPr>
        <w:tab/>
        <w:t>the second digit-group is incremented when editorial only changes have been incorporated in the document. Always 2 digits with leading zero if needed.</w:t>
      </w:r>
    </w:p>
    <w:p w14:paraId="4E297855" w14:textId="77777777" w:rsidR="006004D5" w:rsidRPr="00772F12" w:rsidRDefault="006004D5" w:rsidP="008B6145">
      <w:pPr>
        <w:pStyle w:val="B20"/>
        <w:spacing w:after="120"/>
        <w:ind w:left="850" w:hanging="288"/>
        <w:jc w:val="both"/>
        <w:rPr>
          <w:lang w:val="en-GB"/>
        </w:rPr>
      </w:pPr>
      <w:r w:rsidRPr="00772F12">
        <w:rPr>
          <w:lang w:val="en-GB"/>
        </w:rPr>
        <w:t>zz:</w:t>
      </w:r>
      <w:r w:rsidRPr="00772F12">
        <w:rPr>
          <w:lang w:val="en-GB"/>
        </w:rPr>
        <w:tab/>
        <w:t>the third digit-group included only in working versions of the document indicating incremental changes during the editing process. External versions never include the third digit-group.  Always 2 digits with leading zero if needed.</w:t>
      </w:r>
    </w:p>
    <w:p w14:paraId="61BAB32C" w14:textId="34B226AF" w:rsidR="00C33A00" w:rsidRDefault="006004D5" w:rsidP="008B6145">
      <w:pPr>
        <w:pStyle w:val="B20"/>
        <w:spacing w:after="120"/>
        <w:ind w:left="0" w:firstLine="0"/>
        <w:jc w:val="both"/>
      </w:pPr>
      <w:r w:rsidRPr="00772F12">
        <w:rPr>
          <w:lang w:val="en-GB"/>
        </w:rPr>
        <w:t xml:space="preserve">The present document </w:t>
      </w:r>
      <w:r w:rsidR="00C33A00">
        <w:rPr>
          <w:lang w:val="en-GB"/>
        </w:rPr>
        <w:t xml:space="preserve">describes </w:t>
      </w:r>
      <w:r w:rsidR="00C33A00">
        <w:t>the certification and badging processes and associated detail technical procedures that Open Testing and Integration Centre (OTIC) [1] and other testing entities should adopt to:</w:t>
      </w:r>
    </w:p>
    <w:p w14:paraId="527891C7" w14:textId="2A28340B" w:rsidR="00C33A00" w:rsidRDefault="00C33A00" w:rsidP="001E1327">
      <w:pPr>
        <w:pStyle w:val="ListParagraph"/>
        <w:numPr>
          <w:ilvl w:val="0"/>
          <w:numId w:val="11"/>
        </w:numPr>
        <w:spacing w:after="180" w:line="240" w:lineRule="auto"/>
        <w:jc w:val="both"/>
      </w:pPr>
      <w:r>
        <w:t>Verify compliance of devices under test (DUTs) using O-RAN interface or an implementation of O</w:t>
      </w:r>
      <w:r w:rsidR="00D6004B">
        <w:noBreakHyphen/>
      </w:r>
      <w:r>
        <w:t>RAN reference design based on conformance test specifications (</w:t>
      </w:r>
      <w:r w:rsidRPr="00E65221">
        <w:rPr>
          <w:b/>
        </w:rPr>
        <w:t>conformance certification</w:t>
      </w:r>
      <w:r>
        <w:t>),</w:t>
      </w:r>
    </w:p>
    <w:p w14:paraId="767D5442" w14:textId="77777777" w:rsidR="00C33A00" w:rsidRDefault="00C33A00" w:rsidP="001E1327">
      <w:pPr>
        <w:pStyle w:val="ListParagraph"/>
        <w:numPr>
          <w:ilvl w:val="0"/>
          <w:numId w:val="11"/>
        </w:numPr>
        <w:spacing w:after="180" w:line="240" w:lineRule="auto"/>
        <w:jc w:val="both"/>
      </w:pPr>
      <w:r>
        <w:t>Assess interoperability of DUT pairs using O-RAN interfaces based on Interoperability Test (IOT) specifications (</w:t>
      </w:r>
      <w:r>
        <w:rPr>
          <w:b/>
        </w:rPr>
        <w:t>IOT</w:t>
      </w:r>
      <w:r w:rsidRPr="00E65221">
        <w:rPr>
          <w:b/>
        </w:rPr>
        <w:t xml:space="preserve"> badging</w:t>
      </w:r>
      <w:r>
        <w:t>)</w:t>
      </w:r>
    </w:p>
    <w:p w14:paraId="4116676E" w14:textId="77777777" w:rsidR="00C33A00" w:rsidRDefault="00C33A00" w:rsidP="001E1327">
      <w:pPr>
        <w:pStyle w:val="ListParagraph"/>
        <w:numPr>
          <w:ilvl w:val="0"/>
          <w:numId w:val="11"/>
        </w:numPr>
        <w:spacing w:after="180" w:line="240" w:lineRule="auto"/>
        <w:jc w:val="both"/>
      </w:pPr>
      <w:r>
        <w:t>Assess end-to-end system integration of SUT using O-RAN interfaces based on E2E test specifications (</w:t>
      </w:r>
      <w:r w:rsidRPr="00AC4194">
        <w:rPr>
          <w:b/>
        </w:rPr>
        <w:t>E2E</w:t>
      </w:r>
      <w:r>
        <w:rPr>
          <w:b/>
        </w:rPr>
        <w:t xml:space="preserve"> </w:t>
      </w:r>
      <w:r w:rsidRPr="00AC4194">
        <w:rPr>
          <w:b/>
        </w:rPr>
        <w:t>badging</w:t>
      </w:r>
      <w:r>
        <w:t>).</w:t>
      </w:r>
    </w:p>
    <w:p w14:paraId="43F3553C" w14:textId="138ABFC1" w:rsidR="006004D5" w:rsidRPr="00772F12" w:rsidRDefault="006004D5" w:rsidP="00C33A00">
      <w:pPr>
        <w:pStyle w:val="B20"/>
        <w:spacing w:after="120"/>
        <w:ind w:left="0" w:firstLine="0"/>
        <w:jc w:val="both"/>
        <w:rPr>
          <w:rFonts w:cs="Arial"/>
          <w:noProof/>
          <w:lang w:val="en-GB"/>
        </w:rPr>
      </w:pPr>
    </w:p>
    <w:p w14:paraId="30F2A11D" w14:textId="289726B4" w:rsidR="006004D5" w:rsidRPr="00772F12" w:rsidRDefault="006004D5" w:rsidP="006004D5">
      <w:pPr>
        <w:pStyle w:val="Heading1"/>
        <w:rPr>
          <w:noProof/>
        </w:rPr>
      </w:pPr>
      <w:bookmarkStart w:id="28" w:name="_Toc161923978"/>
      <w:r w:rsidRPr="00772F12">
        <w:rPr>
          <w:noProof/>
        </w:rPr>
        <w:t>2</w:t>
      </w:r>
      <w:r w:rsidR="008B6145">
        <w:rPr>
          <w:noProof/>
        </w:rPr>
        <w:t xml:space="preserve"> </w:t>
      </w:r>
      <w:r w:rsidRPr="00772F12">
        <w:rPr>
          <w:noProof/>
        </w:rPr>
        <w:t>References</w:t>
      </w:r>
      <w:bookmarkEnd w:id="28"/>
    </w:p>
    <w:p w14:paraId="7771CA57" w14:textId="7E9506A3" w:rsidR="006004D5" w:rsidRPr="00772F12" w:rsidRDefault="006004D5" w:rsidP="006004D5">
      <w:pPr>
        <w:pStyle w:val="Heading2"/>
        <w:keepNext w:val="0"/>
      </w:pPr>
      <w:bookmarkStart w:id="29" w:name="_Toc451533950"/>
      <w:bookmarkStart w:id="30" w:name="_Toc484178385"/>
      <w:bookmarkStart w:id="31" w:name="_Toc484178415"/>
      <w:bookmarkStart w:id="32" w:name="_Toc487531999"/>
      <w:bookmarkStart w:id="33" w:name="_Toc527987197"/>
      <w:bookmarkStart w:id="34" w:name="_Toc529802481"/>
      <w:bookmarkStart w:id="35" w:name="_Toc94645697"/>
      <w:bookmarkStart w:id="36" w:name="_Toc161923979"/>
      <w:r w:rsidRPr="00772F12">
        <w:t>2.1</w:t>
      </w:r>
      <w:r w:rsidR="008B6145">
        <w:t xml:space="preserve"> </w:t>
      </w:r>
      <w:r w:rsidRPr="00772F12">
        <w:t>Normative references</w:t>
      </w:r>
      <w:bookmarkEnd w:id="29"/>
      <w:bookmarkEnd w:id="30"/>
      <w:bookmarkEnd w:id="31"/>
      <w:bookmarkEnd w:id="32"/>
      <w:bookmarkEnd w:id="33"/>
      <w:bookmarkEnd w:id="34"/>
      <w:bookmarkEnd w:id="35"/>
      <w:bookmarkEnd w:id="36"/>
    </w:p>
    <w:p w14:paraId="636C7313" w14:textId="77777777" w:rsidR="006004D5" w:rsidRPr="00772F12" w:rsidRDefault="006004D5" w:rsidP="008B6145">
      <w:pPr>
        <w:jc w:val="both"/>
        <w:rPr>
          <w:lang w:val="en-GB"/>
        </w:rPr>
      </w:pPr>
      <w:r w:rsidRPr="00772F12">
        <w:rPr>
          <w:lang w:val="en-GB"/>
        </w:rPr>
        <w:t>References are either specific (identified by date of publication and/or edition number or version number) or non</w:t>
      </w:r>
      <w:r w:rsidRPr="00772F12">
        <w:rPr>
          <w:lang w:val="en-GB"/>
        </w:rPr>
        <w:noBreakHyphen/>
        <w:t>specific. For specific references, only the cited version applies. For non-specific references, the latest version of the referenced document (including any amendments) applies.</w:t>
      </w:r>
    </w:p>
    <w:p w14:paraId="52878953" w14:textId="05705AEB" w:rsidR="006004D5" w:rsidRPr="00772F12" w:rsidRDefault="006004D5" w:rsidP="008B6145">
      <w:pPr>
        <w:pStyle w:val="NO"/>
        <w:jc w:val="both"/>
        <w:rPr>
          <w:lang w:val="en-GB"/>
        </w:rPr>
      </w:pPr>
      <w:r w:rsidRPr="00772F12">
        <w:rPr>
          <w:lang w:val="en-GB"/>
        </w:rPr>
        <w:t>NOTE:</w:t>
      </w:r>
      <w:r w:rsidRPr="00772F12">
        <w:rPr>
          <w:lang w:val="en-GB"/>
        </w:rPr>
        <w:tab/>
        <w:t xml:space="preserve">While any hyperlinks included in this clause were valid at the time of publication, O-RAN cannot guarantee their </w:t>
      </w:r>
      <w:r w:rsidR="00772F12" w:rsidRPr="00772F12">
        <w:rPr>
          <w:lang w:val="en-GB"/>
        </w:rPr>
        <w:t>long-term</w:t>
      </w:r>
      <w:r w:rsidRPr="00772F12">
        <w:rPr>
          <w:lang w:val="en-GB"/>
        </w:rPr>
        <w:t xml:space="preserve"> validity.</w:t>
      </w:r>
    </w:p>
    <w:p w14:paraId="34AC24CC" w14:textId="46FCEF03" w:rsidR="006004D5" w:rsidRPr="00772F12" w:rsidRDefault="006004D5" w:rsidP="008B6145">
      <w:pPr>
        <w:keepNext/>
        <w:jc w:val="both"/>
        <w:rPr>
          <w:lang w:val="en-GB" w:eastAsia="en-GB"/>
        </w:rPr>
      </w:pPr>
      <w:r w:rsidRPr="00772F12">
        <w:rPr>
          <w:lang w:val="en-GB" w:eastAsia="en-GB"/>
        </w:rPr>
        <w:t>The following referenced documents are necessary for the application of the present document.</w:t>
      </w:r>
    </w:p>
    <w:p w14:paraId="0639E4A3" w14:textId="77777777" w:rsidR="00B4313D" w:rsidRPr="00772F12" w:rsidRDefault="00B4313D" w:rsidP="00B4313D">
      <w:pPr>
        <w:pStyle w:val="EX"/>
        <w:numPr>
          <w:ilvl w:val="0"/>
          <w:numId w:val="2"/>
        </w:numPr>
        <w:tabs>
          <w:tab w:val="left" w:pos="900"/>
        </w:tabs>
        <w:spacing w:after="120"/>
        <w:ind w:left="900" w:hanging="630"/>
        <w:jc w:val="both"/>
        <w:rPr>
          <w:lang w:val="en-GB"/>
        </w:rPr>
      </w:pPr>
      <w:r>
        <w:t>O-RAN.TIFG.CGofOTIC.0-v05.00: O-RAN ALLIANCE Test and Integration Focus Group, Criteria and Guidelines of Open Testing and Integration Centre, Version 05.00, October 2022</w:t>
      </w:r>
    </w:p>
    <w:p w14:paraId="76050519" w14:textId="77777777" w:rsidR="00B4313D" w:rsidRPr="00CD509A" w:rsidRDefault="00B4313D" w:rsidP="00B4313D">
      <w:pPr>
        <w:pStyle w:val="EX"/>
        <w:numPr>
          <w:ilvl w:val="0"/>
          <w:numId w:val="2"/>
        </w:numPr>
        <w:tabs>
          <w:tab w:val="left" w:pos="900"/>
        </w:tabs>
        <w:spacing w:after="120"/>
        <w:ind w:left="900" w:hanging="630"/>
        <w:jc w:val="both"/>
        <w:rPr>
          <w:lang w:val="en-GB"/>
        </w:rPr>
      </w:pPr>
      <w:r>
        <w:t>O-RAN.TIFG.E2E-TST.0-v04.00: O-RAN ALLIANCE Test and Integration Focus Group, End-to-end Test Specification, Version 5.0,  February 2024</w:t>
      </w:r>
    </w:p>
    <w:p w14:paraId="39A17FA7" w14:textId="77777777" w:rsidR="00B4313D" w:rsidRPr="00237813" w:rsidRDefault="00B4313D" w:rsidP="00B4313D">
      <w:pPr>
        <w:pStyle w:val="EX"/>
        <w:numPr>
          <w:ilvl w:val="0"/>
          <w:numId w:val="2"/>
        </w:numPr>
        <w:tabs>
          <w:tab w:val="left" w:pos="900"/>
        </w:tabs>
        <w:spacing w:after="120"/>
        <w:ind w:left="900" w:hanging="630"/>
        <w:jc w:val="both"/>
        <w:rPr>
          <w:lang w:val="en-GB"/>
        </w:rPr>
      </w:pPr>
      <w:r>
        <w:lastRenderedPageBreak/>
        <w:t>O-RAN.WG1.OAD-R003-v10.00: O-RAN ALLIANCE Working Group 1, O-RAN Architecture Description, Version 10.0, October 2023</w:t>
      </w:r>
    </w:p>
    <w:p w14:paraId="03AAEEFB" w14:textId="77777777" w:rsidR="00B4313D" w:rsidRPr="00237813" w:rsidRDefault="00B4313D" w:rsidP="00B4313D">
      <w:pPr>
        <w:pStyle w:val="EX"/>
        <w:numPr>
          <w:ilvl w:val="0"/>
          <w:numId w:val="2"/>
        </w:numPr>
        <w:tabs>
          <w:tab w:val="left" w:pos="900"/>
        </w:tabs>
        <w:spacing w:after="120"/>
        <w:ind w:left="900" w:hanging="630"/>
        <w:jc w:val="both"/>
      </w:pPr>
      <w:r w:rsidRPr="00237813">
        <w:t>3GPP TS 38.300: “NR; NR and NG-RAN Overall Description; Stage 2”</w:t>
      </w:r>
    </w:p>
    <w:p w14:paraId="4F9EC755" w14:textId="77777777" w:rsidR="00B4313D" w:rsidRPr="00237813" w:rsidRDefault="00B4313D" w:rsidP="00B4313D">
      <w:pPr>
        <w:pStyle w:val="EX"/>
        <w:numPr>
          <w:ilvl w:val="0"/>
          <w:numId w:val="2"/>
        </w:numPr>
        <w:tabs>
          <w:tab w:val="left" w:pos="900"/>
        </w:tabs>
        <w:spacing w:after="120"/>
        <w:ind w:left="900" w:hanging="630"/>
        <w:jc w:val="both"/>
      </w:pPr>
      <w:r w:rsidRPr="00237813">
        <w:t>3GPP TS 38.401: “NG-RAN; Architecture description”</w:t>
      </w:r>
    </w:p>
    <w:p w14:paraId="1951F1E8" w14:textId="77777777" w:rsidR="00B4313D" w:rsidRDefault="00B4313D" w:rsidP="00B4313D">
      <w:pPr>
        <w:pStyle w:val="EX"/>
        <w:numPr>
          <w:ilvl w:val="0"/>
          <w:numId w:val="2"/>
        </w:numPr>
        <w:tabs>
          <w:tab w:val="left" w:pos="900"/>
        </w:tabs>
        <w:spacing w:after="120"/>
        <w:ind w:left="900" w:hanging="630"/>
        <w:jc w:val="both"/>
      </w:pPr>
      <w:r w:rsidRPr="00237813">
        <w:t>3GPP TS 37.340: “Evolved Universal Terrestrial Radio Access (E-UTRA) and NR; Multi-connectivity; Stage 2”</w:t>
      </w:r>
    </w:p>
    <w:p w14:paraId="17BCFC1B" w14:textId="77777777" w:rsidR="00B4313D" w:rsidRPr="00237813" w:rsidRDefault="00B4313D" w:rsidP="00B4313D">
      <w:pPr>
        <w:pStyle w:val="EX"/>
        <w:tabs>
          <w:tab w:val="left" w:pos="900"/>
        </w:tabs>
        <w:spacing w:after="120"/>
        <w:ind w:left="900" w:firstLine="0"/>
        <w:jc w:val="both"/>
      </w:pPr>
    </w:p>
    <w:p w14:paraId="4C592191" w14:textId="3A8DFC2C" w:rsidR="006004D5" w:rsidRPr="00772F12" w:rsidRDefault="006004D5" w:rsidP="006004D5">
      <w:pPr>
        <w:pStyle w:val="Heading2"/>
      </w:pPr>
      <w:bookmarkStart w:id="37" w:name="_Toc451533951"/>
      <w:bookmarkStart w:id="38" w:name="_Toc484178386"/>
      <w:bookmarkStart w:id="39" w:name="_Toc484178416"/>
      <w:bookmarkStart w:id="40" w:name="_Toc487532000"/>
      <w:bookmarkStart w:id="41" w:name="_Toc527987198"/>
      <w:bookmarkStart w:id="42" w:name="_Toc529802482"/>
      <w:bookmarkStart w:id="43" w:name="_Toc94645698"/>
      <w:bookmarkStart w:id="44" w:name="_Toc161923980"/>
      <w:r w:rsidRPr="00772F12">
        <w:t>2.2</w:t>
      </w:r>
      <w:r w:rsidR="008B6145">
        <w:t xml:space="preserve"> </w:t>
      </w:r>
      <w:r w:rsidRPr="00772F12">
        <w:t>Informative references</w:t>
      </w:r>
      <w:bookmarkEnd w:id="37"/>
      <w:bookmarkEnd w:id="38"/>
      <w:bookmarkEnd w:id="39"/>
      <w:bookmarkEnd w:id="40"/>
      <w:bookmarkEnd w:id="41"/>
      <w:bookmarkEnd w:id="42"/>
      <w:bookmarkEnd w:id="43"/>
      <w:bookmarkEnd w:id="44"/>
    </w:p>
    <w:p w14:paraId="12698E72" w14:textId="77777777" w:rsidR="006004D5" w:rsidRPr="00772F12" w:rsidRDefault="006004D5" w:rsidP="006004D5">
      <w:pPr>
        <w:rPr>
          <w:lang w:val="en-GB"/>
        </w:rPr>
      </w:pPr>
      <w:r w:rsidRPr="00772F12">
        <w:rPr>
          <w:lang w:val="en-GB"/>
        </w:rPr>
        <w:t>References are either specific (identified by date of publication and/or edition number or version number) or non</w:t>
      </w:r>
      <w:r w:rsidRPr="00772F12">
        <w:rPr>
          <w:lang w:val="en-GB"/>
        </w:rPr>
        <w:noBreakHyphen/>
        <w:t>specific. For specific references, only the cited version applies. For non-specific references, the latest version of the referenced document (including any amendments) applies.</w:t>
      </w:r>
    </w:p>
    <w:p w14:paraId="768A6BED" w14:textId="3439114E" w:rsidR="006004D5" w:rsidRPr="00772F12" w:rsidRDefault="006004D5" w:rsidP="006004D5">
      <w:pPr>
        <w:pStyle w:val="NO"/>
        <w:rPr>
          <w:lang w:val="en-GB"/>
        </w:rPr>
      </w:pPr>
      <w:r w:rsidRPr="00772F12">
        <w:rPr>
          <w:lang w:val="en-GB"/>
        </w:rPr>
        <w:t>NOTE:</w:t>
      </w:r>
      <w:r w:rsidRPr="00772F12">
        <w:rPr>
          <w:lang w:val="en-GB"/>
        </w:rPr>
        <w:tab/>
        <w:t xml:space="preserve">While any hyperlinks included in this clause were valid at the time of publication, O-RAN cannot guarantee their </w:t>
      </w:r>
      <w:r w:rsidR="00772F12" w:rsidRPr="00772F12">
        <w:rPr>
          <w:lang w:val="en-GB"/>
        </w:rPr>
        <w:t>long-term</w:t>
      </w:r>
      <w:r w:rsidRPr="00772F12">
        <w:rPr>
          <w:lang w:val="en-GB"/>
        </w:rPr>
        <w:t xml:space="preserve"> validity.</w:t>
      </w:r>
    </w:p>
    <w:p w14:paraId="375B4C00" w14:textId="6A03E84D" w:rsidR="006004D5" w:rsidRPr="00772F12" w:rsidRDefault="006004D5" w:rsidP="006004D5">
      <w:pPr>
        <w:rPr>
          <w:lang w:val="en-GB"/>
        </w:rPr>
      </w:pPr>
      <w:r w:rsidRPr="00772F12">
        <w:rPr>
          <w:lang w:val="en-GB" w:eastAsia="en-GB"/>
        </w:rPr>
        <w:t xml:space="preserve">The following referenced documents are </w:t>
      </w:r>
      <w:r w:rsidRPr="00772F12">
        <w:rPr>
          <w:lang w:val="en-GB"/>
        </w:rPr>
        <w:t>not necessary for the application of the present document</w:t>
      </w:r>
      <w:r w:rsidR="00772F12" w:rsidRPr="00772F12">
        <w:rPr>
          <w:lang w:val="en-GB"/>
        </w:rPr>
        <w:t>,</w:t>
      </w:r>
      <w:r w:rsidRPr="00772F12">
        <w:rPr>
          <w:lang w:val="en-GB"/>
        </w:rPr>
        <w:t xml:space="preserve"> but they assist the user with regard to a particular subject area.</w:t>
      </w:r>
    </w:p>
    <w:p w14:paraId="0FB4C84D" w14:textId="1550485C" w:rsidR="006004D5" w:rsidRPr="00772F12" w:rsidRDefault="006004D5" w:rsidP="009D6DF7">
      <w:pPr>
        <w:rPr>
          <w:rFonts w:cs="Arial"/>
          <w:noProof/>
          <w:lang w:val="en-GB"/>
        </w:rPr>
      </w:pPr>
    </w:p>
    <w:p w14:paraId="081743F8" w14:textId="75B6FF65" w:rsidR="006004D5" w:rsidRPr="00772F12" w:rsidRDefault="006004D5" w:rsidP="006004D5">
      <w:pPr>
        <w:pStyle w:val="Heading1"/>
      </w:pPr>
      <w:bookmarkStart w:id="45" w:name="_Toc451532925"/>
      <w:bookmarkStart w:id="46" w:name="_Toc527987199"/>
      <w:bookmarkStart w:id="47" w:name="_Toc529802483"/>
      <w:bookmarkStart w:id="48" w:name="_Toc94645699"/>
      <w:bookmarkStart w:id="49" w:name="_Toc161923981"/>
      <w:r w:rsidRPr="00772F12">
        <w:t>3</w:t>
      </w:r>
      <w:r w:rsidR="008B6145">
        <w:t xml:space="preserve"> </w:t>
      </w:r>
      <w:r w:rsidRPr="00772F12">
        <w:t xml:space="preserve">Definition of terms, </w:t>
      </w:r>
      <w:r w:rsidR="00310733" w:rsidRPr="00772F12">
        <w:t>symbols,</w:t>
      </w:r>
      <w:r w:rsidRPr="00772F12">
        <w:t xml:space="preserve"> and abbreviations</w:t>
      </w:r>
      <w:bookmarkEnd w:id="45"/>
      <w:bookmarkEnd w:id="46"/>
      <w:bookmarkEnd w:id="47"/>
      <w:bookmarkEnd w:id="48"/>
      <w:bookmarkEnd w:id="49"/>
    </w:p>
    <w:p w14:paraId="7F9737A3" w14:textId="7595A231" w:rsidR="006004D5" w:rsidRPr="00943F65" w:rsidRDefault="006004D5" w:rsidP="00943F65">
      <w:pPr>
        <w:pStyle w:val="Heading2"/>
      </w:pPr>
      <w:bookmarkStart w:id="50" w:name="_Toc451532926"/>
      <w:bookmarkStart w:id="51" w:name="_Toc527987200"/>
      <w:bookmarkStart w:id="52" w:name="_Toc529802484"/>
      <w:bookmarkStart w:id="53" w:name="_Toc94645700"/>
      <w:bookmarkStart w:id="54" w:name="_Toc161923982"/>
      <w:r w:rsidRPr="00943F65">
        <w:t>3.1</w:t>
      </w:r>
      <w:bookmarkEnd w:id="50"/>
      <w:bookmarkEnd w:id="51"/>
      <w:r w:rsidR="008B6145" w:rsidRPr="00943F65">
        <w:t xml:space="preserve"> </w:t>
      </w:r>
      <w:r w:rsidRPr="00943F65">
        <w:t>Terms</w:t>
      </w:r>
      <w:bookmarkEnd w:id="52"/>
      <w:bookmarkEnd w:id="53"/>
      <w:bookmarkEnd w:id="54"/>
    </w:p>
    <w:p w14:paraId="673E7168" w14:textId="06379465" w:rsidR="006004D5" w:rsidRPr="00772F12" w:rsidRDefault="006004D5" w:rsidP="006004D5">
      <w:pPr>
        <w:rPr>
          <w:lang w:val="en-GB"/>
        </w:rPr>
      </w:pPr>
      <w:r w:rsidRPr="00772F12">
        <w:rPr>
          <w:lang w:val="en-GB"/>
        </w:rPr>
        <w:t>For the purposes of the present document, the following terms apply:</w:t>
      </w:r>
    </w:p>
    <w:p w14:paraId="5F95522F" w14:textId="77777777" w:rsidR="00DA45C7" w:rsidRPr="00AC4194" w:rsidRDefault="00DA45C7" w:rsidP="00DA45C7">
      <w:pPr>
        <w:jc w:val="both"/>
        <w:rPr>
          <w:b/>
          <w:lang w:val="en-GB"/>
        </w:rPr>
      </w:pPr>
      <w:r>
        <w:rPr>
          <w:b/>
          <w:lang w:eastAsia="ja-JP"/>
        </w:rPr>
        <w:t>Badging</w:t>
      </w:r>
      <w:r>
        <w:t xml:space="preserve">: the process by which interoperability for a </w:t>
      </w:r>
      <w:r>
        <w:rPr>
          <w:lang w:eastAsia="ja-JP"/>
        </w:rPr>
        <w:t xml:space="preserve">pair of products or E2E system integration for a group of </w:t>
      </w:r>
      <w:r>
        <w:t>product</w:t>
      </w:r>
      <w:r>
        <w:rPr>
          <w:lang w:eastAsia="ja-JP"/>
        </w:rPr>
        <w:t>s are</w:t>
      </w:r>
      <w:r>
        <w:t xml:space="preserve"> assessed, and the involved products are authorized to carry a specific set of credentials that indicate </w:t>
      </w:r>
      <w:r>
        <w:rPr>
          <w:lang w:eastAsia="ja-JP"/>
        </w:rPr>
        <w:t>successful results. Badging information, which is common to all products involved, will include information on all products (including hardware version and software version) which were involved in interoperability testing or E2E system testing</w:t>
      </w:r>
      <w:r>
        <w:t>.</w:t>
      </w:r>
      <w:r>
        <w:rPr>
          <w:b/>
        </w:rPr>
        <w:t xml:space="preserve"> </w:t>
      </w:r>
    </w:p>
    <w:p w14:paraId="7E7EB6C7" w14:textId="77777777" w:rsidR="00DA45C7" w:rsidRDefault="00DA45C7" w:rsidP="00DA45C7">
      <w:pPr>
        <w:jc w:val="both"/>
      </w:pPr>
      <w:r>
        <w:rPr>
          <w:b/>
        </w:rPr>
        <w:t>Blueprint</w:t>
      </w:r>
      <w:r>
        <w:t>: the set of inputs which is used to describe a specific deployment of O-RAN-based system or solution from several aspects. These aspects include the specification of the O-RAN deployment at the system level (e.g. architecture, performance metrics) as well as subsystem level and the interfaces between the specified subsystems. This would then allow definition and documentation of the testing methodology and the test cases using the blueprint specification.</w:t>
      </w:r>
    </w:p>
    <w:p w14:paraId="5E36EB19" w14:textId="77777777" w:rsidR="00DA45C7" w:rsidRDefault="00DA45C7" w:rsidP="00DA45C7">
      <w:pPr>
        <w:jc w:val="both"/>
        <w:rPr>
          <w:b/>
        </w:rPr>
      </w:pPr>
      <w:r>
        <w:rPr>
          <w:b/>
        </w:rPr>
        <w:t>Catalogue:</w:t>
      </w:r>
      <w:r>
        <w:rPr>
          <w:bCs/>
        </w:rPr>
        <w:t xml:space="preserve"> the </w:t>
      </w:r>
      <w:r>
        <w:rPr>
          <w:rFonts w:eastAsia="Times New Roman"/>
        </w:rPr>
        <w:t>centralized database providing basic (non-sensitive) information about all issued certificates, IOT badges and E2E badges. This catalogue is publicly available at O-RAN ALLIANCE web site and maintained by O-RAN ALLIANCE.</w:t>
      </w:r>
    </w:p>
    <w:p w14:paraId="7BE61331" w14:textId="77777777" w:rsidR="00DA45C7" w:rsidRPr="00C405B6" w:rsidRDefault="00DA45C7" w:rsidP="00DA45C7">
      <w:pPr>
        <w:jc w:val="both"/>
        <w:rPr>
          <w:b/>
          <w:lang w:val="en-GB"/>
        </w:rPr>
      </w:pPr>
      <w:r>
        <w:rPr>
          <w:b/>
        </w:rPr>
        <w:t>C</w:t>
      </w:r>
      <w:r>
        <w:rPr>
          <w:b/>
          <w:lang w:eastAsia="ja-JP"/>
        </w:rPr>
        <w:t>ertification</w:t>
      </w:r>
      <w:r>
        <w:t>: the process by which compliance with O-RAN interface or reference design specifications for a product is verified, and the product is authorized to carry a specific set of credentials that indicate that it is conformant.</w:t>
      </w:r>
    </w:p>
    <w:p w14:paraId="447B3B55" w14:textId="2DEF394A" w:rsidR="00DA45C7" w:rsidRDefault="00DA45C7" w:rsidP="00DA45C7">
      <w:pPr>
        <w:jc w:val="both"/>
        <w:rPr>
          <w:b/>
        </w:rPr>
      </w:pPr>
      <w:r>
        <w:rPr>
          <w:b/>
        </w:rPr>
        <w:lastRenderedPageBreak/>
        <w:t>C</w:t>
      </w:r>
      <w:r>
        <w:rPr>
          <w:b/>
          <w:lang w:eastAsia="ja-JP"/>
        </w:rPr>
        <w:t>ompliance folder</w:t>
      </w:r>
      <w:r>
        <w:t xml:space="preserve">: the set of detailed measurement results demonstrating an O-RAN ALLIANCE device’s compliance to the </w:t>
      </w:r>
      <w:r>
        <w:rPr>
          <w:lang w:eastAsia="ja-JP"/>
        </w:rPr>
        <w:t xml:space="preserve">Badging and </w:t>
      </w:r>
      <w:r>
        <w:t>Certification Criteria, which includes the ICS, test reports,</w:t>
      </w:r>
      <w:r w:rsidR="00E87A84">
        <w:t xml:space="preserve"> summary reports,</w:t>
      </w:r>
      <w:r>
        <w:t xml:space="preserve"> technical documentation, change management documentation and certification information</w:t>
      </w:r>
      <w:r>
        <w:rPr>
          <w:lang w:eastAsia="ja-JP"/>
        </w:rPr>
        <w:t>.</w:t>
      </w:r>
    </w:p>
    <w:p w14:paraId="46A00186" w14:textId="77777777" w:rsidR="00DA45C7" w:rsidRDefault="00DA45C7" w:rsidP="00DA45C7">
      <w:pPr>
        <w:jc w:val="both"/>
        <w:rPr>
          <w:b/>
          <w:lang w:eastAsia="ja-JP"/>
        </w:rPr>
      </w:pPr>
      <w:r>
        <w:rPr>
          <w:b/>
        </w:rPr>
        <w:t>Implementation Conformance Statement (ICS)</w:t>
      </w:r>
      <w:r>
        <w:rPr>
          <w:lang w:eastAsia="ja-JP"/>
        </w:rPr>
        <w:t>:</w:t>
      </w:r>
      <w:r>
        <w:t xml:space="preserve"> </w:t>
      </w:r>
      <w:r>
        <w:rPr>
          <w:lang w:eastAsia="ja-JP"/>
        </w:rPr>
        <w:t xml:space="preserve">statement of conformance provided by vendors who bring their DUTs/SUT for badging and/or certification service, which is the </w:t>
      </w:r>
      <w:r>
        <w:t>key element in determining which test cases will be executed on a particular product</w:t>
      </w:r>
      <w:r>
        <w:rPr>
          <w:lang w:eastAsia="ja-JP"/>
        </w:rPr>
        <w:t>.</w:t>
      </w:r>
    </w:p>
    <w:p w14:paraId="2A92B878" w14:textId="2D0054C6" w:rsidR="00DA45C7" w:rsidRDefault="00DA45C7" w:rsidP="00DA45C7">
      <w:pPr>
        <w:jc w:val="both"/>
        <w:rPr>
          <w:bCs/>
        </w:rPr>
      </w:pPr>
      <w:r>
        <w:rPr>
          <w:b/>
        </w:rPr>
        <w:t>Logo:</w:t>
      </w:r>
      <w:r>
        <w:rPr>
          <w:bCs/>
        </w:rPr>
        <w:t xml:space="preserve"> O-RAN approved logo for certification and badging differentiating products/solutions that passed certification, IOT badging, and/or E2E badging. The logo is a part of O-RAN certificate, IOT badge or E2E badge. The logo is intended to be utilized for marketing purposes at website, brochure, printed at the product itself, etc.</w:t>
      </w:r>
    </w:p>
    <w:p w14:paraId="694E3E70" w14:textId="16FD2004" w:rsidR="00E87A84" w:rsidRDefault="00E87A84" w:rsidP="00E87A84">
      <w:pPr>
        <w:jc w:val="both"/>
        <w:rPr>
          <w:bCs/>
        </w:rPr>
      </w:pPr>
      <w:r>
        <w:rPr>
          <w:b/>
        </w:rPr>
        <w:t>Measurement results:</w:t>
      </w:r>
      <w:r>
        <w:rPr>
          <w:bCs/>
        </w:rPr>
        <w:t xml:space="preserve"> a collection of detailed measurement results collected during the certification or badging including logs, screenshots, packet captures, etc. The file format of measurement results is not specified and unified and depends on used test and measurement equipment and tools. </w:t>
      </w:r>
    </w:p>
    <w:p w14:paraId="28B98BE1" w14:textId="77777777" w:rsidR="00E87A84" w:rsidRPr="00772F12" w:rsidRDefault="00E87A84" w:rsidP="00E87A84">
      <w:pPr>
        <w:jc w:val="both"/>
        <w:rPr>
          <w:lang w:val="en-GB"/>
        </w:rPr>
      </w:pPr>
      <w:r>
        <w:rPr>
          <w:b/>
        </w:rPr>
        <w:t xml:space="preserve">MVP: </w:t>
      </w:r>
      <w:r>
        <w:rPr>
          <w:bCs/>
        </w:rPr>
        <w:t>the minimum viable plan to be tested for Certification and Badging.</w:t>
      </w:r>
    </w:p>
    <w:p w14:paraId="6832467C" w14:textId="4E631205" w:rsidR="00E87A84" w:rsidRPr="00E87A84" w:rsidRDefault="00E87A84" w:rsidP="00DA45C7">
      <w:pPr>
        <w:jc w:val="both"/>
        <w:rPr>
          <w:bCs/>
        </w:rPr>
      </w:pPr>
      <w:r w:rsidRPr="00E87A84">
        <w:rPr>
          <w:b/>
        </w:rPr>
        <w:t>Test report (O-RAN Certificate and Badge Test Report):</w:t>
      </w:r>
      <w:r w:rsidRPr="00E87A84">
        <w:rPr>
          <w:bCs/>
        </w:rPr>
        <w:t xml:space="preserve"> provides detailed information about DUT/SUT, test setup configuration, assessment of measured KPIs, gap analysis, evidence of meeting pass criteria, etc. The unified format of document (template) is used to ensure reusability and sharing of the information. The test report is a part of O-RAN certificate, IOT badge or E2E badge. </w:t>
      </w:r>
    </w:p>
    <w:p w14:paraId="7ED554C8" w14:textId="332687BE" w:rsidR="00E87A84" w:rsidRDefault="00E87A84" w:rsidP="00DA45C7">
      <w:pPr>
        <w:jc w:val="both"/>
        <w:rPr>
          <w:bCs/>
        </w:rPr>
      </w:pPr>
      <w:r w:rsidRPr="00E87A84">
        <w:rPr>
          <w:b/>
        </w:rPr>
        <w:t>Summary report (O-RAN Certificate and Badge Summary Report):</w:t>
      </w:r>
      <w:r w:rsidRPr="00E87A84">
        <w:rPr>
          <w:bCs/>
        </w:rPr>
        <w:t xml:space="preserve"> provides a summary of O-RAN certification, IOT badging or E2E badging testing including basic information about issued O-RAN certificate, IOT badge or E2E badge, contacts to all involved entities, list of awarded DUTs, list of used test and measurement equipment and tools, list of applicable and conducted tests, etc. The unified format of document (template) is used to ensure reusability and sharing of the information. The Summary report is a part of O-RAN certificate, IOT Badge and E2E badge.</w:t>
      </w:r>
    </w:p>
    <w:p w14:paraId="611B6834" w14:textId="4FA87F67" w:rsidR="006004D5" w:rsidRDefault="006004D5" w:rsidP="006004D5">
      <w:pPr>
        <w:pStyle w:val="Heading2"/>
        <w:keepLines w:val="0"/>
        <w:widowControl w:val="0"/>
      </w:pPr>
      <w:bookmarkStart w:id="55" w:name="_Toc451533954"/>
      <w:bookmarkStart w:id="56" w:name="_Toc484178389"/>
      <w:bookmarkStart w:id="57" w:name="_Toc484178419"/>
      <w:bookmarkStart w:id="58" w:name="_Toc487532003"/>
      <w:bookmarkStart w:id="59" w:name="_Toc527987201"/>
      <w:bookmarkStart w:id="60" w:name="_Toc529802485"/>
      <w:bookmarkStart w:id="61" w:name="_Toc94645701"/>
      <w:bookmarkStart w:id="62" w:name="_Toc161923983"/>
      <w:r w:rsidRPr="00772F12">
        <w:t>3.2</w:t>
      </w:r>
      <w:r w:rsidR="008B6145">
        <w:t xml:space="preserve"> </w:t>
      </w:r>
      <w:r w:rsidRPr="00772F12">
        <w:t>Symbols</w:t>
      </w:r>
      <w:bookmarkEnd w:id="55"/>
      <w:bookmarkEnd w:id="56"/>
      <w:bookmarkEnd w:id="57"/>
      <w:bookmarkEnd w:id="58"/>
      <w:bookmarkEnd w:id="59"/>
      <w:bookmarkEnd w:id="60"/>
      <w:bookmarkEnd w:id="61"/>
      <w:bookmarkEnd w:id="62"/>
    </w:p>
    <w:p w14:paraId="73798035" w14:textId="77777777" w:rsidR="006004D5" w:rsidRPr="00772F12" w:rsidRDefault="006004D5" w:rsidP="006004D5">
      <w:pPr>
        <w:widowControl w:val="0"/>
        <w:rPr>
          <w:lang w:val="en-GB"/>
        </w:rPr>
      </w:pPr>
      <w:r w:rsidRPr="00772F12">
        <w:rPr>
          <w:lang w:val="en-GB"/>
        </w:rPr>
        <w:t>For the purposes of the present document, the following symbols apply:</w:t>
      </w:r>
    </w:p>
    <w:p w14:paraId="6B79866B" w14:textId="77777777" w:rsidR="006004D5" w:rsidRPr="00772F12" w:rsidRDefault="006004D5" w:rsidP="006004D5">
      <w:pPr>
        <w:pStyle w:val="EW"/>
        <w:rPr>
          <w:lang w:val="en-GB"/>
        </w:rPr>
      </w:pPr>
    </w:p>
    <w:p w14:paraId="3026A7B7" w14:textId="231F84DF" w:rsidR="006004D5" w:rsidRPr="00772F12" w:rsidRDefault="006004D5" w:rsidP="006004D5">
      <w:pPr>
        <w:pStyle w:val="Heading2"/>
      </w:pPr>
      <w:bookmarkStart w:id="63" w:name="_Toc451533955"/>
      <w:bookmarkStart w:id="64" w:name="_Toc484178390"/>
      <w:bookmarkStart w:id="65" w:name="_Toc484178420"/>
      <w:bookmarkStart w:id="66" w:name="_Toc487532004"/>
      <w:bookmarkStart w:id="67" w:name="_Toc527987202"/>
      <w:bookmarkStart w:id="68" w:name="_Toc529802486"/>
      <w:bookmarkStart w:id="69" w:name="_Toc94645702"/>
      <w:bookmarkStart w:id="70" w:name="_Toc161923984"/>
      <w:r w:rsidRPr="00772F12">
        <w:t>3.3</w:t>
      </w:r>
      <w:r w:rsidR="008B6145">
        <w:t xml:space="preserve"> </w:t>
      </w:r>
      <w:r w:rsidRPr="00772F12">
        <w:t>Abbreviations</w:t>
      </w:r>
      <w:bookmarkEnd w:id="63"/>
      <w:bookmarkEnd w:id="64"/>
      <w:bookmarkEnd w:id="65"/>
      <w:bookmarkEnd w:id="66"/>
      <w:bookmarkEnd w:id="67"/>
      <w:bookmarkEnd w:id="68"/>
      <w:bookmarkEnd w:id="69"/>
      <w:bookmarkEnd w:id="70"/>
    </w:p>
    <w:p w14:paraId="55FCE03C" w14:textId="3387629D" w:rsidR="006004D5" w:rsidRPr="00772F12" w:rsidRDefault="006004D5" w:rsidP="006004D5">
      <w:pPr>
        <w:rPr>
          <w:lang w:val="en-GB"/>
        </w:rPr>
      </w:pPr>
      <w:r w:rsidRPr="00772F12">
        <w:rPr>
          <w:lang w:val="en-GB"/>
        </w:rPr>
        <w:t>For the purposes of the present document, the following abbreviatio</w:t>
      </w:r>
      <w:r w:rsidR="00E500DB">
        <w:rPr>
          <w:lang w:val="en-GB"/>
        </w:rPr>
        <w:t>ns</w:t>
      </w:r>
      <w:r w:rsidRPr="00772F12">
        <w:rPr>
          <w:lang w:val="en-GB"/>
        </w:rPr>
        <w:t xml:space="preserve"> apply:</w:t>
      </w:r>
    </w:p>
    <w:p w14:paraId="65DA7D59" w14:textId="77777777" w:rsidR="00E500DB" w:rsidRPr="00E500DB" w:rsidRDefault="00E500DB" w:rsidP="00E500DB">
      <w:pPr>
        <w:pStyle w:val="EW"/>
        <w:rPr>
          <w:lang w:val="en-GB" w:eastAsia="ja-JP"/>
        </w:rPr>
      </w:pPr>
      <w:r w:rsidRPr="00E500DB">
        <w:rPr>
          <w:lang w:val="en-GB" w:eastAsia="ja-JP"/>
        </w:rPr>
        <w:t>DUT</w:t>
      </w:r>
      <w:r w:rsidRPr="00E500DB">
        <w:rPr>
          <w:lang w:val="en-GB" w:eastAsia="ja-JP"/>
        </w:rPr>
        <w:tab/>
        <w:t>Device Under Test</w:t>
      </w:r>
    </w:p>
    <w:p w14:paraId="0A07A144" w14:textId="77777777" w:rsidR="00E500DB" w:rsidRPr="00E500DB" w:rsidRDefault="00E500DB" w:rsidP="00E500DB">
      <w:pPr>
        <w:pStyle w:val="EW"/>
        <w:rPr>
          <w:lang w:val="en-GB" w:eastAsia="ja-JP"/>
        </w:rPr>
      </w:pPr>
      <w:r w:rsidRPr="00E500DB">
        <w:rPr>
          <w:lang w:val="en-GB" w:eastAsia="ja-JP"/>
        </w:rPr>
        <w:t>E2E</w:t>
      </w:r>
      <w:r w:rsidRPr="00E500DB">
        <w:rPr>
          <w:lang w:val="en-GB" w:eastAsia="ja-JP"/>
        </w:rPr>
        <w:tab/>
        <w:t>End-to-End</w:t>
      </w:r>
    </w:p>
    <w:p w14:paraId="61C270B0" w14:textId="77777777" w:rsidR="00E500DB" w:rsidRPr="00E500DB" w:rsidRDefault="00E500DB" w:rsidP="00E500DB">
      <w:pPr>
        <w:pStyle w:val="EW"/>
        <w:rPr>
          <w:lang w:val="en-GB" w:eastAsia="ja-JP"/>
        </w:rPr>
      </w:pPr>
      <w:r w:rsidRPr="00E500DB">
        <w:rPr>
          <w:lang w:val="en-GB" w:eastAsia="ja-JP"/>
        </w:rPr>
        <w:t>FFS</w:t>
      </w:r>
      <w:r w:rsidRPr="00E500DB">
        <w:rPr>
          <w:lang w:val="en-GB" w:eastAsia="ja-JP"/>
        </w:rPr>
        <w:tab/>
        <w:t>For Future Study</w:t>
      </w:r>
    </w:p>
    <w:p w14:paraId="7B69F89C" w14:textId="77777777" w:rsidR="00E500DB" w:rsidRPr="00E500DB" w:rsidRDefault="00E500DB" w:rsidP="00E500DB">
      <w:pPr>
        <w:pStyle w:val="EW"/>
        <w:rPr>
          <w:lang w:val="en-GB" w:eastAsia="ja-JP"/>
        </w:rPr>
      </w:pPr>
      <w:r w:rsidRPr="00E500DB">
        <w:rPr>
          <w:lang w:val="en-GB" w:eastAsia="ja-JP"/>
        </w:rPr>
        <w:t>IOT</w:t>
      </w:r>
      <w:r w:rsidRPr="00E500DB">
        <w:rPr>
          <w:lang w:val="en-GB" w:eastAsia="ja-JP"/>
        </w:rPr>
        <w:tab/>
        <w:t>Interoperability Testing</w:t>
      </w:r>
    </w:p>
    <w:p w14:paraId="2B736F5C" w14:textId="77777777" w:rsidR="00E500DB" w:rsidRPr="00E500DB" w:rsidRDefault="00E500DB" w:rsidP="00E500DB">
      <w:pPr>
        <w:pStyle w:val="EW"/>
        <w:rPr>
          <w:lang w:val="en-GB" w:eastAsia="ja-JP"/>
        </w:rPr>
      </w:pPr>
      <w:r w:rsidRPr="00E500DB">
        <w:rPr>
          <w:lang w:val="en-GB" w:eastAsia="ja-JP"/>
        </w:rPr>
        <w:t>IUT</w:t>
      </w:r>
      <w:r w:rsidRPr="00E500DB">
        <w:rPr>
          <w:lang w:val="en-GB" w:eastAsia="ja-JP"/>
        </w:rPr>
        <w:tab/>
        <w:t>Interface under Test</w:t>
      </w:r>
    </w:p>
    <w:p w14:paraId="0683EB7A" w14:textId="77777777" w:rsidR="00E500DB" w:rsidRPr="00E500DB" w:rsidRDefault="00E500DB" w:rsidP="00E500DB">
      <w:pPr>
        <w:pStyle w:val="EW"/>
        <w:rPr>
          <w:lang w:val="en-GB" w:eastAsia="ja-JP"/>
        </w:rPr>
      </w:pPr>
      <w:r w:rsidRPr="00E500DB">
        <w:rPr>
          <w:lang w:val="en-GB" w:eastAsia="ja-JP"/>
        </w:rPr>
        <w:t>MVP</w:t>
      </w:r>
      <w:r w:rsidRPr="00E500DB">
        <w:rPr>
          <w:lang w:val="en-GB" w:eastAsia="ja-JP"/>
        </w:rPr>
        <w:tab/>
        <w:t>Minimum Viable Plan</w:t>
      </w:r>
    </w:p>
    <w:p w14:paraId="0DED4CA3" w14:textId="77777777" w:rsidR="00E500DB" w:rsidRPr="00E500DB" w:rsidRDefault="00E500DB" w:rsidP="00E500DB">
      <w:pPr>
        <w:pStyle w:val="EW"/>
        <w:rPr>
          <w:lang w:val="en-GB" w:eastAsia="ja-JP"/>
        </w:rPr>
      </w:pPr>
      <w:r w:rsidRPr="00E500DB">
        <w:rPr>
          <w:lang w:val="en-GB" w:eastAsia="ja-JP"/>
        </w:rPr>
        <w:t>O-CU</w:t>
      </w:r>
      <w:r w:rsidRPr="00E500DB">
        <w:rPr>
          <w:lang w:val="en-GB" w:eastAsia="ja-JP"/>
        </w:rPr>
        <w:tab/>
        <w:t>O-RAN Central Unit</w:t>
      </w:r>
    </w:p>
    <w:p w14:paraId="63A1CE39" w14:textId="77777777" w:rsidR="00E500DB" w:rsidRPr="00E500DB" w:rsidRDefault="00E500DB" w:rsidP="00E500DB">
      <w:pPr>
        <w:pStyle w:val="EW"/>
        <w:rPr>
          <w:lang w:val="en-GB" w:eastAsia="ja-JP"/>
        </w:rPr>
      </w:pPr>
      <w:r w:rsidRPr="00E500DB">
        <w:rPr>
          <w:lang w:val="en-GB" w:eastAsia="ja-JP"/>
        </w:rPr>
        <w:t>O-DU</w:t>
      </w:r>
      <w:r w:rsidRPr="00E500DB">
        <w:rPr>
          <w:lang w:val="en-GB" w:eastAsia="ja-JP"/>
        </w:rPr>
        <w:tab/>
        <w:t>O-RAN Distributed Unit</w:t>
      </w:r>
    </w:p>
    <w:p w14:paraId="517145B6" w14:textId="77777777" w:rsidR="00E500DB" w:rsidRPr="00E500DB" w:rsidRDefault="00E500DB" w:rsidP="00E500DB">
      <w:pPr>
        <w:pStyle w:val="EW"/>
        <w:rPr>
          <w:lang w:val="en-GB" w:eastAsia="ja-JP"/>
        </w:rPr>
      </w:pPr>
      <w:r w:rsidRPr="00E500DB">
        <w:rPr>
          <w:lang w:val="en-GB" w:eastAsia="ja-JP"/>
        </w:rPr>
        <w:t>O-RU</w:t>
      </w:r>
      <w:r w:rsidRPr="00E500DB">
        <w:rPr>
          <w:lang w:val="en-GB" w:eastAsia="ja-JP"/>
        </w:rPr>
        <w:tab/>
        <w:t>O-RAN Radio Unit</w:t>
      </w:r>
    </w:p>
    <w:p w14:paraId="018C2B44" w14:textId="77777777" w:rsidR="00E500DB" w:rsidRPr="00E500DB" w:rsidRDefault="00E500DB" w:rsidP="00E500DB">
      <w:pPr>
        <w:pStyle w:val="EW"/>
        <w:rPr>
          <w:lang w:val="en-GB" w:eastAsia="ja-JP"/>
        </w:rPr>
      </w:pPr>
      <w:r w:rsidRPr="00E500DB">
        <w:rPr>
          <w:lang w:val="en-GB" w:eastAsia="ja-JP"/>
        </w:rPr>
        <w:t>OTIC</w:t>
      </w:r>
      <w:r w:rsidRPr="00E500DB">
        <w:rPr>
          <w:lang w:val="en-GB" w:eastAsia="ja-JP"/>
        </w:rPr>
        <w:tab/>
        <w:t>Open Testing and Integration Centre</w:t>
      </w:r>
    </w:p>
    <w:p w14:paraId="79648280" w14:textId="77777777" w:rsidR="00E500DB" w:rsidRPr="00E500DB" w:rsidRDefault="00E500DB" w:rsidP="00E500DB">
      <w:pPr>
        <w:pStyle w:val="EW"/>
        <w:rPr>
          <w:lang w:val="en-GB" w:eastAsia="ja-JP"/>
        </w:rPr>
      </w:pPr>
      <w:r w:rsidRPr="00E500DB">
        <w:rPr>
          <w:lang w:val="en-GB" w:eastAsia="ja-JP"/>
        </w:rPr>
        <w:t>RIC</w:t>
      </w:r>
      <w:r w:rsidRPr="00E500DB">
        <w:rPr>
          <w:lang w:val="en-GB" w:eastAsia="ja-JP"/>
        </w:rPr>
        <w:tab/>
        <w:t>RAN Intelligent Controller</w:t>
      </w:r>
      <w:r w:rsidRPr="00E500DB">
        <w:rPr>
          <w:lang w:val="en-GB" w:eastAsia="ja-JP"/>
        </w:rPr>
        <w:tab/>
      </w:r>
    </w:p>
    <w:p w14:paraId="1FEF6E8D" w14:textId="77777777" w:rsidR="00E500DB" w:rsidRPr="00E500DB" w:rsidRDefault="00E500DB" w:rsidP="00E500DB">
      <w:pPr>
        <w:pStyle w:val="EW"/>
        <w:rPr>
          <w:lang w:val="en-GB" w:eastAsia="ja-JP"/>
        </w:rPr>
      </w:pPr>
      <w:r w:rsidRPr="00E500DB">
        <w:rPr>
          <w:lang w:val="en-GB" w:eastAsia="ja-JP"/>
        </w:rPr>
        <w:lastRenderedPageBreak/>
        <w:t>SMO</w:t>
      </w:r>
      <w:r w:rsidRPr="00E500DB">
        <w:rPr>
          <w:lang w:val="en-GB" w:eastAsia="ja-JP"/>
        </w:rPr>
        <w:tab/>
        <w:t>Service Management and Orchestration</w:t>
      </w:r>
    </w:p>
    <w:p w14:paraId="3F70D497" w14:textId="77777777" w:rsidR="00E500DB" w:rsidRPr="00E500DB" w:rsidRDefault="00E500DB" w:rsidP="00E500DB">
      <w:pPr>
        <w:pStyle w:val="EW"/>
        <w:rPr>
          <w:lang w:val="en-GB" w:eastAsia="ja-JP"/>
        </w:rPr>
      </w:pPr>
      <w:r w:rsidRPr="00E500DB">
        <w:rPr>
          <w:lang w:val="en-GB" w:eastAsia="ja-JP"/>
        </w:rPr>
        <w:t>SUT</w:t>
      </w:r>
      <w:r w:rsidRPr="00E500DB">
        <w:rPr>
          <w:lang w:val="en-GB" w:eastAsia="ja-JP"/>
        </w:rPr>
        <w:tab/>
        <w:t>System Under Test</w:t>
      </w:r>
    </w:p>
    <w:p w14:paraId="669875A0" w14:textId="77777777" w:rsidR="00E500DB" w:rsidRPr="00E500DB" w:rsidRDefault="00E500DB" w:rsidP="00E500DB">
      <w:pPr>
        <w:pStyle w:val="EW"/>
        <w:rPr>
          <w:lang w:val="en-GB" w:eastAsia="ja-JP"/>
        </w:rPr>
      </w:pPr>
      <w:r w:rsidRPr="00E500DB">
        <w:rPr>
          <w:lang w:val="en-GB" w:eastAsia="ja-JP"/>
        </w:rPr>
        <w:t>TIFG</w:t>
      </w:r>
      <w:r w:rsidRPr="00E500DB">
        <w:rPr>
          <w:lang w:val="en-GB" w:eastAsia="ja-JP"/>
        </w:rPr>
        <w:tab/>
        <w:t>O-RAN Test and Integration Focus Group</w:t>
      </w:r>
    </w:p>
    <w:p w14:paraId="4864FD52" w14:textId="01B98993" w:rsidR="00355F74" w:rsidRPr="00772F12" w:rsidRDefault="00DE6CE6" w:rsidP="00D148F7">
      <w:pPr>
        <w:pStyle w:val="Heading1"/>
        <w:rPr>
          <w:rFonts w:eastAsia="DengXian"/>
          <w:lang w:eastAsia="zh-CN"/>
        </w:rPr>
      </w:pPr>
      <w:bookmarkStart w:id="71" w:name="_Toc516836525"/>
      <w:bookmarkStart w:id="72" w:name="_Toc516837830"/>
      <w:bookmarkStart w:id="73" w:name="_Toc516836526"/>
      <w:bookmarkStart w:id="74" w:name="_Toc516837831"/>
      <w:bookmarkStart w:id="75" w:name="_Toc161923985"/>
      <w:bookmarkStart w:id="76" w:name="_Toc518894322"/>
      <w:bookmarkStart w:id="77" w:name="_Toc518910853"/>
      <w:bookmarkEnd w:id="24"/>
      <w:bookmarkEnd w:id="25"/>
      <w:bookmarkEnd w:id="26"/>
      <w:bookmarkEnd w:id="27"/>
      <w:bookmarkEnd w:id="71"/>
      <w:bookmarkEnd w:id="72"/>
      <w:bookmarkEnd w:id="73"/>
      <w:bookmarkEnd w:id="74"/>
      <w:r w:rsidRPr="00772F12">
        <w:t>4</w:t>
      </w:r>
      <w:bookmarkStart w:id="78" w:name="_Hlk102737436"/>
      <w:bookmarkStart w:id="79" w:name="_Toc2165620"/>
      <w:bookmarkStart w:id="80" w:name="_Toc365641"/>
      <w:bookmarkStart w:id="81" w:name="_Toc21971642"/>
      <w:r w:rsidR="008B6145">
        <w:t xml:space="preserve"> </w:t>
      </w:r>
      <w:r w:rsidR="00B23A99" w:rsidRPr="00B23A99">
        <w:t>Certification and Badging Overview</w:t>
      </w:r>
      <w:bookmarkEnd w:id="75"/>
    </w:p>
    <w:p w14:paraId="64DFB181" w14:textId="2E3B0B53" w:rsidR="00CA6DCE" w:rsidRDefault="00CA6DCE" w:rsidP="00CA6DCE">
      <w:pPr>
        <w:pStyle w:val="Heading2"/>
      </w:pPr>
      <w:bookmarkStart w:id="82" w:name="_Toc451533957"/>
      <w:bookmarkStart w:id="83" w:name="_Toc484178392"/>
      <w:bookmarkStart w:id="84" w:name="_Toc484178422"/>
      <w:bookmarkStart w:id="85" w:name="_Toc487532006"/>
      <w:bookmarkStart w:id="86" w:name="_Toc527987204"/>
      <w:bookmarkStart w:id="87" w:name="_Toc529802488"/>
      <w:bookmarkStart w:id="88" w:name="_Toc108027554"/>
      <w:bookmarkStart w:id="89" w:name="_Toc161923986"/>
      <w:bookmarkStart w:id="90" w:name="_Hlk105523903"/>
      <w:bookmarkEnd w:id="76"/>
      <w:bookmarkEnd w:id="77"/>
      <w:bookmarkEnd w:id="78"/>
      <w:bookmarkEnd w:id="79"/>
      <w:bookmarkEnd w:id="80"/>
      <w:bookmarkEnd w:id="81"/>
      <w:r>
        <w:t>4.1</w:t>
      </w:r>
      <w:bookmarkEnd w:id="82"/>
      <w:bookmarkEnd w:id="83"/>
      <w:bookmarkEnd w:id="84"/>
      <w:bookmarkEnd w:id="85"/>
      <w:bookmarkEnd w:id="86"/>
      <w:bookmarkEnd w:id="87"/>
      <w:bookmarkEnd w:id="88"/>
      <w:r w:rsidR="008B6145">
        <w:t xml:space="preserve"> </w:t>
      </w:r>
      <w:r>
        <w:t>Objectives</w:t>
      </w:r>
      <w:bookmarkEnd w:id="89"/>
    </w:p>
    <w:p w14:paraId="248F278D" w14:textId="23C74669" w:rsidR="00CA6DCE" w:rsidRDefault="00CA6DCE" w:rsidP="00CA6DCE">
      <w:pPr>
        <w:jc w:val="both"/>
        <w:rPr>
          <w:lang w:eastAsia="ja-JP"/>
        </w:rPr>
      </w:pPr>
      <w:r w:rsidRPr="000032BD">
        <w:rPr>
          <w:lang w:eastAsia="ja-JP"/>
        </w:rPr>
        <w:t>The motivation of O</w:t>
      </w:r>
      <w:r>
        <w:rPr>
          <w:lang w:eastAsia="ja-JP"/>
        </w:rPr>
        <w:t xml:space="preserve">-RAN </w:t>
      </w:r>
      <w:r w:rsidRPr="000032BD">
        <w:rPr>
          <w:lang w:eastAsia="ja-JP"/>
        </w:rPr>
        <w:t xml:space="preserve">certification and badging is to </w:t>
      </w:r>
      <w:r>
        <w:rPr>
          <w:lang w:eastAsia="ja-JP"/>
        </w:rPr>
        <w:t>minimize</w:t>
      </w:r>
      <w:r w:rsidRPr="000032BD">
        <w:rPr>
          <w:lang w:eastAsia="ja-JP"/>
        </w:rPr>
        <w:t xml:space="preserve"> the</w:t>
      </w:r>
      <w:r>
        <w:rPr>
          <w:lang w:eastAsia="ja-JP"/>
        </w:rPr>
        <w:t xml:space="preserve"> repetition of fundamental and common </w:t>
      </w:r>
      <w:r w:rsidRPr="000032BD">
        <w:rPr>
          <w:lang w:eastAsia="ja-JP"/>
        </w:rPr>
        <w:t xml:space="preserve">tests which </w:t>
      </w:r>
      <w:r>
        <w:rPr>
          <w:lang w:eastAsia="ja-JP"/>
        </w:rPr>
        <w:t>s</w:t>
      </w:r>
      <w:r w:rsidRPr="000032BD">
        <w:rPr>
          <w:lang w:eastAsia="ja-JP"/>
        </w:rPr>
        <w:t>hould be</w:t>
      </w:r>
      <w:r>
        <w:rPr>
          <w:lang w:eastAsia="ja-JP"/>
        </w:rPr>
        <w:t xml:space="preserve"> performed</w:t>
      </w:r>
      <w:r w:rsidRPr="000032BD">
        <w:rPr>
          <w:lang w:eastAsia="ja-JP"/>
        </w:rPr>
        <w:t xml:space="preserve"> </w:t>
      </w:r>
      <w:r>
        <w:rPr>
          <w:lang w:eastAsia="ja-JP"/>
        </w:rPr>
        <w:t xml:space="preserve">to verify and validate O-RAN compliant products, </w:t>
      </w:r>
      <w:r w:rsidR="00310733">
        <w:rPr>
          <w:lang w:eastAsia="ja-JP"/>
        </w:rPr>
        <w:t>systems,</w:t>
      </w:r>
      <w:r>
        <w:rPr>
          <w:lang w:eastAsia="ja-JP"/>
        </w:rPr>
        <w:t xml:space="preserve"> and solutions </w:t>
      </w:r>
      <w:r w:rsidRPr="000032BD">
        <w:rPr>
          <w:lang w:eastAsia="ja-JP"/>
        </w:rPr>
        <w:t>before</w:t>
      </w:r>
      <w:r>
        <w:rPr>
          <w:lang w:eastAsia="ja-JP"/>
        </w:rPr>
        <w:t xml:space="preserve"> their </w:t>
      </w:r>
      <w:r w:rsidRPr="000032BD">
        <w:rPr>
          <w:lang w:eastAsia="ja-JP"/>
        </w:rPr>
        <w:t>deployment in operator network</w:t>
      </w:r>
      <w:r>
        <w:rPr>
          <w:lang w:eastAsia="ja-JP"/>
        </w:rPr>
        <w:t>s thus reduce the test effort</w:t>
      </w:r>
      <w:r w:rsidRPr="000032BD">
        <w:rPr>
          <w:lang w:eastAsia="ja-JP"/>
        </w:rPr>
        <w:t>. The idea is to test only once and reuse</w:t>
      </w:r>
      <w:r>
        <w:rPr>
          <w:lang w:eastAsia="ja-JP"/>
        </w:rPr>
        <w:t>/adopt</w:t>
      </w:r>
      <w:r w:rsidRPr="000032BD">
        <w:rPr>
          <w:lang w:eastAsia="ja-JP"/>
        </w:rPr>
        <w:t xml:space="preserve"> the test results multiple times</w:t>
      </w:r>
      <w:r>
        <w:rPr>
          <w:lang w:eastAsia="ja-JP"/>
        </w:rPr>
        <w:t xml:space="preserve"> whenever it is possible. In addition, the use of O-RAN certificates and badges for network components can be a very important way to promote the O-RAN ecosystem and to encourage implementation and testing of O-RAN products, systems and solutions and their deployment in operator networks.</w:t>
      </w:r>
    </w:p>
    <w:p w14:paraId="22ED04B8" w14:textId="77777777" w:rsidR="00CA6DCE" w:rsidRPr="002C54E5" w:rsidRDefault="00CA6DCE" w:rsidP="00CA6DCE">
      <w:pPr>
        <w:jc w:val="both"/>
        <w:rPr>
          <w:color w:val="000000" w:themeColor="text1"/>
          <w:lang w:eastAsia="ja-JP"/>
        </w:rPr>
      </w:pPr>
      <w:r w:rsidRPr="002C54E5">
        <w:rPr>
          <w:color w:val="000000" w:themeColor="text1"/>
          <w:lang w:eastAsia="ja-JP"/>
        </w:rPr>
        <w:t xml:space="preserve">The purpose of </w:t>
      </w:r>
      <w:r w:rsidRPr="002C54E5">
        <w:rPr>
          <w:b/>
          <w:bCs/>
          <w:color w:val="000000" w:themeColor="text1"/>
          <w:lang w:eastAsia="ja-JP"/>
        </w:rPr>
        <w:t>O-RAN certification</w:t>
      </w:r>
      <w:r w:rsidRPr="002C54E5">
        <w:rPr>
          <w:color w:val="000000" w:themeColor="text1"/>
          <w:lang w:eastAsia="ja-JP"/>
        </w:rPr>
        <w:t xml:space="preserve"> is to validate and certify that a vendor product is compliant to a related set of O-RAN defined interface or reference design specifications through a set of O-RAN defined conformance tests using unified test procedures and templates for sharing of results. </w:t>
      </w:r>
      <w:r>
        <w:rPr>
          <w:color w:val="000000"/>
          <w:lang w:eastAsia="ja-JP"/>
        </w:rPr>
        <w:t>The O-RAN certificate is awarded to a product for one or more interfaces (e.g. O-RU CUSM-OpenFH, O-RU O1, O-DU O1, O-cloud O2).</w:t>
      </w:r>
    </w:p>
    <w:p w14:paraId="79DADF08" w14:textId="77777777" w:rsidR="00CA6DCE" w:rsidRPr="002C54E5" w:rsidRDefault="00CA6DCE" w:rsidP="00CA6DCE">
      <w:pPr>
        <w:jc w:val="both"/>
        <w:rPr>
          <w:rFonts w:eastAsiaTheme="minorEastAsia"/>
          <w:color w:val="000000" w:themeColor="text1"/>
          <w:lang w:eastAsia="zh-CN"/>
        </w:rPr>
      </w:pPr>
      <w:r w:rsidRPr="002C54E5">
        <w:rPr>
          <w:color w:val="000000" w:themeColor="text1"/>
          <w:lang w:eastAsia="ja-JP"/>
        </w:rPr>
        <w:t xml:space="preserve">The purpose of </w:t>
      </w:r>
      <w:r w:rsidRPr="002C54E5">
        <w:rPr>
          <w:b/>
          <w:bCs/>
          <w:color w:val="000000" w:themeColor="text1"/>
          <w:lang w:eastAsia="ja-JP"/>
        </w:rPr>
        <w:t>O-RAN IOT badging</w:t>
      </w:r>
      <w:r w:rsidRPr="002C54E5">
        <w:rPr>
          <w:color w:val="000000" w:themeColor="text1"/>
          <w:lang w:eastAsia="ja-JP"/>
        </w:rPr>
        <w:t xml:space="preserve"> is to p</w:t>
      </w:r>
      <w:r w:rsidRPr="002C54E5">
        <w:rPr>
          <w:rFonts w:eastAsiaTheme="minorEastAsia"/>
          <w:color w:val="000000" w:themeColor="text1"/>
          <w:lang w:eastAsia="zh-CN"/>
        </w:rPr>
        <w:t xml:space="preserve">rove interoperability of a pair of products based on the most fundamental and operator neutral (common) </w:t>
      </w:r>
      <w:r>
        <w:rPr>
          <w:rFonts w:eastAsiaTheme="minorEastAsia"/>
          <w:color w:val="000000" w:themeColor="text1"/>
          <w:lang w:eastAsia="zh-CN"/>
        </w:rPr>
        <w:t>features</w:t>
      </w:r>
      <w:r w:rsidRPr="002C54E5">
        <w:rPr>
          <w:rFonts w:eastAsiaTheme="minorEastAsia"/>
          <w:color w:val="000000" w:themeColor="text1"/>
          <w:lang w:eastAsia="zh-CN"/>
        </w:rPr>
        <w:t xml:space="preserve"> and parameters through a set of O-RAN defined interoperability tests using unified test procedures and templates for sharing of results. In addition, O-RAN IOT badging can also provide an indication of interoperability of a pair of products based on optional/advanced and operator specific </w:t>
      </w:r>
      <w:r>
        <w:rPr>
          <w:rFonts w:eastAsiaTheme="minorEastAsia"/>
          <w:color w:val="000000" w:themeColor="text1"/>
          <w:lang w:eastAsia="zh-CN"/>
        </w:rPr>
        <w:t>features</w:t>
      </w:r>
      <w:r w:rsidRPr="002C54E5">
        <w:rPr>
          <w:rFonts w:eastAsiaTheme="minorEastAsia"/>
          <w:color w:val="000000" w:themeColor="text1"/>
          <w:lang w:eastAsia="zh-CN"/>
        </w:rPr>
        <w:t xml:space="preserve"> and parameters through a set of O-RAN defined interoperability tests using unified test procedures and templates for sharing of results. </w:t>
      </w:r>
      <w:r>
        <w:rPr>
          <w:rFonts w:eastAsia="Times New Roman"/>
        </w:rPr>
        <w:t>The O-RAN IOT badge is awarded to both products in the DUT pair and is applicable for an O-RAN interface.</w:t>
      </w:r>
    </w:p>
    <w:p w14:paraId="5CAB2E17" w14:textId="77777777" w:rsidR="00CA6DCE" w:rsidRPr="002C54E5" w:rsidRDefault="00CA6DCE" w:rsidP="00CA6DCE">
      <w:pPr>
        <w:jc w:val="both"/>
        <w:rPr>
          <w:color w:val="000000" w:themeColor="text1"/>
          <w:lang w:eastAsia="ja-JP"/>
        </w:rPr>
      </w:pPr>
      <w:r w:rsidRPr="002C54E5">
        <w:rPr>
          <w:color w:val="000000" w:themeColor="text1"/>
          <w:lang w:eastAsia="ja-JP"/>
        </w:rPr>
        <w:t xml:space="preserve">The purpose of </w:t>
      </w:r>
      <w:r w:rsidRPr="002C54E5">
        <w:rPr>
          <w:b/>
          <w:bCs/>
          <w:color w:val="000000" w:themeColor="text1"/>
          <w:lang w:eastAsia="ja-JP"/>
        </w:rPr>
        <w:t>O-RAN end-to-end badging</w:t>
      </w:r>
      <w:r w:rsidRPr="002C54E5">
        <w:rPr>
          <w:color w:val="000000" w:themeColor="text1"/>
          <w:lang w:eastAsia="ja-JP"/>
        </w:rPr>
        <w:t xml:space="preserve"> is to demonstrate and verify that a (multi-vendor) end-to-end system meets minimum requirements in terms of functionality, security and other mandatory features defined in related O-RAN test specifications. In addition, O-RAN end-to-end badging can also provide an indication of end-to-end performance </w:t>
      </w:r>
      <w:r>
        <w:rPr>
          <w:color w:val="000000" w:themeColor="text1"/>
          <w:lang w:eastAsia="ja-JP"/>
        </w:rPr>
        <w:t xml:space="preserve">and other optional end-to-end capabilities </w:t>
      </w:r>
      <w:r w:rsidRPr="002C54E5">
        <w:rPr>
          <w:color w:val="000000" w:themeColor="text1"/>
          <w:lang w:eastAsia="ja-JP"/>
        </w:rPr>
        <w:t xml:space="preserve">though a set of O-RAN defined end-to-end tests using unified test procedures and templates and data formats for sharing of results. </w:t>
      </w:r>
      <w:r>
        <w:rPr>
          <w:rFonts w:eastAsia="Times New Roman"/>
        </w:rPr>
        <w:t>The O-RAN E2E badge is awarded to all products in the SUT and is applicable to the specific scope tested.</w:t>
      </w:r>
    </w:p>
    <w:p w14:paraId="2E140FAF" w14:textId="77777777" w:rsidR="00CA6DCE" w:rsidRDefault="00CA6DCE" w:rsidP="00CA6DCE">
      <w:pPr>
        <w:jc w:val="both"/>
        <w:rPr>
          <w:lang w:eastAsia="ja-JP"/>
        </w:rPr>
      </w:pPr>
      <w:r>
        <w:rPr>
          <w:lang w:eastAsia="ja-JP"/>
        </w:rPr>
        <w:t>With certification and badging in place, operator awareness of a vendor O-RAN-based system or solution is expected to increase, and the operator own testing is expected to reduce because the common tests can be performed only once and would not need to be repeated.</w:t>
      </w:r>
    </w:p>
    <w:p w14:paraId="52AA728E" w14:textId="77777777" w:rsidR="00CA6DCE" w:rsidRDefault="00CA6DCE" w:rsidP="00CA6DCE">
      <w:pPr>
        <w:jc w:val="both"/>
        <w:rPr>
          <w:lang w:eastAsia="ja-JP"/>
        </w:rPr>
      </w:pPr>
      <w:r>
        <w:rPr>
          <w:lang w:eastAsia="ja-JP"/>
        </w:rPr>
        <w:t>O-RAN certification and badging may also be helpful for vendors as it provides some level of evidence that their O-RAN-based systems and solutions work, which could be used to promote their systems and solutions to operators. Further, for vendors looking for other vendors to interoperate with, certification and badging may also be beneficial to increase acceptance from other vendors.</w:t>
      </w:r>
    </w:p>
    <w:p w14:paraId="6FF9A473" w14:textId="3FD6662F" w:rsidR="00CA6DCE" w:rsidRDefault="00CA6DCE" w:rsidP="00CA6DCE">
      <w:pPr>
        <w:jc w:val="both"/>
        <w:rPr>
          <w:rFonts w:eastAsiaTheme="minorEastAsia"/>
          <w:lang w:eastAsia="zh-CN"/>
        </w:rPr>
      </w:pPr>
      <w:r>
        <w:rPr>
          <w:rFonts w:eastAsiaTheme="minorEastAsia"/>
          <w:lang w:eastAsia="zh-CN"/>
        </w:rPr>
        <w:t xml:space="preserve">O-RAN certification and badging should not be used as a substitute for operator-specific testing of O-RAN based systems and solutions prior to deployment in operator networks. </w:t>
      </w:r>
      <w:r w:rsidRPr="0022397D">
        <w:rPr>
          <w:lang w:eastAsia="ja-JP"/>
        </w:rPr>
        <w:t xml:space="preserve">O-RAN </w:t>
      </w:r>
      <w:r>
        <w:rPr>
          <w:lang w:eastAsia="ja-JP"/>
        </w:rPr>
        <w:t>c</w:t>
      </w:r>
      <w:r w:rsidRPr="0022397D">
        <w:rPr>
          <w:lang w:eastAsia="ja-JP"/>
        </w:rPr>
        <w:t>ertificate</w:t>
      </w:r>
      <w:r>
        <w:rPr>
          <w:lang w:eastAsia="ja-JP"/>
        </w:rPr>
        <w:t xml:space="preserve"> and b</w:t>
      </w:r>
      <w:r w:rsidRPr="0022397D">
        <w:rPr>
          <w:lang w:eastAsia="ja-JP"/>
        </w:rPr>
        <w:t>adge do not</w:t>
      </w:r>
      <w:r>
        <w:rPr>
          <w:lang w:eastAsia="ja-JP"/>
        </w:rPr>
        <w:t xml:space="preserve"> mean</w:t>
      </w:r>
      <w:r w:rsidRPr="0022397D">
        <w:rPr>
          <w:lang w:eastAsia="ja-JP"/>
        </w:rPr>
        <w:t xml:space="preserve"> all the </w:t>
      </w:r>
      <w:r>
        <w:rPr>
          <w:lang w:eastAsia="ja-JP"/>
        </w:rPr>
        <w:t xml:space="preserve">necessary </w:t>
      </w:r>
      <w:r w:rsidRPr="0022397D">
        <w:rPr>
          <w:lang w:eastAsia="ja-JP"/>
        </w:rPr>
        <w:t xml:space="preserve">tests have been </w:t>
      </w:r>
      <w:r>
        <w:rPr>
          <w:lang w:eastAsia="ja-JP"/>
        </w:rPr>
        <w:t>performed and passed,</w:t>
      </w:r>
      <w:r w:rsidRPr="0022397D">
        <w:rPr>
          <w:lang w:eastAsia="ja-JP"/>
        </w:rPr>
        <w:t xml:space="preserve"> and </w:t>
      </w:r>
      <w:r>
        <w:rPr>
          <w:lang w:eastAsia="ja-JP"/>
        </w:rPr>
        <w:t xml:space="preserve">O-RAN certified/badged system or solution </w:t>
      </w:r>
      <w:r w:rsidRPr="0022397D">
        <w:rPr>
          <w:lang w:eastAsia="ja-JP"/>
        </w:rPr>
        <w:t>can be automatically deployed in an operator network</w:t>
      </w:r>
      <w:r>
        <w:rPr>
          <w:lang w:eastAsia="ja-JP"/>
        </w:rPr>
        <w:t xml:space="preserve"> without any additional testing.</w:t>
      </w:r>
      <w:r>
        <w:rPr>
          <w:rFonts w:eastAsiaTheme="minorEastAsia"/>
          <w:lang w:eastAsia="zh-CN"/>
        </w:rPr>
        <w:t xml:space="preserve"> Rather, O</w:t>
      </w:r>
      <w:r w:rsidR="00AC087A">
        <w:rPr>
          <w:rFonts w:eastAsiaTheme="minorEastAsia"/>
          <w:lang w:eastAsia="zh-CN"/>
        </w:rPr>
        <w:noBreakHyphen/>
      </w:r>
      <w:r>
        <w:rPr>
          <w:rFonts w:eastAsiaTheme="minorEastAsia"/>
          <w:lang w:eastAsia="zh-CN"/>
        </w:rPr>
        <w:t xml:space="preserve">RAN </w:t>
      </w:r>
      <w:r>
        <w:rPr>
          <w:rFonts w:eastAsiaTheme="minorEastAsia"/>
          <w:lang w:eastAsia="zh-CN"/>
        </w:rPr>
        <w:lastRenderedPageBreak/>
        <w:t xml:space="preserve">certification and badging can improve operator confidence in their chosen O-RAN based blueprint and can reduce the complexity and duration of pre-deployment testing. </w:t>
      </w:r>
    </w:p>
    <w:p w14:paraId="7B741E3C" w14:textId="01724576" w:rsidR="00CA6DCE" w:rsidRDefault="00CA6DCE" w:rsidP="00CA6DCE">
      <w:pPr>
        <w:pStyle w:val="Heading2"/>
      </w:pPr>
      <w:bookmarkStart w:id="91" w:name="_Toc161923987"/>
      <w:r>
        <w:t>4.2</w:t>
      </w:r>
      <w:r w:rsidR="008B6145">
        <w:t xml:space="preserve"> </w:t>
      </w:r>
      <w:r>
        <w:t>Scope</w:t>
      </w:r>
      <w:bookmarkEnd w:id="91"/>
    </w:p>
    <w:p w14:paraId="42419BE7" w14:textId="77777777" w:rsidR="00725BFE" w:rsidRPr="00A85E8D" w:rsidRDefault="00725BFE" w:rsidP="00725BFE">
      <w:pPr>
        <w:spacing w:after="0"/>
        <w:jc w:val="both"/>
        <w:rPr>
          <w:rFonts w:eastAsiaTheme="minorEastAsia"/>
          <w:lang w:eastAsia="zh-CN"/>
        </w:rPr>
      </w:pPr>
      <w:r w:rsidRPr="00A85E8D">
        <w:rPr>
          <w:rFonts w:eastAsiaTheme="minorEastAsia"/>
          <w:lang w:eastAsia="zh-CN"/>
        </w:rPr>
        <w:t xml:space="preserve">The document defines and unifies the processes, procedures, templates, data format, etc. to ensure reusability and sharing of the test results and repeatability of the </w:t>
      </w:r>
      <w:r>
        <w:rPr>
          <w:rFonts w:eastAsiaTheme="minorEastAsia"/>
          <w:lang w:eastAsia="zh-CN"/>
        </w:rPr>
        <w:t>executed</w:t>
      </w:r>
      <w:r w:rsidRPr="00A85E8D">
        <w:rPr>
          <w:rFonts w:eastAsiaTheme="minorEastAsia"/>
          <w:lang w:eastAsia="zh-CN"/>
        </w:rPr>
        <w:t xml:space="preserve"> tests. The required tests for issuing of specific O-RAN certificate/badge are decoupled from this document. The document only references O-RAN test specification(s) (but without mentioning a specific version) </w:t>
      </w:r>
      <w:r>
        <w:rPr>
          <w:rFonts w:eastAsiaTheme="minorEastAsia"/>
          <w:lang w:eastAsia="zh-CN"/>
        </w:rPr>
        <w:t xml:space="preserve">which </w:t>
      </w:r>
      <w:r w:rsidRPr="00A85E8D">
        <w:rPr>
          <w:rFonts w:eastAsiaTheme="minorEastAsia"/>
          <w:lang w:eastAsia="zh-CN"/>
        </w:rPr>
        <w:t>shall be used for issuing of specific O-RAN certificate/badge. All the test</w:t>
      </w:r>
      <w:r>
        <w:rPr>
          <w:rFonts w:eastAsiaTheme="minorEastAsia"/>
          <w:lang w:eastAsia="zh-CN"/>
        </w:rPr>
        <w:t xml:space="preserve"> </w:t>
      </w:r>
      <w:r w:rsidRPr="00A85E8D">
        <w:rPr>
          <w:rFonts w:eastAsiaTheme="minorEastAsia"/>
          <w:lang w:eastAsia="zh-CN"/>
        </w:rPr>
        <w:t xml:space="preserve">related information such as test description, test applicability, test procedure, test setup and configuration, expected results, recorded KPIs, pass/fail criteria are defined in the O-RAN test specifications and shall be properly followed. </w:t>
      </w:r>
      <w:r>
        <w:rPr>
          <w:rFonts w:eastAsiaTheme="minorEastAsia"/>
          <w:lang w:eastAsia="zh-CN"/>
        </w:rPr>
        <w:t>If needed, t</w:t>
      </w:r>
      <w:r w:rsidRPr="00A85E8D">
        <w:rPr>
          <w:rFonts w:eastAsiaTheme="minorEastAsia"/>
          <w:lang w:eastAsia="zh-CN"/>
        </w:rPr>
        <w:t>he specific modifications</w:t>
      </w:r>
      <w:r>
        <w:rPr>
          <w:rFonts w:eastAsiaTheme="minorEastAsia"/>
          <w:lang w:eastAsia="zh-CN"/>
        </w:rPr>
        <w:t>, clarifications</w:t>
      </w:r>
      <w:r w:rsidRPr="00A85E8D">
        <w:rPr>
          <w:rFonts w:eastAsiaTheme="minorEastAsia"/>
          <w:lang w:eastAsia="zh-CN"/>
        </w:rPr>
        <w:t xml:space="preserve"> </w:t>
      </w:r>
      <w:r>
        <w:rPr>
          <w:rFonts w:eastAsiaTheme="minorEastAsia"/>
          <w:lang w:eastAsia="zh-CN"/>
        </w:rPr>
        <w:t>and</w:t>
      </w:r>
      <w:r w:rsidRPr="00A85E8D">
        <w:rPr>
          <w:rFonts w:eastAsiaTheme="minorEastAsia"/>
          <w:lang w:eastAsia="zh-CN"/>
        </w:rPr>
        <w:t xml:space="preserve"> alignments of O-RAN test specifications required only for the purpose of O-RAN certificates and badges are defined in this document</w:t>
      </w:r>
      <w:r>
        <w:rPr>
          <w:rFonts w:eastAsiaTheme="minorEastAsia"/>
          <w:lang w:eastAsia="zh-CN"/>
        </w:rPr>
        <w:t xml:space="preserve">. </w:t>
      </w:r>
      <w:r w:rsidRPr="00A85E8D">
        <w:rPr>
          <w:rFonts w:eastAsiaTheme="minorEastAsia"/>
          <w:lang w:eastAsia="zh-CN"/>
        </w:rPr>
        <w:t>I</w:t>
      </w:r>
      <w:r w:rsidRPr="00A85E8D">
        <w:t xml:space="preserve">t is </w:t>
      </w:r>
      <w:r>
        <w:t xml:space="preserve">also </w:t>
      </w:r>
      <w:r w:rsidRPr="00A85E8D">
        <w:t>assumed that the user</w:t>
      </w:r>
      <w:r>
        <w:t>/tester</w:t>
      </w:r>
      <w:r w:rsidRPr="00A85E8D">
        <w:t xml:space="preserve"> has properly read and understood the related O-RAN test specifications.</w:t>
      </w:r>
      <w:r w:rsidRPr="00A85E8D">
        <w:rPr>
          <w:rFonts w:eastAsiaTheme="minorEastAsia"/>
          <w:lang w:eastAsia="zh-CN"/>
        </w:rPr>
        <w:t xml:space="preserve"> In case of any unclarity in O-RAN test specification, specific O-RAN WG/FG owning O-RAN test specification </w:t>
      </w:r>
      <w:r>
        <w:rPr>
          <w:rFonts w:eastAsiaTheme="minorEastAsia"/>
          <w:lang w:eastAsia="zh-CN"/>
        </w:rPr>
        <w:t>shall</w:t>
      </w:r>
      <w:r w:rsidRPr="00A85E8D">
        <w:rPr>
          <w:rFonts w:eastAsiaTheme="minorEastAsia"/>
          <w:lang w:eastAsia="zh-CN"/>
        </w:rPr>
        <w:t xml:space="preserve"> be contacted to resolve the unclarity. </w:t>
      </w:r>
    </w:p>
    <w:p w14:paraId="6A06D5E4" w14:textId="77777777" w:rsidR="00725BFE" w:rsidRPr="00A85E8D" w:rsidRDefault="00725BFE" w:rsidP="00725BFE">
      <w:pPr>
        <w:spacing w:after="0"/>
        <w:jc w:val="both"/>
        <w:rPr>
          <w:rFonts w:eastAsiaTheme="minorEastAsia"/>
          <w:lang w:eastAsia="zh-CN"/>
        </w:rPr>
      </w:pPr>
    </w:p>
    <w:p w14:paraId="6AA3B444" w14:textId="1954416D" w:rsidR="00717D5A" w:rsidRDefault="00717D5A" w:rsidP="00725BFE">
      <w:pPr>
        <w:spacing w:after="0"/>
        <w:jc w:val="both"/>
        <w:rPr>
          <w:rFonts w:eastAsiaTheme="minorEastAsia"/>
          <w:lang w:eastAsia="zh-CN"/>
        </w:rPr>
      </w:pPr>
      <w:r w:rsidRPr="00717D5A">
        <w:rPr>
          <w:rFonts w:eastAsiaTheme="minorEastAsia"/>
          <w:lang w:eastAsia="zh-CN"/>
        </w:rPr>
        <w:t>For certification and badging purposes, OTICs and vendors should use the latest published version of this document. The summary report and test report shall include the versions of this document and relevant O</w:t>
      </w:r>
      <w:r w:rsidR="00627B42">
        <w:rPr>
          <w:rFonts w:eastAsiaTheme="minorEastAsia"/>
          <w:lang w:eastAsia="zh-CN"/>
        </w:rPr>
        <w:noBreakHyphen/>
      </w:r>
      <w:r w:rsidRPr="00717D5A">
        <w:rPr>
          <w:rFonts w:eastAsiaTheme="minorEastAsia"/>
          <w:lang w:eastAsia="zh-CN"/>
        </w:rPr>
        <w:t>RAN test specification used to perform O-RAN certification or badging. Each O-RAN certificate or badge shall only be issued against a single version of the corresponding test specification which is indicated in the summary report and test report (i.e. a certificate/badge cannot be issued based on mixing tests from multiple test specification versions).</w:t>
      </w:r>
    </w:p>
    <w:p w14:paraId="52428D72" w14:textId="77777777" w:rsidR="00717D5A" w:rsidRDefault="00717D5A" w:rsidP="00725BFE">
      <w:pPr>
        <w:spacing w:after="0"/>
        <w:jc w:val="both"/>
        <w:rPr>
          <w:rFonts w:eastAsiaTheme="minorEastAsia"/>
          <w:lang w:eastAsia="zh-CN"/>
        </w:rPr>
      </w:pPr>
    </w:p>
    <w:p w14:paraId="37B3F659" w14:textId="77777777" w:rsidR="00725BFE" w:rsidRDefault="00725BFE" w:rsidP="00725BFE">
      <w:pPr>
        <w:pStyle w:val="B20"/>
        <w:spacing w:after="120"/>
        <w:ind w:left="0" w:firstLine="0"/>
        <w:jc w:val="both"/>
      </w:pPr>
      <w:r>
        <w:t>The certification and badging described in this document defines the processes and associated technical procedures in the following areas:</w:t>
      </w:r>
    </w:p>
    <w:p w14:paraId="0DFE919F" w14:textId="022EB9EF" w:rsidR="00725BFE" w:rsidRPr="00E1610D" w:rsidRDefault="00725BFE"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Compliance verification of DUTs using O-RAN interface or an implementation of O-RAN reference design based on conformance test specifications (</w:t>
      </w:r>
      <w:r w:rsidRPr="00E1610D">
        <w:rPr>
          <w:b/>
          <w:bCs/>
          <w:sz w:val="22"/>
          <w:szCs w:val="22"/>
        </w:rPr>
        <w:t>conformance certification</w:t>
      </w:r>
      <w:r w:rsidRPr="00E1610D">
        <w:rPr>
          <w:sz w:val="22"/>
          <w:szCs w:val="22"/>
        </w:rPr>
        <w:t>)</w:t>
      </w:r>
    </w:p>
    <w:p w14:paraId="7A2539B4" w14:textId="77777777" w:rsidR="00725BFE" w:rsidRPr="00E1610D" w:rsidRDefault="00725BFE"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Interoperability assessment of DUT pairs using O-RAN interfaces based on IOT test specifications (</w:t>
      </w:r>
      <w:r w:rsidRPr="00E1610D">
        <w:rPr>
          <w:b/>
          <w:bCs/>
          <w:sz w:val="22"/>
          <w:szCs w:val="22"/>
        </w:rPr>
        <w:t>IOT badging</w:t>
      </w:r>
      <w:r w:rsidRPr="00E1610D">
        <w:rPr>
          <w:sz w:val="22"/>
          <w:szCs w:val="22"/>
        </w:rPr>
        <w:t>)</w:t>
      </w:r>
    </w:p>
    <w:p w14:paraId="0123B065" w14:textId="77777777" w:rsidR="00725BFE" w:rsidRPr="00E1610D" w:rsidRDefault="00725BFE"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E2E system integration assessment of SUT using O-RAN interfaces based on E2E test specifications (</w:t>
      </w:r>
      <w:r w:rsidRPr="00E1610D">
        <w:rPr>
          <w:b/>
          <w:bCs/>
          <w:sz w:val="22"/>
          <w:szCs w:val="22"/>
        </w:rPr>
        <w:t>E2E badging</w:t>
      </w:r>
      <w:r w:rsidRPr="00E1610D">
        <w:rPr>
          <w:sz w:val="22"/>
          <w:szCs w:val="22"/>
        </w:rPr>
        <w:t>)</w:t>
      </w:r>
    </w:p>
    <w:p w14:paraId="4E0DA54C" w14:textId="77777777" w:rsidR="002479A1" w:rsidRDefault="002479A1" w:rsidP="00725BFE">
      <w:pPr>
        <w:pStyle w:val="B20"/>
        <w:spacing w:after="120"/>
        <w:ind w:left="0" w:firstLine="0"/>
        <w:jc w:val="both"/>
        <w:rPr>
          <w:lang w:eastAsia="ja-JP"/>
        </w:rPr>
      </w:pPr>
    </w:p>
    <w:p w14:paraId="5132CBDC" w14:textId="7B2B7AA9" w:rsidR="00725BFE" w:rsidRDefault="00725BFE" w:rsidP="00725BFE">
      <w:pPr>
        <w:pStyle w:val="B20"/>
        <w:spacing w:after="120"/>
        <w:ind w:left="0" w:firstLine="0"/>
        <w:jc w:val="both"/>
        <w:rPr>
          <w:lang w:eastAsia="ja-JP"/>
        </w:rPr>
      </w:pPr>
      <w:r>
        <w:rPr>
          <w:rFonts w:hint="eastAsia"/>
          <w:lang w:eastAsia="ja-JP"/>
        </w:rPr>
        <w:t xml:space="preserve">The </w:t>
      </w:r>
      <w:r>
        <w:rPr>
          <w:lang w:eastAsia="ja-JP"/>
        </w:rPr>
        <w:t>reason to use the term “</w:t>
      </w:r>
      <w:r>
        <w:rPr>
          <w:rFonts w:hint="eastAsia"/>
          <w:lang w:eastAsia="ja-JP"/>
        </w:rPr>
        <w:t>certification</w:t>
      </w:r>
      <w:r>
        <w:rPr>
          <w:lang w:eastAsia="ja-JP"/>
        </w:rPr>
        <w:t>”</w:t>
      </w:r>
      <w:r>
        <w:rPr>
          <w:rFonts w:hint="eastAsia"/>
          <w:lang w:eastAsia="ja-JP"/>
        </w:rPr>
        <w:t xml:space="preserve"> for conformance testing and </w:t>
      </w:r>
      <w:r>
        <w:rPr>
          <w:lang w:eastAsia="ja-JP"/>
        </w:rPr>
        <w:t>“</w:t>
      </w:r>
      <w:r>
        <w:rPr>
          <w:rFonts w:hint="eastAsia"/>
          <w:lang w:eastAsia="ja-JP"/>
        </w:rPr>
        <w:t>badging</w:t>
      </w:r>
      <w:r>
        <w:rPr>
          <w:lang w:eastAsia="ja-JP"/>
        </w:rPr>
        <w:t>”</w:t>
      </w:r>
      <w:r>
        <w:rPr>
          <w:rFonts w:hint="eastAsia"/>
          <w:lang w:eastAsia="ja-JP"/>
        </w:rPr>
        <w:t xml:space="preserve"> for </w:t>
      </w:r>
      <w:r>
        <w:rPr>
          <w:lang w:eastAsia="ja-JP"/>
        </w:rPr>
        <w:t>interoperability and E2E system testing is as follows:</w:t>
      </w:r>
    </w:p>
    <w:p w14:paraId="24C3A778" w14:textId="77777777" w:rsidR="00725BFE" w:rsidRPr="00E1610D" w:rsidRDefault="00725BFE"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Conformance tests are controllable as it only involves a single DUT and verifies whether that DUT behaves in accordance with a technical specification (e.g. open fronthaul interface specification);</w:t>
      </w:r>
    </w:p>
    <w:p w14:paraId="00FC5ECB" w14:textId="77777777" w:rsidR="00725BFE" w:rsidRPr="00E1610D" w:rsidRDefault="00725BFE"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IOT and E2E system tests have some variability as it involves multiple DUTs/SUT (from different vendors) and the results may depend on the DUT/SUT combinations, deployment blueprints and test profiles.</w:t>
      </w:r>
    </w:p>
    <w:p w14:paraId="25E0F540" w14:textId="77777777" w:rsidR="00725BFE" w:rsidRDefault="00725BFE" w:rsidP="00725BFE">
      <w:pPr>
        <w:pStyle w:val="B20"/>
        <w:spacing w:after="120"/>
        <w:ind w:left="0" w:firstLine="0"/>
        <w:jc w:val="both"/>
        <w:rPr>
          <w:lang w:eastAsia="ja-JP"/>
        </w:rPr>
      </w:pPr>
    </w:p>
    <w:p w14:paraId="6CCD4E10" w14:textId="39A849AC" w:rsidR="00725BFE" w:rsidRDefault="00725BFE" w:rsidP="00725BFE">
      <w:pPr>
        <w:pStyle w:val="B20"/>
        <w:spacing w:after="120"/>
        <w:ind w:left="0" w:firstLine="0"/>
        <w:jc w:val="both"/>
        <w:rPr>
          <w:lang w:val="en-GB"/>
        </w:rPr>
      </w:pPr>
      <w:r>
        <w:rPr>
          <w:lang w:eastAsia="ja-JP"/>
        </w:rPr>
        <w:t>Figure 4</w:t>
      </w:r>
      <w:r>
        <w:rPr>
          <w:rFonts w:hint="eastAsia"/>
          <w:lang w:eastAsia="ja-JP"/>
        </w:rPr>
        <w:t>.2-1</w:t>
      </w:r>
      <w:r>
        <w:rPr>
          <w:lang w:eastAsia="ja-JP"/>
        </w:rPr>
        <w:t xml:space="preserve"> provides an illustration for the </w:t>
      </w:r>
      <w:r w:rsidR="00310733">
        <w:rPr>
          <w:lang w:eastAsia="ja-JP"/>
        </w:rPr>
        <w:t>above-described</w:t>
      </w:r>
      <w:r>
        <w:rPr>
          <w:lang w:eastAsia="ja-JP"/>
        </w:rPr>
        <w:t xml:space="preserve"> concept of O-RAN certification and badging.</w:t>
      </w:r>
    </w:p>
    <w:p w14:paraId="1B389E1F" w14:textId="77777777" w:rsidR="00725BFE" w:rsidRDefault="00725BFE" w:rsidP="00725BFE">
      <w:pPr>
        <w:spacing w:after="0"/>
        <w:jc w:val="both"/>
        <w:rPr>
          <w:lang w:val="en-GB"/>
        </w:rPr>
      </w:pPr>
      <w:r>
        <w:rPr>
          <w:noProof/>
          <w:lang w:eastAsia="zh-CN"/>
        </w:rPr>
        <w:lastRenderedPageBreak/>
        <w:drawing>
          <wp:inline distT="0" distB="0" distL="0" distR="0" wp14:anchorId="0AE2B9F1" wp14:editId="3703FCF6">
            <wp:extent cx="6052812" cy="2750839"/>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1170" cy="2759182"/>
                    </a:xfrm>
                    <a:prstGeom prst="rect">
                      <a:avLst/>
                    </a:prstGeom>
                    <a:noFill/>
                    <a:ln>
                      <a:noFill/>
                    </a:ln>
                  </pic:spPr>
                </pic:pic>
              </a:graphicData>
            </a:graphic>
          </wp:inline>
        </w:drawing>
      </w:r>
    </w:p>
    <w:p w14:paraId="6616D643" w14:textId="7D0F8CF7" w:rsidR="00725BFE" w:rsidRDefault="00725BFE" w:rsidP="00725BFE">
      <w:pPr>
        <w:pStyle w:val="Caption"/>
        <w:jc w:val="center"/>
      </w:pPr>
      <w:r>
        <w:t>Figure 4.2-1: O-RAN certification and badging concept</w:t>
      </w:r>
    </w:p>
    <w:p w14:paraId="1526C1BA" w14:textId="77777777" w:rsidR="00725BFE" w:rsidRDefault="00725BFE" w:rsidP="00725BFE">
      <w:pPr>
        <w:jc w:val="both"/>
      </w:pPr>
      <w:r>
        <w:t>Whether or not and how to address 3GPP functional and performance testing for the underlying components and interfaces is for future study (FFS).</w:t>
      </w:r>
    </w:p>
    <w:p w14:paraId="1C9078A6" w14:textId="3231D728" w:rsidR="005C6055" w:rsidRDefault="005C6055" w:rsidP="005C6055">
      <w:pPr>
        <w:pStyle w:val="Heading2"/>
      </w:pPr>
      <w:bookmarkStart w:id="92" w:name="_Toc161923988"/>
      <w:r>
        <w:t>4.3</w:t>
      </w:r>
      <w:r w:rsidR="008B6145">
        <w:t xml:space="preserve"> </w:t>
      </w:r>
      <w:r w:rsidRPr="005C6055">
        <w:t>Entities Involved</w:t>
      </w:r>
      <w:bookmarkEnd w:id="92"/>
    </w:p>
    <w:p w14:paraId="142F0DEE" w14:textId="714DBFB8" w:rsidR="005C6055" w:rsidRDefault="005C6055" w:rsidP="005C6055">
      <w:pPr>
        <w:pStyle w:val="Heading3"/>
      </w:pPr>
      <w:bookmarkStart w:id="93" w:name="_Toc161923989"/>
      <w:r>
        <w:t>4.3.1 O-RAN ALLIANCE</w:t>
      </w:r>
      <w:bookmarkEnd w:id="93"/>
    </w:p>
    <w:p w14:paraId="3A0108BE" w14:textId="77777777" w:rsidR="006D264A" w:rsidRDefault="006D264A" w:rsidP="006D264A">
      <w:pPr>
        <w:jc w:val="both"/>
      </w:pPr>
      <w:r>
        <w:t>In terms of certification and badging, O-RAN Test and Integration Focus Group (TIFG) only specifies the processes and associated detailed technical procedures, identifies the relevant O-RAN test specifications and test cases specified by O</w:t>
      </w:r>
      <w:r>
        <w:noBreakHyphen/>
        <w:t xml:space="preserve">RAN WGs/FGs, including end-to-end tests defined by O-RAN TIFG [2]. </w:t>
      </w:r>
    </w:p>
    <w:p w14:paraId="54B9316C" w14:textId="1DE809D9" w:rsidR="006D264A" w:rsidRDefault="006D264A" w:rsidP="006D264A">
      <w:pPr>
        <w:jc w:val="both"/>
      </w:pPr>
      <w:r>
        <w:t>Under no circumstances is the certification/badging entity under the charter or governed/sponsored by O</w:t>
      </w:r>
      <w:r w:rsidR="00AC087A">
        <w:noBreakHyphen/>
      </w:r>
      <w:r>
        <w:t>RAN/TIFG. It is the underlying certification/badging entity that will take full responsibility on all certification/badging related activities including certification/badging implementation, verification/assessment as well as certificate/badge issuance.</w:t>
      </w:r>
    </w:p>
    <w:p w14:paraId="429B57D9" w14:textId="69483253" w:rsidR="00F31D89" w:rsidRDefault="00F31D89" w:rsidP="00F31D89">
      <w:pPr>
        <w:pStyle w:val="Heading3"/>
      </w:pPr>
      <w:bookmarkStart w:id="94" w:name="_Toc161923990"/>
      <w:r>
        <w:t>4.3.2 Certification/Badging entity</w:t>
      </w:r>
      <w:bookmarkEnd w:id="94"/>
    </w:p>
    <w:p w14:paraId="61F00380" w14:textId="77777777" w:rsidR="00F31D89" w:rsidRPr="00023B33" w:rsidRDefault="00F31D89" w:rsidP="00F31D89">
      <w:pPr>
        <w:jc w:val="both"/>
      </w:pPr>
      <w:r>
        <w:t xml:space="preserve">O-RAN certification and badging can only be performed by approved O-RAN Open Testing and Integration Centers (OTICs), and consequently the O-RAN Certificates and </w:t>
      </w:r>
      <w:r w:rsidRPr="00FB28CF">
        <w:t>Badges (with O-RAN approved logos for certification and badging)</w:t>
      </w:r>
      <w:r>
        <w:t xml:space="preserve"> can only be issued by OTICs. In addition, the </w:t>
      </w:r>
      <w:r w:rsidRPr="00023B33">
        <w:t xml:space="preserve">O-RAN Certificates and Badges (with O-RAN approved logos for certification and badging) can only be awarded to </w:t>
      </w:r>
      <w:r>
        <w:t xml:space="preserve">a product provided by </w:t>
      </w:r>
      <w:r w:rsidRPr="00023B33">
        <w:t>O-RAN member</w:t>
      </w:r>
      <w:r>
        <w:t>, O-RAN contributor, or O</w:t>
      </w:r>
      <w:r>
        <w:noBreakHyphen/>
        <w:t>RAN academic contributor.</w:t>
      </w:r>
      <w:r w:rsidRPr="00023B33">
        <w:t xml:space="preserve"> </w:t>
      </w:r>
    </w:p>
    <w:p w14:paraId="4FC33F42" w14:textId="77777777" w:rsidR="00F31D89" w:rsidRPr="00023B33" w:rsidRDefault="00F31D89" w:rsidP="00F31D89">
      <w:pPr>
        <w:jc w:val="both"/>
        <w:rPr>
          <w:color w:val="FF0000"/>
        </w:rPr>
      </w:pPr>
      <w:r>
        <w:t xml:space="preserve">OTICs provide a collaborative, open, and impartial working environment, and the criteria and guidelines for OTICs are specified in [1]. These guidelines stipulate that:      </w:t>
      </w:r>
    </w:p>
    <w:p w14:paraId="105EA730" w14:textId="43E4A5D7" w:rsidR="00F31D89" w:rsidRPr="00E1610D" w:rsidRDefault="00F31D89"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 xml:space="preserve">O-RAN </w:t>
      </w:r>
      <w:r w:rsidR="00EA6BBB" w:rsidRPr="00E1610D">
        <w:rPr>
          <w:sz w:val="22"/>
          <w:szCs w:val="22"/>
        </w:rPr>
        <w:t>summary report</w:t>
      </w:r>
      <w:r w:rsidR="001C0ED4" w:rsidRPr="00E1610D">
        <w:rPr>
          <w:sz w:val="22"/>
          <w:szCs w:val="22"/>
        </w:rPr>
        <w:t>s</w:t>
      </w:r>
      <w:r w:rsidR="00EA6BBB" w:rsidRPr="00E1610D">
        <w:rPr>
          <w:sz w:val="22"/>
          <w:szCs w:val="22"/>
        </w:rPr>
        <w:t>,</w:t>
      </w:r>
      <w:r w:rsidRPr="00E1610D">
        <w:rPr>
          <w:sz w:val="22"/>
          <w:szCs w:val="22"/>
        </w:rPr>
        <w:t xml:space="preserve"> test reports and detailed measurement results can be freely</w:t>
      </w:r>
      <w:r w:rsidR="00754F7C" w:rsidRPr="00E1610D">
        <w:rPr>
          <w:sz w:val="22"/>
          <w:szCs w:val="22"/>
        </w:rPr>
        <w:t xml:space="preserve"> </w:t>
      </w:r>
      <w:r w:rsidRPr="00E1610D">
        <w:rPr>
          <w:sz w:val="22"/>
          <w:szCs w:val="22"/>
        </w:rPr>
        <w:t>accessed by O</w:t>
      </w:r>
      <w:r w:rsidRPr="00E1610D">
        <w:rPr>
          <w:sz w:val="22"/>
          <w:szCs w:val="22"/>
        </w:rPr>
        <w:noBreakHyphen/>
        <w:t xml:space="preserve">RAN operator members for the purpose of evaluating the equipment for use in their networks </w:t>
      </w:r>
    </w:p>
    <w:p w14:paraId="1A40989C" w14:textId="77777777" w:rsidR="00F31D89" w:rsidRPr="00E1610D" w:rsidRDefault="00F31D89"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An OTIC may or may not choose to provide certification and/or badging services. If an OTIC intends to provide O-RAN certification/badging services, it is mandatory for them to follow the processes and associated technical procedures specified in this document.</w:t>
      </w:r>
    </w:p>
    <w:p w14:paraId="3B2B46AE" w14:textId="77777777" w:rsidR="00F31D89" w:rsidRPr="00E1610D" w:rsidRDefault="00F31D89"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lastRenderedPageBreak/>
        <w:t>Prerequisites for OTICs to be able to provide certification/badging services are defined in [1].</w:t>
      </w:r>
    </w:p>
    <w:p w14:paraId="064348EC" w14:textId="77777777" w:rsidR="00F31D89" w:rsidRDefault="00F31D89" w:rsidP="00F31D89">
      <w:pPr>
        <w:spacing w:before="240"/>
        <w:jc w:val="both"/>
      </w:pPr>
      <w:r>
        <w:t>O-RAN allows the testing to be also performed outside of the OTICs using O-RAN test specifications and following the certification and badging procedures as defined in this document. However, such test results cannot carry an O-RAN Certificate or O-RAN Badge with O-RAN approved logos but may state that their equipment has been "tested according to O-RAN Certification and Badging Process and Procedures document."</w:t>
      </w:r>
    </w:p>
    <w:p w14:paraId="5E5132B1" w14:textId="77777777" w:rsidR="00F31D89" w:rsidRDefault="00F31D89" w:rsidP="00F31D89">
      <w:pPr>
        <w:pStyle w:val="B20"/>
        <w:spacing w:after="120"/>
        <w:ind w:left="0" w:firstLine="0"/>
        <w:jc w:val="both"/>
      </w:pPr>
      <w:r>
        <w:t>The certification/badging entity may require certain pre-requisite testing be done by vendors before the start of the certification/badging process. Some examples are illustrated as follows</w:t>
      </w:r>
    </w:p>
    <w:p w14:paraId="6C12898A" w14:textId="77777777" w:rsidR="00F31D89" w:rsidRPr="00E1610D" w:rsidRDefault="00F31D89"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3GPP compliance validated by vendor, 3rd party, or the same certification entity as add-on service may be a pre-requisite for any O-RAN conformance certification</w:t>
      </w:r>
    </w:p>
    <w:p w14:paraId="1E3359C9" w14:textId="53856287" w:rsidR="00F31D89" w:rsidRPr="00E1610D" w:rsidRDefault="00F31D89"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 xml:space="preserve">O-RAN conformance certification by vendor, 3rd party, or the same certification/badging entity as add-on service may be a prerequisite for O-RAN IOT / E2E badging. </w:t>
      </w:r>
    </w:p>
    <w:p w14:paraId="3F21B3FA" w14:textId="3596AAF1" w:rsidR="008B31C6" w:rsidRDefault="008B31C6" w:rsidP="008B31C6">
      <w:pPr>
        <w:pStyle w:val="Heading2"/>
      </w:pPr>
      <w:bookmarkStart w:id="95" w:name="_Toc161923991"/>
      <w:r>
        <w:t xml:space="preserve">4.4 </w:t>
      </w:r>
      <w:r w:rsidRPr="008B31C6">
        <w:t>Outline of Processes and Technical Procedures</w:t>
      </w:r>
      <w:bookmarkEnd w:id="95"/>
    </w:p>
    <w:p w14:paraId="53B48D25" w14:textId="77777777" w:rsidR="008B31C6" w:rsidRPr="008B31C6" w:rsidRDefault="008B31C6" w:rsidP="00754F7C">
      <w:pPr>
        <w:jc w:val="both"/>
        <w:rPr>
          <w:lang w:val="en-GB"/>
        </w:rPr>
      </w:pPr>
      <w:r w:rsidRPr="008B31C6">
        <w:rPr>
          <w:lang w:val="en-GB"/>
        </w:rPr>
        <w:t>Certification and badging include various processes and technical procedures.</w:t>
      </w:r>
    </w:p>
    <w:p w14:paraId="5097AB3E" w14:textId="2BC74875" w:rsidR="008B31C6" w:rsidRPr="008B31C6" w:rsidRDefault="008B31C6" w:rsidP="00754F7C">
      <w:pPr>
        <w:jc w:val="both"/>
        <w:rPr>
          <w:lang w:val="en-GB"/>
        </w:rPr>
      </w:pPr>
      <w:r w:rsidRPr="008B31C6">
        <w:rPr>
          <w:lang w:val="en-GB"/>
        </w:rPr>
        <w:t xml:space="preserve">Chapter </w:t>
      </w:r>
      <w:r w:rsidR="00754F7C">
        <w:rPr>
          <w:lang w:val="en-GB"/>
        </w:rPr>
        <w:t>5</w:t>
      </w:r>
      <w:r w:rsidRPr="008B31C6">
        <w:rPr>
          <w:lang w:val="en-GB"/>
        </w:rPr>
        <w:t xml:space="preserve"> will define these processes in following areas:</w:t>
      </w:r>
    </w:p>
    <w:p w14:paraId="65914B74" w14:textId="47ED495E" w:rsidR="008B31C6" w:rsidRPr="00E1610D" w:rsidRDefault="008B31C6"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Describe the process of verifying certification/badging test results and responsible entity</w:t>
      </w:r>
    </w:p>
    <w:p w14:paraId="12088A7E" w14:textId="2CC81ED1" w:rsidR="008B31C6" w:rsidRPr="00E1610D" w:rsidRDefault="008B31C6"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Describe how to issue a certificate/badge</w:t>
      </w:r>
    </w:p>
    <w:p w14:paraId="6CB5C615" w14:textId="1C4D7459" w:rsidR="008B31C6" w:rsidRPr="00E1610D" w:rsidRDefault="008B31C6"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 xml:space="preserve">Describe how to share </w:t>
      </w:r>
      <w:r w:rsidR="001C0ED4" w:rsidRPr="00E1610D">
        <w:rPr>
          <w:sz w:val="22"/>
          <w:szCs w:val="22"/>
        </w:rPr>
        <w:t>O-RAN summary reports,</w:t>
      </w:r>
      <w:r w:rsidRPr="00E1610D">
        <w:rPr>
          <w:sz w:val="22"/>
          <w:szCs w:val="22"/>
        </w:rPr>
        <w:t xml:space="preserve"> test reports and detailed measurement results</w:t>
      </w:r>
    </w:p>
    <w:p w14:paraId="147D0A51" w14:textId="5C0E03AE" w:rsidR="008B31C6" w:rsidRPr="00E1610D" w:rsidRDefault="008B31C6"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Describe how to improve/enhance the certification/badging process and what triggers a new release of this document (e.g. WG spec 1.0 to 2.0, O-RAN Software Community Bronze release to Cherry)</w:t>
      </w:r>
    </w:p>
    <w:p w14:paraId="1C01947A" w14:textId="42E0C1BD" w:rsidR="008B31C6" w:rsidRPr="008B31C6" w:rsidRDefault="008B31C6" w:rsidP="00754F7C">
      <w:pPr>
        <w:jc w:val="both"/>
        <w:rPr>
          <w:lang w:val="en-GB"/>
        </w:rPr>
      </w:pPr>
      <w:r w:rsidRPr="008B31C6">
        <w:rPr>
          <w:lang w:val="en-GB"/>
        </w:rPr>
        <w:t xml:space="preserve">Corresponding to processes to be described in Chapter </w:t>
      </w:r>
      <w:r w:rsidR="00754F7C">
        <w:rPr>
          <w:lang w:val="en-GB"/>
        </w:rPr>
        <w:t>5</w:t>
      </w:r>
      <w:r w:rsidRPr="008B31C6">
        <w:rPr>
          <w:lang w:val="en-GB"/>
        </w:rPr>
        <w:t xml:space="preserve">, the detail technical procedures introduced in the following Chapters include identifying all relevant test specifications given by various O-RAN WGs/FGs in terms of Conformance, IOT, and E2E validation of underlying subsystems and interfaces. </w:t>
      </w:r>
    </w:p>
    <w:p w14:paraId="03A9D800" w14:textId="43CFF429" w:rsidR="008B31C6" w:rsidRPr="008B31C6" w:rsidRDefault="008B31C6" w:rsidP="00754F7C">
      <w:pPr>
        <w:jc w:val="both"/>
        <w:rPr>
          <w:lang w:val="en-GB"/>
        </w:rPr>
      </w:pPr>
      <w:r w:rsidRPr="008B31C6">
        <w:rPr>
          <w:lang w:val="en-GB"/>
        </w:rPr>
        <w:t xml:space="preserve">Chapter </w:t>
      </w:r>
      <w:r w:rsidR="00754F7C">
        <w:rPr>
          <w:lang w:val="en-GB"/>
        </w:rPr>
        <w:t>6</w:t>
      </w:r>
      <w:r w:rsidRPr="008B31C6">
        <w:rPr>
          <w:lang w:val="en-GB"/>
        </w:rPr>
        <w:t xml:space="preserve"> defines the procedures related to Conformance certification that must be performed on the DUT. </w:t>
      </w:r>
    </w:p>
    <w:p w14:paraId="25D03D03" w14:textId="5F878715" w:rsidR="008B31C6" w:rsidRPr="008B31C6" w:rsidRDefault="008B31C6" w:rsidP="00754F7C">
      <w:pPr>
        <w:jc w:val="both"/>
        <w:rPr>
          <w:lang w:val="en-GB"/>
        </w:rPr>
      </w:pPr>
      <w:r w:rsidRPr="008B31C6">
        <w:rPr>
          <w:lang w:val="en-GB"/>
        </w:rPr>
        <w:t xml:space="preserve">Chapter </w:t>
      </w:r>
      <w:r w:rsidR="00754F7C">
        <w:rPr>
          <w:lang w:val="en-GB"/>
        </w:rPr>
        <w:t>7</w:t>
      </w:r>
      <w:r w:rsidRPr="008B31C6">
        <w:rPr>
          <w:lang w:val="en-GB"/>
        </w:rPr>
        <w:t xml:space="preserve"> defines the procedures related to the IOT badging that must be performed on the DUTs.</w:t>
      </w:r>
    </w:p>
    <w:p w14:paraId="7028A7C7" w14:textId="74C4B698" w:rsidR="008B31C6" w:rsidRDefault="008B31C6" w:rsidP="00754F7C">
      <w:pPr>
        <w:jc w:val="both"/>
        <w:rPr>
          <w:lang w:val="en-GB"/>
        </w:rPr>
      </w:pPr>
      <w:r w:rsidRPr="008B31C6">
        <w:rPr>
          <w:lang w:val="en-GB"/>
        </w:rPr>
        <w:t xml:space="preserve">Chapter </w:t>
      </w:r>
      <w:r w:rsidR="00754F7C">
        <w:rPr>
          <w:lang w:val="en-GB"/>
        </w:rPr>
        <w:t>8</w:t>
      </w:r>
      <w:r w:rsidRPr="008B31C6">
        <w:rPr>
          <w:lang w:val="en-GB"/>
        </w:rPr>
        <w:t xml:space="preserve"> defines the procedures related to E2E badging that are applicable for the operator deployment scenario (e.g. LTE, 5G NSA, or 5G SA). This can also include some unique O-RAN features or use cases that are part of O-RAN MVP initiative.</w:t>
      </w:r>
    </w:p>
    <w:p w14:paraId="606C4348" w14:textId="155253B9" w:rsidR="00061B60" w:rsidRDefault="00061B60" w:rsidP="00061B60">
      <w:pPr>
        <w:pStyle w:val="Heading1"/>
      </w:pPr>
      <w:bookmarkStart w:id="96" w:name="_Toc161923992"/>
      <w:r>
        <w:t>5. Certification and badging processes</w:t>
      </w:r>
      <w:bookmarkEnd w:id="96"/>
    </w:p>
    <w:p w14:paraId="23025B2C" w14:textId="2F8D8E90" w:rsidR="00061B60" w:rsidRDefault="00061B60" w:rsidP="00061B60">
      <w:pPr>
        <w:pStyle w:val="Heading2"/>
      </w:pPr>
      <w:bookmarkStart w:id="97" w:name="_Toc161923993"/>
      <w:r>
        <w:t>5.1 General</w:t>
      </w:r>
      <w:bookmarkEnd w:id="97"/>
    </w:p>
    <w:p w14:paraId="0DAEA639" w14:textId="71ED25DA" w:rsidR="00061B60" w:rsidRDefault="00061B60" w:rsidP="00061B60">
      <w:pPr>
        <w:pStyle w:val="Heading3"/>
      </w:pPr>
      <w:bookmarkStart w:id="98" w:name="_Toc161923994"/>
      <w:r>
        <w:t xml:space="preserve">5.1.1 </w:t>
      </w:r>
      <w:r w:rsidRPr="00061B60">
        <w:t>Objectives of defining certification/badging processes</w:t>
      </w:r>
      <w:bookmarkEnd w:id="98"/>
    </w:p>
    <w:p w14:paraId="230C718E" w14:textId="77777777" w:rsidR="00061B60" w:rsidRPr="00061B60" w:rsidRDefault="00061B60" w:rsidP="00E1610D">
      <w:pPr>
        <w:spacing w:after="120" w:line="257" w:lineRule="auto"/>
        <w:jc w:val="both"/>
        <w:rPr>
          <w:lang w:val="en-GB"/>
        </w:rPr>
      </w:pPr>
      <w:r w:rsidRPr="00061B60">
        <w:rPr>
          <w:lang w:val="en-GB"/>
        </w:rPr>
        <w:t>The objective is to have in place some level of uniformity on the certification/badging processes in order to:</w:t>
      </w:r>
    </w:p>
    <w:p w14:paraId="2F6D2356" w14:textId="09399A9F" w:rsidR="00061B60" w:rsidRPr="00E1610D" w:rsidRDefault="00061B60"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Ensure quality of the certification/badging service provided by different certification/badging entities;</w:t>
      </w:r>
    </w:p>
    <w:p w14:paraId="72DB0F74" w14:textId="2116FD4E" w:rsidR="00061B60" w:rsidRPr="00E1610D" w:rsidRDefault="00061B60"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lastRenderedPageBreak/>
        <w:t>Align procedures that users of the certification/badging service (both vendors bringing in DUTs/SUT for certification/badging, and operators requesting access to</w:t>
      </w:r>
      <w:r w:rsidR="001C0ED4" w:rsidRPr="00E1610D">
        <w:rPr>
          <w:sz w:val="22"/>
          <w:szCs w:val="22"/>
        </w:rPr>
        <w:t xml:space="preserve"> summary reports,</w:t>
      </w:r>
      <w:r w:rsidRPr="00E1610D">
        <w:rPr>
          <w:sz w:val="22"/>
          <w:szCs w:val="22"/>
        </w:rPr>
        <w:t xml:space="preserve"> test reports and detailed measurement results of certified/badged DUTs/SUT) experience at different certification/badging entities.</w:t>
      </w:r>
    </w:p>
    <w:p w14:paraId="7DB6A6E6" w14:textId="181E6DF8" w:rsidR="00061B60" w:rsidRDefault="00061B60" w:rsidP="00061B60">
      <w:pPr>
        <w:pStyle w:val="Heading3"/>
      </w:pPr>
      <w:bookmarkStart w:id="99" w:name="_Toc161923995"/>
      <w:r>
        <w:t>5.1.2 Principles</w:t>
      </w:r>
      <w:bookmarkEnd w:id="99"/>
    </w:p>
    <w:p w14:paraId="4D4AE675" w14:textId="77777777" w:rsidR="00061B60" w:rsidRPr="00061B60" w:rsidRDefault="00061B60" w:rsidP="00E1610D">
      <w:pPr>
        <w:pStyle w:val="xmsolistparagraph"/>
        <w:spacing w:after="120"/>
        <w:ind w:left="0"/>
        <w:jc w:val="both"/>
        <w:rPr>
          <w:rFonts w:asciiTheme="minorHAnsi" w:eastAsia="Times New Roman" w:hAnsiTheme="minorHAnsi" w:cstheme="minorHAnsi"/>
        </w:rPr>
      </w:pPr>
      <w:r w:rsidRPr="00061B60">
        <w:rPr>
          <w:rFonts w:asciiTheme="minorHAnsi" w:eastAsia="Times New Roman" w:hAnsiTheme="minorHAnsi" w:cstheme="minorHAnsi"/>
        </w:rPr>
        <w:t>The certification/badging process sub-chapter adheres to the following principles:</w:t>
      </w:r>
    </w:p>
    <w:p w14:paraId="4D77EED8" w14:textId="3FC1128B" w:rsidR="00061B60" w:rsidRPr="00E1610D" w:rsidRDefault="00061B60"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 xml:space="preserve">A distributed approach is adopted in which (a) roles pertaining to certification/badging are allocated to certification/badging entities and (b) related details are left to certification/badging entities’ discretion and responsibility. Rather than having rigorous centralized O-RAN control and management, this approach helps avoid imposing heavy requirements and allows freedom of operation to the certification/badging entities. However, centralized approach will also be adopted where required, e.g. to ensure quality of certification/badging, sharing of </w:t>
      </w:r>
      <w:r w:rsidR="001C0ED4" w:rsidRPr="00E1610D">
        <w:rPr>
          <w:sz w:val="22"/>
          <w:szCs w:val="22"/>
        </w:rPr>
        <w:t xml:space="preserve">summary reports, </w:t>
      </w:r>
      <w:r w:rsidRPr="00E1610D">
        <w:rPr>
          <w:sz w:val="22"/>
          <w:szCs w:val="22"/>
        </w:rPr>
        <w:t>test reports and detailed measurement results, etc</w:t>
      </w:r>
      <w:r w:rsidR="00D811E9" w:rsidRPr="00E1610D">
        <w:rPr>
          <w:sz w:val="22"/>
          <w:szCs w:val="22"/>
        </w:rPr>
        <w:t>.</w:t>
      </w:r>
    </w:p>
    <w:p w14:paraId="0D12B43B" w14:textId="201326C0" w:rsidR="00061B60" w:rsidRPr="00E1610D" w:rsidRDefault="00061B60"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Defining certification/badging process elements to address near-term needs of the community, while also establishing a framework that can evolve and scale with the ecosystem growth, i.e. this sub-chapter can evolve over time.</w:t>
      </w:r>
    </w:p>
    <w:p w14:paraId="2198F428" w14:textId="566E8625" w:rsidR="00061B60" w:rsidRPr="00E1610D" w:rsidRDefault="00061B60"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O-RAN will, as necessary, issue new versions of its functional specifications. As a result, O-RAN may determine that it will launch an updated version of its certification/badging program.</w:t>
      </w:r>
    </w:p>
    <w:p w14:paraId="640C1182" w14:textId="0A8C5D75" w:rsidR="00061B60" w:rsidRPr="00E1610D" w:rsidRDefault="00061B60" w:rsidP="00E1610D">
      <w:pPr>
        <w:pStyle w:val="NormalWeb"/>
        <w:numPr>
          <w:ilvl w:val="0"/>
          <w:numId w:val="19"/>
        </w:numPr>
        <w:spacing w:before="0" w:beforeAutospacing="0" w:after="120" w:afterAutospacing="0" w:line="240" w:lineRule="auto"/>
        <w:ind w:left="714" w:hanging="357"/>
        <w:jc w:val="both"/>
        <w:rPr>
          <w:sz w:val="22"/>
          <w:szCs w:val="22"/>
        </w:rPr>
      </w:pPr>
      <w:r w:rsidRPr="00E1610D">
        <w:rPr>
          <w:sz w:val="22"/>
          <w:szCs w:val="22"/>
        </w:rPr>
        <w:t>O-RAN will, as necessary, determine that an existing version of its functional specification is no longer viable and should be taken out of service for product development and certification/badging. As a result, O-RAN may determine when the specification is to be taken out of service.</w:t>
      </w:r>
    </w:p>
    <w:p w14:paraId="16DBC838" w14:textId="2C65F8AA" w:rsidR="00061B60" w:rsidRPr="00061B60" w:rsidRDefault="00061B60" w:rsidP="00061B60">
      <w:pPr>
        <w:pStyle w:val="Heading3"/>
        <w:rPr>
          <w:lang w:val="en-US"/>
        </w:rPr>
      </w:pPr>
      <w:bookmarkStart w:id="100" w:name="_Toc161923996"/>
      <w:r>
        <w:t>5.1.3 Overview</w:t>
      </w:r>
      <w:bookmarkEnd w:id="100"/>
    </w:p>
    <w:p w14:paraId="06A66205" w14:textId="14196627" w:rsidR="008B31C6" w:rsidRDefault="00061B60" w:rsidP="00061B60">
      <w:pPr>
        <w:pStyle w:val="xmsolistparagraph"/>
        <w:ind w:left="0"/>
        <w:jc w:val="both"/>
        <w:rPr>
          <w:rFonts w:asciiTheme="minorHAnsi" w:eastAsia="Times New Roman" w:hAnsiTheme="minorHAnsi" w:cstheme="minorHAnsi"/>
        </w:rPr>
      </w:pPr>
      <w:r w:rsidRPr="00061B60">
        <w:rPr>
          <w:rFonts w:asciiTheme="minorHAnsi" w:eastAsia="Times New Roman" w:hAnsiTheme="minorHAnsi" w:cstheme="minorHAnsi"/>
        </w:rPr>
        <w:t xml:space="preserve">Figure </w:t>
      </w:r>
      <w:r>
        <w:rPr>
          <w:rFonts w:asciiTheme="minorHAnsi" w:eastAsia="Times New Roman" w:hAnsiTheme="minorHAnsi" w:cstheme="minorHAnsi"/>
        </w:rPr>
        <w:t>5</w:t>
      </w:r>
      <w:r w:rsidRPr="00061B60">
        <w:rPr>
          <w:rFonts w:asciiTheme="minorHAnsi" w:eastAsia="Times New Roman" w:hAnsiTheme="minorHAnsi" w:cstheme="minorHAnsi"/>
        </w:rPr>
        <w:t>.1-1 shows the relation between O-RAN and certification/badging entities.</w:t>
      </w:r>
    </w:p>
    <w:p w14:paraId="0C11CD32" w14:textId="77777777" w:rsidR="00061B60" w:rsidRDefault="00061B60" w:rsidP="00061B60">
      <w:pPr>
        <w:spacing w:after="0"/>
        <w:jc w:val="center"/>
        <w:rPr>
          <w:b/>
          <w:bCs/>
        </w:rPr>
      </w:pPr>
      <w:r>
        <w:rPr>
          <w:b/>
          <w:bCs/>
          <w:noProof/>
          <w:lang w:eastAsia="zh-CN"/>
        </w:rPr>
        <w:drawing>
          <wp:inline distT="0" distB="0" distL="0" distR="0" wp14:anchorId="741D0268" wp14:editId="17F251A2">
            <wp:extent cx="6323530" cy="2065344"/>
            <wp:effectExtent l="0" t="0" r="0" b="1905"/>
            <wp:docPr id="192013611" name="Picture 192013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3530" cy="2065344"/>
                    </a:xfrm>
                    <a:prstGeom prst="rect">
                      <a:avLst/>
                    </a:prstGeom>
                    <a:noFill/>
                  </pic:spPr>
                </pic:pic>
              </a:graphicData>
            </a:graphic>
          </wp:inline>
        </w:drawing>
      </w:r>
    </w:p>
    <w:p w14:paraId="21F9BA9A" w14:textId="12904CC8" w:rsidR="00061B60" w:rsidRDefault="00061B60" w:rsidP="00061B60">
      <w:pPr>
        <w:pStyle w:val="Caption"/>
        <w:jc w:val="center"/>
      </w:pPr>
      <w:r>
        <w:t>Figure 5.1-1: Relation between O-RAN and certification/badging entity</w:t>
      </w:r>
    </w:p>
    <w:p w14:paraId="04786BB5" w14:textId="77777777" w:rsidR="00061B60" w:rsidRDefault="00061B60" w:rsidP="00061B60">
      <w:pPr>
        <w:ind w:left="220" w:hangingChars="100" w:hanging="220"/>
        <w:jc w:val="both"/>
        <w:rPr>
          <w:lang w:val="en-GB" w:eastAsia="ja-JP"/>
        </w:rPr>
      </w:pPr>
    </w:p>
    <w:p w14:paraId="1AC8B65A" w14:textId="6F3F94D3" w:rsidR="00061B60" w:rsidRPr="00061B60" w:rsidRDefault="00061B60" w:rsidP="00E1610D">
      <w:pPr>
        <w:pStyle w:val="ListParagraph"/>
        <w:numPr>
          <w:ilvl w:val="0"/>
          <w:numId w:val="13"/>
        </w:numPr>
        <w:spacing w:after="120" w:line="240" w:lineRule="auto"/>
        <w:ind w:left="714" w:hanging="357"/>
        <w:jc w:val="both"/>
        <w:rPr>
          <w:lang w:val="en-GB"/>
        </w:rPr>
      </w:pPr>
      <w:r w:rsidRPr="00061B60">
        <w:rPr>
          <w:lang w:val="en-GB"/>
        </w:rPr>
        <w:t>O-RAN provides the certification and badging process framework in this document. Certification/badging entities should follow the processes described in this document.</w:t>
      </w:r>
    </w:p>
    <w:p w14:paraId="21086BFF" w14:textId="08ACB485" w:rsidR="00061B60" w:rsidRPr="00061B60" w:rsidRDefault="00061B60" w:rsidP="00E1610D">
      <w:pPr>
        <w:pStyle w:val="ListParagraph"/>
        <w:numPr>
          <w:ilvl w:val="0"/>
          <w:numId w:val="13"/>
        </w:numPr>
        <w:spacing w:after="120" w:line="240" w:lineRule="auto"/>
        <w:ind w:left="714" w:hanging="357"/>
        <w:jc w:val="both"/>
        <w:rPr>
          <w:lang w:val="en-GB"/>
        </w:rPr>
      </w:pPr>
      <w:r w:rsidRPr="00061B60">
        <w:rPr>
          <w:lang w:val="en-GB"/>
        </w:rPr>
        <w:t xml:space="preserve">O-RAN defines tests for certification/badging. Further description is provided in </w:t>
      </w:r>
      <w:r w:rsidR="00262678">
        <w:rPr>
          <w:lang w:val="en-GB"/>
        </w:rPr>
        <w:t>Section</w:t>
      </w:r>
      <w:r w:rsidRPr="00061B60">
        <w:rPr>
          <w:lang w:val="en-GB"/>
        </w:rPr>
        <w:t xml:space="preserve"> </w:t>
      </w:r>
      <w:r w:rsidR="00262678">
        <w:rPr>
          <w:lang w:val="en-GB"/>
        </w:rPr>
        <w:t>5</w:t>
      </w:r>
      <w:r w:rsidRPr="00061B60">
        <w:rPr>
          <w:lang w:val="en-GB"/>
        </w:rPr>
        <w:t>.2.1.</w:t>
      </w:r>
    </w:p>
    <w:p w14:paraId="5B23CC2F" w14:textId="1333ADF3" w:rsidR="00061B60" w:rsidRPr="00061B60" w:rsidRDefault="00061B60" w:rsidP="00E1610D">
      <w:pPr>
        <w:pStyle w:val="ListParagraph"/>
        <w:numPr>
          <w:ilvl w:val="0"/>
          <w:numId w:val="13"/>
        </w:numPr>
        <w:spacing w:after="120" w:line="240" w:lineRule="auto"/>
        <w:ind w:left="714" w:hanging="357"/>
        <w:jc w:val="both"/>
        <w:rPr>
          <w:lang w:val="en-GB"/>
        </w:rPr>
      </w:pPr>
      <w:r w:rsidRPr="00061B60">
        <w:rPr>
          <w:lang w:val="en-GB"/>
        </w:rPr>
        <w:t>Certification/badging entities can provide feedback to O-RAN on the certification/badging process and tests for certification/badging, making it a closed loop operation.</w:t>
      </w:r>
    </w:p>
    <w:p w14:paraId="075D09E9" w14:textId="055363E4" w:rsidR="00061B60" w:rsidRDefault="00061B60" w:rsidP="00E1610D">
      <w:pPr>
        <w:pStyle w:val="ListParagraph"/>
        <w:numPr>
          <w:ilvl w:val="0"/>
          <w:numId w:val="13"/>
        </w:numPr>
        <w:spacing w:after="120" w:line="240" w:lineRule="auto"/>
        <w:ind w:left="714" w:hanging="357"/>
        <w:jc w:val="both"/>
      </w:pPr>
      <w:r>
        <w:lastRenderedPageBreak/>
        <w:t xml:space="preserve">O-RAN TIFG is the governing body to resolve any un-clarity, inconsistency, and ambiguity in the present document. </w:t>
      </w:r>
    </w:p>
    <w:p w14:paraId="1751D32A" w14:textId="26F314A8" w:rsidR="00061B60" w:rsidRPr="00061B60" w:rsidRDefault="00061B60" w:rsidP="00E1610D">
      <w:pPr>
        <w:pStyle w:val="ListParagraph"/>
        <w:numPr>
          <w:ilvl w:val="0"/>
          <w:numId w:val="13"/>
        </w:numPr>
        <w:spacing w:after="120" w:line="240" w:lineRule="auto"/>
        <w:ind w:left="714" w:hanging="357"/>
        <w:jc w:val="both"/>
        <w:rPr>
          <w:lang w:val="en-GB"/>
        </w:rPr>
      </w:pPr>
      <w:r w:rsidRPr="00061B60">
        <w:rPr>
          <w:lang w:val="en-GB"/>
        </w:rPr>
        <w:t xml:space="preserve">Certification/badging entities create a catalogue or database to share certification test reports with the vendors whose subsystems/systems were tested, operators, and other OTICs. </w:t>
      </w:r>
      <w:r w:rsidRPr="00061B60">
        <w:rPr>
          <w:rFonts w:eastAsia="Times New Roman"/>
        </w:rPr>
        <w:t>Detailed measurement results</w:t>
      </w:r>
      <w:r w:rsidRPr="00061B60">
        <w:rPr>
          <w:lang w:val="en-GB"/>
        </w:rPr>
        <w:t xml:space="preserve"> should be stored by the vendors themselves as evidence. Further description on sharing of </w:t>
      </w:r>
      <w:r w:rsidR="001C0ED4">
        <w:rPr>
          <w:lang w:val="en-GB"/>
        </w:rPr>
        <w:t xml:space="preserve">summary reports, </w:t>
      </w:r>
      <w:r w:rsidRPr="00061B60">
        <w:rPr>
          <w:lang w:val="en-GB"/>
        </w:rPr>
        <w:t xml:space="preserve">test reports and detailed measurement results is provided in Section </w:t>
      </w:r>
      <w:r w:rsidR="00262678">
        <w:rPr>
          <w:lang w:val="en-GB"/>
        </w:rPr>
        <w:t>5</w:t>
      </w:r>
      <w:r w:rsidRPr="00061B60">
        <w:rPr>
          <w:lang w:val="en-GB"/>
        </w:rPr>
        <w:t xml:space="preserve">.2.8 and on SW/HW update in Section </w:t>
      </w:r>
      <w:r w:rsidR="00262678">
        <w:rPr>
          <w:lang w:val="en-GB"/>
        </w:rPr>
        <w:t>5</w:t>
      </w:r>
      <w:r w:rsidRPr="00061B60">
        <w:rPr>
          <w:lang w:val="en-GB"/>
        </w:rPr>
        <w:t>.2.9.</w:t>
      </w:r>
    </w:p>
    <w:p w14:paraId="391EA97B" w14:textId="21BBE761" w:rsidR="00061B60" w:rsidRDefault="00061B60" w:rsidP="00061B60">
      <w:pPr>
        <w:jc w:val="both"/>
        <w:rPr>
          <w:lang w:val="en-GB" w:eastAsia="ja-JP"/>
        </w:rPr>
      </w:pPr>
      <w:r>
        <w:t>Figure 5.1-2 shows the certification/badging process framework.  This is a general framework to be followed with O</w:t>
      </w:r>
      <w:r>
        <w:noBreakHyphen/>
        <w:t>RAN certification/badging.</w:t>
      </w:r>
    </w:p>
    <w:p w14:paraId="6858A880" w14:textId="77777777" w:rsidR="00061B60" w:rsidRDefault="00061B60" w:rsidP="00061B60">
      <w:pPr>
        <w:spacing w:after="0"/>
        <w:jc w:val="both"/>
        <w:rPr>
          <w:lang w:val="en-GB" w:eastAsia="ja-JP"/>
        </w:rPr>
      </w:pPr>
      <w:r>
        <w:rPr>
          <w:noProof/>
          <w:lang w:eastAsia="zh-CN"/>
        </w:rPr>
        <w:drawing>
          <wp:inline distT="0" distB="0" distL="0" distR="0" wp14:anchorId="46328573" wp14:editId="1B365F33">
            <wp:extent cx="6084933" cy="59478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84933" cy="594780"/>
                    </a:xfrm>
                    <a:prstGeom prst="rect">
                      <a:avLst/>
                    </a:prstGeom>
                    <a:noFill/>
                    <a:ln>
                      <a:noFill/>
                    </a:ln>
                  </pic:spPr>
                </pic:pic>
              </a:graphicData>
            </a:graphic>
          </wp:inline>
        </w:drawing>
      </w:r>
    </w:p>
    <w:p w14:paraId="2C452805" w14:textId="7939E3FA" w:rsidR="00061B60" w:rsidRDefault="00061B60" w:rsidP="00061B60">
      <w:pPr>
        <w:jc w:val="center"/>
        <w:rPr>
          <w:b/>
          <w:bCs/>
        </w:rPr>
      </w:pPr>
      <w:r>
        <w:rPr>
          <w:b/>
          <w:bCs/>
        </w:rPr>
        <w:t>Figure 5.1-2: Certification/badging process framework –parts to be performed by certification/badging entities</w:t>
      </w:r>
    </w:p>
    <w:p w14:paraId="2D70A6D5" w14:textId="53B2EBF4" w:rsidR="00061B60" w:rsidRDefault="006B22A9" w:rsidP="006B22A9">
      <w:pPr>
        <w:pStyle w:val="Heading3"/>
      </w:pPr>
      <w:bookmarkStart w:id="101" w:name="_Toc161923997"/>
      <w:r>
        <w:t>5.1.4 O-RAN Certificates and Badges</w:t>
      </w:r>
      <w:bookmarkEnd w:id="101"/>
    </w:p>
    <w:p w14:paraId="01ACFFCA" w14:textId="77777777" w:rsidR="006B22A9" w:rsidRPr="00AA47BB" w:rsidRDefault="006B22A9" w:rsidP="006B22A9">
      <w:r w:rsidRPr="00AA47BB">
        <w:t>O-RAN certificates or badges issued by OTICs are comprised of:</w:t>
      </w:r>
    </w:p>
    <w:p w14:paraId="64DD9F4E" w14:textId="7C71DAAB" w:rsidR="006B22A9" w:rsidRPr="00025803" w:rsidRDefault="006B22A9" w:rsidP="00025803">
      <w:pPr>
        <w:pStyle w:val="NormalWeb"/>
        <w:numPr>
          <w:ilvl w:val="0"/>
          <w:numId w:val="19"/>
        </w:numPr>
        <w:spacing w:before="0" w:beforeAutospacing="0" w:after="120" w:afterAutospacing="0" w:line="240" w:lineRule="auto"/>
        <w:ind w:left="714" w:hanging="357"/>
        <w:jc w:val="both"/>
        <w:rPr>
          <w:sz w:val="22"/>
          <w:szCs w:val="22"/>
        </w:rPr>
      </w:pPr>
      <w:r w:rsidRPr="005805CD">
        <w:rPr>
          <w:b/>
          <w:bCs/>
          <w:sz w:val="22"/>
          <w:szCs w:val="22"/>
        </w:rPr>
        <w:t>Logo of the O-RAN Certificate</w:t>
      </w:r>
      <w:r w:rsidR="00EA6BBB" w:rsidRPr="005805CD">
        <w:rPr>
          <w:b/>
          <w:bCs/>
          <w:sz w:val="22"/>
          <w:szCs w:val="22"/>
        </w:rPr>
        <w:t>, IOT Badge</w:t>
      </w:r>
      <w:r w:rsidRPr="005805CD">
        <w:rPr>
          <w:b/>
          <w:bCs/>
          <w:sz w:val="22"/>
          <w:szCs w:val="22"/>
        </w:rPr>
        <w:t xml:space="preserve"> or </w:t>
      </w:r>
      <w:r w:rsidR="00EA6BBB" w:rsidRPr="005805CD">
        <w:rPr>
          <w:b/>
          <w:bCs/>
          <w:sz w:val="22"/>
          <w:szCs w:val="22"/>
        </w:rPr>
        <w:t xml:space="preserve">E2E </w:t>
      </w:r>
      <w:r w:rsidRPr="005805CD">
        <w:rPr>
          <w:b/>
          <w:bCs/>
          <w:sz w:val="22"/>
          <w:szCs w:val="22"/>
        </w:rPr>
        <w:t>Badge</w:t>
      </w:r>
      <w:r w:rsidRPr="00025803">
        <w:rPr>
          <w:sz w:val="22"/>
          <w:szCs w:val="22"/>
        </w:rPr>
        <w:t xml:space="preserve">, which the product that is awarded the certificate or badge can display on the product or in corresponding marketing material, e.g. website, brochure, etc.   </w:t>
      </w:r>
    </w:p>
    <w:p w14:paraId="71E25AA1" w14:textId="5FEAD6EF" w:rsidR="00EA6BBB" w:rsidRPr="00D074C7" w:rsidRDefault="00EA6BBB" w:rsidP="00D074C7">
      <w:pPr>
        <w:pStyle w:val="NormalWeb"/>
        <w:numPr>
          <w:ilvl w:val="0"/>
          <w:numId w:val="19"/>
        </w:numPr>
        <w:spacing w:before="0" w:beforeAutospacing="0" w:after="120" w:afterAutospacing="0" w:line="240" w:lineRule="auto"/>
        <w:ind w:left="714" w:hanging="357"/>
        <w:jc w:val="both"/>
        <w:rPr>
          <w:sz w:val="22"/>
          <w:szCs w:val="22"/>
        </w:rPr>
      </w:pPr>
      <w:r w:rsidRPr="005805CD">
        <w:rPr>
          <w:b/>
          <w:bCs/>
          <w:sz w:val="22"/>
          <w:szCs w:val="22"/>
        </w:rPr>
        <w:t>Summary report (O-RAN Certificate and Badge Summary Report)</w:t>
      </w:r>
      <w:r w:rsidRPr="00025803">
        <w:rPr>
          <w:sz w:val="22"/>
          <w:szCs w:val="22"/>
        </w:rPr>
        <w:t xml:space="preserve"> providing a summary of O-RAN certification, IOT badging or E2E badging testing. </w:t>
      </w:r>
      <w:r w:rsidR="00D074C7" w:rsidRPr="00D074C7">
        <w:rPr>
          <w:sz w:val="22"/>
          <w:szCs w:val="22"/>
        </w:rPr>
        <w:t>The unified structure and format of document (using the same file format as associated template O-RAN.TIFG.Cert-Badge.1) is used to ensure reusability and sharing of the information.</w:t>
      </w:r>
    </w:p>
    <w:p w14:paraId="4D31AF8C" w14:textId="548557C5" w:rsidR="00EA6BBB" w:rsidRPr="00025803" w:rsidRDefault="00EA6BBB" w:rsidP="00025803">
      <w:pPr>
        <w:pStyle w:val="NormalWeb"/>
        <w:numPr>
          <w:ilvl w:val="0"/>
          <w:numId w:val="19"/>
        </w:numPr>
        <w:spacing w:before="0" w:beforeAutospacing="0" w:after="120" w:afterAutospacing="0" w:line="240" w:lineRule="auto"/>
        <w:ind w:left="714" w:hanging="357"/>
        <w:jc w:val="both"/>
        <w:rPr>
          <w:sz w:val="22"/>
          <w:szCs w:val="22"/>
        </w:rPr>
      </w:pPr>
      <w:r w:rsidRPr="005805CD">
        <w:rPr>
          <w:b/>
          <w:bCs/>
          <w:sz w:val="22"/>
          <w:szCs w:val="22"/>
        </w:rPr>
        <w:t>Test report (O-RAN Certificate and Badge Test Report)</w:t>
      </w:r>
      <w:r w:rsidRPr="00025803">
        <w:rPr>
          <w:sz w:val="22"/>
          <w:szCs w:val="22"/>
        </w:rPr>
        <w:t xml:space="preserve"> providing details of O-RAN certification, IOT badging or E2E badging testing. The unified format of document (</w:t>
      </w:r>
      <w:r w:rsidR="005A086A">
        <w:rPr>
          <w:sz w:val="22"/>
          <w:szCs w:val="22"/>
        </w:rPr>
        <w:t xml:space="preserve">associated </w:t>
      </w:r>
      <w:r w:rsidRPr="00025803">
        <w:rPr>
          <w:sz w:val="22"/>
          <w:szCs w:val="22"/>
        </w:rPr>
        <w:t>template</w:t>
      </w:r>
      <w:r w:rsidR="005A086A">
        <w:rPr>
          <w:sz w:val="22"/>
          <w:szCs w:val="22"/>
        </w:rPr>
        <w:t xml:space="preserve"> </w:t>
      </w:r>
      <w:r w:rsidR="005A086A" w:rsidRPr="005A086A">
        <w:rPr>
          <w:sz w:val="22"/>
          <w:szCs w:val="22"/>
        </w:rPr>
        <w:t>O</w:t>
      </w:r>
      <w:r w:rsidR="00310733">
        <w:rPr>
          <w:sz w:val="22"/>
          <w:szCs w:val="22"/>
        </w:rPr>
        <w:noBreakHyphen/>
      </w:r>
      <w:r w:rsidR="005A086A" w:rsidRPr="005A086A">
        <w:rPr>
          <w:sz w:val="22"/>
          <w:szCs w:val="22"/>
        </w:rPr>
        <w:t>RAN.TIFG.Cert-Badge.</w:t>
      </w:r>
      <w:r w:rsidR="005A086A">
        <w:rPr>
          <w:sz w:val="22"/>
          <w:szCs w:val="22"/>
        </w:rPr>
        <w:t>2</w:t>
      </w:r>
      <w:r w:rsidRPr="00025803">
        <w:rPr>
          <w:sz w:val="22"/>
          <w:szCs w:val="22"/>
        </w:rPr>
        <w:t>) is used to ensure reusability and sharing of the information</w:t>
      </w:r>
    </w:p>
    <w:p w14:paraId="09B07696" w14:textId="7B6A8EA1" w:rsidR="006B22A9" w:rsidRDefault="005A086A" w:rsidP="00025803">
      <w:pPr>
        <w:pStyle w:val="NormalWeb"/>
        <w:numPr>
          <w:ilvl w:val="0"/>
          <w:numId w:val="19"/>
        </w:numPr>
        <w:spacing w:before="0" w:beforeAutospacing="0" w:after="120" w:afterAutospacing="0" w:line="240" w:lineRule="auto"/>
        <w:ind w:left="714" w:hanging="357"/>
        <w:jc w:val="both"/>
        <w:rPr>
          <w:sz w:val="22"/>
          <w:szCs w:val="22"/>
        </w:rPr>
      </w:pPr>
      <w:r w:rsidRPr="005A086A">
        <w:rPr>
          <w:sz w:val="22"/>
          <w:szCs w:val="22"/>
        </w:rPr>
        <w:t xml:space="preserve">Detailed </w:t>
      </w:r>
      <w:r w:rsidRPr="005A086A">
        <w:rPr>
          <w:b/>
          <w:bCs/>
          <w:sz w:val="22"/>
          <w:szCs w:val="22"/>
        </w:rPr>
        <w:t>measurement results</w:t>
      </w:r>
      <w:r w:rsidRPr="005A086A">
        <w:rPr>
          <w:sz w:val="22"/>
          <w:szCs w:val="22"/>
        </w:rPr>
        <w:t xml:space="preserve"> providing a collection of detailed measurement results collected during the certification or badging including logs, screenshots, packet captures, etc. which are captured from DUT/SUT or/and from test and measurement equipment and tools. The file format of measurement results is not specified and unified and depends on used DUT/SUT and test and measurement equipment and tools</w:t>
      </w:r>
      <w:r w:rsidR="00EA6BBB" w:rsidRPr="00025803">
        <w:rPr>
          <w:sz w:val="22"/>
          <w:szCs w:val="22"/>
        </w:rPr>
        <w:t>.</w:t>
      </w:r>
    </w:p>
    <w:p w14:paraId="26361EBF" w14:textId="6411E800" w:rsidR="00D074C7" w:rsidRPr="00025803" w:rsidRDefault="00D074C7" w:rsidP="00D074C7">
      <w:pPr>
        <w:pStyle w:val="NormalWeb"/>
        <w:spacing w:before="0" w:beforeAutospacing="0" w:after="120" w:afterAutospacing="0" w:line="240" w:lineRule="auto"/>
        <w:jc w:val="both"/>
        <w:rPr>
          <w:sz w:val="22"/>
          <w:szCs w:val="22"/>
        </w:rPr>
      </w:pPr>
      <w:r w:rsidRPr="00D074C7">
        <w:rPr>
          <w:sz w:val="22"/>
          <w:szCs w:val="22"/>
        </w:rPr>
        <w:t>The summary and test reports shall be encrypted, and editing shall be restricted to avoid unauthorized editing and modification of the reports. The summary and test reports shall be digitally signed by OTIC to provide assurance about integrity, validity, and authenticity of the reported data. It is recommended that the reports be co-signed by participating vendor(s) to confirm their involvement and their approval of reported data. The public key certificate (identity certificate) associated with the digital signature shall be valid and issued by a trusted certificate authority.</w:t>
      </w:r>
    </w:p>
    <w:p w14:paraId="4131542D" w14:textId="13FCCEF7" w:rsidR="006B22A9" w:rsidRDefault="006B22A9" w:rsidP="006B22A9">
      <w:pPr>
        <w:pStyle w:val="Heading2"/>
      </w:pPr>
      <w:bookmarkStart w:id="102" w:name="_Toc161923998"/>
      <w:r>
        <w:lastRenderedPageBreak/>
        <w:t>5.2 Process</w:t>
      </w:r>
      <w:r w:rsidR="0001236B">
        <w:t>es</w:t>
      </w:r>
      <w:bookmarkEnd w:id="102"/>
    </w:p>
    <w:p w14:paraId="0241927E" w14:textId="05FFAFE8" w:rsidR="006B22A9" w:rsidRDefault="006B22A9" w:rsidP="006B22A9">
      <w:pPr>
        <w:pStyle w:val="Heading3"/>
      </w:pPr>
      <w:bookmarkStart w:id="103" w:name="_Toc161923999"/>
      <w:r>
        <w:t xml:space="preserve">5.2.1 </w:t>
      </w:r>
      <w:r w:rsidRPr="006B22A9">
        <w:t>Defining Certification/Badging and Set of Test</w:t>
      </w:r>
      <w:r w:rsidR="00105DE3">
        <w:t>s</w:t>
      </w:r>
      <w:bookmarkEnd w:id="103"/>
      <w:r w:rsidRPr="006B22A9">
        <w:t xml:space="preserve"> </w:t>
      </w:r>
    </w:p>
    <w:p w14:paraId="53E9F294" w14:textId="77777777" w:rsidR="00105DE3" w:rsidRPr="00105DE3" w:rsidRDefault="00105DE3" w:rsidP="00105DE3">
      <w:pPr>
        <w:pStyle w:val="xmsolistparagraph"/>
        <w:ind w:left="0"/>
        <w:jc w:val="both"/>
        <w:rPr>
          <w:rFonts w:asciiTheme="minorHAnsi" w:eastAsia="Times New Roman" w:hAnsiTheme="minorHAnsi" w:cstheme="minorHAnsi"/>
        </w:rPr>
      </w:pPr>
      <w:r w:rsidRPr="00105DE3">
        <w:rPr>
          <w:rFonts w:asciiTheme="minorHAnsi" w:eastAsia="Times New Roman" w:hAnsiTheme="minorHAnsi" w:cstheme="minorHAnsi"/>
        </w:rPr>
        <w:t>O-RAN Work Groups (WGs) specify Conformance Tests and Interoperability Tests related to their scope of work (e.g. WG4 specifies Conformance Tests and Interoperability Tests for Open Fronthaul interface). O-RAN TIFG specifies E2E tests where applicable.</w:t>
      </w:r>
    </w:p>
    <w:p w14:paraId="510BEF82" w14:textId="77777777" w:rsidR="00105DE3" w:rsidRPr="00105DE3" w:rsidRDefault="00105DE3" w:rsidP="00105DE3">
      <w:pPr>
        <w:pStyle w:val="xmsolistparagraph"/>
        <w:ind w:left="0"/>
        <w:jc w:val="both"/>
        <w:rPr>
          <w:rFonts w:asciiTheme="minorHAnsi" w:eastAsia="Times New Roman" w:hAnsiTheme="minorHAnsi" w:cstheme="minorHAnsi"/>
        </w:rPr>
      </w:pPr>
    </w:p>
    <w:p w14:paraId="51F01C9A" w14:textId="1EDFFC69" w:rsidR="00105DE3" w:rsidRPr="00105DE3" w:rsidRDefault="00105DE3" w:rsidP="00105DE3">
      <w:pPr>
        <w:pStyle w:val="xmsolistparagraph"/>
        <w:ind w:left="0"/>
        <w:jc w:val="both"/>
        <w:rPr>
          <w:rFonts w:asciiTheme="minorHAnsi" w:eastAsia="Times New Roman" w:hAnsiTheme="minorHAnsi" w:cstheme="minorHAnsi"/>
        </w:rPr>
      </w:pPr>
      <w:r w:rsidRPr="00105DE3">
        <w:rPr>
          <w:rFonts w:asciiTheme="minorHAnsi" w:eastAsia="Times New Roman" w:hAnsiTheme="minorHAnsi" w:cstheme="minorHAnsi"/>
        </w:rPr>
        <w:t>O-RAN TIFG defines certification and badging processes and procedures while   conformance, interoperability and E2E testing are defined in O-RAN WG/FG test specifications. This is specified in Chapter 6 for O-RAN certification, Chapter 7 for O-RAN IOT badging and Chapter 8 for O-RAN E2Ebadging.</w:t>
      </w:r>
    </w:p>
    <w:p w14:paraId="038619A3" w14:textId="77777777" w:rsidR="00105DE3" w:rsidRPr="00105DE3" w:rsidRDefault="00105DE3" w:rsidP="00105DE3">
      <w:pPr>
        <w:pStyle w:val="xmsolistparagraph"/>
        <w:ind w:left="0"/>
        <w:jc w:val="both"/>
        <w:rPr>
          <w:rFonts w:asciiTheme="minorHAnsi" w:eastAsia="Times New Roman" w:hAnsiTheme="minorHAnsi" w:cstheme="minorHAnsi"/>
        </w:rPr>
      </w:pPr>
    </w:p>
    <w:p w14:paraId="1B626501" w14:textId="1119E625" w:rsidR="007D5AEA" w:rsidRDefault="00105DE3" w:rsidP="00061B60">
      <w:pPr>
        <w:pStyle w:val="xmsolistparagraph"/>
        <w:ind w:left="0"/>
        <w:jc w:val="both"/>
        <w:rPr>
          <w:rFonts w:asciiTheme="minorHAnsi" w:eastAsia="Times New Roman" w:hAnsiTheme="minorHAnsi" w:cstheme="minorHAnsi"/>
        </w:rPr>
      </w:pPr>
      <w:r w:rsidRPr="00105DE3">
        <w:rPr>
          <w:rFonts w:asciiTheme="minorHAnsi" w:eastAsia="Times New Roman" w:hAnsiTheme="minorHAnsi" w:cstheme="minorHAnsi"/>
        </w:rPr>
        <w:t>O-RAN TIFG should define certification and badging according to market needs. If a certification/badging entity does not find certificate/badge defined for its intended scenario(s), then certification/badging entity is encouraged to submit a proposal to the O-RAN TIFG in order to define new certificate/badge.</w:t>
      </w:r>
    </w:p>
    <w:p w14:paraId="48C701B6" w14:textId="48E7504D" w:rsidR="006B22A9" w:rsidRDefault="006B22A9" w:rsidP="006B22A9">
      <w:pPr>
        <w:pStyle w:val="Heading3"/>
      </w:pPr>
      <w:bookmarkStart w:id="104" w:name="_Toc161924000"/>
      <w:r>
        <w:t>5.2.2 Test platforms</w:t>
      </w:r>
      <w:bookmarkEnd w:id="104"/>
    </w:p>
    <w:p w14:paraId="2212F52D" w14:textId="77777777" w:rsidR="00105DE3" w:rsidRPr="00105DE3" w:rsidRDefault="00105DE3" w:rsidP="00105DE3">
      <w:pPr>
        <w:pStyle w:val="xmsolistparagraph"/>
        <w:ind w:left="0"/>
        <w:jc w:val="both"/>
        <w:rPr>
          <w:rFonts w:asciiTheme="minorHAnsi" w:eastAsia="Times New Roman" w:hAnsiTheme="minorHAnsi" w:cstheme="minorHAnsi"/>
        </w:rPr>
      </w:pPr>
      <w:r w:rsidRPr="00105DE3">
        <w:rPr>
          <w:rFonts w:asciiTheme="minorHAnsi" w:eastAsia="Times New Roman" w:hAnsiTheme="minorHAnsi" w:cstheme="minorHAnsi"/>
        </w:rPr>
        <w:t>To reliably and successfully execute the tests for conformance certification, IOT badging, and E2E badging, specialized test equipment and tools are needed. Such test equipment and tools need to meet specific criteria and be designed to execute the identified tests.</w:t>
      </w:r>
    </w:p>
    <w:p w14:paraId="4C547BAA" w14:textId="77777777" w:rsidR="00105DE3" w:rsidRPr="00105DE3" w:rsidRDefault="00105DE3" w:rsidP="00105DE3">
      <w:pPr>
        <w:pStyle w:val="xmsolistparagraph"/>
        <w:ind w:left="0"/>
        <w:jc w:val="both"/>
        <w:rPr>
          <w:rFonts w:asciiTheme="minorHAnsi" w:eastAsia="Times New Roman" w:hAnsiTheme="minorHAnsi" w:cstheme="minorHAnsi"/>
        </w:rPr>
      </w:pPr>
    </w:p>
    <w:p w14:paraId="60190B10" w14:textId="6B531203" w:rsidR="00105DE3" w:rsidRPr="00105DE3" w:rsidRDefault="00105DE3" w:rsidP="00105DE3">
      <w:pPr>
        <w:pStyle w:val="xmsolistparagraph"/>
        <w:ind w:left="0"/>
        <w:jc w:val="both"/>
        <w:rPr>
          <w:rFonts w:asciiTheme="minorHAnsi" w:eastAsia="Times New Roman" w:hAnsiTheme="minorHAnsi" w:cstheme="minorHAnsi"/>
        </w:rPr>
      </w:pPr>
      <w:r w:rsidRPr="00105DE3">
        <w:rPr>
          <w:rFonts w:asciiTheme="minorHAnsi" w:eastAsia="Times New Roman" w:hAnsiTheme="minorHAnsi" w:cstheme="minorHAnsi"/>
        </w:rPr>
        <w:t>It is the responsibility of certification/badging entities to use appropriate test equipment and tools for certification/badging. O-RAN does not provide qualification or acknowledge processes for test equipment and tools, i.e. the choice of test equipment and tools for certification/badging will be left to the test market and their suitability will depend on self-declaration of certification/badging entities and test equipment vendors.</w:t>
      </w:r>
    </w:p>
    <w:p w14:paraId="3BCA4AA4" w14:textId="77777777" w:rsidR="00105DE3" w:rsidRPr="00105DE3" w:rsidRDefault="00105DE3" w:rsidP="00105DE3">
      <w:pPr>
        <w:pStyle w:val="xmsolistparagraph"/>
        <w:ind w:left="0"/>
        <w:jc w:val="both"/>
        <w:rPr>
          <w:rFonts w:asciiTheme="minorHAnsi" w:eastAsia="Times New Roman" w:hAnsiTheme="minorHAnsi" w:cstheme="minorHAnsi"/>
        </w:rPr>
      </w:pPr>
    </w:p>
    <w:p w14:paraId="5A9E49A5" w14:textId="60C9A736" w:rsidR="00105DE3" w:rsidRPr="00105DE3" w:rsidRDefault="00105DE3" w:rsidP="00105DE3">
      <w:pPr>
        <w:pStyle w:val="xmsolistparagraph"/>
        <w:ind w:left="0"/>
        <w:jc w:val="both"/>
        <w:rPr>
          <w:rFonts w:asciiTheme="minorHAnsi" w:eastAsia="Times New Roman" w:hAnsiTheme="minorHAnsi" w:cstheme="minorHAnsi"/>
        </w:rPr>
      </w:pPr>
      <w:r w:rsidRPr="00105DE3">
        <w:rPr>
          <w:rFonts w:asciiTheme="minorHAnsi" w:eastAsia="Times New Roman" w:hAnsiTheme="minorHAnsi" w:cstheme="minorHAnsi"/>
        </w:rPr>
        <w:t>The certification/badging entities should use commercially available or open-source test platforms. The certification/ badging entities should also ensure proper calibration of test equipment and tools as specified by the test equipment vendors. (Pre-) Commercial UE(s) can also be used as long as it is allowed in the associated O-RAN test specification(s) and the information about the UE(s) is documented as a part of the test setup and test results are reproducible.</w:t>
      </w:r>
    </w:p>
    <w:p w14:paraId="057C3781" w14:textId="77777777" w:rsidR="00105DE3" w:rsidRPr="00105DE3" w:rsidRDefault="00105DE3" w:rsidP="00105DE3">
      <w:pPr>
        <w:pStyle w:val="xmsolistparagraph"/>
        <w:jc w:val="both"/>
        <w:rPr>
          <w:rFonts w:asciiTheme="minorHAnsi" w:eastAsia="Times New Roman" w:hAnsiTheme="minorHAnsi" w:cstheme="minorHAnsi"/>
        </w:rPr>
      </w:pPr>
    </w:p>
    <w:p w14:paraId="33E60024" w14:textId="4D263A6E" w:rsidR="006B22A9" w:rsidRDefault="00105DE3" w:rsidP="006B22A9">
      <w:pPr>
        <w:pStyle w:val="xmsolistparagraph"/>
        <w:ind w:left="0"/>
        <w:jc w:val="both"/>
        <w:rPr>
          <w:rFonts w:asciiTheme="minorHAnsi" w:eastAsia="Times New Roman" w:hAnsiTheme="minorHAnsi" w:cstheme="minorHAnsi"/>
        </w:rPr>
      </w:pPr>
      <w:r w:rsidRPr="00105DE3">
        <w:rPr>
          <w:rFonts w:asciiTheme="minorHAnsi" w:eastAsia="Times New Roman" w:hAnsiTheme="minorHAnsi" w:cstheme="minorHAnsi"/>
        </w:rPr>
        <w:t>The description of certification/badging test setup including information about used test equipment and tools needs to be document in the summary report and test report. This will allow DUT/SUT vendors to challenge any failed test that may be caused by the test equipment.</w:t>
      </w:r>
    </w:p>
    <w:p w14:paraId="1D751539" w14:textId="44883179" w:rsidR="007D5AEA" w:rsidRDefault="006B22A9" w:rsidP="006B22A9">
      <w:pPr>
        <w:pStyle w:val="Heading3"/>
      </w:pPr>
      <w:bookmarkStart w:id="105" w:name="_Toc161924001"/>
      <w:r>
        <w:t xml:space="preserve">5.2.3 </w:t>
      </w:r>
      <w:r w:rsidRPr="006B22A9">
        <w:t>Identifying Applicable</w:t>
      </w:r>
      <w:r w:rsidR="00105DE3">
        <w:t xml:space="preserve"> O-RAN certificate/badge and</w:t>
      </w:r>
      <w:r w:rsidRPr="006B22A9">
        <w:t xml:space="preserve"> Tests</w:t>
      </w:r>
      <w:bookmarkEnd w:id="105"/>
    </w:p>
    <w:p w14:paraId="47328738" w14:textId="1B9E23B6" w:rsidR="00CA7161" w:rsidRDefault="00105DE3" w:rsidP="00CA7161">
      <w:pPr>
        <w:spacing w:after="120"/>
        <w:jc w:val="both"/>
      </w:pPr>
      <w:r w:rsidRPr="00105DE3">
        <w:t>The following steps describe the process for certification/badging entities to identify which O-RAN certification/badging and test sets to conduct in the course of certification/badging of the DUTs/SUT. The process will take into consideration the interfaces and functions supported by the DUTs/SUT that are brought in for certification/badging.</w:t>
      </w:r>
    </w:p>
    <w:p w14:paraId="787A3E8A" w14:textId="53A7D49C" w:rsidR="00CA7161" w:rsidRPr="00CA7161" w:rsidRDefault="00CA7161" w:rsidP="00CA7161">
      <w:pPr>
        <w:spacing w:after="120"/>
        <w:ind w:left="567"/>
        <w:jc w:val="both"/>
      </w:pPr>
      <w:r w:rsidRPr="00CA7161">
        <w:t xml:space="preserve">Step 1: Identify which type of </w:t>
      </w:r>
      <w:r w:rsidR="00105DE3">
        <w:t xml:space="preserve">O-RAN </w:t>
      </w:r>
      <w:r w:rsidRPr="00CA7161">
        <w:t>certification/badging</w:t>
      </w:r>
      <w:r w:rsidR="00105DE3">
        <w:t xml:space="preserve"> can be applied</w:t>
      </w:r>
      <w:r w:rsidRPr="00CA7161">
        <w:t xml:space="preserve">: Conformance certification (Chapter </w:t>
      </w:r>
      <w:r w:rsidR="00754F7C">
        <w:t>6</w:t>
      </w:r>
      <w:r w:rsidRPr="00CA7161">
        <w:t xml:space="preserve">), Interoperability badging (Chapter </w:t>
      </w:r>
      <w:r w:rsidR="00754F7C">
        <w:t>7</w:t>
      </w:r>
      <w:r w:rsidRPr="00CA7161">
        <w:t xml:space="preserve">) and/or E2E system integration badging (Chapter </w:t>
      </w:r>
      <w:r w:rsidR="00754F7C">
        <w:t>8</w:t>
      </w:r>
      <w:r w:rsidRPr="00CA7161">
        <w:t>).</w:t>
      </w:r>
    </w:p>
    <w:p w14:paraId="04BE341D" w14:textId="7F564F02" w:rsidR="00CA7161" w:rsidRPr="00CA7161" w:rsidRDefault="00CA7161" w:rsidP="00CA7161">
      <w:pPr>
        <w:spacing w:after="120"/>
        <w:ind w:left="567"/>
        <w:jc w:val="both"/>
      </w:pPr>
      <w:r w:rsidRPr="00CA7161">
        <w:t xml:space="preserve">Step 2: </w:t>
      </w:r>
      <w:r w:rsidR="00105DE3">
        <w:t>I</w:t>
      </w:r>
      <w:r w:rsidRPr="00CA7161">
        <w:t xml:space="preserve">dentify relevant </w:t>
      </w:r>
      <w:r w:rsidR="00105DE3" w:rsidRPr="00105DE3">
        <w:t>DUT(s)/SUT and interface(s) to be tested based on O-RAN logical architecture [3] and type of O-RAN certification/badging identified in Step 1</w:t>
      </w:r>
      <w:r w:rsidRPr="00CA7161">
        <w:t>.</w:t>
      </w:r>
    </w:p>
    <w:p w14:paraId="38891CE1" w14:textId="48E3C80D" w:rsidR="00CA7161" w:rsidRPr="00CA7161" w:rsidRDefault="00CA7161" w:rsidP="00CA7161">
      <w:pPr>
        <w:spacing w:after="120"/>
        <w:ind w:left="567"/>
        <w:jc w:val="both"/>
      </w:pPr>
      <w:r w:rsidRPr="00CA7161">
        <w:lastRenderedPageBreak/>
        <w:t>Step 3: Identify relevant test sets for certification</w:t>
      </w:r>
      <w:r w:rsidR="00105DE3">
        <w:t xml:space="preserve"> or badging </w:t>
      </w:r>
      <w:r w:rsidR="00105DE3" w:rsidRPr="00105DE3">
        <w:t>(see Chapters 6-8) of the particular</w:t>
      </w:r>
      <w:r w:rsidR="00210394">
        <w:t xml:space="preserve"> </w:t>
      </w:r>
      <w:r w:rsidR="00105DE3" w:rsidRPr="00105DE3">
        <w:t>DUT(s)/SUT and interface(s) identified in Step 2</w:t>
      </w:r>
      <w:r w:rsidRPr="00CA7161">
        <w:t>.</w:t>
      </w:r>
    </w:p>
    <w:p w14:paraId="6FC1B9C5" w14:textId="7CEB235D" w:rsidR="006B22A9" w:rsidRDefault="00CA7161" w:rsidP="00CA7161">
      <w:pPr>
        <w:pStyle w:val="Heading3"/>
      </w:pPr>
      <w:bookmarkStart w:id="106" w:name="_Toc161924002"/>
      <w:r>
        <w:t>5.2.4 Executing Tests</w:t>
      </w:r>
      <w:bookmarkEnd w:id="106"/>
    </w:p>
    <w:p w14:paraId="351CFB14" w14:textId="3716DBE5" w:rsidR="00105DE3" w:rsidRDefault="00105DE3" w:rsidP="008744FB">
      <w:pPr>
        <w:jc w:val="both"/>
      </w:pPr>
      <w:r w:rsidRPr="00105DE3">
        <w:t>The certification/badging entity executes the identified test sets based on type of O-RAN certificate/badge and relevant DUT(s)/SUT identified in Chapter 5.2.3.</w:t>
      </w:r>
    </w:p>
    <w:p w14:paraId="39B7CCCC" w14:textId="5CDC177A" w:rsidR="00CA7161" w:rsidRDefault="00CA7161" w:rsidP="00CA7161">
      <w:pPr>
        <w:pStyle w:val="Heading3"/>
      </w:pPr>
      <w:bookmarkStart w:id="107" w:name="_Toc161924003"/>
      <w:r>
        <w:t>5.2.5 Verifying Test Results</w:t>
      </w:r>
      <w:bookmarkEnd w:id="107"/>
    </w:p>
    <w:p w14:paraId="027D9A29" w14:textId="28985623" w:rsidR="00CA7161" w:rsidRDefault="00210394" w:rsidP="008744FB">
      <w:pPr>
        <w:jc w:val="both"/>
      </w:pPr>
      <w:r w:rsidRPr="00210394">
        <w:t>The certification/badging entities shall collect the test results for each executed test and fill in the summary report and test report to be shared accordingly. The detailed measurement results such as logs, screenshots, packet captures, etc. shall be also recorded. Each test in the summary report and test report must be evaluated against the expected results in associated test specification(s) to determine whether test passed or failed. The test results should be reproducible, i.e. the same results should be observed under the same conditions.</w:t>
      </w:r>
    </w:p>
    <w:p w14:paraId="0FBA318B" w14:textId="5CC82D40" w:rsidR="008744FB" w:rsidRDefault="008744FB" w:rsidP="008744FB">
      <w:pPr>
        <w:pStyle w:val="Heading3"/>
      </w:pPr>
      <w:bookmarkStart w:id="108" w:name="_Toc161924004"/>
      <w:r>
        <w:t>5.2.6 Issuing Certificates/Badges</w:t>
      </w:r>
      <w:bookmarkEnd w:id="108"/>
    </w:p>
    <w:p w14:paraId="5B154F2C" w14:textId="655CA80D" w:rsidR="00210394" w:rsidRDefault="00210394" w:rsidP="008744FB">
      <w:pPr>
        <w:jc w:val="both"/>
      </w:pPr>
      <w:r w:rsidRPr="00210394">
        <w:t>The O-RAN certificate or badge can be awarded only to DUT (product) representing O-RAN function(s) (node(s)) (such as Near-RT RIC, O-CU-CP, O-CU-UP, O-DU, O-RU, etc.) with O-RAN interface(s) (such as Open Fronthaul, O1, A1, etc.) as defined in O-RAN architecture [3], or to 3GPP function(s) (node(s)) (such as eNB, gNB-CU, gNB-DU, etc.) with O-RAN profiled 3GPP interfaces (such as Xn, F1, etc.). The certification/badging entity issues O-RAN certificate or badge to each individual DUT involved in the certification or badging. In case of O-RAN IOT badge, both DUTs involves in DUT pair are awarded by O-RAN IOT badge with the same certificate/badge reference identifier (see 5.2.6.1). In case of O-RAN E2E badge, all DUTs involved in E2E system (SUT) are awarded by O-RAN E2E badges with the same certificate/badge reference identifier. Assigning the same certificate/badge reference identifier helps to identify which DUTs have been involved in DUT pair for interoperability testing or E2E system for end-to-end testing</w:t>
      </w:r>
      <w:r>
        <w:t>.</w:t>
      </w:r>
    </w:p>
    <w:p w14:paraId="112C1A00" w14:textId="2459CC45" w:rsidR="008744FB" w:rsidRDefault="008744FB" w:rsidP="008744FB">
      <w:pPr>
        <w:pStyle w:val="Heading4"/>
      </w:pPr>
      <w:bookmarkStart w:id="109" w:name="_Toc161924005"/>
      <w:r>
        <w:t xml:space="preserve">5.2.6.1 </w:t>
      </w:r>
      <w:r w:rsidRPr="008744FB">
        <w:t>Certificate/Badge Reference Identifier</w:t>
      </w:r>
      <w:bookmarkEnd w:id="109"/>
    </w:p>
    <w:p w14:paraId="0305EBD9" w14:textId="29527678" w:rsidR="00210394" w:rsidRDefault="00210394" w:rsidP="008744FB">
      <w:pPr>
        <w:jc w:val="both"/>
      </w:pPr>
      <w:r w:rsidRPr="00210394">
        <w:t>The OTIC manages and assigns own certificate/badge reference identifiers with the following naming convention. The naming convention is common for all O-RAN certificates, O-RAN IOT badges</w:t>
      </w:r>
      <w:r>
        <w:t>,</w:t>
      </w:r>
      <w:r w:rsidRPr="00210394">
        <w:t xml:space="preserve"> and O-RAN E2E badges. The certificate/badge reference identifier is unique for each certification or badging testing. The certificate/badge reference identifier is a nine or ten-digit alphanumeric name with the following convention:</w:t>
      </w:r>
    </w:p>
    <w:p w14:paraId="459EFD36" w14:textId="77777777" w:rsidR="008744FB" w:rsidRPr="008744FB" w:rsidRDefault="008744FB" w:rsidP="008744FB">
      <w:pPr>
        <w:jc w:val="both"/>
        <w:rPr>
          <w:i/>
          <w:iCs/>
        </w:rPr>
      </w:pPr>
      <w:r>
        <w:t xml:space="preserve">        </w:t>
      </w:r>
      <w:r w:rsidRPr="008744FB">
        <w:rPr>
          <w:i/>
          <w:iCs/>
        </w:rPr>
        <w:t>NAMEyy####</w:t>
      </w:r>
    </w:p>
    <w:p w14:paraId="7F64E817" w14:textId="2A50421D" w:rsidR="008744FB" w:rsidRDefault="008744FB" w:rsidP="008744FB">
      <w:pPr>
        <w:ind w:left="426"/>
        <w:jc w:val="both"/>
      </w:pPr>
      <w:r>
        <w:t>where:</w:t>
      </w:r>
    </w:p>
    <w:p w14:paraId="5D28B4A3" w14:textId="0190723B" w:rsidR="008744FB" w:rsidRDefault="008744FB" w:rsidP="008744FB">
      <w:pPr>
        <w:ind w:left="851"/>
        <w:jc w:val="both"/>
      </w:pPr>
      <w:r w:rsidRPr="008744FB">
        <w:rPr>
          <w:i/>
          <w:iCs/>
        </w:rPr>
        <w:t>NAME</w:t>
      </w:r>
      <w:r>
        <w:t xml:space="preserve"> is unique 3 or 4 letter OTIC designator</w:t>
      </w:r>
    </w:p>
    <w:p w14:paraId="7DA6BBD6" w14:textId="47BDD39A" w:rsidR="008744FB" w:rsidRDefault="008744FB" w:rsidP="008744FB">
      <w:pPr>
        <w:ind w:left="851"/>
        <w:jc w:val="both"/>
      </w:pPr>
      <w:r w:rsidRPr="008744FB">
        <w:rPr>
          <w:i/>
          <w:iCs/>
        </w:rPr>
        <w:t>yy</w:t>
      </w:r>
      <w:r>
        <w:t xml:space="preserve"> </w:t>
      </w:r>
      <w:r w:rsidR="00210394">
        <w:t xml:space="preserve">are the last two </w:t>
      </w:r>
      <w:r>
        <w:t xml:space="preserve">digits of the year of issue </w:t>
      </w:r>
    </w:p>
    <w:p w14:paraId="23FE2FC3" w14:textId="73CD796E" w:rsidR="008744FB" w:rsidRDefault="008744FB" w:rsidP="008744FB">
      <w:pPr>
        <w:ind w:left="851"/>
        <w:jc w:val="both"/>
      </w:pPr>
      <w:r w:rsidRPr="008744FB">
        <w:rPr>
          <w:i/>
          <w:iCs/>
        </w:rPr>
        <w:t>####</w:t>
      </w:r>
      <w:r>
        <w:t xml:space="preserve"> is sequential four-digit serial number within the year of issue (start from ‘0001’) assigned individually by each OTIC</w:t>
      </w:r>
    </w:p>
    <w:p w14:paraId="2CB866C0" w14:textId="075191BE" w:rsidR="008744FB" w:rsidRDefault="009D1B1A" w:rsidP="009D1B1A">
      <w:pPr>
        <w:pStyle w:val="Heading3"/>
      </w:pPr>
      <w:bookmarkStart w:id="110" w:name="_Toc161924006"/>
      <w:r>
        <w:lastRenderedPageBreak/>
        <w:t>5.2.7 Compliance Folder</w:t>
      </w:r>
      <w:bookmarkEnd w:id="110"/>
    </w:p>
    <w:p w14:paraId="3C30F04D" w14:textId="78FF927A" w:rsidR="009D1B1A" w:rsidRDefault="009D1B1A" w:rsidP="009D1B1A">
      <w:pPr>
        <w:jc w:val="both"/>
      </w:pPr>
      <w:r>
        <w:t>The Compliance Folder represents an electronic collection of all relevant document</w:t>
      </w:r>
      <w:r w:rsidR="00210394">
        <w:t>s</w:t>
      </w:r>
      <w:r>
        <w:t xml:space="preserve"> for a product submitted for certification</w:t>
      </w:r>
      <w:r w:rsidR="00210394">
        <w:t>/badging</w:t>
      </w:r>
      <w:r>
        <w:t xml:space="preserve">. It is the responsibility of the vendor to create and maintain such a Compliance Folder, which must be kept for a period of no less than six years and must be available for sharing under the definition of described in Section </w:t>
      </w:r>
      <w:r w:rsidR="00754F7C">
        <w:t>5</w:t>
      </w:r>
      <w:r>
        <w:t>.2.8.  The Compliance Folder contents shall contain the certification and badging report template. It is recommended that the vendor collects and stores all relevant information in such a Compliance Folder.</w:t>
      </w:r>
    </w:p>
    <w:p w14:paraId="3C7F9E9A" w14:textId="77777777" w:rsidR="009D1B1A" w:rsidRDefault="009D1B1A" w:rsidP="009D1B1A">
      <w:pPr>
        <w:jc w:val="both"/>
      </w:pPr>
      <w:r>
        <w:t xml:space="preserve">The vendor appoints a person responsible within the vendor’s organization for all matters related to the submission, execution, and maintenance of the product’s certification. Vendor shall provide evidence that a Quality Management System (QMS), i.e., ISO9001 or equivalent recognized standard, is followed. The compliance folder shall be uniquely identified, included in the vendor’s document control system. </w:t>
      </w:r>
    </w:p>
    <w:p w14:paraId="766BB17E" w14:textId="0307231B" w:rsidR="009D1B1A" w:rsidRDefault="009D1B1A" w:rsidP="009D1B1A">
      <w:pPr>
        <w:jc w:val="both"/>
      </w:pPr>
      <w:r>
        <w:t>To further clarify, in the case of IOT or End-to-end badging process, where multiple vendors would participate in the tests, it is recommended each vendor create and maintain its own Compliance Folder independently with information relevant to its own products, subsystems or interfaces involved in such tests. Even though it is possible that some information stored is redundant, the independently maintained Compliance Folder by each vendor involved in the tests is necessary in the case there is need to resolve data or result conflict or dispute.</w:t>
      </w:r>
    </w:p>
    <w:p w14:paraId="43DA7EC0" w14:textId="44939B7C" w:rsidR="009D1B1A" w:rsidRDefault="009D1B1A" w:rsidP="009D1B1A">
      <w:pPr>
        <w:pStyle w:val="Heading3"/>
      </w:pPr>
      <w:bookmarkStart w:id="111" w:name="_Toc161924007"/>
      <w:r>
        <w:t xml:space="preserve">5.2.8 </w:t>
      </w:r>
      <w:r w:rsidR="001C0D2C">
        <w:t xml:space="preserve">Storing and </w:t>
      </w:r>
      <w:r w:rsidRPr="009D1B1A">
        <w:t xml:space="preserve">Sharing of </w:t>
      </w:r>
      <w:r w:rsidR="001C0D2C">
        <w:t>Summary Reports, Test reports and Measurement Results</w:t>
      </w:r>
      <w:bookmarkEnd w:id="111"/>
    </w:p>
    <w:p w14:paraId="50870629" w14:textId="16C45A93" w:rsidR="001C0D2C" w:rsidRPr="001C0D2C" w:rsidRDefault="001C0D2C" w:rsidP="001C0D2C">
      <w:pPr>
        <w:jc w:val="both"/>
        <w:rPr>
          <w:lang w:val="en-GB"/>
        </w:rPr>
      </w:pPr>
      <w:r w:rsidRPr="001C0D2C">
        <w:rPr>
          <w:lang w:val="en-GB"/>
        </w:rPr>
        <w:t>The O-RAN public website keeps a catalogue with basic (non-sensitive) information (such as Certificate/Badge ID, Date of issued certificate/badge, Vendor name, OTIC name) about all issued O-RAN certificates and badges from all OTICs. This centralized catalogue has unrestricted access and is available to all O-RAN as well as non-O-RAN entities. Each individual OTIC shall promptly report to O-RAN Office the basic information needed for the O-RAN catalogue for any newly issued O-RAN certificate or badge. The information reported by OTICs is subject to the review and approval by O-RAN Office before publication.</w:t>
      </w:r>
    </w:p>
    <w:p w14:paraId="58EA040E" w14:textId="257557EA" w:rsidR="001C0D2C" w:rsidRPr="001C0D2C" w:rsidRDefault="001C0D2C" w:rsidP="001C0D2C">
      <w:pPr>
        <w:jc w:val="both"/>
        <w:rPr>
          <w:lang w:val="en-GB"/>
        </w:rPr>
      </w:pPr>
      <w:r w:rsidRPr="001C0D2C">
        <w:rPr>
          <w:lang w:val="en-GB"/>
        </w:rPr>
        <w:t>The summary reports and test reports associated with the O-RAN certificate or badge shall be securely stored by the individual OTICs issuing the O-RAN certificate or badge. The detailed measurement results shall be stored either by vendor(s) (in case the measurement results are captured by vendor(s) from its DUT(s)) or by OTIC (in case the measurement results are captured by OTIC from its test and measurement equipment and tools) participating in the certification or badging testing.</w:t>
      </w:r>
    </w:p>
    <w:p w14:paraId="24AA6FFE" w14:textId="7D8AE69A" w:rsidR="001C0D2C" w:rsidRPr="001C0D2C" w:rsidRDefault="001C0D2C" w:rsidP="001C0D2C">
      <w:pPr>
        <w:jc w:val="both"/>
        <w:rPr>
          <w:lang w:val="en-GB"/>
        </w:rPr>
      </w:pPr>
      <w:r w:rsidRPr="001C0D2C">
        <w:rPr>
          <w:lang w:val="en-GB"/>
        </w:rPr>
        <w:t xml:space="preserve">Since O-RAN certificates and badges can only be issued by OTIC, the test results sharing principles defined for OTIC [1] need to be followed. On request, the OTIC shall share the summary reports and test reports (associated with O-RAN certificates and badges issued by the OTIC) only with O-RAN members (i.e. mobile network operators) and O-RAN Office. The OTIC shall not share the summary reports and test reports (associated with O-RAN certificates and badges issued by the OTIC) with other O-RAN entities (i.e. O-RAN contributors and academic contributors) as well as non-ORAN entities without the written permission of all copyright holders (i.e. the OTIC and all vendors participated in the certification or badging testing). The detailed measurement results may be shared at the discretion of either vendor(s) (the measurement results stored by vendor(s)) or OTIC (the measurement results stored by OTIC).   </w:t>
      </w:r>
    </w:p>
    <w:p w14:paraId="6DC0BE2F" w14:textId="74B40A08" w:rsidR="001C0D2C" w:rsidRDefault="001C0D2C" w:rsidP="001C0D2C">
      <w:pPr>
        <w:jc w:val="both"/>
        <w:rPr>
          <w:lang w:val="en-GB"/>
        </w:rPr>
      </w:pPr>
      <w:r w:rsidRPr="001C0D2C">
        <w:rPr>
          <w:lang w:val="en-GB"/>
        </w:rPr>
        <w:lastRenderedPageBreak/>
        <w:t xml:space="preserve">All sharing requests for the summary reports, test reports and measurement results should be directed to the OTIC that issued the O-RAN certificate or badge. In case of sharing request for measurement results, the OTIC forwards the request to participated vendor(s).   </w:t>
      </w:r>
    </w:p>
    <w:p w14:paraId="2420FC09" w14:textId="0842D757" w:rsidR="002100E8" w:rsidRDefault="002100E8" w:rsidP="002100E8">
      <w:pPr>
        <w:pStyle w:val="Heading3"/>
      </w:pPr>
      <w:bookmarkStart w:id="112" w:name="_Toc161924008"/>
      <w:r>
        <w:t>5.2.9 SH/HW changes to certified</w:t>
      </w:r>
      <w:r w:rsidR="001C0D2C">
        <w:t>/badged</w:t>
      </w:r>
      <w:r>
        <w:t xml:space="preserve"> devices</w:t>
      </w:r>
      <w:bookmarkEnd w:id="112"/>
    </w:p>
    <w:p w14:paraId="41166DE5" w14:textId="3E40C6A4" w:rsidR="002100E8" w:rsidRDefault="002100E8" w:rsidP="00AF02F7">
      <w:pPr>
        <w:spacing w:after="240" w:line="257" w:lineRule="auto"/>
        <w:jc w:val="both"/>
      </w:pPr>
      <w:r w:rsidRPr="002100E8">
        <w:t>When SW/HW changes are made to a DUT/SUT, certification/badging for the previous versions of that DUT/SUT may not necessarily hold. On the other hand, a SW/HW change may also have nothing to do with interfaces which were the subject of previous certification/badging. Vendors should judge and self-declare when a redo of certification/badging is necessary with SW/HW changes.</w:t>
      </w:r>
    </w:p>
    <w:p w14:paraId="6C4C8F9D" w14:textId="33245C6D" w:rsidR="00AF02F7" w:rsidRPr="00AF02F7" w:rsidRDefault="00AF02F7" w:rsidP="00AF02F7">
      <w:pPr>
        <w:pStyle w:val="Heading3"/>
        <w:spacing w:before="0"/>
        <w:ind w:left="1138" w:hanging="1138"/>
        <w:rPr>
          <w:szCs w:val="28"/>
        </w:rPr>
      </w:pPr>
      <w:bookmarkStart w:id="113" w:name="_Toc161924009"/>
      <w:r>
        <w:t xml:space="preserve">5.2.10 </w:t>
      </w:r>
      <w:r w:rsidRPr="00AF02F7">
        <w:rPr>
          <w:rFonts w:eastAsia="MS Gothic" w:cs="Arial"/>
          <w:szCs w:val="28"/>
        </w:rPr>
        <w:t>Multi-vendor Scenario</w:t>
      </w:r>
      <w:bookmarkEnd w:id="113"/>
    </w:p>
    <w:p w14:paraId="44851E06" w14:textId="77777777" w:rsidR="00AF02F7" w:rsidRPr="00AF02F7" w:rsidRDefault="00AF02F7" w:rsidP="00025803">
      <w:pPr>
        <w:spacing w:after="120"/>
        <w:jc w:val="both"/>
        <w:rPr>
          <w:rFonts w:eastAsia="MS Gothic"/>
        </w:rPr>
      </w:pPr>
      <w:r w:rsidRPr="00AF02F7">
        <w:rPr>
          <w:rFonts w:eastAsia="MS Gothic"/>
        </w:rPr>
        <w:t>The products under the O-RAN certification and badging process could present the following two multi-vendor scenarios:</w:t>
      </w:r>
    </w:p>
    <w:p w14:paraId="41DDAEDC" w14:textId="77777777" w:rsidR="00AF02F7" w:rsidRPr="00AF02F7" w:rsidRDefault="00AF02F7" w:rsidP="00025803">
      <w:pPr>
        <w:pStyle w:val="NormalWeb"/>
        <w:numPr>
          <w:ilvl w:val="0"/>
          <w:numId w:val="19"/>
        </w:numPr>
        <w:spacing w:before="0" w:beforeAutospacing="0" w:after="120" w:afterAutospacing="0" w:line="240" w:lineRule="auto"/>
        <w:ind w:left="714" w:hanging="357"/>
        <w:jc w:val="both"/>
        <w:rPr>
          <w:sz w:val="22"/>
          <w:szCs w:val="22"/>
        </w:rPr>
      </w:pPr>
      <w:r w:rsidRPr="00AF02F7">
        <w:rPr>
          <w:sz w:val="22"/>
          <w:szCs w:val="22"/>
        </w:rPr>
        <w:t>multi-vendor DUT: a single product with multiple internal SW/HW components (e.g. OS, HW, network cards, accelerator cards) from various vendors</w:t>
      </w:r>
    </w:p>
    <w:p w14:paraId="708A103A" w14:textId="5176274A" w:rsidR="00AF02F7" w:rsidRPr="00AF02F7" w:rsidRDefault="00AF02F7" w:rsidP="00025803">
      <w:pPr>
        <w:pStyle w:val="NormalWeb"/>
        <w:numPr>
          <w:ilvl w:val="0"/>
          <w:numId w:val="19"/>
        </w:numPr>
        <w:spacing w:before="0" w:beforeAutospacing="0" w:after="120" w:afterAutospacing="0" w:line="240" w:lineRule="auto"/>
        <w:ind w:left="714" w:hanging="357"/>
        <w:jc w:val="both"/>
        <w:rPr>
          <w:sz w:val="22"/>
          <w:szCs w:val="22"/>
        </w:rPr>
      </w:pPr>
      <w:r w:rsidRPr="00AF02F7">
        <w:rPr>
          <w:sz w:val="22"/>
          <w:szCs w:val="22"/>
        </w:rPr>
        <w:t xml:space="preserve">multi-vendor SUT: </w:t>
      </w:r>
      <w:r w:rsidR="001C0D2C" w:rsidRPr="001C0D2C">
        <w:rPr>
          <w:sz w:val="22"/>
          <w:szCs w:val="22"/>
        </w:rPr>
        <w:t xml:space="preserve">a combination of multiple DUTs (products) from same vendor or different vendors, where individual DUT (product) can be also multi-vendor DUT </w:t>
      </w:r>
    </w:p>
    <w:p w14:paraId="2EDAB1AA" w14:textId="6B7AC48E" w:rsidR="001C0D2C" w:rsidRPr="001C0D2C" w:rsidRDefault="001C0D2C" w:rsidP="001C0D2C">
      <w:pPr>
        <w:spacing w:before="120" w:after="120"/>
        <w:jc w:val="both"/>
        <w:rPr>
          <w:rStyle w:val="Strong"/>
          <w:b w:val="0"/>
          <w:bCs w:val="0"/>
          <w:lang w:eastAsia="ja-JP"/>
        </w:rPr>
      </w:pPr>
      <w:r w:rsidRPr="001C0D2C">
        <w:rPr>
          <w:rStyle w:val="Strong"/>
          <w:b w:val="0"/>
          <w:bCs w:val="0"/>
          <w:lang w:eastAsia="ja-JP"/>
        </w:rPr>
        <w:t xml:space="preserve">In general, regardless of single vendor or multi-vendor DUT or SUT described above, O-RAN certificate or badge can be awarded only to DUT (product) representing O-RAN function(s) (node(s)) with O-RAN interface(s) or 3GPP function(s) (node(s)) with O-RAN profiled 3GPP interface(s) (see 5.2.6). </w:t>
      </w:r>
    </w:p>
    <w:p w14:paraId="608159B3" w14:textId="16DE91C4" w:rsidR="00AF02F7" w:rsidRPr="00AF02F7" w:rsidRDefault="001C0D2C" w:rsidP="001C0D2C">
      <w:pPr>
        <w:spacing w:before="120" w:after="120"/>
        <w:jc w:val="both"/>
        <w:rPr>
          <w:rFonts w:eastAsia="MS Gothic"/>
        </w:rPr>
      </w:pPr>
      <w:r w:rsidRPr="001C0D2C">
        <w:rPr>
          <w:rStyle w:val="Strong"/>
          <w:b w:val="0"/>
          <w:bCs w:val="0"/>
          <w:lang w:eastAsia="ja-JP"/>
        </w:rPr>
        <w:t>For the awarding of O-RAN certificates and badges in multi-vendor scenario, the following guidelines shall be observed</w:t>
      </w:r>
      <w:r w:rsidR="00AF02F7" w:rsidRPr="00AF02F7">
        <w:rPr>
          <w:rFonts w:eastAsia="MS Gothic"/>
        </w:rPr>
        <w:t xml:space="preserve">: </w:t>
      </w:r>
    </w:p>
    <w:p w14:paraId="5D5B0144" w14:textId="5CF58EC3" w:rsidR="00AF02F7" w:rsidRPr="00AF02F7" w:rsidRDefault="00AF02F7" w:rsidP="00025803">
      <w:pPr>
        <w:pStyle w:val="NormalWeb"/>
        <w:numPr>
          <w:ilvl w:val="0"/>
          <w:numId w:val="20"/>
        </w:numPr>
        <w:spacing w:before="0" w:beforeAutospacing="0" w:after="120" w:afterAutospacing="0" w:line="240" w:lineRule="auto"/>
        <w:ind w:left="714" w:hanging="357"/>
        <w:jc w:val="both"/>
        <w:rPr>
          <w:rStyle w:val="Strong"/>
          <w:sz w:val="22"/>
          <w:szCs w:val="22"/>
        </w:rPr>
      </w:pPr>
      <w:r w:rsidRPr="00AF02F7">
        <w:rPr>
          <w:rStyle w:val="Strong"/>
          <w:b w:val="0"/>
          <w:bCs w:val="0"/>
          <w:sz w:val="22"/>
          <w:szCs w:val="22"/>
        </w:rPr>
        <w:t>In the case of multi-vendor DUT described above, the single</w:t>
      </w:r>
      <w:r w:rsidR="001C0D2C">
        <w:rPr>
          <w:rStyle w:val="Strong"/>
          <w:b w:val="0"/>
          <w:bCs w:val="0"/>
          <w:sz w:val="22"/>
          <w:szCs w:val="22"/>
        </w:rPr>
        <w:t xml:space="preserve"> DUT (</w:t>
      </w:r>
      <w:r w:rsidRPr="00AF02F7">
        <w:rPr>
          <w:rStyle w:val="Strong"/>
          <w:b w:val="0"/>
          <w:bCs w:val="0"/>
          <w:sz w:val="22"/>
          <w:szCs w:val="22"/>
        </w:rPr>
        <w:t>product</w:t>
      </w:r>
      <w:r w:rsidR="001C0D2C">
        <w:rPr>
          <w:rStyle w:val="Strong"/>
          <w:b w:val="0"/>
          <w:bCs w:val="0"/>
          <w:sz w:val="22"/>
          <w:szCs w:val="22"/>
        </w:rPr>
        <w:t>)</w:t>
      </w:r>
      <w:r w:rsidRPr="00AF02F7">
        <w:rPr>
          <w:rStyle w:val="Strong"/>
          <w:b w:val="0"/>
          <w:bCs w:val="0"/>
          <w:sz w:val="22"/>
          <w:szCs w:val="22"/>
        </w:rPr>
        <w:t xml:space="preserve"> may be awarded the O</w:t>
      </w:r>
      <w:r w:rsidR="001C0D2C">
        <w:rPr>
          <w:rStyle w:val="Strong"/>
          <w:b w:val="0"/>
          <w:bCs w:val="0"/>
          <w:sz w:val="22"/>
          <w:szCs w:val="22"/>
        </w:rPr>
        <w:noBreakHyphen/>
      </w:r>
      <w:r w:rsidRPr="00AF02F7">
        <w:rPr>
          <w:rStyle w:val="Strong"/>
          <w:b w:val="0"/>
          <w:bCs w:val="0"/>
          <w:sz w:val="22"/>
          <w:szCs w:val="22"/>
        </w:rPr>
        <w:t xml:space="preserve">RAN certificate or badge although its internal SW/HW components could come from various vendors. </w:t>
      </w:r>
    </w:p>
    <w:p w14:paraId="074C745C" w14:textId="312E8BBA" w:rsidR="00AF02F7" w:rsidRPr="00AF02F7" w:rsidRDefault="00AF02F7" w:rsidP="00025803">
      <w:pPr>
        <w:pStyle w:val="NormalWeb"/>
        <w:numPr>
          <w:ilvl w:val="0"/>
          <w:numId w:val="20"/>
        </w:numPr>
        <w:spacing w:before="0" w:beforeAutospacing="0" w:after="120" w:afterAutospacing="0" w:line="240" w:lineRule="auto"/>
        <w:ind w:left="714" w:hanging="357"/>
        <w:jc w:val="both"/>
        <w:rPr>
          <w:rStyle w:val="Strong"/>
          <w:sz w:val="22"/>
          <w:szCs w:val="22"/>
        </w:rPr>
      </w:pPr>
      <w:r w:rsidRPr="00AF02F7">
        <w:rPr>
          <w:rStyle w:val="Strong"/>
          <w:b w:val="0"/>
          <w:bCs w:val="0"/>
          <w:sz w:val="22"/>
          <w:szCs w:val="22"/>
        </w:rPr>
        <w:t xml:space="preserve">In the case of multi-vendor SUT </w:t>
      </w:r>
      <w:r w:rsidR="001C0D2C" w:rsidRPr="001C0D2C">
        <w:rPr>
          <w:rStyle w:val="Strong"/>
          <w:b w:val="0"/>
          <w:bCs w:val="0"/>
          <w:sz w:val="22"/>
          <w:szCs w:val="22"/>
        </w:rPr>
        <w:t>described above, all single or multi-vendor DUTs included in the end-to-end system (SUT) or interoperability DUT pair may be awarded the O-RAN badges</w:t>
      </w:r>
      <w:r w:rsidRPr="00AF02F7">
        <w:rPr>
          <w:rStyle w:val="Strong"/>
          <w:b w:val="0"/>
          <w:bCs w:val="0"/>
          <w:sz w:val="22"/>
          <w:szCs w:val="22"/>
        </w:rPr>
        <w:t xml:space="preserve">. </w:t>
      </w:r>
    </w:p>
    <w:p w14:paraId="02F4041C" w14:textId="53C98D00" w:rsidR="00AF02F7" w:rsidRDefault="00AF02F7" w:rsidP="001C0D2C">
      <w:pPr>
        <w:spacing w:before="120"/>
        <w:jc w:val="both"/>
      </w:pPr>
      <w:r w:rsidRPr="00AF02F7">
        <w:rPr>
          <w:rFonts w:eastAsia="MS Gothic"/>
        </w:rPr>
        <w:t xml:space="preserve">Underlying </w:t>
      </w:r>
      <w:r w:rsidR="001C0D2C">
        <w:rPr>
          <w:rFonts w:eastAsia="MS Gothic"/>
        </w:rPr>
        <w:t>certification/badging entity</w:t>
      </w:r>
      <w:r w:rsidRPr="00AF02F7">
        <w:rPr>
          <w:rFonts w:eastAsia="MS Gothic"/>
        </w:rPr>
        <w:t xml:space="preserve"> and involved product vendors shall record the information about all involved products and products’ components in the final summary and test report defined by O-RAN certification and badging process.</w:t>
      </w:r>
    </w:p>
    <w:p w14:paraId="56115319" w14:textId="7300CDB7" w:rsidR="002100E8" w:rsidRDefault="00B34628" w:rsidP="00AF02F7">
      <w:pPr>
        <w:pStyle w:val="Heading2"/>
      </w:pPr>
      <w:bookmarkStart w:id="114" w:name="_Toc161924010"/>
      <w:r>
        <w:t xml:space="preserve">5.3 </w:t>
      </w:r>
      <w:r w:rsidRPr="00B34628">
        <w:t xml:space="preserve">Defined and Available </w:t>
      </w:r>
      <w:r w:rsidR="00237813">
        <w:t xml:space="preserve">O-RAN </w:t>
      </w:r>
      <w:r w:rsidRPr="00B34628">
        <w:t>Certificates and Badges</w:t>
      </w:r>
      <w:bookmarkEnd w:id="114"/>
    </w:p>
    <w:p w14:paraId="0D7EDA04" w14:textId="1D92ED38" w:rsidR="00237813" w:rsidRDefault="00237813" w:rsidP="00AF02F7">
      <w:pPr>
        <w:jc w:val="both"/>
        <w:rPr>
          <w:lang w:eastAsia="ja-JP"/>
        </w:rPr>
      </w:pPr>
      <w:r w:rsidRPr="00237813">
        <w:rPr>
          <w:lang w:eastAsia="ja-JP"/>
        </w:rPr>
        <w:t>Based on the current availability of Conformance/Interoperability/End-to-end test specifications from all O</w:t>
      </w:r>
      <w:r>
        <w:rPr>
          <w:lang w:eastAsia="ja-JP"/>
        </w:rPr>
        <w:noBreakHyphen/>
      </w:r>
      <w:r w:rsidRPr="00237813">
        <w:rPr>
          <w:lang w:eastAsia="ja-JP"/>
        </w:rPr>
        <w:t xml:space="preserve">RAN WGs/FGs, the O-RAN certificates and badges have been defined for the following combinations of </w:t>
      </w:r>
      <w:r>
        <w:rPr>
          <w:lang w:eastAsia="ja-JP"/>
        </w:rPr>
        <w:t>Interface Under Test</w:t>
      </w:r>
      <w:r w:rsidRPr="00237813">
        <w:rPr>
          <w:lang w:eastAsia="ja-JP"/>
        </w:rPr>
        <w:t xml:space="preserve"> and </w:t>
      </w:r>
      <w:r>
        <w:rPr>
          <w:lang w:eastAsia="ja-JP"/>
        </w:rPr>
        <w:t>D</w:t>
      </w:r>
      <w:r w:rsidRPr="00237813">
        <w:rPr>
          <w:lang w:eastAsia="ja-JP"/>
        </w:rPr>
        <w:t xml:space="preserve">evice </w:t>
      </w:r>
      <w:r>
        <w:rPr>
          <w:lang w:eastAsia="ja-JP"/>
        </w:rPr>
        <w:t>U</w:t>
      </w:r>
      <w:r w:rsidRPr="00237813">
        <w:rPr>
          <w:lang w:eastAsia="ja-JP"/>
        </w:rPr>
        <w:t xml:space="preserve">nder </w:t>
      </w:r>
      <w:r>
        <w:rPr>
          <w:lang w:eastAsia="ja-JP"/>
        </w:rPr>
        <w:t>T</w:t>
      </w:r>
      <w:r w:rsidRPr="00237813">
        <w:rPr>
          <w:lang w:eastAsia="ja-JP"/>
        </w:rPr>
        <w:t>est and are ready for issuance under this release. More O-RAN certificates and badges will be defined for issuance in future releases when the corresponding test specifications become available. Note that the “RAT (Radio Access Technology) under test” is a RAT (5G NR or/and 4G LTE) which is supported by Device under test, and which has been also applied within the testing.</w:t>
      </w:r>
    </w:p>
    <w:p w14:paraId="0218B7F3" w14:textId="00A0F12D" w:rsidR="009E6A91" w:rsidRDefault="009F6EEF" w:rsidP="009E6A91">
      <w:pPr>
        <w:pStyle w:val="xmsolistparagraph"/>
        <w:numPr>
          <w:ilvl w:val="0"/>
          <w:numId w:val="12"/>
        </w:numPr>
        <w:ind w:left="540" w:hanging="270"/>
        <w:rPr>
          <w:rFonts w:asciiTheme="minorHAnsi" w:eastAsia="Times New Roman" w:hAnsiTheme="minorHAnsi" w:cstheme="minorHAnsi"/>
        </w:rPr>
      </w:pPr>
      <w:r w:rsidRPr="009F6EEF">
        <w:rPr>
          <w:rFonts w:asciiTheme="minorHAnsi" w:eastAsia="Times New Roman" w:hAnsiTheme="minorHAnsi" w:cstheme="minorHAnsi"/>
        </w:rPr>
        <w:t>Certificates (Conformance)</w:t>
      </w:r>
    </w:p>
    <w:tbl>
      <w:tblPr>
        <w:tblStyle w:val="TableGrid"/>
        <w:tblW w:w="0" w:type="auto"/>
        <w:tblLook w:val="04A0" w:firstRow="1" w:lastRow="0" w:firstColumn="1" w:lastColumn="0" w:noHBand="0" w:noVBand="1"/>
      </w:tblPr>
      <w:tblGrid>
        <w:gridCol w:w="2547"/>
        <w:gridCol w:w="1984"/>
        <w:gridCol w:w="2127"/>
        <w:gridCol w:w="2971"/>
      </w:tblGrid>
      <w:tr w:rsidR="00237813" w14:paraId="226B8852" w14:textId="77777777" w:rsidTr="00237813">
        <w:tc>
          <w:tcPr>
            <w:tcW w:w="2547" w:type="dxa"/>
            <w:shd w:val="clear" w:color="auto" w:fill="D9D9D9" w:themeFill="background1" w:themeFillShade="D9"/>
          </w:tcPr>
          <w:p w14:paraId="3F9E3C2F" w14:textId="77777777" w:rsidR="00237813" w:rsidRPr="002A6FFD" w:rsidRDefault="00237813" w:rsidP="00812ADE">
            <w:pPr>
              <w:spacing w:after="0" w:line="257" w:lineRule="auto"/>
              <w:rPr>
                <w:b/>
                <w:bCs/>
              </w:rPr>
            </w:pPr>
            <w:bookmarkStart w:id="115" w:name="_Hlk129627561"/>
            <w:r w:rsidRPr="002A6FFD">
              <w:rPr>
                <w:b/>
                <w:bCs/>
              </w:rPr>
              <w:t>Interface Under Test</w:t>
            </w:r>
          </w:p>
        </w:tc>
        <w:tc>
          <w:tcPr>
            <w:tcW w:w="1984" w:type="dxa"/>
            <w:shd w:val="clear" w:color="auto" w:fill="D9D9D9" w:themeFill="background1" w:themeFillShade="D9"/>
          </w:tcPr>
          <w:p w14:paraId="3477A813" w14:textId="77777777" w:rsidR="00237813" w:rsidRPr="002A6FFD" w:rsidRDefault="00237813" w:rsidP="00812ADE">
            <w:pPr>
              <w:spacing w:after="0" w:line="257" w:lineRule="auto"/>
              <w:rPr>
                <w:b/>
                <w:bCs/>
              </w:rPr>
            </w:pPr>
            <w:r>
              <w:rPr>
                <w:b/>
                <w:bCs/>
              </w:rPr>
              <w:t>Device Under Test</w:t>
            </w:r>
          </w:p>
        </w:tc>
        <w:tc>
          <w:tcPr>
            <w:tcW w:w="2127" w:type="dxa"/>
            <w:shd w:val="clear" w:color="auto" w:fill="D9D9D9" w:themeFill="background1" w:themeFillShade="D9"/>
          </w:tcPr>
          <w:p w14:paraId="6D77A1F0" w14:textId="77777777" w:rsidR="00237813" w:rsidRPr="002A6FFD" w:rsidRDefault="00237813" w:rsidP="00812ADE">
            <w:pPr>
              <w:spacing w:after="0" w:line="257" w:lineRule="auto"/>
              <w:rPr>
                <w:b/>
                <w:bCs/>
              </w:rPr>
            </w:pPr>
            <w:r>
              <w:rPr>
                <w:b/>
                <w:bCs/>
              </w:rPr>
              <w:t>RAT Under Test</w:t>
            </w:r>
          </w:p>
        </w:tc>
        <w:tc>
          <w:tcPr>
            <w:tcW w:w="2971" w:type="dxa"/>
            <w:shd w:val="clear" w:color="auto" w:fill="D9D9D9" w:themeFill="background1" w:themeFillShade="D9"/>
          </w:tcPr>
          <w:p w14:paraId="218C6781" w14:textId="77777777" w:rsidR="00237813" w:rsidRPr="002A6FFD" w:rsidRDefault="00237813" w:rsidP="00812ADE">
            <w:pPr>
              <w:spacing w:after="0" w:line="257" w:lineRule="auto"/>
              <w:rPr>
                <w:b/>
                <w:bCs/>
              </w:rPr>
            </w:pPr>
            <w:r>
              <w:rPr>
                <w:b/>
                <w:bCs/>
              </w:rPr>
              <w:t>Notes</w:t>
            </w:r>
          </w:p>
        </w:tc>
      </w:tr>
      <w:tr w:rsidR="00237813" w14:paraId="4F84CE5A" w14:textId="77777777" w:rsidTr="00237813">
        <w:tc>
          <w:tcPr>
            <w:tcW w:w="2547" w:type="dxa"/>
          </w:tcPr>
          <w:p w14:paraId="12597E12" w14:textId="77777777" w:rsidR="00237813" w:rsidRDefault="00237813" w:rsidP="00812ADE">
            <w:pPr>
              <w:spacing w:after="0" w:line="257" w:lineRule="auto"/>
            </w:pPr>
            <w:r>
              <w:t>Open Fronthaul (OpenFH)</w:t>
            </w:r>
          </w:p>
        </w:tc>
        <w:tc>
          <w:tcPr>
            <w:tcW w:w="1984" w:type="dxa"/>
          </w:tcPr>
          <w:p w14:paraId="0E462892" w14:textId="77777777" w:rsidR="00237813" w:rsidRDefault="00237813" w:rsidP="00812ADE">
            <w:pPr>
              <w:spacing w:after="0" w:line="257" w:lineRule="auto"/>
            </w:pPr>
            <w:r>
              <w:t>O-RU</w:t>
            </w:r>
          </w:p>
        </w:tc>
        <w:tc>
          <w:tcPr>
            <w:tcW w:w="2127" w:type="dxa"/>
          </w:tcPr>
          <w:p w14:paraId="348F2D13" w14:textId="77777777" w:rsidR="00237813" w:rsidRDefault="00237813" w:rsidP="00812ADE">
            <w:pPr>
              <w:spacing w:after="0" w:line="257" w:lineRule="auto"/>
            </w:pPr>
            <w:r>
              <w:t>4G LTE or/and 5G NR</w:t>
            </w:r>
          </w:p>
        </w:tc>
        <w:tc>
          <w:tcPr>
            <w:tcW w:w="2971" w:type="dxa"/>
          </w:tcPr>
          <w:p w14:paraId="73C1090B" w14:textId="77777777" w:rsidR="00237813" w:rsidRDefault="00237813" w:rsidP="00812ADE">
            <w:pPr>
              <w:spacing w:after="0" w:line="257" w:lineRule="auto"/>
            </w:pPr>
          </w:p>
        </w:tc>
      </w:tr>
      <w:tr w:rsidR="00237813" w14:paraId="134436FB" w14:textId="77777777" w:rsidTr="00237813">
        <w:tc>
          <w:tcPr>
            <w:tcW w:w="2547" w:type="dxa"/>
          </w:tcPr>
          <w:p w14:paraId="34ED2724" w14:textId="77777777" w:rsidR="00237813" w:rsidRDefault="00237813" w:rsidP="00812ADE">
            <w:pPr>
              <w:spacing w:after="0" w:line="257" w:lineRule="auto"/>
            </w:pPr>
            <w:r>
              <w:lastRenderedPageBreak/>
              <w:t>Open Fronthaul (OpenFH)</w:t>
            </w:r>
          </w:p>
        </w:tc>
        <w:tc>
          <w:tcPr>
            <w:tcW w:w="1984" w:type="dxa"/>
          </w:tcPr>
          <w:p w14:paraId="09035EC2" w14:textId="77777777" w:rsidR="00237813" w:rsidRDefault="00237813" w:rsidP="00812ADE">
            <w:pPr>
              <w:spacing w:after="0" w:line="257" w:lineRule="auto"/>
            </w:pPr>
            <w:r>
              <w:t>O-DU</w:t>
            </w:r>
          </w:p>
        </w:tc>
        <w:tc>
          <w:tcPr>
            <w:tcW w:w="2127" w:type="dxa"/>
          </w:tcPr>
          <w:p w14:paraId="6156E150" w14:textId="77777777" w:rsidR="00237813" w:rsidRDefault="00237813" w:rsidP="00812ADE">
            <w:pPr>
              <w:spacing w:after="0" w:line="257" w:lineRule="auto"/>
            </w:pPr>
            <w:r>
              <w:t>4G LTE or/and 5G NR</w:t>
            </w:r>
          </w:p>
        </w:tc>
        <w:tc>
          <w:tcPr>
            <w:tcW w:w="2971" w:type="dxa"/>
          </w:tcPr>
          <w:p w14:paraId="5D0E93AD" w14:textId="77777777" w:rsidR="00237813" w:rsidRDefault="00237813" w:rsidP="00812ADE">
            <w:pPr>
              <w:spacing w:after="0" w:line="257" w:lineRule="auto"/>
            </w:pPr>
          </w:p>
        </w:tc>
      </w:tr>
      <w:tr w:rsidR="00237813" w14:paraId="142FE96B" w14:textId="77777777" w:rsidTr="00237813">
        <w:tc>
          <w:tcPr>
            <w:tcW w:w="2547" w:type="dxa"/>
          </w:tcPr>
          <w:p w14:paraId="3AFDFA93" w14:textId="77777777" w:rsidR="00237813" w:rsidRDefault="00237813" w:rsidP="00812ADE">
            <w:pPr>
              <w:spacing w:after="0" w:line="257" w:lineRule="auto"/>
            </w:pPr>
            <w:r>
              <w:t>Open Fronthaul (OpenFH)</w:t>
            </w:r>
          </w:p>
        </w:tc>
        <w:tc>
          <w:tcPr>
            <w:tcW w:w="1984" w:type="dxa"/>
          </w:tcPr>
          <w:p w14:paraId="3C82A681" w14:textId="77777777" w:rsidR="00237813" w:rsidRDefault="00237813" w:rsidP="00812ADE">
            <w:pPr>
              <w:spacing w:after="0" w:line="257" w:lineRule="auto"/>
            </w:pPr>
            <w:r>
              <w:t>O-DU/O-CU</w:t>
            </w:r>
          </w:p>
        </w:tc>
        <w:tc>
          <w:tcPr>
            <w:tcW w:w="2127" w:type="dxa"/>
          </w:tcPr>
          <w:p w14:paraId="7B3A792D" w14:textId="77777777" w:rsidR="00237813" w:rsidRDefault="00237813" w:rsidP="00812ADE">
            <w:pPr>
              <w:spacing w:after="0" w:line="257" w:lineRule="auto"/>
            </w:pPr>
            <w:r>
              <w:t>4G LTE or/and 5G NR</w:t>
            </w:r>
          </w:p>
        </w:tc>
        <w:tc>
          <w:tcPr>
            <w:tcW w:w="2971" w:type="dxa"/>
          </w:tcPr>
          <w:p w14:paraId="0D47BD25" w14:textId="77777777" w:rsidR="00237813" w:rsidRDefault="00237813" w:rsidP="00812ADE">
            <w:pPr>
              <w:spacing w:after="0" w:line="257" w:lineRule="auto"/>
            </w:pPr>
            <w:r>
              <w:t>Combined O-DU and O-CU [3]</w:t>
            </w:r>
          </w:p>
        </w:tc>
      </w:tr>
      <w:bookmarkEnd w:id="115"/>
    </w:tbl>
    <w:p w14:paraId="2814F40B" w14:textId="77777777" w:rsidR="009F6EEF" w:rsidRDefault="009F6EEF" w:rsidP="00AF02F7">
      <w:pPr>
        <w:spacing w:after="0" w:line="257" w:lineRule="auto"/>
      </w:pPr>
    </w:p>
    <w:p w14:paraId="46E31C58" w14:textId="378F08A6" w:rsidR="009F6EEF" w:rsidRDefault="00237813" w:rsidP="009E6A91">
      <w:pPr>
        <w:pStyle w:val="xmsolistparagraph"/>
        <w:numPr>
          <w:ilvl w:val="0"/>
          <w:numId w:val="12"/>
        </w:numPr>
        <w:ind w:left="540" w:hanging="270"/>
        <w:rPr>
          <w:rFonts w:asciiTheme="minorHAnsi" w:eastAsia="Times New Roman" w:hAnsiTheme="minorHAnsi" w:cstheme="minorHAnsi"/>
        </w:rPr>
      </w:pPr>
      <w:r>
        <w:rPr>
          <w:rFonts w:asciiTheme="minorHAnsi" w:eastAsia="Times New Roman" w:hAnsiTheme="minorHAnsi" w:cstheme="minorHAnsi"/>
        </w:rPr>
        <w:t xml:space="preserve">IOT </w:t>
      </w:r>
      <w:r w:rsidR="009F6EEF" w:rsidRPr="009E6A91">
        <w:rPr>
          <w:rFonts w:asciiTheme="minorHAnsi" w:eastAsia="Times New Roman" w:hAnsiTheme="minorHAnsi" w:cstheme="minorHAnsi"/>
        </w:rPr>
        <w:t xml:space="preserve">Badges </w:t>
      </w:r>
    </w:p>
    <w:tbl>
      <w:tblPr>
        <w:tblStyle w:val="TableGrid"/>
        <w:tblW w:w="0" w:type="auto"/>
        <w:tblLook w:val="04A0" w:firstRow="1" w:lastRow="0" w:firstColumn="1" w:lastColumn="0" w:noHBand="0" w:noVBand="1"/>
      </w:tblPr>
      <w:tblGrid>
        <w:gridCol w:w="2547"/>
        <w:gridCol w:w="1984"/>
        <w:gridCol w:w="2127"/>
        <w:gridCol w:w="2971"/>
      </w:tblGrid>
      <w:tr w:rsidR="00237813" w14:paraId="72046534" w14:textId="77777777" w:rsidTr="00237813">
        <w:tc>
          <w:tcPr>
            <w:tcW w:w="2547" w:type="dxa"/>
            <w:shd w:val="clear" w:color="auto" w:fill="D9D9D9" w:themeFill="background1" w:themeFillShade="D9"/>
          </w:tcPr>
          <w:p w14:paraId="2CAF8AD7" w14:textId="77777777" w:rsidR="00237813" w:rsidRPr="002A6FFD" w:rsidRDefault="00237813" w:rsidP="00812ADE">
            <w:pPr>
              <w:spacing w:after="0" w:line="257" w:lineRule="auto"/>
              <w:rPr>
                <w:b/>
                <w:bCs/>
              </w:rPr>
            </w:pPr>
            <w:r w:rsidRPr="002A6FFD">
              <w:rPr>
                <w:b/>
                <w:bCs/>
              </w:rPr>
              <w:t>Interface Under Test</w:t>
            </w:r>
          </w:p>
        </w:tc>
        <w:tc>
          <w:tcPr>
            <w:tcW w:w="1984" w:type="dxa"/>
            <w:shd w:val="clear" w:color="auto" w:fill="D9D9D9" w:themeFill="background1" w:themeFillShade="D9"/>
          </w:tcPr>
          <w:p w14:paraId="656E361E" w14:textId="77777777" w:rsidR="00237813" w:rsidRPr="002A6FFD" w:rsidRDefault="00237813" w:rsidP="00812ADE">
            <w:pPr>
              <w:spacing w:after="0" w:line="257" w:lineRule="auto"/>
              <w:rPr>
                <w:b/>
                <w:bCs/>
              </w:rPr>
            </w:pPr>
            <w:r>
              <w:rPr>
                <w:b/>
                <w:bCs/>
              </w:rPr>
              <w:t>Device Under Test</w:t>
            </w:r>
          </w:p>
        </w:tc>
        <w:tc>
          <w:tcPr>
            <w:tcW w:w="2127" w:type="dxa"/>
            <w:shd w:val="clear" w:color="auto" w:fill="D9D9D9" w:themeFill="background1" w:themeFillShade="D9"/>
          </w:tcPr>
          <w:p w14:paraId="501EF8D6" w14:textId="77777777" w:rsidR="00237813" w:rsidRPr="002A6FFD" w:rsidRDefault="00237813" w:rsidP="00812ADE">
            <w:pPr>
              <w:spacing w:after="0" w:line="257" w:lineRule="auto"/>
              <w:rPr>
                <w:b/>
                <w:bCs/>
              </w:rPr>
            </w:pPr>
            <w:r>
              <w:rPr>
                <w:b/>
                <w:bCs/>
              </w:rPr>
              <w:t>RAT Under Test</w:t>
            </w:r>
          </w:p>
        </w:tc>
        <w:tc>
          <w:tcPr>
            <w:tcW w:w="2971" w:type="dxa"/>
            <w:shd w:val="clear" w:color="auto" w:fill="D9D9D9" w:themeFill="background1" w:themeFillShade="D9"/>
          </w:tcPr>
          <w:p w14:paraId="4F3CFEB6" w14:textId="77777777" w:rsidR="00237813" w:rsidRPr="002A6FFD" w:rsidRDefault="00237813" w:rsidP="00812ADE">
            <w:pPr>
              <w:spacing w:after="0" w:line="257" w:lineRule="auto"/>
              <w:rPr>
                <w:b/>
                <w:bCs/>
              </w:rPr>
            </w:pPr>
            <w:r>
              <w:rPr>
                <w:b/>
                <w:bCs/>
              </w:rPr>
              <w:t>Notes</w:t>
            </w:r>
          </w:p>
        </w:tc>
      </w:tr>
      <w:tr w:rsidR="00237813" w14:paraId="53D5A7C1" w14:textId="77777777" w:rsidTr="00237813">
        <w:tc>
          <w:tcPr>
            <w:tcW w:w="2547" w:type="dxa"/>
          </w:tcPr>
          <w:p w14:paraId="2DAB7AF8" w14:textId="77777777" w:rsidR="00237813" w:rsidRDefault="00237813" w:rsidP="00812ADE">
            <w:pPr>
              <w:spacing w:after="0" w:line="257" w:lineRule="auto"/>
            </w:pPr>
            <w:r>
              <w:t>Open Fronthaul (OpenFH)</w:t>
            </w:r>
          </w:p>
        </w:tc>
        <w:tc>
          <w:tcPr>
            <w:tcW w:w="1984" w:type="dxa"/>
          </w:tcPr>
          <w:p w14:paraId="26995855" w14:textId="77777777" w:rsidR="00237813" w:rsidRDefault="00237813" w:rsidP="00812ADE">
            <w:pPr>
              <w:spacing w:after="0" w:line="257" w:lineRule="auto"/>
            </w:pPr>
            <w:r>
              <w:t>O-RU</w:t>
            </w:r>
          </w:p>
        </w:tc>
        <w:tc>
          <w:tcPr>
            <w:tcW w:w="2127" w:type="dxa"/>
          </w:tcPr>
          <w:p w14:paraId="63DE7F5B" w14:textId="77777777" w:rsidR="00237813" w:rsidRDefault="00237813" w:rsidP="00812ADE">
            <w:pPr>
              <w:spacing w:after="0" w:line="257" w:lineRule="auto"/>
            </w:pPr>
            <w:r>
              <w:t>4G LTE or/and 5G NR</w:t>
            </w:r>
          </w:p>
        </w:tc>
        <w:tc>
          <w:tcPr>
            <w:tcW w:w="2971" w:type="dxa"/>
          </w:tcPr>
          <w:p w14:paraId="69C8B506" w14:textId="77777777" w:rsidR="00237813" w:rsidRDefault="00237813" w:rsidP="00812ADE">
            <w:pPr>
              <w:spacing w:after="0" w:line="257" w:lineRule="auto"/>
            </w:pPr>
          </w:p>
        </w:tc>
      </w:tr>
      <w:tr w:rsidR="00237813" w14:paraId="71AF3143" w14:textId="77777777" w:rsidTr="00237813">
        <w:tc>
          <w:tcPr>
            <w:tcW w:w="2547" w:type="dxa"/>
          </w:tcPr>
          <w:p w14:paraId="46918BA0" w14:textId="77777777" w:rsidR="00237813" w:rsidRDefault="00237813" w:rsidP="00812ADE">
            <w:pPr>
              <w:spacing w:after="0" w:line="257" w:lineRule="auto"/>
            </w:pPr>
            <w:r>
              <w:t>Open Fronthaul (OpenFH)</w:t>
            </w:r>
          </w:p>
        </w:tc>
        <w:tc>
          <w:tcPr>
            <w:tcW w:w="1984" w:type="dxa"/>
          </w:tcPr>
          <w:p w14:paraId="58A66445" w14:textId="77777777" w:rsidR="00237813" w:rsidRDefault="00237813" w:rsidP="00812ADE">
            <w:pPr>
              <w:spacing w:after="0" w:line="257" w:lineRule="auto"/>
            </w:pPr>
            <w:r>
              <w:t>O-DU</w:t>
            </w:r>
          </w:p>
        </w:tc>
        <w:tc>
          <w:tcPr>
            <w:tcW w:w="2127" w:type="dxa"/>
          </w:tcPr>
          <w:p w14:paraId="0261A188" w14:textId="77777777" w:rsidR="00237813" w:rsidRDefault="00237813" w:rsidP="00812ADE">
            <w:pPr>
              <w:spacing w:after="0" w:line="257" w:lineRule="auto"/>
            </w:pPr>
            <w:r>
              <w:t>4G LTE or/and 5G NR</w:t>
            </w:r>
          </w:p>
        </w:tc>
        <w:tc>
          <w:tcPr>
            <w:tcW w:w="2971" w:type="dxa"/>
          </w:tcPr>
          <w:p w14:paraId="767E988C" w14:textId="77777777" w:rsidR="00237813" w:rsidRDefault="00237813" w:rsidP="00812ADE">
            <w:pPr>
              <w:spacing w:after="0" w:line="257" w:lineRule="auto"/>
            </w:pPr>
          </w:p>
        </w:tc>
      </w:tr>
      <w:tr w:rsidR="00237813" w14:paraId="37864B8C" w14:textId="77777777" w:rsidTr="00237813">
        <w:tc>
          <w:tcPr>
            <w:tcW w:w="2547" w:type="dxa"/>
          </w:tcPr>
          <w:p w14:paraId="6901D897" w14:textId="77777777" w:rsidR="00237813" w:rsidRDefault="00237813" w:rsidP="00812ADE">
            <w:pPr>
              <w:spacing w:after="0" w:line="257" w:lineRule="auto"/>
            </w:pPr>
            <w:r>
              <w:t>Open Fronthaul (OpenFH)</w:t>
            </w:r>
          </w:p>
        </w:tc>
        <w:tc>
          <w:tcPr>
            <w:tcW w:w="1984" w:type="dxa"/>
          </w:tcPr>
          <w:p w14:paraId="06DEFF70" w14:textId="77777777" w:rsidR="00237813" w:rsidRDefault="00237813" w:rsidP="00812ADE">
            <w:pPr>
              <w:spacing w:after="0" w:line="257" w:lineRule="auto"/>
            </w:pPr>
            <w:r>
              <w:t>O-DU/O-CU</w:t>
            </w:r>
          </w:p>
        </w:tc>
        <w:tc>
          <w:tcPr>
            <w:tcW w:w="2127" w:type="dxa"/>
          </w:tcPr>
          <w:p w14:paraId="33FA125A" w14:textId="5F563076" w:rsidR="00237813" w:rsidRDefault="00237813" w:rsidP="00812ADE">
            <w:pPr>
              <w:spacing w:after="0" w:line="257" w:lineRule="auto"/>
            </w:pPr>
            <w:r>
              <w:t>4G LTE or/and 5G NR</w:t>
            </w:r>
          </w:p>
        </w:tc>
        <w:tc>
          <w:tcPr>
            <w:tcW w:w="2971" w:type="dxa"/>
          </w:tcPr>
          <w:p w14:paraId="1B9ED60C" w14:textId="77777777" w:rsidR="00237813" w:rsidRDefault="00237813" w:rsidP="00812ADE">
            <w:pPr>
              <w:spacing w:after="0" w:line="257" w:lineRule="auto"/>
            </w:pPr>
            <w:r>
              <w:t>Combined O-DU and O-CU [3]</w:t>
            </w:r>
          </w:p>
        </w:tc>
      </w:tr>
      <w:tr w:rsidR="00237813" w14:paraId="789A2FFF" w14:textId="77777777" w:rsidTr="00237813">
        <w:tc>
          <w:tcPr>
            <w:tcW w:w="2547" w:type="dxa"/>
          </w:tcPr>
          <w:p w14:paraId="360D14C0" w14:textId="77777777" w:rsidR="00237813" w:rsidRDefault="00237813" w:rsidP="00812ADE">
            <w:pPr>
              <w:spacing w:after="0" w:line="257" w:lineRule="auto"/>
            </w:pPr>
            <w:r>
              <w:t>X2</w:t>
            </w:r>
          </w:p>
        </w:tc>
        <w:tc>
          <w:tcPr>
            <w:tcW w:w="1984" w:type="dxa"/>
          </w:tcPr>
          <w:p w14:paraId="2EE1C9E4" w14:textId="77777777" w:rsidR="00237813" w:rsidRDefault="00237813" w:rsidP="00812ADE">
            <w:pPr>
              <w:spacing w:after="0" w:line="257" w:lineRule="auto"/>
            </w:pPr>
            <w:r>
              <w:t>eNB</w:t>
            </w:r>
          </w:p>
        </w:tc>
        <w:tc>
          <w:tcPr>
            <w:tcW w:w="2127" w:type="dxa"/>
          </w:tcPr>
          <w:p w14:paraId="270AF5E3" w14:textId="77777777" w:rsidR="00237813" w:rsidRDefault="00237813" w:rsidP="00812ADE">
            <w:pPr>
              <w:spacing w:after="0" w:line="257" w:lineRule="auto"/>
            </w:pPr>
            <w:r>
              <w:t>4G LTE</w:t>
            </w:r>
          </w:p>
        </w:tc>
        <w:tc>
          <w:tcPr>
            <w:tcW w:w="2971" w:type="dxa"/>
          </w:tcPr>
          <w:p w14:paraId="6A87D8EF" w14:textId="77777777" w:rsidR="00237813" w:rsidRDefault="00237813" w:rsidP="00812ADE">
            <w:pPr>
              <w:spacing w:after="0" w:line="257" w:lineRule="auto"/>
            </w:pPr>
            <w:r>
              <w:t>3GPP compliant node</w:t>
            </w:r>
          </w:p>
        </w:tc>
      </w:tr>
      <w:tr w:rsidR="00237813" w14:paraId="462969CF" w14:textId="77777777" w:rsidTr="00237813">
        <w:tc>
          <w:tcPr>
            <w:tcW w:w="2547" w:type="dxa"/>
          </w:tcPr>
          <w:p w14:paraId="4E304E69" w14:textId="77777777" w:rsidR="00237813" w:rsidRDefault="00237813" w:rsidP="00812ADE">
            <w:pPr>
              <w:spacing w:after="0" w:line="257" w:lineRule="auto"/>
            </w:pPr>
            <w:r>
              <w:t>X2</w:t>
            </w:r>
          </w:p>
        </w:tc>
        <w:tc>
          <w:tcPr>
            <w:tcW w:w="1984" w:type="dxa"/>
          </w:tcPr>
          <w:p w14:paraId="2E3CE6E4" w14:textId="77777777" w:rsidR="00237813" w:rsidRDefault="00237813" w:rsidP="00812ADE">
            <w:pPr>
              <w:spacing w:after="0" w:line="257" w:lineRule="auto"/>
            </w:pPr>
            <w:r>
              <w:t>en-gNB</w:t>
            </w:r>
          </w:p>
        </w:tc>
        <w:tc>
          <w:tcPr>
            <w:tcW w:w="2127" w:type="dxa"/>
          </w:tcPr>
          <w:p w14:paraId="71727D03" w14:textId="77777777" w:rsidR="00237813" w:rsidRDefault="00237813" w:rsidP="00812ADE">
            <w:pPr>
              <w:spacing w:after="0" w:line="257" w:lineRule="auto"/>
            </w:pPr>
            <w:r>
              <w:t>5G NR</w:t>
            </w:r>
          </w:p>
        </w:tc>
        <w:tc>
          <w:tcPr>
            <w:tcW w:w="2971" w:type="dxa"/>
          </w:tcPr>
          <w:p w14:paraId="5032C12B" w14:textId="77777777" w:rsidR="00237813" w:rsidRDefault="00237813" w:rsidP="00812ADE">
            <w:pPr>
              <w:spacing w:after="0" w:line="257" w:lineRule="auto"/>
            </w:pPr>
            <w:r>
              <w:t>3GPP compliant node [6]</w:t>
            </w:r>
          </w:p>
        </w:tc>
      </w:tr>
      <w:tr w:rsidR="00237813" w14:paraId="47D2C661" w14:textId="77777777" w:rsidTr="00237813">
        <w:tc>
          <w:tcPr>
            <w:tcW w:w="2547" w:type="dxa"/>
          </w:tcPr>
          <w:p w14:paraId="3DCD0636" w14:textId="701252A2" w:rsidR="00237813" w:rsidRDefault="00237813" w:rsidP="00812ADE">
            <w:pPr>
              <w:spacing w:after="0" w:line="257" w:lineRule="auto"/>
            </w:pPr>
            <w:r>
              <w:t>F1</w:t>
            </w:r>
          </w:p>
        </w:tc>
        <w:tc>
          <w:tcPr>
            <w:tcW w:w="1984" w:type="dxa"/>
          </w:tcPr>
          <w:p w14:paraId="7D74218D" w14:textId="77777777" w:rsidR="00237813" w:rsidRDefault="00237813" w:rsidP="00812ADE">
            <w:pPr>
              <w:spacing w:after="0" w:line="257" w:lineRule="auto"/>
            </w:pPr>
            <w:r>
              <w:t>gNB-CU</w:t>
            </w:r>
          </w:p>
        </w:tc>
        <w:tc>
          <w:tcPr>
            <w:tcW w:w="2127" w:type="dxa"/>
          </w:tcPr>
          <w:p w14:paraId="6B38198D" w14:textId="77777777" w:rsidR="00237813" w:rsidRDefault="00237813" w:rsidP="00812ADE">
            <w:pPr>
              <w:spacing w:after="0" w:line="257" w:lineRule="auto"/>
            </w:pPr>
            <w:r>
              <w:t>5G NR</w:t>
            </w:r>
          </w:p>
        </w:tc>
        <w:tc>
          <w:tcPr>
            <w:tcW w:w="2971" w:type="dxa"/>
          </w:tcPr>
          <w:p w14:paraId="623935D3" w14:textId="77777777" w:rsidR="00237813" w:rsidRDefault="00237813" w:rsidP="00812ADE">
            <w:pPr>
              <w:spacing w:after="0" w:line="257" w:lineRule="auto"/>
            </w:pPr>
            <w:r>
              <w:t>3GPP compliant node [5]</w:t>
            </w:r>
          </w:p>
        </w:tc>
      </w:tr>
      <w:tr w:rsidR="00237813" w14:paraId="40499474" w14:textId="77777777" w:rsidTr="00237813">
        <w:tc>
          <w:tcPr>
            <w:tcW w:w="2547" w:type="dxa"/>
          </w:tcPr>
          <w:p w14:paraId="7C115233" w14:textId="714EB425" w:rsidR="00237813" w:rsidRDefault="00237813" w:rsidP="00812ADE">
            <w:pPr>
              <w:spacing w:after="0" w:line="257" w:lineRule="auto"/>
            </w:pPr>
            <w:r>
              <w:t>F1</w:t>
            </w:r>
          </w:p>
        </w:tc>
        <w:tc>
          <w:tcPr>
            <w:tcW w:w="1984" w:type="dxa"/>
          </w:tcPr>
          <w:p w14:paraId="3F8B5BFF" w14:textId="77777777" w:rsidR="00237813" w:rsidRDefault="00237813" w:rsidP="00812ADE">
            <w:pPr>
              <w:spacing w:after="0" w:line="257" w:lineRule="auto"/>
            </w:pPr>
            <w:r>
              <w:t>gNB-DU</w:t>
            </w:r>
          </w:p>
        </w:tc>
        <w:tc>
          <w:tcPr>
            <w:tcW w:w="2127" w:type="dxa"/>
          </w:tcPr>
          <w:p w14:paraId="60552E03" w14:textId="77777777" w:rsidR="00237813" w:rsidRDefault="00237813" w:rsidP="00812ADE">
            <w:pPr>
              <w:spacing w:after="0" w:line="257" w:lineRule="auto"/>
            </w:pPr>
            <w:r>
              <w:t>5G NR</w:t>
            </w:r>
          </w:p>
        </w:tc>
        <w:tc>
          <w:tcPr>
            <w:tcW w:w="2971" w:type="dxa"/>
          </w:tcPr>
          <w:p w14:paraId="3ED303E7" w14:textId="77777777" w:rsidR="00237813" w:rsidRDefault="00237813" w:rsidP="00812ADE">
            <w:pPr>
              <w:spacing w:after="0" w:line="257" w:lineRule="auto"/>
            </w:pPr>
            <w:r>
              <w:t>3GPP compliant node [5]</w:t>
            </w:r>
          </w:p>
        </w:tc>
      </w:tr>
      <w:tr w:rsidR="00237813" w14:paraId="2E83737F" w14:textId="77777777" w:rsidTr="00237813">
        <w:tc>
          <w:tcPr>
            <w:tcW w:w="2547" w:type="dxa"/>
          </w:tcPr>
          <w:p w14:paraId="61D0F051" w14:textId="0867B7A2" w:rsidR="00237813" w:rsidRDefault="00237813" w:rsidP="00812ADE">
            <w:pPr>
              <w:spacing w:after="0" w:line="257" w:lineRule="auto"/>
            </w:pPr>
            <w:r>
              <w:t>Xn</w:t>
            </w:r>
          </w:p>
        </w:tc>
        <w:tc>
          <w:tcPr>
            <w:tcW w:w="1984" w:type="dxa"/>
          </w:tcPr>
          <w:p w14:paraId="27A04CE3" w14:textId="77777777" w:rsidR="00237813" w:rsidRDefault="00237813" w:rsidP="00812ADE">
            <w:pPr>
              <w:spacing w:after="0" w:line="257" w:lineRule="auto"/>
            </w:pPr>
            <w:r>
              <w:t>gNB</w:t>
            </w:r>
          </w:p>
        </w:tc>
        <w:tc>
          <w:tcPr>
            <w:tcW w:w="2127" w:type="dxa"/>
          </w:tcPr>
          <w:p w14:paraId="4BB264CD" w14:textId="77777777" w:rsidR="00237813" w:rsidRDefault="00237813" w:rsidP="00812ADE">
            <w:pPr>
              <w:spacing w:after="0" w:line="257" w:lineRule="auto"/>
            </w:pPr>
            <w:r>
              <w:t>5G NR</w:t>
            </w:r>
          </w:p>
        </w:tc>
        <w:tc>
          <w:tcPr>
            <w:tcW w:w="2971" w:type="dxa"/>
          </w:tcPr>
          <w:p w14:paraId="15D1D921" w14:textId="77777777" w:rsidR="00237813" w:rsidRDefault="00237813" w:rsidP="00812ADE">
            <w:pPr>
              <w:spacing w:after="0" w:line="257" w:lineRule="auto"/>
            </w:pPr>
            <w:r>
              <w:t>3GPP compliant node [4]</w:t>
            </w:r>
          </w:p>
        </w:tc>
      </w:tr>
    </w:tbl>
    <w:p w14:paraId="4730F895" w14:textId="77777777" w:rsidR="00237813" w:rsidRPr="009E6A91" w:rsidRDefault="00237813" w:rsidP="00237813">
      <w:pPr>
        <w:pStyle w:val="xmsolistparagraph"/>
        <w:ind w:left="0"/>
        <w:rPr>
          <w:rFonts w:asciiTheme="minorHAnsi" w:eastAsia="Times New Roman" w:hAnsiTheme="minorHAnsi" w:cstheme="minorHAnsi"/>
        </w:rPr>
      </w:pPr>
    </w:p>
    <w:p w14:paraId="662F6252" w14:textId="03212180" w:rsidR="009F6EEF" w:rsidRDefault="00237813" w:rsidP="009E6A91">
      <w:pPr>
        <w:pStyle w:val="xmsolistparagraph"/>
        <w:numPr>
          <w:ilvl w:val="0"/>
          <w:numId w:val="12"/>
        </w:numPr>
        <w:ind w:left="540" w:hanging="270"/>
        <w:rPr>
          <w:rFonts w:asciiTheme="minorHAnsi" w:eastAsia="Times New Roman" w:hAnsiTheme="minorHAnsi" w:cstheme="minorHAnsi"/>
        </w:rPr>
      </w:pPr>
      <w:r>
        <w:rPr>
          <w:rFonts w:asciiTheme="minorHAnsi" w:eastAsia="Times New Roman" w:hAnsiTheme="minorHAnsi" w:cstheme="minorHAnsi"/>
        </w:rPr>
        <w:t xml:space="preserve">E2E </w:t>
      </w:r>
      <w:r w:rsidR="009F6EEF" w:rsidRPr="009E6A91">
        <w:rPr>
          <w:rFonts w:asciiTheme="minorHAnsi" w:eastAsia="Times New Roman" w:hAnsiTheme="minorHAnsi" w:cstheme="minorHAnsi"/>
        </w:rPr>
        <w:t>Badges</w:t>
      </w:r>
    </w:p>
    <w:tbl>
      <w:tblPr>
        <w:tblStyle w:val="TableGrid"/>
        <w:tblW w:w="0" w:type="auto"/>
        <w:tblLook w:val="04A0" w:firstRow="1" w:lastRow="0" w:firstColumn="1" w:lastColumn="0" w:noHBand="0" w:noVBand="1"/>
      </w:tblPr>
      <w:tblGrid>
        <w:gridCol w:w="2122"/>
        <w:gridCol w:w="1984"/>
        <w:gridCol w:w="2126"/>
        <w:gridCol w:w="3397"/>
      </w:tblGrid>
      <w:tr w:rsidR="00237813" w14:paraId="318B5382" w14:textId="77777777" w:rsidTr="00237813">
        <w:tc>
          <w:tcPr>
            <w:tcW w:w="2122" w:type="dxa"/>
            <w:shd w:val="clear" w:color="auto" w:fill="D9D9D9" w:themeFill="background1" w:themeFillShade="D9"/>
          </w:tcPr>
          <w:p w14:paraId="0CA0C50E" w14:textId="77777777" w:rsidR="00237813" w:rsidRPr="002A6FFD" w:rsidRDefault="00237813" w:rsidP="00812ADE">
            <w:pPr>
              <w:spacing w:after="0" w:line="257" w:lineRule="auto"/>
              <w:rPr>
                <w:b/>
                <w:bCs/>
              </w:rPr>
            </w:pPr>
            <w:r w:rsidRPr="002A6FFD">
              <w:rPr>
                <w:b/>
                <w:bCs/>
              </w:rPr>
              <w:t>Interface Under Test</w:t>
            </w:r>
          </w:p>
        </w:tc>
        <w:tc>
          <w:tcPr>
            <w:tcW w:w="1984" w:type="dxa"/>
            <w:shd w:val="clear" w:color="auto" w:fill="D9D9D9" w:themeFill="background1" w:themeFillShade="D9"/>
          </w:tcPr>
          <w:p w14:paraId="0EB46AE7" w14:textId="77777777" w:rsidR="00237813" w:rsidRPr="002A6FFD" w:rsidRDefault="00237813" w:rsidP="00812ADE">
            <w:pPr>
              <w:spacing w:after="0" w:line="257" w:lineRule="auto"/>
              <w:rPr>
                <w:b/>
                <w:bCs/>
              </w:rPr>
            </w:pPr>
            <w:r>
              <w:rPr>
                <w:b/>
                <w:bCs/>
              </w:rPr>
              <w:t>Device Under Test</w:t>
            </w:r>
          </w:p>
        </w:tc>
        <w:tc>
          <w:tcPr>
            <w:tcW w:w="2126" w:type="dxa"/>
            <w:shd w:val="clear" w:color="auto" w:fill="D9D9D9" w:themeFill="background1" w:themeFillShade="D9"/>
          </w:tcPr>
          <w:p w14:paraId="3A75D7F7" w14:textId="77777777" w:rsidR="00237813" w:rsidRPr="002A6FFD" w:rsidRDefault="00237813" w:rsidP="00812ADE">
            <w:pPr>
              <w:spacing w:after="0" w:line="257" w:lineRule="auto"/>
              <w:rPr>
                <w:b/>
                <w:bCs/>
              </w:rPr>
            </w:pPr>
            <w:r>
              <w:rPr>
                <w:b/>
                <w:bCs/>
              </w:rPr>
              <w:t>RAT Under Test</w:t>
            </w:r>
          </w:p>
        </w:tc>
        <w:tc>
          <w:tcPr>
            <w:tcW w:w="3397" w:type="dxa"/>
            <w:shd w:val="clear" w:color="auto" w:fill="D9D9D9" w:themeFill="background1" w:themeFillShade="D9"/>
          </w:tcPr>
          <w:p w14:paraId="55EAF379" w14:textId="77777777" w:rsidR="00237813" w:rsidRDefault="00237813" w:rsidP="00812ADE">
            <w:pPr>
              <w:spacing w:after="0" w:line="257" w:lineRule="auto"/>
              <w:rPr>
                <w:b/>
                <w:bCs/>
              </w:rPr>
            </w:pPr>
            <w:r>
              <w:rPr>
                <w:b/>
                <w:bCs/>
              </w:rPr>
              <w:t>Notes</w:t>
            </w:r>
          </w:p>
        </w:tc>
      </w:tr>
      <w:tr w:rsidR="00237813" w14:paraId="4415C3DF" w14:textId="77777777" w:rsidTr="00237813">
        <w:tc>
          <w:tcPr>
            <w:tcW w:w="2122" w:type="dxa"/>
          </w:tcPr>
          <w:p w14:paraId="490F60F1" w14:textId="77777777" w:rsidR="00237813" w:rsidRDefault="00237813" w:rsidP="00812ADE">
            <w:pPr>
              <w:spacing w:after="0" w:line="257" w:lineRule="auto"/>
            </w:pPr>
            <w:r>
              <w:t>Not Applicable</w:t>
            </w:r>
          </w:p>
        </w:tc>
        <w:tc>
          <w:tcPr>
            <w:tcW w:w="1984" w:type="dxa"/>
          </w:tcPr>
          <w:p w14:paraId="6E06D8A9" w14:textId="77777777" w:rsidR="00237813" w:rsidRDefault="00237813" w:rsidP="00812ADE">
            <w:pPr>
              <w:spacing w:after="0" w:line="257" w:lineRule="auto"/>
            </w:pPr>
            <w:r>
              <w:t>O-RU</w:t>
            </w:r>
          </w:p>
        </w:tc>
        <w:tc>
          <w:tcPr>
            <w:tcW w:w="2126" w:type="dxa"/>
          </w:tcPr>
          <w:p w14:paraId="17B2C6CE" w14:textId="77777777" w:rsidR="00237813" w:rsidRDefault="00237813" w:rsidP="00812ADE">
            <w:pPr>
              <w:spacing w:after="0" w:line="257" w:lineRule="auto"/>
            </w:pPr>
            <w:r>
              <w:t>4G LTE or/and 5G NR</w:t>
            </w:r>
          </w:p>
        </w:tc>
        <w:tc>
          <w:tcPr>
            <w:tcW w:w="3397" w:type="dxa"/>
          </w:tcPr>
          <w:p w14:paraId="4081869B" w14:textId="77777777" w:rsidR="00237813" w:rsidRDefault="00237813" w:rsidP="00812ADE">
            <w:pPr>
              <w:spacing w:after="0" w:line="257" w:lineRule="auto"/>
            </w:pPr>
          </w:p>
        </w:tc>
      </w:tr>
      <w:tr w:rsidR="00237813" w14:paraId="7D189D07" w14:textId="77777777" w:rsidTr="00237813">
        <w:tc>
          <w:tcPr>
            <w:tcW w:w="2122" w:type="dxa"/>
          </w:tcPr>
          <w:p w14:paraId="12081A81" w14:textId="77777777" w:rsidR="00237813" w:rsidRDefault="00237813" w:rsidP="00812ADE">
            <w:pPr>
              <w:spacing w:after="0" w:line="257" w:lineRule="auto"/>
            </w:pPr>
            <w:r>
              <w:t>Not Applicable</w:t>
            </w:r>
          </w:p>
        </w:tc>
        <w:tc>
          <w:tcPr>
            <w:tcW w:w="1984" w:type="dxa"/>
          </w:tcPr>
          <w:p w14:paraId="5BED8E32" w14:textId="77777777" w:rsidR="00237813" w:rsidRDefault="00237813" w:rsidP="00812ADE">
            <w:pPr>
              <w:spacing w:after="0" w:line="257" w:lineRule="auto"/>
            </w:pPr>
            <w:r>
              <w:t>O-DU</w:t>
            </w:r>
          </w:p>
        </w:tc>
        <w:tc>
          <w:tcPr>
            <w:tcW w:w="2126" w:type="dxa"/>
          </w:tcPr>
          <w:p w14:paraId="4374EB02" w14:textId="77777777" w:rsidR="00237813" w:rsidRDefault="00237813" w:rsidP="00812ADE">
            <w:pPr>
              <w:spacing w:after="0" w:line="257" w:lineRule="auto"/>
            </w:pPr>
            <w:r>
              <w:t>4G LTE or/and 5G NR</w:t>
            </w:r>
          </w:p>
        </w:tc>
        <w:tc>
          <w:tcPr>
            <w:tcW w:w="3397" w:type="dxa"/>
          </w:tcPr>
          <w:p w14:paraId="77687335" w14:textId="77777777" w:rsidR="00237813" w:rsidRDefault="00237813" w:rsidP="00812ADE">
            <w:pPr>
              <w:spacing w:after="0" w:line="257" w:lineRule="auto"/>
            </w:pPr>
          </w:p>
        </w:tc>
      </w:tr>
      <w:tr w:rsidR="00237813" w14:paraId="70F42522" w14:textId="77777777" w:rsidTr="00237813">
        <w:tc>
          <w:tcPr>
            <w:tcW w:w="2122" w:type="dxa"/>
          </w:tcPr>
          <w:p w14:paraId="344D2196" w14:textId="77777777" w:rsidR="00237813" w:rsidRDefault="00237813" w:rsidP="00812ADE">
            <w:pPr>
              <w:spacing w:after="0" w:line="257" w:lineRule="auto"/>
            </w:pPr>
            <w:r>
              <w:t>Not Applicable</w:t>
            </w:r>
          </w:p>
        </w:tc>
        <w:tc>
          <w:tcPr>
            <w:tcW w:w="1984" w:type="dxa"/>
          </w:tcPr>
          <w:p w14:paraId="0E0E3DB4" w14:textId="77777777" w:rsidR="00237813" w:rsidRDefault="00237813" w:rsidP="00812ADE">
            <w:pPr>
              <w:spacing w:after="0" w:line="257" w:lineRule="auto"/>
            </w:pPr>
            <w:r>
              <w:t>O-CU</w:t>
            </w:r>
          </w:p>
        </w:tc>
        <w:tc>
          <w:tcPr>
            <w:tcW w:w="2126" w:type="dxa"/>
          </w:tcPr>
          <w:p w14:paraId="5361DD6F" w14:textId="77777777" w:rsidR="00237813" w:rsidRDefault="00237813" w:rsidP="00812ADE">
            <w:pPr>
              <w:spacing w:after="0" w:line="257" w:lineRule="auto"/>
            </w:pPr>
            <w:r>
              <w:t>4G LTE or/and 5G NR</w:t>
            </w:r>
          </w:p>
        </w:tc>
        <w:tc>
          <w:tcPr>
            <w:tcW w:w="3397" w:type="dxa"/>
          </w:tcPr>
          <w:p w14:paraId="6C78CA42" w14:textId="77777777" w:rsidR="00237813" w:rsidRDefault="00237813" w:rsidP="00812ADE">
            <w:pPr>
              <w:spacing w:after="0" w:line="257" w:lineRule="auto"/>
            </w:pPr>
          </w:p>
        </w:tc>
      </w:tr>
      <w:tr w:rsidR="00237813" w14:paraId="0CB372CB" w14:textId="77777777" w:rsidTr="00237813">
        <w:tc>
          <w:tcPr>
            <w:tcW w:w="2122" w:type="dxa"/>
          </w:tcPr>
          <w:p w14:paraId="61417D90" w14:textId="77777777" w:rsidR="00237813" w:rsidRDefault="00237813" w:rsidP="00812ADE">
            <w:pPr>
              <w:spacing w:after="0" w:line="257" w:lineRule="auto"/>
            </w:pPr>
            <w:r>
              <w:t>Not Applicable</w:t>
            </w:r>
          </w:p>
        </w:tc>
        <w:tc>
          <w:tcPr>
            <w:tcW w:w="1984" w:type="dxa"/>
          </w:tcPr>
          <w:p w14:paraId="287AF307" w14:textId="77777777" w:rsidR="00237813" w:rsidRDefault="00237813" w:rsidP="00812ADE">
            <w:pPr>
              <w:spacing w:after="0" w:line="257" w:lineRule="auto"/>
            </w:pPr>
            <w:r>
              <w:t>O-RU/O-DU</w:t>
            </w:r>
          </w:p>
        </w:tc>
        <w:tc>
          <w:tcPr>
            <w:tcW w:w="2126" w:type="dxa"/>
          </w:tcPr>
          <w:p w14:paraId="0FCA14BC" w14:textId="77777777" w:rsidR="00237813" w:rsidRDefault="00237813" w:rsidP="00812ADE">
            <w:pPr>
              <w:spacing w:after="0" w:line="257" w:lineRule="auto"/>
            </w:pPr>
            <w:r>
              <w:t>4G LTE or/and 5G NR</w:t>
            </w:r>
          </w:p>
        </w:tc>
        <w:tc>
          <w:tcPr>
            <w:tcW w:w="3397" w:type="dxa"/>
          </w:tcPr>
          <w:p w14:paraId="568A24D2" w14:textId="77777777" w:rsidR="00237813" w:rsidRDefault="00237813" w:rsidP="00812ADE">
            <w:pPr>
              <w:spacing w:after="0" w:line="257" w:lineRule="auto"/>
            </w:pPr>
            <w:r>
              <w:t>Combined O-RU and O-DU [3]</w:t>
            </w:r>
          </w:p>
        </w:tc>
      </w:tr>
      <w:tr w:rsidR="00237813" w14:paraId="7561E8BE" w14:textId="77777777" w:rsidTr="00237813">
        <w:tc>
          <w:tcPr>
            <w:tcW w:w="2122" w:type="dxa"/>
          </w:tcPr>
          <w:p w14:paraId="5B479BCD" w14:textId="77777777" w:rsidR="00237813" w:rsidRDefault="00237813" w:rsidP="00812ADE">
            <w:pPr>
              <w:spacing w:after="0" w:line="257" w:lineRule="auto"/>
            </w:pPr>
            <w:r>
              <w:t>Not Applicable</w:t>
            </w:r>
          </w:p>
        </w:tc>
        <w:tc>
          <w:tcPr>
            <w:tcW w:w="1984" w:type="dxa"/>
          </w:tcPr>
          <w:p w14:paraId="6531014E" w14:textId="77777777" w:rsidR="00237813" w:rsidRDefault="00237813" w:rsidP="00812ADE">
            <w:pPr>
              <w:spacing w:after="0" w:line="257" w:lineRule="auto"/>
            </w:pPr>
            <w:r>
              <w:t>O-DU/O-CU</w:t>
            </w:r>
          </w:p>
        </w:tc>
        <w:tc>
          <w:tcPr>
            <w:tcW w:w="2126" w:type="dxa"/>
          </w:tcPr>
          <w:p w14:paraId="240BF484" w14:textId="77777777" w:rsidR="00237813" w:rsidRDefault="00237813" w:rsidP="00812ADE">
            <w:pPr>
              <w:spacing w:after="0" w:line="257" w:lineRule="auto"/>
            </w:pPr>
            <w:r>
              <w:t>4G LTE or/and 5G NR</w:t>
            </w:r>
          </w:p>
        </w:tc>
        <w:tc>
          <w:tcPr>
            <w:tcW w:w="3397" w:type="dxa"/>
          </w:tcPr>
          <w:p w14:paraId="79B023FF" w14:textId="77777777" w:rsidR="00237813" w:rsidRDefault="00237813" w:rsidP="00812ADE">
            <w:pPr>
              <w:spacing w:after="0" w:line="257" w:lineRule="auto"/>
            </w:pPr>
            <w:r>
              <w:t>Combined O-DU and O-CU [3]</w:t>
            </w:r>
          </w:p>
        </w:tc>
      </w:tr>
      <w:tr w:rsidR="00237813" w14:paraId="01946AFC" w14:textId="77777777" w:rsidTr="00237813">
        <w:tc>
          <w:tcPr>
            <w:tcW w:w="2122" w:type="dxa"/>
          </w:tcPr>
          <w:p w14:paraId="482AABA5" w14:textId="77777777" w:rsidR="00237813" w:rsidRDefault="00237813" w:rsidP="00812ADE">
            <w:pPr>
              <w:spacing w:after="0" w:line="257" w:lineRule="auto"/>
            </w:pPr>
            <w:r>
              <w:t>Not Applicable</w:t>
            </w:r>
          </w:p>
        </w:tc>
        <w:tc>
          <w:tcPr>
            <w:tcW w:w="1984" w:type="dxa"/>
          </w:tcPr>
          <w:p w14:paraId="2807C511" w14:textId="77777777" w:rsidR="00237813" w:rsidRDefault="00237813" w:rsidP="00812ADE">
            <w:pPr>
              <w:spacing w:after="0" w:line="257" w:lineRule="auto"/>
            </w:pPr>
            <w:r>
              <w:t>O-RU/O-DU/O-CU</w:t>
            </w:r>
          </w:p>
        </w:tc>
        <w:tc>
          <w:tcPr>
            <w:tcW w:w="2126" w:type="dxa"/>
          </w:tcPr>
          <w:p w14:paraId="4D1FD4C6" w14:textId="77777777" w:rsidR="00237813" w:rsidRDefault="00237813" w:rsidP="00812ADE">
            <w:pPr>
              <w:spacing w:after="0" w:line="257" w:lineRule="auto"/>
            </w:pPr>
            <w:r>
              <w:t>4G LTE or/and 5G NR</w:t>
            </w:r>
          </w:p>
        </w:tc>
        <w:tc>
          <w:tcPr>
            <w:tcW w:w="3397" w:type="dxa"/>
          </w:tcPr>
          <w:p w14:paraId="5932813A" w14:textId="77777777" w:rsidR="00237813" w:rsidRDefault="00237813" w:rsidP="00812ADE">
            <w:pPr>
              <w:spacing w:after="0" w:line="257" w:lineRule="auto"/>
            </w:pPr>
            <w:r>
              <w:t>Combined O-RU, O-DU and O-CU [3]</w:t>
            </w:r>
          </w:p>
        </w:tc>
      </w:tr>
    </w:tbl>
    <w:p w14:paraId="683D1344" w14:textId="77777777" w:rsidR="00237813" w:rsidRPr="009E6A91" w:rsidRDefault="00237813" w:rsidP="00237813">
      <w:pPr>
        <w:pStyle w:val="xmsolistparagraph"/>
        <w:ind w:left="0"/>
        <w:rPr>
          <w:rFonts w:asciiTheme="minorHAnsi" w:eastAsia="Times New Roman" w:hAnsiTheme="minorHAnsi" w:cstheme="minorHAnsi"/>
        </w:rPr>
      </w:pPr>
    </w:p>
    <w:p w14:paraId="65E1B23F" w14:textId="34BEDEA2" w:rsidR="00B34628" w:rsidRDefault="0025228E" w:rsidP="0025228E">
      <w:pPr>
        <w:pStyle w:val="Heading1"/>
      </w:pPr>
      <w:bookmarkStart w:id="116" w:name="_Toc161924011"/>
      <w:r w:rsidRPr="0025228E">
        <w:t>6.</w:t>
      </w:r>
      <w:r>
        <w:t xml:space="preserve"> O-RAN Certificate Procedures</w:t>
      </w:r>
      <w:bookmarkEnd w:id="116"/>
    </w:p>
    <w:p w14:paraId="1803C60B" w14:textId="7BD74EEC" w:rsidR="0025228E" w:rsidRDefault="002D216D" w:rsidP="0070372C">
      <w:pPr>
        <w:jc w:val="both"/>
      </w:pPr>
      <w:r w:rsidRPr="002D216D">
        <w:t xml:space="preserve">This section provides the procedures for </w:t>
      </w:r>
      <w:r w:rsidR="004B2604">
        <w:t>verification</w:t>
      </w:r>
      <w:r w:rsidRPr="002D216D">
        <w:t xml:space="preserve"> of compliance of O-RAN interface implementations with O-RAN defined interface specifications resulting in the award of O-RAN certificate.  </w:t>
      </w:r>
    </w:p>
    <w:p w14:paraId="347C3D36" w14:textId="42603481" w:rsidR="002D216D" w:rsidRDefault="002D216D" w:rsidP="002D216D">
      <w:pPr>
        <w:pStyle w:val="Heading2"/>
      </w:pPr>
      <w:bookmarkStart w:id="117" w:name="_Toc161924012"/>
      <w:r>
        <w:t xml:space="preserve">6.1 </w:t>
      </w:r>
      <w:r w:rsidRPr="002D216D">
        <w:t>Subsystems and Interfaces</w:t>
      </w:r>
      <w:bookmarkEnd w:id="117"/>
    </w:p>
    <w:p w14:paraId="1B3CE11F" w14:textId="47E2E29F" w:rsidR="002D216D" w:rsidRPr="002D216D" w:rsidRDefault="002D216D" w:rsidP="002D216D">
      <w:pPr>
        <w:jc w:val="both"/>
      </w:pPr>
      <w:bookmarkStart w:id="118" w:name="_Toc49286177"/>
      <w:bookmarkStart w:id="119" w:name="_Toc51080299"/>
      <w:r w:rsidRPr="002D216D">
        <w:t xml:space="preserve">The O-RAN conformance test specifications have been defined for the following combinations of O-RAN specified interface and subsystem (device under test), and these combinations can be awarded an O-RAN certificate. The Table </w:t>
      </w:r>
      <w:r>
        <w:t>6</w:t>
      </w:r>
      <w:r w:rsidRPr="002D216D">
        <w:t>.1</w:t>
      </w:r>
      <w:r w:rsidRPr="002D216D">
        <w:noBreakHyphen/>
        <w:t>1 will be updated following publication of new O-RAN conformance test specifications, and as soon as new combinations of interfaces and subsystems can be awarded an O-RAN certificate.</w:t>
      </w:r>
    </w:p>
    <w:bookmarkEnd w:id="118"/>
    <w:bookmarkEnd w:id="119"/>
    <w:p w14:paraId="09953091" w14:textId="04A96CC1" w:rsidR="002D216D" w:rsidRDefault="002D216D" w:rsidP="002D216D">
      <w:pPr>
        <w:pStyle w:val="Caption"/>
        <w:spacing w:after="120"/>
      </w:pPr>
      <w:r>
        <w:t xml:space="preserve">Table 6.1-1: </w:t>
      </w:r>
      <w:r w:rsidRPr="00124DFC">
        <w:t xml:space="preserve">The combinations of interface and subsystem </w:t>
      </w:r>
      <w:r w:rsidR="003A5423">
        <w:t xml:space="preserve">(device under test) </w:t>
      </w:r>
      <w:r w:rsidRPr="00124DFC">
        <w:t>which can be awarded by O-RAN certificate, incl. the applicable test specifications</w:t>
      </w:r>
    </w:p>
    <w:tbl>
      <w:tblPr>
        <w:tblStyle w:val="TableGrid"/>
        <w:tblW w:w="0" w:type="auto"/>
        <w:tblLook w:val="04A0" w:firstRow="1" w:lastRow="0" w:firstColumn="1" w:lastColumn="0" w:noHBand="0" w:noVBand="1"/>
      </w:tblPr>
      <w:tblGrid>
        <w:gridCol w:w="2407"/>
        <w:gridCol w:w="1274"/>
        <w:gridCol w:w="3540"/>
        <w:gridCol w:w="2408"/>
      </w:tblGrid>
      <w:tr w:rsidR="002D216D" w14:paraId="3ACF717C" w14:textId="77777777" w:rsidTr="00487630">
        <w:tc>
          <w:tcPr>
            <w:tcW w:w="2407" w:type="dxa"/>
            <w:shd w:val="clear" w:color="auto" w:fill="F2F2F2" w:themeFill="background1" w:themeFillShade="F2"/>
          </w:tcPr>
          <w:p w14:paraId="3B74D709" w14:textId="77777777" w:rsidR="002D216D" w:rsidRPr="00124DFC" w:rsidRDefault="002D216D" w:rsidP="00487630">
            <w:pPr>
              <w:rPr>
                <w:b/>
                <w:bCs/>
              </w:rPr>
            </w:pPr>
            <w:r w:rsidRPr="00124DFC">
              <w:rPr>
                <w:b/>
                <w:bCs/>
              </w:rPr>
              <w:t>Interface</w:t>
            </w:r>
          </w:p>
        </w:tc>
        <w:tc>
          <w:tcPr>
            <w:tcW w:w="1274" w:type="dxa"/>
            <w:shd w:val="clear" w:color="auto" w:fill="F2F2F2" w:themeFill="background1" w:themeFillShade="F2"/>
          </w:tcPr>
          <w:p w14:paraId="0C6A3C21" w14:textId="42D129E4" w:rsidR="002D216D" w:rsidRDefault="002D216D" w:rsidP="00487630">
            <w:r w:rsidRPr="00020AD7">
              <w:rPr>
                <w:b/>
                <w:bCs/>
              </w:rPr>
              <w:t>Subsystem</w:t>
            </w:r>
            <w:r w:rsidR="003A5423">
              <w:rPr>
                <w:b/>
                <w:bCs/>
              </w:rPr>
              <w:t xml:space="preserve"> (DUT)</w:t>
            </w:r>
          </w:p>
        </w:tc>
        <w:tc>
          <w:tcPr>
            <w:tcW w:w="3540" w:type="dxa"/>
            <w:shd w:val="clear" w:color="auto" w:fill="F2F2F2" w:themeFill="background1" w:themeFillShade="F2"/>
          </w:tcPr>
          <w:p w14:paraId="629178E1" w14:textId="77777777" w:rsidR="002D216D" w:rsidRDefault="002D216D" w:rsidP="00487630">
            <w:r w:rsidRPr="00020AD7">
              <w:rPr>
                <w:b/>
                <w:bCs/>
              </w:rPr>
              <w:t>Applicable test specification(s)</w:t>
            </w:r>
          </w:p>
        </w:tc>
        <w:tc>
          <w:tcPr>
            <w:tcW w:w="2408" w:type="dxa"/>
            <w:shd w:val="clear" w:color="auto" w:fill="F2F2F2" w:themeFill="background1" w:themeFillShade="F2"/>
          </w:tcPr>
          <w:p w14:paraId="01D7471A" w14:textId="77777777" w:rsidR="002D216D" w:rsidRDefault="002D216D" w:rsidP="00487630">
            <w:r w:rsidRPr="00020AD7">
              <w:rPr>
                <w:b/>
                <w:bCs/>
              </w:rPr>
              <w:t>O-RAN WG/FG owning test specification</w:t>
            </w:r>
          </w:p>
        </w:tc>
      </w:tr>
      <w:tr w:rsidR="002D216D" w14:paraId="17F642CF" w14:textId="77777777" w:rsidTr="00487630">
        <w:tc>
          <w:tcPr>
            <w:tcW w:w="2407" w:type="dxa"/>
          </w:tcPr>
          <w:p w14:paraId="43416F00" w14:textId="77777777" w:rsidR="002D216D" w:rsidRDefault="002D216D" w:rsidP="00487630">
            <w:r>
              <w:t>O-RAN Open Fronthaul incl. CUSM-planes</w:t>
            </w:r>
          </w:p>
        </w:tc>
        <w:tc>
          <w:tcPr>
            <w:tcW w:w="1274" w:type="dxa"/>
          </w:tcPr>
          <w:p w14:paraId="404C3262" w14:textId="77777777" w:rsidR="002D216D" w:rsidRDefault="002D216D" w:rsidP="00487630">
            <w:r>
              <w:t>O-RU</w:t>
            </w:r>
          </w:p>
        </w:tc>
        <w:tc>
          <w:tcPr>
            <w:tcW w:w="3540" w:type="dxa"/>
          </w:tcPr>
          <w:p w14:paraId="4635BC35" w14:textId="77777777" w:rsidR="002D216D" w:rsidRDefault="002D216D" w:rsidP="00487630">
            <w:r>
              <w:t>Open Fronthaul conformance test specification (</w:t>
            </w:r>
            <w:r w:rsidRPr="00135AD0">
              <w:t>O-RAN.WG4.CONF</w:t>
            </w:r>
            <w:r>
              <w:t>)</w:t>
            </w:r>
          </w:p>
        </w:tc>
        <w:tc>
          <w:tcPr>
            <w:tcW w:w="2408" w:type="dxa"/>
          </w:tcPr>
          <w:p w14:paraId="16821898" w14:textId="77777777" w:rsidR="002D216D" w:rsidRDefault="002D216D" w:rsidP="00487630">
            <w:r>
              <w:t>O-RAN WG4</w:t>
            </w:r>
          </w:p>
        </w:tc>
      </w:tr>
      <w:tr w:rsidR="002D216D" w14:paraId="4E61CCAE" w14:textId="77777777" w:rsidTr="00487630">
        <w:tc>
          <w:tcPr>
            <w:tcW w:w="2407" w:type="dxa"/>
          </w:tcPr>
          <w:p w14:paraId="5D6DAC88" w14:textId="77777777" w:rsidR="002D216D" w:rsidRDefault="002D216D" w:rsidP="00487630">
            <w:r>
              <w:lastRenderedPageBreak/>
              <w:t>O-RAN Open Fronthaul incl. CUSM-planes</w:t>
            </w:r>
          </w:p>
        </w:tc>
        <w:tc>
          <w:tcPr>
            <w:tcW w:w="1274" w:type="dxa"/>
          </w:tcPr>
          <w:p w14:paraId="5380B320" w14:textId="77777777" w:rsidR="002D216D" w:rsidRDefault="002D216D" w:rsidP="00487630">
            <w:r>
              <w:t>O-DU</w:t>
            </w:r>
          </w:p>
        </w:tc>
        <w:tc>
          <w:tcPr>
            <w:tcW w:w="3540" w:type="dxa"/>
          </w:tcPr>
          <w:p w14:paraId="0B64A4AD" w14:textId="77777777" w:rsidR="002D216D" w:rsidRDefault="002D216D" w:rsidP="00487630">
            <w:r>
              <w:t>Open Fronthaul conformance test specification (</w:t>
            </w:r>
            <w:r w:rsidRPr="00135AD0">
              <w:t>O-RAN.WG4.CONF</w:t>
            </w:r>
            <w:r>
              <w:t>)</w:t>
            </w:r>
          </w:p>
        </w:tc>
        <w:tc>
          <w:tcPr>
            <w:tcW w:w="2408" w:type="dxa"/>
          </w:tcPr>
          <w:p w14:paraId="2F0E305B" w14:textId="77777777" w:rsidR="002D216D" w:rsidRDefault="002D216D" w:rsidP="00487630">
            <w:r>
              <w:t>O-RAN WG4</w:t>
            </w:r>
          </w:p>
        </w:tc>
      </w:tr>
      <w:tr w:rsidR="003A5423" w14:paraId="6822B7DA" w14:textId="77777777" w:rsidTr="00487630">
        <w:tc>
          <w:tcPr>
            <w:tcW w:w="2407" w:type="dxa"/>
          </w:tcPr>
          <w:p w14:paraId="13CC2AE2" w14:textId="61A06AEF" w:rsidR="003A5423" w:rsidRDefault="003A5423" w:rsidP="003A5423">
            <w:r>
              <w:t>O-RAN Open Fronthaul incl. CUSM-planes</w:t>
            </w:r>
          </w:p>
        </w:tc>
        <w:tc>
          <w:tcPr>
            <w:tcW w:w="1274" w:type="dxa"/>
          </w:tcPr>
          <w:p w14:paraId="1A95DD52" w14:textId="21D5A388" w:rsidR="003A5423" w:rsidRDefault="003A5423" w:rsidP="003A5423">
            <w:r>
              <w:t>O-DU/O-CU</w:t>
            </w:r>
          </w:p>
        </w:tc>
        <w:tc>
          <w:tcPr>
            <w:tcW w:w="3540" w:type="dxa"/>
          </w:tcPr>
          <w:p w14:paraId="025855A1" w14:textId="6375A2B3" w:rsidR="003A5423" w:rsidRDefault="003A5423" w:rsidP="003A5423">
            <w:r>
              <w:t>Open Fronthaul conformance test specification (</w:t>
            </w:r>
            <w:r w:rsidRPr="00135AD0">
              <w:t>O-RAN.WG4.CONF</w:t>
            </w:r>
            <w:r>
              <w:t>)</w:t>
            </w:r>
          </w:p>
        </w:tc>
        <w:tc>
          <w:tcPr>
            <w:tcW w:w="2408" w:type="dxa"/>
          </w:tcPr>
          <w:p w14:paraId="11D9B5DE" w14:textId="32EF994D" w:rsidR="003A5423" w:rsidRDefault="003A5423" w:rsidP="003A5423">
            <w:r>
              <w:t>O-RAN WG4</w:t>
            </w:r>
          </w:p>
        </w:tc>
      </w:tr>
    </w:tbl>
    <w:p w14:paraId="18F5FCD7" w14:textId="77777777" w:rsidR="002D216D" w:rsidRDefault="002D216D" w:rsidP="002D216D"/>
    <w:p w14:paraId="2FF17E7A" w14:textId="18165616" w:rsidR="002D216D" w:rsidRDefault="002D216D" w:rsidP="002D216D">
      <w:r>
        <w:t xml:space="preserve">If needed, the following sections provide details on each combination mentioned in Table 6.1-1. </w:t>
      </w:r>
    </w:p>
    <w:p w14:paraId="6B920C6C" w14:textId="536946C0" w:rsidR="002D216D" w:rsidRDefault="003B449C" w:rsidP="003B449C">
      <w:pPr>
        <w:pStyle w:val="Heading2"/>
      </w:pPr>
      <w:bookmarkStart w:id="120" w:name="_Toc161924013"/>
      <w:r>
        <w:t xml:space="preserve">6.2 </w:t>
      </w:r>
      <w:r w:rsidRPr="003B449C">
        <w:t>O-RAN Open Fronthaul interface of O-RU</w:t>
      </w:r>
      <w:bookmarkEnd w:id="120"/>
    </w:p>
    <w:p w14:paraId="58BF6DDD" w14:textId="7D0B425C" w:rsidR="003A5423" w:rsidRDefault="003A5423" w:rsidP="003B449C">
      <w:pPr>
        <w:jc w:val="both"/>
      </w:pPr>
      <w:r w:rsidRPr="003A5423">
        <w:t xml:space="preserve">All tests for validation of conformance of O-RAN specified Open Fronthaul interface of O-RU against relevant O-RAN technical specification are specified in the O-RAN “Open Fronthaul conformance test specification” (O RAN.WG4.CONF). Tests that are mandatory are for those functionalities of the O-RU that by specification are required to be supported. Optional functionality in an O-RU implies that the corresponding tests are conditionally mandatory and are mandatory only if the O-RU supports the optional functionality. </w:t>
      </w:r>
      <w:r w:rsidRPr="003A5423">
        <w:rPr>
          <w:b/>
          <w:bCs/>
        </w:rPr>
        <w:t>All M-plane and S-plane tests marked as mandatory (M), and all applicable M-plane and S-plane tests marked as conditional mandatory (CM) shall be passed for issuing of the O-RAN certificate. For the selected test scenario, all UC-plane tests marked as mandatory, and all applicable UC-plane tests marked as conditional mandatory shall be passed for issuing of the O-RAN certificate.</w:t>
      </w:r>
      <w:r w:rsidRPr="003A5423">
        <w:t xml:space="preserve"> The user/tester identifies all conditionally mandatory tests based on the optional functionalities that the O-RU declares as supported. The user/tester also selects one applicable test scenario that can be executed for UC-plane tests. The tests marked as optional (O) or other unmarked tests from the test specification or any tests from other sources (e.g. 3GPP specifications) can be executed, and test results may be added to summary report and test report, but passing of these tests is not required for issuing of the specific O-RAN certificate.</w:t>
      </w:r>
    </w:p>
    <w:p w14:paraId="2DB1B260" w14:textId="23674B9C" w:rsidR="003B449C" w:rsidRDefault="003B449C" w:rsidP="003B449C">
      <w:pPr>
        <w:jc w:val="both"/>
      </w:pPr>
      <w:r>
        <w:t xml:space="preserve">For the purpose of O-RAN Certificate, all the information and data from the testing shall be collected in the </w:t>
      </w:r>
      <w:r w:rsidR="00F8383B">
        <w:t>summary</w:t>
      </w:r>
      <w:r>
        <w:t xml:space="preserve"> report (tab “Certificate O-RU OpenFH”)</w:t>
      </w:r>
      <w:r w:rsidR="00F8383B">
        <w:t xml:space="preserve"> and test report</w:t>
      </w:r>
      <w:r>
        <w:t>.</w:t>
      </w:r>
    </w:p>
    <w:p w14:paraId="1514D14A" w14:textId="1C58FE72" w:rsidR="003B449C" w:rsidRDefault="003B449C" w:rsidP="003B449C">
      <w:pPr>
        <w:pStyle w:val="Heading2"/>
      </w:pPr>
      <w:bookmarkStart w:id="121" w:name="_Toc161924014"/>
      <w:r>
        <w:t>6.3 O-RAN Open Fronthaul interface of O-DU</w:t>
      </w:r>
      <w:bookmarkEnd w:id="121"/>
    </w:p>
    <w:p w14:paraId="65FA1F08" w14:textId="77777777" w:rsidR="003A5423" w:rsidRDefault="003A5423" w:rsidP="003B449C">
      <w:pPr>
        <w:jc w:val="both"/>
      </w:pPr>
      <w:r w:rsidRPr="003A5423">
        <w:t xml:space="preserve">All tests for validation of conformance of O-RAN specified Open Fronthaul interface of stand-alone O-DU (or combined O-DU/O-CU) against relevant O-RAN technical specification are specified in the O-RAN “Open Fronthaul conformance test specification” (O RAN.WG4.CONF). Tests that are mandatory are for those functionalities of the O-DU that by specification are required to be supported. Optional functionality in an O-DU implies that the corresponding tests are conditionally mandatory and are mandatory only if the O-DU supports the optional functionality. </w:t>
      </w:r>
      <w:r w:rsidRPr="003A5423">
        <w:rPr>
          <w:b/>
          <w:bCs/>
        </w:rPr>
        <w:t>All tests marked as mandatory (M) and all applicable tests marked as conditional mandatory (CM) shall be passed for issuing of O RAN certificate.</w:t>
      </w:r>
      <w:r w:rsidRPr="003A5423">
        <w:t xml:space="preserve"> The user/tester identifies all conditionally mandatory tests based on the optional functionalities that the O-DU declares as supported. The tests marked as optional (O) or other unmarked tests from the test specification or any tests from other sources (e.g. 3GPP specifications) can be executed, and test results may be added to summary report and test report, but passing of these tests is not required for issuing of the specific O-RAN certificate.</w:t>
      </w:r>
    </w:p>
    <w:p w14:paraId="276E3E95" w14:textId="47B781C4" w:rsidR="003B449C" w:rsidRDefault="003B449C" w:rsidP="003B449C">
      <w:pPr>
        <w:jc w:val="both"/>
      </w:pPr>
      <w:r>
        <w:t xml:space="preserve">For the purpose of O-RAN certificate, all the information and data from the testing shall be collected in the </w:t>
      </w:r>
      <w:r w:rsidR="00F8383B">
        <w:t>summary</w:t>
      </w:r>
      <w:r>
        <w:t xml:space="preserve"> report (tab “Certificate O-DU OpenFH”)</w:t>
      </w:r>
      <w:r w:rsidR="00F8383B">
        <w:t xml:space="preserve"> and test report</w:t>
      </w:r>
      <w:r>
        <w:t>.</w:t>
      </w:r>
    </w:p>
    <w:p w14:paraId="7732A6A5" w14:textId="0ABC2D2D" w:rsidR="006B22A9" w:rsidRDefault="0048773C" w:rsidP="0048773C">
      <w:pPr>
        <w:pStyle w:val="Heading1"/>
      </w:pPr>
      <w:bookmarkStart w:id="122" w:name="_Toc161924015"/>
      <w:r>
        <w:lastRenderedPageBreak/>
        <w:t xml:space="preserve">7. </w:t>
      </w:r>
      <w:r w:rsidRPr="0048773C">
        <w:t>O-RAN IOT Badge Procedures</w:t>
      </w:r>
      <w:bookmarkEnd w:id="122"/>
    </w:p>
    <w:p w14:paraId="0669336E" w14:textId="7FEDEBEA" w:rsidR="0048773C" w:rsidRPr="0048773C" w:rsidRDefault="0048773C" w:rsidP="0048773C">
      <w:pPr>
        <w:pStyle w:val="xmsolistparagraph"/>
        <w:ind w:left="0"/>
        <w:jc w:val="both"/>
        <w:rPr>
          <w:rFonts w:asciiTheme="minorHAnsi" w:eastAsia="Times New Roman" w:hAnsiTheme="minorHAnsi" w:cstheme="minorHAnsi"/>
        </w:rPr>
      </w:pPr>
      <w:r w:rsidRPr="0048773C">
        <w:rPr>
          <w:rFonts w:asciiTheme="minorHAnsi" w:eastAsia="Times New Roman" w:hAnsiTheme="minorHAnsi" w:cstheme="minorHAnsi"/>
        </w:rPr>
        <w:t>This section provides the procedures for validation of interoperability (IOT) of subsystems utilizing O-RAN specified or profiled open interfaces resulting in the award of O-RAN IOT badge.</w:t>
      </w:r>
    </w:p>
    <w:p w14:paraId="0CE6B6D1" w14:textId="04B29D3F" w:rsidR="0048773C" w:rsidRPr="0048773C" w:rsidRDefault="0048773C" w:rsidP="0048773C">
      <w:pPr>
        <w:pStyle w:val="Heading2"/>
      </w:pPr>
      <w:bookmarkStart w:id="123" w:name="_Toc161924016"/>
      <w:r>
        <w:t xml:space="preserve">7.1 </w:t>
      </w:r>
      <w:r w:rsidRPr="0048773C">
        <w:t>Subsystems and Interfaces</w:t>
      </w:r>
      <w:bookmarkEnd w:id="123"/>
    </w:p>
    <w:p w14:paraId="38EEC3D7" w14:textId="6E47C15D" w:rsidR="0048773C" w:rsidRDefault="0048773C" w:rsidP="0048773C">
      <w:pPr>
        <w:pStyle w:val="xmsolistparagraph"/>
        <w:ind w:left="0"/>
        <w:jc w:val="both"/>
        <w:rPr>
          <w:rFonts w:asciiTheme="minorHAnsi" w:eastAsia="Times New Roman" w:hAnsiTheme="minorHAnsi" w:cstheme="minorHAnsi"/>
        </w:rPr>
      </w:pPr>
      <w:r w:rsidRPr="0048773C">
        <w:rPr>
          <w:rFonts w:asciiTheme="minorHAnsi" w:eastAsia="Times New Roman" w:hAnsiTheme="minorHAnsi" w:cstheme="minorHAnsi"/>
        </w:rPr>
        <w:t xml:space="preserve">The O-RAN interoperability test specifications have been defined for the following combinations of O-RAN specified interface and subsystems (device under test), and these combinations can be awarded an O-RAN IOT Badge. The Table </w:t>
      </w:r>
      <w:r>
        <w:rPr>
          <w:rFonts w:asciiTheme="minorHAnsi" w:eastAsia="Times New Roman" w:hAnsiTheme="minorHAnsi" w:cstheme="minorHAnsi"/>
        </w:rPr>
        <w:t>7</w:t>
      </w:r>
      <w:r w:rsidRPr="0048773C">
        <w:rPr>
          <w:rFonts w:asciiTheme="minorHAnsi" w:eastAsia="Times New Roman" w:hAnsiTheme="minorHAnsi" w:cstheme="minorHAnsi"/>
        </w:rPr>
        <w:t>.1-1 will be updated following publication of new O-RAN interoperability test specifications, and as soon as new combinations of interfaces and subsystems can be awarded an O-RAN IOT Badge.</w:t>
      </w:r>
    </w:p>
    <w:p w14:paraId="51D20139" w14:textId="77777777" w:rsidR="0048773C" w:rsidRDefault="0048773C" w:rsidP="0048773C">
      <w:pPr>
        <w:pStyle w:val="xmsolistparagraph"/>
        <w:ind w:left="0"/>
        <w:jc w:val="both"/>
        <w:rPr>
          <w:rFonts w:asciiTheme="minorHAnsi" w:eastAsia="Times New Roman" w:hAnsiTheme="minorHAnsi" w:cstheme="minorHAnsi"/>
        </w:rPr>
      </w:pPr>
    </w:p>
    <w:p w14:paraId="10A12D60" w14:textId="243DC2BF" w:rsidR="0048773C" w:rsidRDefault="0048773C" w:rsidP="0048773C">
      <w:pPr>
        <w:pStyle w:val="Caption"/>
        <w:keepNext/>
      </w:pPr>
      <w:r>
        <w:t>Table 7.</w:t>
      </w:r>
      <w:r w:rsidR="00487630">
        <w:rPr>
          <w:noProof/>
        </w:rPr>
        <w:fldChar w:fldCharType="begin"/>
      </w:r>
      <w:r w:rsidR="00487630">
        <w:rPr>
          <w:noProof/>
        </w:rPr>
        <w:instrText xml:space="preserve"> SEQ Table \* ARABIC </w:instrText>
      </w:r>
      <w:r w:rsidR="00487630">
        <w:rPr>
          <w:noProof/>
        </w:rPr>
        <w:fldChar w:fldCharType="separate"/>
      </w:r>
      <w:r w:rsidR="00CB6E28">
        <w:rPr>
          <w:noProof/>
        </w:rPr>
        <w:t>1</w:t>
      </w:r>
      <w:r w:rsidR="00487630">
        <w:rPr>
          <w:noProof/>
        </w:rPr>
        <w:fldChar w:fldCharType="end"/>
      </w:r>
      <w:r>
        <w:t xml:space="preserve">-1 </w:t>
      </w:r>
      <w:r w:rsidRPr="00311CAE">
        <w:t xml:space="preserve">The combinations of </w:t>
      </w:r>
      <w:r>
        <w:t>i</w:t>
      </w:r>
      <w:r w:rsidRPr="00311CAE">
        <w:t>nterface</w:t>
      </w:r>
      <w:r>
        <w:t xml:space="preserve"> and subsystems</w:t>
      </w:r>
      <w:r w:rsidR="003A5423">
        <w:t xml:space="preserve"> (devices under tests)</w:t>
      </w:r>
      <w:r w:rsidRPr="00311CAE">
        <w:t xml:space="preserve"> which can be awarded by O-RAN </w:t>
      </w:r>
      <w:r>
        <w:t>IOT Badge</w:t>
      </w:r>
      <w:r w:rsidRPr="00311CAE">
        <w:t>, incl. the applicable test specifications</w:t>
      </w:r>
    </w:p>
    <w:tbl>
      <w:tblPr>
        <w:tblStyle w:val="TableGrid"/>
        <w:tblW w:w="0" w:type="auto"/>
        <w:tblLook w:val="04A0" w:firstRow="1" w:lastRow="0" w:firstColumn="1" w:lastColumn="0" w:noHBand="0" w:noVBand="1"/>
      </w:tblPr>
      <w:tblGrid>
        <w:gridCol w:w="2263"/>
        <w:gridCol w:w="1418"/>
        <w:gridCol w:w="3540"/>
        <w:gridCol w:w="2408"/>
      </w:tblGrid>
      <w:tr w:rsidR="0048773C" w14:paraId="7A35BAB1" w14:textId="77777777" w:rsidTr="00487630">
        <w:tc>
          <w:tcPr>
            <w:tcW w:w="2263" w:type="dxa"/>
            <w:shd w:val="clear" w:color="auto" w:fill="F2F2F2" w:themeFill="background1" w:themeFillShade="F2"/>
          </w:tcPr>
          <w:p w14:paraId="12567559" w14:textId="77777777" w:rsidR="0048773C" w:rsidRDefault="0048773C" w:rsidP="00487630">
            <w:r w:rsidRPr="00124DFC">
              <w:rPr>
                <w:b/>
                <w:bCs/>
              </w:rPr>
              <w:t>Interface</w:t>
            </w:r>
          </w:p>
        </w:tc>
        <w:tc>
          <w:tcPr>
            <w:tcW w:w="1418" w:type="dxa"/>
            <w:shd w:val="clear" w:color="auto" w:fill="F2F2F2" w:themeFill="background1" w:themeFillShade="F2"/>
          </w:tcPr>
          <w:p w14:paraId="19E09706" w14:textId="12919F25" w:rsidR="0048773C" w:rsidRDefault="0048773C" w:rsidP="00487630">
            <w:r w:rsidRPr="00020AD7">
              <w:rPr>
                <w:b/>
                <w:bCs/>
              </w:rPr>
              <w:t>Subsystem</w:t>
            </w:r>
            <w:r w:rsidR="003A5423">
              <w:rPr>
                <w:b/>
                <w:bCs/>
              </w:rPr>
              <w:t>s (DUT pair)</w:t>
            </w:r>
          </w:p>
        </w:tc>
        <w:tc>
          <w:tcPr>
            <w:tcW w:w="3540" w:type="dxa"/>
            <w:shd w:val="clear" w:color="auto" w:fill="F2F2F2" w:themeFill="background1" w:themeFillShade="F2"/>
          </w:tcPr>
          <w:p w14:paraId="580E83CA" w14:textId="77777777" w:rsidR="0048773C" w:rsidRDefault="0048773C" w:rsidP="00487630">
            <w:r w:rsidRPr="00020AD7">
              <w:rPr>
                <w:b/>
                <w:bCs/>
              </w:rPr>
              <w:t>Applicable test specification(s)</w:t>
            </w:r>
          </w:p>
        </w:tc>
        <w:tc>
          <w:tcPr>
            <w:tcW w:w="2408" w:type="dxa"/>
            <w:shd w:val="clear" w:color="auto" w:fill="F2F2F2" w:themeFill="background1" w:themeFillShade="F2"/>
          </w:tcPr>
          <w:p w14:paraId="3FE2C894" w14:textId="77777777" w:rsidR="0048773C" w:rsidRDefault="0048773C" w:rsidP="00487630">
            <w:r w:rsidRPr="00020AD7">
              <w:rPr>
                <w:b/>
                <w:bCs/>
              </w:rPr>
              <w:t>O-RAN WG/FG owning test specification</w:t>
            </w:r>
          </w:p>
        </w:tc>
      </w:tr>
      <w:tr w:rsidR="0048773C" w14:paraId="745D13F3" w14:textId="77777777" w:rsidTr="00487630">
        <w:tc>
          <w:tcPr>
            <w:tcW w:w="2263" w:type="dxa"/>
          </w:tcPr>
          <w:p w14:paraId="7A480BD6" w14:textId="561C95F6" w:rsidR="0048773C" w:rsidRDefault="0048773C" w:rsidP="00487630">
            <w:r>
              <w:t xml:space="preserve">O-RAN Open Fronthaul </w:t>
            </w:r>
          </w:p>
        </w:tc>
        <w:tc>
          <w:tcPr>
            <w:tcW w:w="1418" w:type="dxa"/>
          </w:tcPr>
          <w:p w14:paraId="38FB148B" w14:textId="77777777" w:rsidR="0048773C" w:rsidRDefault="0048773C" w:rsidP="00487630">
            <w:r>
              <w:t>O-RU, O-DU</w:t>
            </w:r>
          </w:p>
        </w:tc>
        <w:tc>
          <w:tcPr>
            <w:tcW w:w="3540" w:type="dxa"/>
          </w:tcPr>
          <w:p w14:paraId="134FDF75" w14:textId="77777777" w:rsidR="0048773C" w:rsidRDefault="0048773C" w:rsidP="00487630">
            <w:r w:rsidRPr="00D8476A">
              <w:t xml:space="preserve">Fronthaul Interoperability Test Specification (IOT) </w:t>
            </w:r>
            <w:r>
              <w:t>(</w:t>
            </w:r>
            <w:r w:rsidRPr="00D8476A">
              <w:t>O-RAN.WG4.IOT</w:t>
            </w:r>
            <w:r>
              <w:t>)</w:t>
            </w:r>
          </w:p>
        </w:tc>
        <w:tc>
          <w:tcPr>
            <w:tcW w:w="2408" w:type="dxa"/>
          </w:tcPr>
          <w:p w14:paraId="7A3C3F80" w14:textId="77777777" w:rsidR="0048773C" w:rsidRDefault="0048773C" w:rsidP="00487630">
            <w:r>
              <w:t>O-RAN WG4</w:t>
            </w:r>
          </w:p>
        </w:tc>
      </w:tr>
      <w:tr w:rsidR="003A5423" w14:paraId="4E59DA36" w14:textId="77777777" w:rsidTr="00487630">
        <w:tc>
          <w:tcPr>
            <w:tcW w:w="2263" w:type="dxa"/>
          </w:tcPr>
          <w:p w14:paraId="03879AE3" w14:textId="451852A3" w:rsidR="003A5423" w:rsidRDefault="003A5423" w:rsidP="003A5423">
            <w:r>
              <w:t xml:space="preserve">O-RAN Open Fronthaul </w:t>
            </w:r>
          </w:p>
        </w:tc>
        <w:tc>
          <w:tcPr>
            <w:tcW w:w="1418" w:type="dxa"/>
          </w:tcPr>
          <w:p w14:paraId="044DB795" w14:textId="3FD71828" w:rsidR="003A5423" w:rsidRDefault="003A5423" w:rsidP="003A5423">
            <w:r>
              <w:t>O-RU, O-DU/O-CU</w:t>
            </w:r>
          </w:p>
        </w:tc>
        <w:tc>
          <w:tcPr>
            <w:tcW w:w="3540" w:type="dxa"/>
          </w:tcPr>
          <w:p w14:paraId="34887CB0" w14:textId="630B14A7" w:rsidR="003A5423" w:rsidRPr="00D8476A" w:rsidRDefault="003A5423" w:rsidP="003A5423">
            <w:r w:rsidRPr="00D8476A">
              <w:t xml:space="preserve">Fronthaul Interoperability Test Specification (IOT) </w:t>
            </w:r>
            <w:r>
              <w:t>(</w:t>
            </w:r>
            <w:r w:rsidRPr="00D8476A">
              <w:t>O-RAN.WG4.IOT</w:t>
            </w:r>
            <w:r>
              <w:t>)</w:t>
            </w:r>
          </w:p>
        </w:tc>
        <w:tc>
          <w:tcPr>
            <w:tcW w:w="2408" w:type="dxa"/>
          </w:tcPr>
          <w:p w14:paraId="73243032" w14:textId="3B24343E" w:rsidR="003A5423" w:rsidRDefault="003A5423" w:rsidP="003A5423">
            <w:r>
              <w:t>O-RAN WG4</w:t>
            </w:r>
          </w:p>
        </w:tc>
      </w:tr>
      <w:tr w:rsidR="003A5423" w14:paraId="32C68769" w14:textId="77777777" w:rsidTr="00487630">
        <w:tc>
          <w:tcPr>
            <w:tcW w:w="2263" w:type="dxa"/>
          </w:tcPr>
          <w:p w14:paraId="31D33442" w14:textId="3CB04EBC" w:rsidR="003A5423" w:rsidRDefault="003A5423" w:rsidP="003A5423">
            <w:r w:rsidRPr="006D68D9">
              <w:t>X2</w:t>
            </w:r>
            <w:r>
              <w:t xml:space="preserve"> </w:t>
            </w:r>
          </w:p>
        </w:tc>
        <w:tc>
          <w:tcPr>
            <w:tcW w:w="1418" w:type="dxa"/>
          </w:tcPr>
          <w:p w14:paraId="0E889FDF" w14:textId="77777777" w:rsidR="003A5423" w:rsidRDefault="003A5423" w:rsidP="003A5423">
            <w:r w:rsidRPr="006D68D9">
              <w:t>eNB, en-gNB</w:t>
            </w:r>
          </w:p>
        </w:tc>
        <w:tc>
          <w:tcPr>
            <w:tcW w:w="3540" w:type="dxa"/>
          </w:tcPr>
          <w:p w14:paraId="2A69E3F6" w14:textId="77777777" w:rsidR="003A5423" w:rsidRDefault="003A5423" w:rsidP="003A5423">
            <w:r w:rsidRPr="00D8476A">
              <w:t>Interoperability Test Specification (IOT)</w:t>
            </w:r>
            <w:r>
              <w:t xml:space="preserve"> (</w:t>
            </w:r>
            <w:r w:rsidRPr="00D8476A">
              <w:t>O-RAN.WG5.IOT</w:t>
            </w:r>
            <w:r>
              <w:t>)</w:t>
            </w:r>
          </w:p>
        </w:tc>
        <w:tc>
          <w:tcPr>
            <w:tcW w:w="2408" w:type="dxa"/>
          </w:tcPr>
          <w:p w14:paraId="3B5B25D1" w14:textId="77777777" w:rsidR="003A5423" w:rsidRDefault="003A5423" w:rsidP="003A5423">
            <w:r>
              <w:t>O-RAN WG5</w:t>
            </w:r>
          </w:p>
        </w:tc>
      </w:tr>
      <w:tr w:rsidR="003A5423" w14:paraId="71BA8A1F" w14:textId="77777777" w:rsidTr="00487630">
        <w:tc>
          <w:tcPr>
            <w:tcW w:w="2263" w:type="dxa"/>
          </w:tcPr>
          <w:p w14:paraId="0545A1BD" w14:textId="2C892C0D" w:rsidR="003A5423" w:rsidRDefault="003A5423" w:rsidP="003A5423">
            <w:r w:rsidRPr="006D68D9">
              <w:t>F1</w:t>
            </w:r>
          </w:p>
        </w:tc>
        <w:tc>
          <w:tcPr>
            <w:tcW w:w="1418" w:type="dxa"/>
          </w:tcPr>
          <w:p w14:paraId="5B5A73ED" w14:textId="555992A1" w:rsidR="003A5423" w:rsidRDefault="003A5423" w:rsidP="003A5423">
            <w:r w:rsidRPr="006D68D9">
              <w:t>gNB-CU, gNB-DU</w:t>
            </w:r>
          </w:p>
        </w:tc>
        <w:tc>
          <w:tcPr>
            <w:tcW w:w="3540" w:type="dxa"/>
          </w:tcPr>
          <w:p w14:paraId="381E21A4" w14:textId="77777777" w:rsidR="003A5423" w:rsidRDefault="003A5423" w:rsidP="003A5423">
            <w:r w:rsidRPr="00D8476A">
              <w:t>Interoperability Test Specification (IOT)</w:t>
            </w:r>
            <w:r>
              <w:t xml:space="preserve"> (</w:t>
            </w:r>
            <w:r w:rsidRPr="00D8476A">
              <w:t>O-RAN.WG5.IOT</w:t>
            </w:r>
            <w:r>
              <w:t>)</w:t>
            </w:r>
          </w:p>
        </w:tc>
        <w:tc>
          <w:tcPr>
            <w:tcW w:w="2408" w:type="dxa"/>
          </w:tcPr>
          <w:p w14:paraId="76FD628C" w14:textId="77777777" w:rsidR="003A5423" w:rsidRDefault="003A5423" w:rsidP="003A5423">
            <w:r>
              <w:t>O-RAN WG5</w:t>
            </w:r>
          </w:p>
        </w:tc>
      </w:tr>
      <w:tr w:rsidR="003A5423" w14:paraId="4D0AB41F" w14:textId="77777777" w:rsidTr="00487630">
        <w:tc>
          <w:tcPr>
            <w:tcW w:w="2263" w:type="dxa"/>
          </w:tcPr>
          <w:p w14:paraId="1C51AB71" w14:textId="652C1319" w:rsidR="003A5423" w:rsidRDefault="003A5423" w:rsidP="003A5423">
            <w:r w:rsidRPr="006D68D9">
              <w:t>Xn</w:t>
            </w:r>
          </w:p>
        </w:tc>
        <w:tc>
          <w:tcPr>
            <w:tcW w:w="1418" w:type="dxa"/>
          </w:tcPr>
          <w:p w14:paraId="042AE259" w14:textId="77777777" w:rsidR="003A5423" w:rsidRDefault="003A5423" w:rsidP="003A5423">
            <w:r w:rsidRPr="006D68D9">
              <w:t>gNB, gNB</w:t>
            </w:r>
            <w:ins w:id="124" w:author="Jurčík Petr" w:date="2022-06-30T12:50:00Z">
              <w:r w:rsidRPr="006D68D9">
                <w:t xml:space="preserve"> </w:t>
              </w:r>
            </w:ins>
          </w:p>
        </w:tc>
        <w:tc>
          <w:tcPr>
            <w:tcW w:w="3540" w:type="dxa"/>
          </w:tcPr>
          <w:p w14:paraId="7C3A3111" w14:textId="77777777" w:rsidR="003A5423" w:rsidRDefault="003A5423" w:rsidP="003A5423">
            <w:r w:rsidRPr="00D8476A">
              <w:t>Interoperability Test Specification (IOT)</w:t>
            </w:r>
            <w:r>
              <w:t xml:space="preserve"> (</w:t>
            </w:r>
            <w:r w:rsidRPr="00D8476A">
              <w:t>O-RAN.WG5.IOT</w:t>
            </w:r>
            <w:r>
              <w:t>)</w:t>
            </w:r>
          </w:p>
        </w:tc>
        <w:tc>
          <w:tcPr>
            <w:tcW w:w="2408" w:type="dxa"/>
          </w:tcPr>
          <w:p w14:paraId="5F7956FB" w14:textId="77777777" w:rsidR="003A5423" w:rsidRDefault="003A5423" w:rsidP="003A5423">
            <w:r>
              <w:t>O-RAN WG5</w:t>
            </w:r>
          </w:p>
        </w:tc>
      </w:tr>
    </w:tbl>
    <w:p w14:paraId="2EACFA68" w14:textId="77777777" w:rsidR="0048773C" w:rsidRDefault="0048773C" w:rsidP="0048773C"/>
    <w:p w14:paraId="3D0F25E6" w14:textId="19FA6E52" w:rsidR="0048773C" w:rsidRPr="0048773C" w:rsidRDefault="0048773C" w:rsidP="0048773C">
      <w:pPr>
        <w:jc w:val="both"/>
        <w:rPr>
          <w:rFonts w:eastAsia="Times New Roman" w:cstheme="minorHAnsi"/>
          <w:lang w:eastAsia="zh-CN"/>
        </w:rPr>
      </w:pPr>
      <w:r w:rsidRPr="0048773C">
        <w:rPr>
          <w:rFonts w:eastAsia="Times New Roman" w:cstheme="minorHAnsi"/>
          <w:lang w:eastAsia="zh-CN"/>
        </w:rPr>
        <w:t>If needed, the following sections provide details on each combination mentioned in Table 7.1-1.</w:t>
      </w:r>
    </w:p>
    <w:p w14:paraId="57A5A866" w14:textId="0FEB236B" w:rsidR="00B656A0" w:rsidRPr="00B656A0" w:rsidRDefault="00B656A0" w:rsidP="00B656A0">
      <w:pPr>
        <w:pStyle w:val="Heading2"/>
        <w:rPr>
          <w:rFonts w:eastAsiaTheme="minorHAnsi"/>
        </w:rPr>
      </w:pPr>
      <w:bookmarkStart w:id="125" w:name="_Toc161924017"/>
      <w:r>
        <w:rPr>
          <w:rFonts w:eastAsiaTheme="minorHAnsi"/>
        </w:rPr>
        <w:t xml:space="preserve">7.2 </w:t>
      </w:r>
      <w:r w:rsidRPr="00B656A0">
        <w:rPr>
          <w:rFonts w:eastAsiaTheme="minorHAnsi"/>
        </w:rPr>
        <w:t>O-RAN Open Fronthaul interface</w:t>
      </w:r>
      <w:bookmarkEnd w:id="125"/>
      <w:r w:rsidRPr="00B656A0">
        <w:rPr>
          <w:rFonts w:eastAsiaTheme="minorHAnsi"/>
        </w:rPr>
        <w:t xml:space="preserve"> </w:t>
      </w:r>
    </w:p>
    <w:p w14:paraId="5781D7AE" w14:textId="466A0937" w:rsidR="003A5423" w:rsidRDefault="003A5423" w:rsidP="003A5423">
      <w:pPr>
        <w:jc w:val="both"/>
      </w:pPr>
      <w:r>
        <w:t xml:space="preserve">All tests for validation of interoperability between O-RU and stand-alone O-DU (or combined O-DU/O-CU) utilizing O-RAN Open fronthaul interface are specified in the O-RAN “Fronthaul Interoperability Test Specification (IOT)” (O-RAN.WG4.IOT). </w:t>
      </w:r>
      <w:r w:rsidRPr="003A5423">
        <w:rPr>
          <w:b/>
          <w:bCs/>
        </w:rPr>
        <w:t xml:space="preserve">All tests marked as mandatory (M) </w:t>
      </w:r>
      <w:r w:rsidR="007A695A" w:rsidRPr="007A695A">
        <w:rPr>
          <w:b/>
          <w:bCs/>
        </w:rPr>
        <w:t>and all applicable tests marked as conditional mandatory (CM)</w:t>
      </w:r>
      <w:r w:rsidR="007A695A">
        <w:rPr>
          <w:b/>
          <w:bCs/>
        </w:rPr>
        <w:t xml:space="preserve"> </w:t>
      </w:r>
      <w:r w:rsidRPr="003A5423">
        <w:rPr>
          <w:b/>
          <w:bCs/>
        </w:rPr>
        <w:t xml:space="preserve">shall be passed for issuing of O-RAN IOT badge. </w:t>
      </w:r>
      <w:r>
        <w:t>The optional tests or other unmarked tests from the test specification or any tests from other sources (e.g. 3GPP specifications) can be executed, and test results may be added to summary report and test report, but passing of these tests is not required for issuing of the specific O-RAN IOT badge.</w:t>
      </w:r>
    </w:p>
    <w:p w14:paraId="17026B13" w14:textId="748BD00B" w:rsidR="00B656A0" w:rsidRPr="00B656A0" w:rsidRDefault="003A5423" w:rsidP="003A5423">
      <w:pPr>
        <w:jc w:val="both"/>
      </w:pPr>
      <w:r>
        <w:t xml:space="preserve">The Fronthaul Interoperability Test Specification (IOT) (O-RAN.WG4.IOT) defines Interoperability Test (IOT) Profiles with associated IOT Profile Test Configurations. For the purpose of O-RAN IOT badge, both O-RU and O-DU (or combined O-DU/O-CU) need to agree and use at least one common IOT Profile Test Configuration </w:t>
      </w:r>
      <w:r>
        <w:lastRenderedPageBreak/>
        <w:t>or Customized IOT Configuration in order to verify the interoperability. For the purpose of O-RAN IOT Badge, the participating vendors can choose one or both of the following options:</w:t>
      </w:r>
    </w:p>
    <w:p w14:paraId="52D270EC" w14:textId="73447D87" w:rsidR="00B656A0" w:rsidRPr="00025803" w:rsidRDefault="00B656A0" w:rsidP="00025803">
      <w:pPr>
        <w:pStyle w:val="NormalWeb"/>
        <w:numPr>
          <w:ilvl w:val="0"/>
          <w:numId w:val="20"/>
        </w:numPr>
        <w:spacing w:before="0" w:beforeAutospacing="0" w:after="120" w:afterAutospacing="0" w:line="240" w:lineRule="auto"/>
        <w:ind w:left="714" w:hanging="357"/>
        <w:jc w:val="both"/>
        <w:rPr>
          <w:rStyle w:val="Strong"/>
          <w:b w:val="0"/>
          <w:bCs w:val="0"/>
          <w:sz w:val="22"/>
          <w:szCs w:val="22"/>
        </w:rPr>
      </w:pPr>
      <w:r w:rsidRPr="00025803">
        <w:rPr>
          <w:rStyle w:val="Strong"/>
          <w:b w:val="0"/>
          <w:bCs w:val="0"/>
          <w:sz w:val="22"/>
          <w:szCs w:val="22"/>
        </w:rPr>
        <w:t xml:space="preserve">Option 1: selection of </w:t>
      </w:r>
      <w:r w:rsidRPr="00025803">
        <w:rPr>
          <w:rStyle w:val="Strong"/>
          <w:sz w:val="22"/>
          <w:szCs w:val="22"/>
        </w:rPr>
        <w:t xml:space="preserve">IOT </w:t>
      </w:r>
      <w:r w:rsidR="00F8383B" w:rsidRPr="00025803">
        <w:rPr>
          <w:rStyle w:val="Strong"/>
          <w:sz w:val="22"/>
          <w:szCs w:val="22"/>
        </w:rPr>
        <w:t>P</w:t>
      </w:r>
      <w:r w:rsidRPr="00025803">
        <w:rPr>
          <w:rStyle w:val="Strong"/>
          <w:sz w:val="22"/>
          <w:szCs w:val="22"/>
        </w:rPr>
        <w:t xml:space="preserve">rofile </w:t>
      </w:r>
      <w:r w:rsidR="00F8383B" w:rsidRPr="00025803">
        <w:rPr>
          <w:rStyle w:val="Strong"/>
          <w:sz w:val="22"/>
          <w:szCs w:val="22"/>
        </w:rPr>
        <w:t>T</w:t>
      </w:r>
      <w:r w:rsidRPr="00025803">
        <w:rPr>
          <w:rStyle w:val="Strong"/>
          <w:sz w:val="22"/>
          <w:szCs w:val="22"/>
        </w:rPr>
        <w:t xml:space="preserve">est </w:t>
      </w:r>
      <w:r w:rsidR="00F8383B" w:rsidRPr="00025803">
        <w:rPr>
          <w:rStyle w:val="Strong"/>
          <w:sz w:val="22"/>
          <w:szCs w:val="22"/>
        </w:rPr>
        <w:t>C</w:t>
      </w:r>
      <w:r w:rsidRPr="00025803">
        <w:rPr>
          <w:rStyle w:val="Strong"/>
          <w:sz w:val="22"/>
          <w:szCs w:val="22"/>
        </w:rPr>
        <w:t>onfiguration</w:t>
      </w:r>
      <w:r w:rsidRPr="00025803">
        <w:rPr>
          <w:rStyle w:val="Strong"/>
          <w:b w:val="0"/>
          <w:bCs w:val="0"/>
          <w:sz w:val="22"/>
          <w:szCs w:val="22"/>
        </w:rPr>
        <w:t xml:space="preserve">(s) listed in the Fronthaul Interoperability Test Specification (IOT) (O-RAN.WG4.IOT). The name(s) of used IOT </w:t>
      </w:r>
      <w:r w:rsidR="00F8383B" w:rsidRPr="00025803">
        <w:rPr>
          <w:rStyle w:val="Strong"/>
          <w:b w:val="0"/>
          <w:bCs w:val="0"/>
          <w:sz w:val="22"/>
          <w:szCs w:val="22"/>
        </w:rPr>
        <w:t>P</w:t>
      </w:r>
      <w:r w:rsidRPr="00025803">
        <w:rPr>
          <w:rStyle w:val="Strong"/>
          <w:b w:val="0"/>
          <w:bCs w:val="0"/>
          <w:sz w:val="22"/>
          <w:szCs w:val="22"/>
        </w:rPr>
        <w:t xml:space="preserve">rofile </w:t>
      </w:r>
      <w:r w:rsidR="00F8383B" w:rsidRPr="00025803">
        <w:rPr>
          <w:rStyle w:val="Strong"/>
          <w:b w:val="0"/>
          <w:bCs w:val="0"/>
          <w:sz w:val="22"/>
          <w:szCs w:val="22"/>
        </w:rPr>
        <w:t>T</w:t>
      </w:r>
      <w:r w:rsidRPr="00025803">
        <w:rPr>
          <w:rStyle w:val="Strong"/>
          <w:b w:val="0"/>
          <w:bCs w:val="0"/>
          <w:sz w:val="22"/>
          <w:szCs w:val="22"/>
        </w:rPr>
        <w:t xml:space="preserve">est </w:t>
      </w:r>
      <w:r w:rsidR="00F8383B" w:rsidRPr="00025803">
        <w:rPr>
          <w:rStyle w:val="Strong"/>
          <w:b w:val="0"/>
          <w:bCs w:val="0"/>
          <w:sz w:val="22"/>
          <w:szCs w:val="22"/>
        </w:rPr>
        <w:t>C</w:t>
      </w:r>
      <w:r w:rsidRPr="00025803">
        <w:rPr>
          <w:rStyle w:val="Strong"/>
          <w:b w:val="0"/>
          <w:bCs w:val="0"/>
          <w:sz w:val="22"/>
          <w:szCs w:val="22"/>
        </w:rPr>
        <w:t xml:space="preserve">onfiguration shall be mentioned in the </w:t>
      </w:r>
      <w:r w:rsidR="00F8383B" w:rsidRPr="00025803">
        <w:rPr>
          <w:rStyle w:val="Strong"/>
          <w:b w:val="0"/>
          <w:bCs w:val="0"/>
          <w:sz w:val="22"/>
          <w:szCs w:val="22"/>
        </w:rPr>
        <w:t>summary</w:t>
      </w:r>
      <w:r w:rsidRPr="00025803">
        <w:rPr>
          <w:rStyle w:val="Strong"/>
          <w:b w:val="0"/>
          <w:bCs w:val="0"/>
          <w:sz w:val="22"/>
          <w:szCs w:val="22"/>
        </w:rPr>
        <w:t xml:space="preserve"> report (tab “IOT Badge OpenFH”). </w:t>
      </w:r>
    </w:p>
    <w:p w14:paraId="6E42F056" w14:textId="675F3215" w:rsidR="00B656A0" w:rsidRPr="00025803" w:rsidRDefault="00B656A0" w:rsidP="00025803">
      <w:pPr>
        <w:pStyle w:val="NormalWeb"/>
        <w:numPr>
          <w:ilvl w:val="0"/>
          <w:numId w:val="20"/>
        </w:numPr>
        <w:spacing w:before="0" w:beforeAutospacing="0" w:after="120" w:afterAutospacing="0" w:line="240" w:lineRule="auto"/>
        <w:ind w:left="714" w:hanging="357"/>
        <w:jc w:val="both"/>
        <w:rPr>
          <w:rStyle w:val="Strong"/>
          <w:b w:val="0"/>
          <w:bCs w:val="0"/>
          <w:sz w:val="22"/>
          <w:szCs w:val="22"/>
        </w:rPr>
      </w:pPr>
      <w:r w:rsidRPr="00025803">
        <w:rPr>
          <w:rStyle w:val="Strong"/>
          <w:b w:val="0"/>
          <w:bCs w:val="0"/>
          <w:sz w:val="22"/>
          <w:szCs w:val="22"/>
        </w:rPr>
        <w:t xml:space="preserve">Option 2:  creation of </w:t>
      </w:r>
      <w:r w:rsidR="00F8383B" w:rsidRPr="00025803">
        <w:rPr>
          <w:rStyle w:val="Strong"/>
          <w:sz w:val="22"/>
          <w:szCs w:val="22"/>
        </w:rPr>
        <w:t>C</w:t>
      </w:r>
      <w:r w:rsidRPr="00025803">
        <w:rPr>
          <w:rStyle w:val="Strong"/>
          <w:sz w:val="22"/>
          <w:szCs w:val="22"/>
        </w:rPr>
        <w:t xml:space="preserve">ustomized IOT </w:t>
      </w:r>
      <w:r w:rsidR="00F8383B" w:rsidRPr="00025803">
        <w:rPr>
          <w:rStyle w:val="Strong"/>
          <w:sz w:val="22"/>
          <w:szCs w:val="22"/>
        </w:rPr>
        <w:t>C</w:t>
      </w:r>
      <w:r w:rsidRPr="00025803">
        <w:rPr>
          <w:rStyle w:val="Strong"/>
          <w:sz w:val="22"/>
          <w:szCs w:val="22"/>
        </w:rPr>
        <w:t>onfiguration</w:t>
      </w:r>
      <w:r w:rsidRPr="00025803">
        <w:rPr>
          <w:rStyle w:val="Strong"/>
          <w:b w:val="0"/>
          <w:bCs w:val="0"/>
          <w:sz w:val="22"/>
          <w:szCs w:val="22"/>
        </w:rPr>
        <w:t xml:space="preserve">(s).  The </w:t>
      </w:r>
      <w:r w:rsidR="00006607" w:rsidRPr="00025803">
        <w:rPr>
          <w:rStyle w:val="Strong"/>
          <w:b w:val="0"/>
          <w:bCs w:val="0"/>
          <w:sz w:val="22"/>
          <w:szCs w:val="22"/>
        </w:rPr>
        <w:t>C</w:t>
      </w:r>
      <w:r w:rsidRPr="00025803">
        <w:rPr>
          <w:rStyle w:val="Strong"/>
          <w:b w:val="0"/>
          <w:bCs w:val="0"/>
          <w:sz w:val="22"/>
          <w:szCs w:val="22"/>
        </w:rPr>
        <w:t xml:space="preserve">ustomized IOT </w:t>
      </w:r>
      <w:r w:rsidR="00006607" w:rsidRPr="00025803">
        <w:rPr>
          <w:rStyle w:val="Strong"/>
          <w:b w:val="0"/>
          <w:bCs w:val="0"/>
          <w:sz w:val="22"/>
          <w:szCs w:val="22"/>
        </w:rPr>
        <w:t>C</w:t>
      </w:r>
      <w:r w:rsidRPr="00025803">
        <w:rPr>
          <w:rStyle w:val="Strong"/>
          <w:b w:val="0"/>
          <w:bCs w:val="0"/>
          <w:sz w:val="22"/>
          <w:szCs w:val="22"/>
        </w:rPr>
        <w:t xml:space="preserve">onfiguration(s) (incl. the values of all required system parameters) shall be included in the </w:t>
      </w:r>
      <w:r w:rsidR="00006607" w:rsidRPr="00025803">
        <w:rPr>
          <w:rStyle w:val="Strong"/>
          <w:b w:val="0"/>
          <w:bCs w:val="0"/>
          <w:sz w:val="22"/>
          <w:szCs w:val="22"/>
        </w:rPr>
        <w:t>summary</w:t>
      </w:r>
      <w:r w:rsidRPr="00025803">
        <w:rPr>
          <w:rStyle w:val="Strong"/>
          <w:b w:val="0"/>
          <w:bCs w:val="0"/>
          <w:sz w:val="22"/>
          <w:szCs w:val="22"/>
        </w:rPr>
        <w:t xml:space="preserve"> report (tab “</w:t>
      </w:r>
      <w:r w:rsidR="00796740" w:rsidRPr="00025803">
        <w:rPr>
          <w:rStyle w:val="Strong"/>
          <w:b w:val="0"/>
          <w:bCs w:val="0"/>
          <w:sz w:val="22"/>
          <w:szCs w:val="22"/>
        </w:rPr>
        <w:t>OpenFH Customized IOT Conf.</w:t>
      </w:r>
      <w:r w:rsidRPr="00025803">
        <w:rPr>
          <w:rStyle w:val="Strong"/>
          <w:b w:val="0"/>
          <w:bCs w:val="0"/>
          <w:sz w:val="22"/>
          <w:szCs w:val="22"/>
        </w:rPr>
        <w:t xml:space="preserve">”). In case of multiple </w:t>
      </w:r>
      <w:r w:rsidR="00006607" w:rsidRPr="00025803">
        <w:rPr>
          <w:rStyle w:val="Strong"/>
          <w:b w:val="0"/>
          <w:bCs w:val="0"/>
          <w:sz w:val="22"/>
          <w:szCs w:val="22"/>
        </w:rPr>
        <w:t>C</w:t>
      </w:r>
      <w:r w:rsidRPr="00025803">
        <w:rPr>
          <w:rStyle w:val="Strong"/>
          <w:b w:val="0"/>
          <w:bCs w:val="0"/>
          <w:sz w:val="22"/>
          <w:szCs w:val="22"/>
        </w:rPr>
        <w:t xml:space="preserve">ustomized IOT </w:t>
      </w:r>
      <w:r w:rsidR="00006607" w:rsidRPr="00025803">
        <w:rPr>
          <w:rStyle w:val="Strong"/>
          <w:b w:val="0"/>
          <w:bCs w:val="0"/>
          <w:sz w:val="22"/>
          <w:szCs w:val="22"/>
        </w:rPr>
        <w:t>C</w:t>
      </w:r>
      <w:r w:rsidRPr="00025803">
        <w:rPr>
          <w:rStyle w:val="Strong"/>
          <w:b w:val="0"/>
          <w:bCs w:val="0"/>
          <w:sz w:val="22"/>
          <w:szCs w:val="22"/>
        </w:rPr>
        <w:t xml:space="preserve">onfigurations, individual column shall be created for each </w:t>
      </w:r>
      <w:r w:rsidR="00006607" w:rsidRPr="00025803">
        <w:rPr>
          <w:rStyle w:val="Strong"/>
          <w:b w:val="0"/>
          <w:bCs w:val="0"/>
          <w:sz w:val="22"/>
          <w:szCs w:val="22"/>
        </w:rPr>
        <w:t>C</w:t>
      </w:r>
      <w:r w:rsidRPr="00025803">
        <w:rPr>
          <w:rStyle w:val="Strong"/>
          <w:b w:val="0"/>
          <w:bCs w:val="0"/>
          <w:sz w:val="22"/>
          <w:szCs w:val="22"/>
        </w:rPr>
        <w:t xml:space="preserve">ustomized IOT configuration. The name(s) of used </w:t>
      </w:r>
      <w:r w:rsidR="00006607" w:rsidRPr="00025803">
        <w:rPr>
          <w:rStyle w:val="Strong"/>
          <w:b w:val="0"/>
          <w:bCs w:val="0"/>
          <w:sz w:val="22"/>
          <w:szCs w:val="22"/>
        </w:rPr>
        <w:t>C</w:t>
      </w:r>
      <w:r w:rsidRPr="00025803">
        <w:rPr>
          <w:rStyle w:val="Strong"/>
          <w:b w:val="0"/>
          <w:bCs w:val="0"/>
          <w:sz w:val="22"/>
          <w:szCs w:val="22"/>
        </w:rPr>
        <w:t xml:space="preserve">ustomized IOT </w:t>
      </w:r>
      <w:r w:rsidR="00006607" w:rsidRPr="00025803">
        <w:rPr>
          <w:rStyle w:val="Strong"/>
          <w:b w:val="0"/>
          <w:bCs w:val="0"/>
          <w:sz w:val="22"/>
          <w:szCs w:val="22"/>
        </w:rPr>
        <w:t>C</w:t>
      </w:r>
      <w:r w:rsidRPr="00025803">
        <w:rPr>
          <w:rStyle w:val="Strong"/>
          <w:b w:val="0"/>
          <w:bCs w:val="0"/>
          <w:sz w:val="22"/>
          <w:szCs w:val="22"/>
        </w:rPr>
        <w:t xml:space="preserve">onfiguration shall be mentioned in the </w:t>
      </w:r>
      <w:r w:rsidR="00006607" w:rsidRPr="00025803">
        <w:rPr>
          <w:rStyle w:val="Strong"/>
          <w:b w:val="0"/>
          <w:bCs w:val="0"/>
          <w:sz w:val="22"/>
          <w:szCs w:val="22"/>
        </w:rPr>
        <w:t>summary</w:t>
      </w:r>
      <w:r w:rsidRPr="00025803">
        <w:rPr>
          <w:rStyle w:val="Strong"/>
          <w:b w:val="0"/>
          <w:bCs w:val="0"/>
          <w:sz w:val="22"/>
          <w:szCs w:val="22"/>
        </w:rPr>
        <w:t xml:space="preserve"> report (tab “IOT Badge OpenFH”). </w:t>
      </w:r>
    </w:p>
    <w:p w14:paraId="190B14F2" w14:textId="0CF9C362" w:rsidR="00B656A0" w:rsidRPr="00B656A0" w:rsidRDefault="00B656A0" w:rsidP="00B656A0">
      <w:pPr>
        <w:jc w:val="both"/>
      </w:pPr>
      <w:r w:rsidRPr="00B656A0">
        <w:t xml:space="preserve">For the purpose of O-RAN IOT Badge, all the information and data from the testing shall be collected in the </w:t>
      </w:r>
      <w:r w:rsidR="00006607">
        <w:t>summary</w:t>
      </w:r>
      <w:r w:rsidRPr="00B656A0">
        <w:t xml:space="preserve"> report (tab “IOT Badge OpenFH”)</w:t>
      </w:r>
      <w:r w:rsidR="00006607">
        <w:t xml:space="preserve"> and test report</w:t>
      </w:r>
      <w:r w:rsidRPr="00B656A0">
        <w:t>.</w:t>
      </w:r>
    </w:p>
    <w:p w14:paraId="592F4B93" w14:textId="6B992F46" w:rsidR="00B656A0" w:rsidRPr="00B656A0" w:rsidRDefault="00B568CE" w:rsidP="00B568CE">
      <w:pPr>
        <w:pStyle w:val="Heading2"/>
        <w:rPr>
          <w:rFonts w:eastAsiaTheme="minorHAnsi"/>
        </w:rPr>
      </w:pPr>
      <w:bookmarkStart w:id="126" w:name="_Toc161924018"/>
      <w:r>
        <w:rPr>
          <w:rFonts w:eastAsiaTheme="minorHAnsi"/>
        </w:rPr>
        <w:t xml:space="preserve">7.3 </w:t>
      </w:r>
      <w:r w:rsidR="00B656A0" w:rsidRPr="00B656A0">
        <w:rPr>
          <w:rFonts w:eastAsiaTheme="minorHAnsi"/>
        </w:rPr>
        <w:t>X2 interface</w:t>
      </w:r>
      <w:bookmarkEnd w:id="126"/>
      <w:r w:rsidR="00B656A0" w:rsidRPr="00B656A0">
        <w:rPr>
          <w:rFonts w:eastAsiaTheme="minorHAnsi"/>
        </w:rPr>
        <w:t xml:space="preserve"> </w:t>
      </w:r>
    </w:p>
    <w:p w14:paraId="06732112" w14:textId="64D64CD2" w:rsidR="00B656A0" w:rsidRPr="00B656A0" w:rsidRDefault="003A5423" w:rsidP="00B656A0">
      <w:pPr>
        <w:jc w:val="both"/>
      </w:pPr>
      <w:r w:rsidRPr="003A5423">
        <w:t>All tests for validation of interoperability between subsystems (DUT pairs listed in Table 7.1-1) utilizing X2 interface are specified in the O-RAN “Interoperability Test Specification (IOT)” (O-RAN.WG5.IOT). Based on the supported capabilities, functionalities</w:t>
      </w:r>
      <w:r>
        <w:t>,</w:t>
      </w:r>
      <w:r w:rsidRPr="003A5423">
        <w:t xml:space="preserve"> and features of Devices under Test (DUTs), the user/tester needs to identify all applicable X2 C-plane and X2 U-plane IOT tests from this test specification. </w:t>
      </w:r>
      <w:r w:rsidRPr="003A5423">
        <w:rPr>
          <w:b/>
          <w:bCs/>
        </w:rPr>
        <w:t>All applicable X2 C-plane and U-plane IOT tests shall be passed for issuing of O RAN IOT badge.</w:t>
      </w:r>
      <w:r w:rsidRPr="003A5423">
        <w:t xml:space="preserve"> </w:t>
      </w:r>
      <w:r w:rsidR="00B656A0" w:rsidRPr="00B656A0">
        <w:t xml:space="preserve">  </w:t>
      </w:r>
    </w:p>
    <w:p w14:paraId="09C85AC7" w14:textId="0C186EDF" w:rsidR="00B656A0" w:rsidRPr="00B656A0" w:rsidRDefault="00B656A0" w:rsidP="00B656A0">
      <w:pPr>
        <w:jc w:val="both"/>
      </w:pPr>
      <w:r w:rsidRPr="00B656A0">
        <w:t xml:space="preserve">For the purpose of O-RAN IOT Badge, all the information and data from the testing shall be collected in the </w:t>
      </w:r>
      <w:r w:rsidR="00463480">
        <w:t>summary</w:t>
      </w:r>
      <w:r w:rsidRPr="00B656A0">
        <w:t xml:space="preserve"> report (tab “IOT Badge X2”)</w:t>
      </w:r>
      <w:r w:rsidR="00463480">
        <w:t xml:space="preserve"> and test report</w:t>
      </w:r>
      <w:r w:rsidRPr="00B656A0">
        <w:t>.</w:t>
      </w:r>
    </w:p>
    <w:p w14:paraId="664F3059" w14:textId="690F702F" w:rsidR="00B656A0" w:rsidRPr="00B656A0" w:rsidRDefault="00B568CE" w:rsidP="00B568CE">
      <w:pPr>
        <w:pStyle w:val="Heading2"/>
        <w:rPr>
          <w:rFonts w:eastAsiaTheme="minorHAnsi"/>
        </w:rPr>
      </w:pPr>
      <w:bookmarkStart w:id="127" w:name="_Toc161924019"/>
      <w:r>
        <w:rPr>
          <w:rFonts w:eastAsiaTheme="minorHAnsi"/>
        </w:rPr>
        <w:t xml:space="preserve">7.4 </w:t>
      </w:r>
      <w:r w:rsidR="00B656A0" w:rsidRPr="00B656A0">
        <w:rPr>
          <w:rFonts w:eastAsiaTheme="minorHAnsi"/>
        </w:rPr>
        <w:t>F1 interface</w:t>
      </w:r>
      <w:bookmarkEnd w:id="127"/>
      <w:r w:rsidR="00B656A0" w:rsidRPr="00B656A0">
        <w:rPr>
          <w:rFonts w:eastAsiaTheme="minorHAnsi"/>
        </w:rPr>
        <w:t xml:space="preserve"> </w:t>
      </w:r>
    </w:p>
    <w:p w14:paraId="0C5863CB" w14:textId="21CAB1E0" w:rsidR="003A5423" w:rsidRDefault="003A5423" w:rsidP="00B656A0">
      <w:pPr>
        <w:jc w:val="both"/>
      </w:pPr>
      <w:r w:rsidRPr="003A5423">
        <w:t>All tests for validation of interoperability between subsystems (DUT pairs listed in Table 7.1-1) utilizing F1 interface are specified in the O-RAN “Interoperability Test Specification (IOT)” (O-RAN.WG5.IOT). Based on the supported capabilities, functionalities</w:t>
      </w:r>
      <w:r>
        <w:t>,</w:t>
      </w:r>
      <w:r w:rsidRPr="003A5423">
        <w:t xml:space="preserve"> and features of Devices under Test (DUTs), the user/tester needs to identify all applicable F1 IOT tests from this test specification. </w:t>
      </w:r>
      <w:r w:rsidRPr="003A5423">
        <w:rPr>
          <w:b/>
          <w:bCs/>
        </w:rPr>
        <w:t>All applicable F1 IOT tests shall be passed for issuing of O-RAN IOT badge.</w:t>
      </w:r>
    </w:p>
    <w:p w14:paraId="75F3D45F" w14:textId="7F7A27DE" w:rsidR="00B656A0" w:rsidRPr="00B656A0" w:rsidRDefault="00B656A0" w:rsidP="00B656A0">
      <w:pPr>
        <w:jc w:val="both"/>
      </w:pPr>
      <w:r w:rsidRPr="00B656A0">
        <w:t xml:space="preserve"> For the purpose of O-RAN IOT Badge, all the information and data from the testing shall be collected in the </w:t>
      </w:r>
      <w:r w:rsidR="00463480">
        <w:t>summary</w:t>
      </w:r>
      <w:r w:rsidRPr="00B656A0">
        <w:t xml:space="preserve"> report (tab “IOT Badge F1”)</w:t>
      </w:r>
      <w:r w:rsidR="00463480">
        <w:t xml:space="preserve"> and test report.</w:t>
      </w:r>
    </w:p>
    <w:p w14:paraId="26273660" w14:textId="536DFDE5" w:rsidR="00B656A0" w:rsidRPr="00B656A0" w:rsidRDefault="00B568CE" w:rsidP="00B568CE">
      <w:pPr>
        <w:pStyle w:val="Heading2"/>
        <w:rPr>
          <w:rFonts w:eastAsiaTheme="minorHAnsi"/>
        </w:rPr>
      </w:pPr>
      <w:bookmarkStart w:id="128" w:name="_Toc161924020"/>
      <w:r>
        <w:rPr>
          <w:rFonts w:eastAsiaTheme="minorHAnsi"/>
        </w:rPr>
        <w:t xml:space="preserve">7.5 </w:t>
      </w:r>
      <w:r w:rsidR="00B656A0" w:rsidRPr="00B656A0">
        <w:rPr>
          <w:rFonts w:eastAsiaTheme="minorHAnsi"/>
        </w:rPr>
        <w:t>Xn interface</w:t>
      </w:r>
      <w:bookmarkEnd w:id="128"/>
      <w:r w:rsidR="00B656A0" w:rsidRPr="00B656A0">
        <w:rPr>
          <w:rFonts w:eastAsiaTheme="minorHAnsi"/>
        </w:rPr>
        <w:t xml:space="preserve"> </w:t>
      </w:r>
    </w:p>
    <w:p w14:paraId="495DD013" w14:textId="2B5E7968" w:rsidR="00B656A0" w:rsidRPr="00B656A0" w:rsidRDefault="003A5423" w:rsidP="00B656A0">
      <w:pPr>
        <w:jc w:val="both"/>
      </w:pPr>
      <w:r w:rsidRPr="003A5423">
        <w:t>All tests for validation of interoperability between subsystems (DUT pairs listed in Table 7.1-1)</w:t>
      </w:r>
      <w:r w:rsidR="005A086A">
        <w:t xml:space="preserve"> </w:t>
      </w:r>
      <w:r w:rsidRPr="003A5423">
        <w:t>utilizing Xn interface are specified in the O-RAN “Interoperability Test Specification (IOT)” (O-RAN.WG5.IOT). Based on the supported capabilities, functionalities</w:t>
      </w:r>
      <w:r>
        <w:t>,</w:t>
      </w:r>
      <w:r w:rsidRPr="003A5423">
        <w:t xml:space="preserve"> and features of Devices under Test (DUTs), the user/tester needs to identify all applicable Xn IOT tests from this test specification. </w:t>
      </w:r>
      <w:r w:rsidRPr="003A5423">
        <w:rPr>
          <w:b/>
          <w:bCs/>
        </w:rPr>
        <w:t>All applicable Xn IOT tests shall be passed for issuing of O-RAN IOT badge.</w:t>
      </w:r>
    </w:p>
    <w:p w14:paraId="27754572" w14:textId="3CD00ECB" w:rsidR="006B22A9" w:rsidRPr="00F76CC5" w:rsidRDefault="00B656A0" w:rsidP="00B656A0">
      <w:pPr>
        <w:jc w:val="both"/>
        <w:rPr>
          <w:rFonts w:eastAsia="Times New Roman" w:cstheme="minorHAnsi"/>
        </w:rPr>
      </w:pPr>
      <w:r w:rsidRPr="00B656A0">
        <w:t>For the purpose of O-RAN IOT Badge, all the information</w:t>
      </w:r>
      <w:r w:rsidRPr="00B656A0">
        <w:rPr>
          <w:rFonts w:eastAsia="Times New Roman" w:cstheme="minorHAnsi"/>
        </w:rPr>
        <w:t xml:space="preserve"> and data from the testing shall be collected in the </w:t>
      </w:r>
      <w:r w:rsidR="00463480">
        <w:rPr>
          <w:rFonts w:eastAsia="Times New Roman" w:cstheme="minorHAnsi"/>
        </w:rPr>
        <w:t>summary</w:t>
      </w:r>
      <w:r w:rsidRPr="00B656A0">
        <w:rPr>
          <w:rFonts w:eastAsia="Times New Roman" w:cstheme="minorHAnsi"/>
        </w:rPr>
        <w:t xml:space="preserve"> report (tab “IOT Badge Xn”)</w:t>
      </w:r>
      <w:r w:rsidR="00463480">
        <w:rPr>
          <w:rFonts w:eastAsia="Times New Roman" w:cstheme="minorHAnsi"/>
        </w:rPr>
        <w:t xml:space="preserve"> and test report</w:t>
      </w:r>
      <w:r w:rsidRPr="00B656A0">
        <w:rPr>
          <w:rFonts w:eastAsia="Times New Roman" w:cstheme="minorHAnsi"/>
        </w:rPr>
        <w:t>.</w:t>
      </w:r>
    </w:p>
    <w:p w14:paraId="4EC0F140" w14:textId="50061844" w:rsidR="00413833" w:rsidRDefault="00703210" w:rsidP="00703210">
      <w:pPr>
        <w:pStyle w:val="Heading1"/>
      </w:pPr>
      <w:bookmarkStart w:id="129" w:name="_Toc161924021"/>
      <w:r>
        <w:lastRenderedPageBreak/>
        <w:t xml:space="preserve">8. </w:t>
      </w:r>
      <w:r w:rsidRPr="00703210">
        <w:t>O-RAN E2E Badge Procedures</w:t>
      </w:r>
      <w:bookmarkEnd w:id="129"/>
    </w:p>
    <w:p w14:paraId="40977323" w14:textId="77777777" w:rsidR="00717D5A" w:rsidRDefault="00717D5A" w:rsidP="00717D5A">
      <w:pPr>
        <w:jc w:val="both"/>
      </w:pPr>
      <w:r>
        <w:t>This section provides the procedures for validation of end-to-end functionality and security of end-to-end systems or subsystems utilizing O-RAN specified or profiled open interfaces resulting in the award of O-RAN E2E badge.</w:t>
      </w:r>
    </w:p>
    <w:p w14:paraId="00367138" w14:textId="5CB84427" w:rsidR="00717D5A" w:rsidRDefault="00B4313D" w:rsidP="00717D5A">
      <w:pPr>
        <w:jc w:val="both"/>
      </w:pPr>
      <w:r w:rsidRPr="00F15C0F">
        <w:t>All tests for validation of end-to-end functionality are specified in O-RAN End-to-end Test Specification (O-RAN.TIFG.E2E-Test) and for end-to-end security in O-RAN Security Test Specifications</w:t>
      </w:r>
      <w:r>
        <w:t xml:space="preserve"> </w:t>
      </w:r>
      <w:r w:rsidRPr="00F15C0F">
        <w:t>(O-RAN.WG11.</w:t>
      </w:r>
      <w:r>
        <w:t xml:space="preserve"> </w:t>
      </w:r>
      <w:r w:rsidRPr="00F15C0F">
        <w:t xml:space="preserve">SecTestSpecs). </w:t>
      </w:r>
      <w:r w:rsidRPr="00F15C0F">
        <w:rPr>
          <w:b/>
          <w:bCs/>
        </w:rPr>
        <w:t>All applicable functional tests and “3GPP Security Assurance Specification (SCAS)” tests shall be passed for issuing of O-RAN E2E badge</w:t>
      </w:r>
      <w:r>
        <w:t xml:space="preserve">. </w:t>
      </w:r>
      <w:r w:rsidR="00717D5A">
        <w:t>The applicability of tests depends on the supported capabilities, functionalities, and features of Device(s) under test/System under test. The other tests from the test specification or any tests from other sources (e.g. 3GPP specifications) can be executed, and test results may be added to summary report and test report, but passing of these tests is not required for issuing of the specific O-RAN E2E badge.</w:t>
      </w:r>
    </w:p>
    <w:p w14:paraId="5AEEA3CA" w14:textId="4D138086" w:rsidR="00703210" w:rsidRPr="00703210" w:rsidRDefault="00703210" w:rsidP="00717D5A">
      <w:pPr>
        <w:jc w:val="both"/>
      </w:pPr>
      <w:r w:rsidRPr="00703210">
        <w:t>For the purpose of O-RAN E2E badge, the participating vendor(s) can choose one of the following scenarios:</w:t>
      </w:r>
    </w:p>
    <w:p w14:paraId="100E62AA" w14:textId="32CF34CA" w:rsidR="00703210" w:rsidRPr="00B4313D" w:rsidRDefault="00703210" w:rsidP="00025803">
      <w:pPr>
        <w:pStyle w:val="NormalWeb"/>
        <w:numPr>
          <w:ilvl w:val="0"/>
          <w:numId w:val="20"/>
        </w:numPr>
        <w:spacing w:before="0" w:beforeAutospacing="0" w:after="120" w:afterAutospacing="0" w:line="240" w:lineRule="auto"/>
        <w:ind w:left="714" w:hanging="357"/>
        <w:jc w:val="both"/>
        <w:rPr>
          <w:rStyle w:val="Strong"/>
          <w:sz w:val="22"/>
          <w:szCs w:val="22"/>
        </w:rPr>
      </w:pPr>
      <w:r w:rsidRPr="00B4313D">
        <w:rPr>
          <w:rStyle w:val="Strong"/>
          <w:sz w:val="22"/>
          <w:szCs w:val="22"/>
        </w:rPr>
        <w:t>Validation of E2E functionality</w:t>
      </w:r>
      <w:r w:rsidR="00717D5A" w:rsidRPr="00B4313D">
        <w:rPr>
          <w:rStyle w:val="Strong"/>
          <w:sz w:val="22"/>
          <w:szCs w:val="22"/>
        </w:rPr>
        <w:t xml:space="preserve"> and security</w:t>
      </w:r>
      <w:r w:rsidRPr="00B4313D">
        <w:rPr>
          <w:rStyle w:val="Strong"/>
          <w:sz w:val="22"/>
          <w:szCs w:val="22"/>
        </w:rPr>
        <w:t xml:space="preserve"> of single or multiple Device(s) under test (DUTs) as a part of E2E reference test setup (subsystem replacement testing) </w:t>
      </w:r>
    </w:p>
    <w:p w14:paraId="12EBC4EA" w14:textId="0256D423" w:rsidR="00703210" w:rsidRPr="00B4313D" w:rsidRDefault="00703210" w:rsidP="00025803">
      <w:pPr>
        <w:pStyle w:val="NormalWeb"/>
        <w:numPr>
          <w:ilvl w:val="0"/>
          <w:numId w:val="20"/>
        </w:numPr>
        <w:spacing w:before="0" w:beforeAutospacing="0" w:after="120" w:afterAutospacing="0" w:line="240" w:lineRule="auto"/>
        <w:ind w:left="714" w:hanging="357"/>
        <w:jc w:val="both"/>
        <w:rPr>
          <w:rStyle w:val="Strong"/>
          <w:sz w:val="22"/>
          <w:szCs w:val="22"/>
        </w:rPr>
      </w:pPr>
      <w:r w:rsidRPr="00B4313D">
        <w:rPr>
          <w:rStyle w:val="Strong"/>
          <w:sz w:val="22"/>
          <w:szCs w:val="22"/>
        </w:rPr>
        <w:t xml:space="preserve">Validation of E2E functionality </w:t>
      </w:r>
      <w:r w:rsidR="00717D5A" w:rsidRPr="00B4313D">
        <w:rPr>
          <w:rStyle w:val="Strong"/>
          <w:sz w:val="22"/>
          <w:szCs w:val="22"/>
        </w:rPr>
        <w:t xml:space="preserve">and security </w:t>
      </w:r>
      <w:r w:rsidRPr="00B4313D">
        <w:rPr>
          <w:rStyle w:val="Strong"/>
          <w:sz w:val="22"/>
          <w:szCs w:val="22"/>
        </w:rPr>
        <w:t xml:space="preserve">of the entire E2E test setup as System under test (SUT) </w:t>
      </w:r>
    </w:p>
    <w:p w14:paraId="1514215E" w14:textId="57AC1C65" w:rsidR="00703210" w:rsidRDefault="00703210" w:rsidP="00703210">
      <w:pPr>
        <w:jc w:val="both"/>
      </w:pPr>
      <w:r w:rsidRPr="00703210">
        <w:t xml:space="preserve">For the purpose of O-RAN E2E Badge, all the information and data from the testing shall be collected in the </w:t>
      </w:r>
      <w:r w:rsidR="00463480">
        <w:t>summary</w:t>
      </w:r>
      <w:r w:rsidRPr="00703210">
        <w:t xml:space="preserve"> report (tab “E2E Badge”)</w:t>
      </w:r>
      <w:r w:rsidR="00463480">
        <w:t xml:space="preserve"> and test report</w:t>
      </w:r>
      <w:r w:rsidRPr="00703210">
        <w:t>.</w:t>
      </w:r>
    </w:p>
    <w:p w14:paraId="3AADC271" w14:textId="5E02A77D" w:rsidR="00BA14AA" w:rsidRDefault="00BA14AA">
      <w:pPr>
        <w:spacing w:after="0" w:line="240" w:lineRule="auto"/>
      </w:pPr>
      <w:r>
        <w:br w:type="page"/>
      </w:r>
    </w:p>
    <w:p w14:paraId="1820155F" w14:textId="77777777" w:rsidR="009B353C" w:rsidRDefault="009B353C" w:rsidP="009B353C">
      <w:pPr>
        <w:pStyle w:val="Heading1"/>
      </w:pPr>
      <w:bookmarkStart w:id="130" w:name="_Toc161924022"/>
      <w:r>
        <w:lastRenderedPageBreak/>
        <w:t>Annex A – Certification application</w:t>
      </w:r>
      <w:bookmarkEnd w:id="130"/>
    </w:p>
    <w:p w14:paraId="21E094A9" w14:textId="77777777" w:rsidR="009B353C" w:rsidRDefault="009B353C" w:rsidP="009B353C">
      <w:pPr>
        <w:jc w:val="both"/>
      </w:pPr>
      <w:r>
        <w:t>Certification application should at least include the following information:</w:t>
      </w:r>
    </w:p>
    <w:p w14:paraId="3FB3E53F" w14:textId="7F66E09D"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Company</w:t>
      </w:r>
    </w:p>
    <w:p w14:paraId="736E7128" w14:textId="4990E4A8"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Contact Name</w:t>
      </w:r>
    </w:p>
    <w:p w14:paraId="6EF81279" w14:textId="255B1303"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Contact e-mail</w:t>
      </w:r>
    </w:p>
    <w:p w14:paraId="3DE9B168" w14:textId="693B2E2C"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Contact Address</w:t>
      </w:r>
    </w:p>
    <w:p w14:paraId="4947A997" w14:textId="7005952D"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Contact Phone</w:t>
      </w:r>
    </w:p>
    <w:p w14:paraId="5D41D248" w14:textId="01831319"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Product Name/Model</w:t>
      </w:r>
    </w:p>
    <w:p w14:paraId="412CF87C" w14:textId="6B3A0415"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Product Software/Firmware Version</w:t>
      </w:r>
    </w:p>
    <w:p w14:paraId="75458F33" w14:textId="25CE4574"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Product Description</w:t>
      </w:r>
    </w:p>
    <w:p w14:paraId="089395C9" w14:textId="4DAFC8D8"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Date of Submission</w:t>
      </w:r>
    </w:p>
    <w:p w14:paraId="20E5F60C" w14:textId="15F7C856"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Date of expected start of testing</w:t>
      </w:r>
    </w:p>
    <w:p w14:paraId="311CDC6A" w14:textId="0F9B3CFC"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Preferred OTIC</w:t>
      </w:r>
    </w:p>
    <w:p w14:paraId="3B408EDF" w14:textId="52AF3080" w:rsidR="009B353C" w:rsidRPr="009B353C" w:rsidRDefault="009B353C" w:rsidP="001E1327">
      <w:pPr>
        <w:pStyle w:val="xmsolistparagraph"/>
        <w:numPr>
          <w:ilvl w:val="0"/>
          <w:numId w:val="12"/>
        </w:numPr>
        <w:ind w:left="720" w:hanging="272"/>
        <w:contextualSpacing/>
        <w:jc w:val="both"/>
        <w:rPr>
          <w:rFonts w:asciiTheme="minorHAnsi" w:eastAsia="Times New Roman" w:hAnsiTheme="minorHAnsi" w:cstheme="minorHAnsi"/>
        </w:rPr>
      </w:pPr>
      <w:r w:rsidRPr="009B353C">
        <w:rPr>
          <w:rFonts w:asciiTheme="minorHAnsi" w:eastAsia="Times New Roman" w:hAnsiTheme="minorHAnsi" w:cstheme="minorHAnsi"/>
        </w:rPr>
        <w:t>Sub-system Type</w:t>
      </w:r>
    </w:p>
    <w:p w14:paraId="4562CC40" w14:textId="77777777" w:rsidR="00241EF0" w:rsidRDefault="00241EF0" w:rsidP="009B353C">
      <w:pPr>
        <w:jc w:val="both"/>
      </w:pPr>
    </w:p>
    <w:p w14:paraId="5B371473" w14:textId="167B5FD3" w:rsidR="009B353C" w:rsidRDefault="009B353C" w:rsidP="009B353C">
      <w:pPr>
        <w:jc w:val="both"/>
      </w:pPr>
      <w:r>
        <w:t>If the product uses certified building blocks or wishes to reuse results from an already certified/tested product, provide a description of the sub-assembly/building block and identify the source certified/tested product(s). Include any potential differences, changes or other factors that may impact the definition of needed regression testing.</w:t>
      </w:r>
    </w:p>
    <w:p w14:paraId="1617DE1F" w14:textId="5E0D7B8E" w:rsidR="00BA14AA" w:rsidRDefault="00BA14AA">
      <w:pPr>
        <w:spacing w:after="0" w:line="240" w:lineRule="auto"/>
      </w:pPr>
      <w:r>
        <w:br w:type="page"/>
      </w:r>
    </w:p>
    <w:p w14:paraId="6DD0DDAB" w14:textId="77777777" w:rsidR="009B353C" w:rsidRDefault="009B353C" w:rsidP="009B353C">
      <w:pPr>
        <w:pStyle w:val="Heading1"/>
      </w:pPr>
      <w:bookmarkStart w:id="131" w:name="_Toc161924023"/>
      <w:r>
        <w:lastRenderedPageBreak/>
        <w:t>Annex B – Compliance folder</w:t>
      </w:r>
      <w:bookmarkEnd w:id="131"/>
    </w:p>
    <w:p w14:paraId="00D4C85C" w14:textId="77777777" w:rsidR="009B353C" w:rsidRDefault="009B353C" w:rsidP="009B353C">
      <w:pPr>
        <w:jc w:val="both"/>
      </w:pPr>
      <w:r>
        <w:t>Compliance folder should at least include the following information:</w:t>
      </w:r>
    </w:p>
    <w:p w14:paraId="7E171FCD" w14:textId="1710FF38"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Index of contents</w:t>
      </w:r>
    </w:p>
    <w:p w14:paraId="582BE605" w14:textId="360401C7"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Completed ICS with test execution information</w:t>
      </w:r>
    </w:p>
    <w:p w14:paraId="27243E6F" w14:textId="216781E9"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Model/type numbers</w:t>
      </w:r>
    </w:p>
    <w:p w14:paraId="347C0264" w14:textId="459B8D6E"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Brand name</w:t>
      </w:r>
    </w:p>
    <w:p w14:paraId="1474768B" w14:textId="5C8EE5B3"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Manufacturer detail</w:t>
      </w:r>
    </w:p>
    <w:p w14:paraId="52F47F86" w14:textId="17C99B81"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Technical description including a block diagram, circuit diagram</w:t>
      </w:r>
    </w:p>
    <w:p w14:paraId="08CD0708" w14:textId="68CC374D"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Details of significant design aspects (features, specifications, installation measures, control of variants and manufacturing)</w:t>
      </w:r>
    </w:p>
    <w:p w14:paraId="3C937F18" w14:textId="2054731E"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Variant description (as applicable)</w:t>
      </w:r>
    </w:p>
    <w:p w14:paraId="017F969C" w14:textId="2C05902F"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Software version(s) / SVN</w:t>
      </w:r>
    </w:p>
    <w:p w14:paraId="16C19ED0" w14:textId="317D47A5"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Reference to versions of O-RAN ALLIANCE Certification Criteria used</w:t>
      </w:r>
    </w:p>
    <w:p w14:paraId="1CF657A0" w14:textId="7AD17AC3"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User, installation, or special instructions</w:t>
      </w:r>
    </w:p>
    <w:p w14:paraId="318C4DBC" w14:textId="287C664C"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Test data</w:t>
      </w:r>
    </w:p>
    <w:p w14:paraId="6E8EF4C1" w14:textId="097A097D"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Internal and the third party test reports</w:t>
      </w:r>
    </w:p>
    <w:p w14:paraId="7D50954B" w14:textId="0D559443"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Products tested for interoperability</w:t>
      </w:r>
    </w:p>
    <w:p w14:paraId="177C6C8A" w14:textId="21A395EE"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Details of changes in hardware and/or software configuration together with evidence of continued compliance</w:t>
      </w:r>
    </w:p>
    <w:p w14:paraId="1B5C9B37" w14:textId="06760DF1" w:rsidR="009B353C" w:rsidRPr="009B353C" w:rsidRDefault="009B353C" w:rsidP="001E1327">
      <w:pPr>
        <w:pStyle w:val="xmsolistparagraph"/>
        <w:numPr>
          <w:ilvl w:val="0"/>
          <w:numId w:val="12"/>
        </w:numPr>
        <w:ind w:left="720" w:hanging="272"/>
        <w:jc w:val="both"/>
        <w:rPr>
          <w:rFonts w:asciiTheme="minorHAnsi" w:eastAsia="Times New Roman" w:hAnsiTheme="minorHAnsi" w:cstheme="minorHAnsi"/>
        </w:rPr>
      </w:pPr>
      <w:r w:rsidRPr="009B353C">
        <w:rPr>
          <w:rFonts w:asciiTheme="minorHAnsi" w:eastAsia="Times New Roman" w:hAnsiTheme="minorHAnsi" w:cstheme="minorHAnsi"/>
        </w:rPr>
        <w:t>Evidence that the device has been developed and tested according to the Quality Management Program requirements</w:t>
      </w:r>
    </w:p>
    <w:p w14:paraId="7E947E36" w14:textId="3C9D6081" w:rsidR="001B4F44" w:rsidRPr="00703210" w:rsidRDefault="009B353C" w:rsidP="001E1327">
      <w:pPr>
        <w:pStyle w:val="xmsolistparagraph"/>
        <w:numPr>
          <w:ilvl w:val="0"/>
          <w:numId w:val="12"/>
        </w:numPr>
        <w:ind w:left="720" w:hanging="272"/>
        <w:jc w:val="both"/>
        <w:rPr>
          <w:rFonts w:asciiTheme="minorHAnsi" w:eastAsiaTheme="minorHAnsi" w:hAnsiTheme="minorHAnsi" w:cstheme="minorBidi"/>
        </w:rPr>
      </w:pPr>
      <w:r w:rsidRPr="009B353C">
        <w:rPr>
          <w:rFonts w:asciiTheme="minorHAnsi" w:eastAsia="Times New Roman" w:hAnsiTheme="minorHAnsi" w:cstheme="minorHAnsi"/>
        </w:rPr>
        <w:t>A copy of the Certification Declaration</w:t>
      </w:r>
      <w:r w:rsidR="001B4F44" w:rsidRPr="00703210">
        <w:rPr>
          <w:rFonts w:asciiTheme="minorHAnsi" w:eastAsiaTheme="minorHAnsi" w:hAnsiTheme="minorHAnsi" w:cstheme="minorBidi"/>
        </w:rPr>
        <w:br w:type="page"/>
      </w:r>
    </w:p>
    <w:p w14:paraId="31D52D0E" w14:textId="5C0BD106" w:rsidR="001B4F44" w:rsidRPr="00772F12" w:rsidRDefault="001B4F44" w:rsidP="001B4F44">
      <w:pPr>
        <w:pStyle w:val="Heading1"/>
        <w:rPr>
          <w:rFonts w:eastAsia="Batang"/>
        </w:rPr>
      </w:pPr>
      <w:bookmarkStart w:id="132" w:name="_Toc161924024"/>
      <w:bookmarkStart w:id="133" w:name="_Toc94645706"/>
      <w:bookmarkEnd w:id="90"/>
      <w:r w:rsidRPr="00772F12">
        <w:rPr>
          <w:rFonts w:eastAsia="Batang"/>
        </w:rPr>
        <w:lastRenderedPageBreak/>
        <w:t>Revision history</w:t>
      </w:r>
      <w:bookmarkEnd w:id="132"/>
      <w:r w:rsidRPr="00772F12">
        <w:rPr>
          <w:rFonts w:eastAsia="Batang"/>
        </w:rPr>
        <w:t xml:space="preserve"> </w:t>
      </w:r>
      <w:bookmarkEnd w:id="13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1B4F44" w:rsidRPr="00772F12" w14:paraId="31862B5C" w14:textId="77777777" w:rsidTr="00487630">
        <w:tc>
          <w:tcPr>
            <w:tcW w:w="1185" w:type="dxa"/>
            <w:shd w:val="clear" w:color="auto" w:fill="auto"/>
          </w:tcPr>
          <w:p w14:paraId="5A2E4495" w14:textId="77777777" w:rsidR="001B4F44" w:rsidRPr="00772F12" w:rsidRDefault="001B4F44" w:rsidP="00487630">
            <w:pPr>
              <w:pStyle w:val="TAH"/>
              <w:rPr>
                <w:lang w:val="en-GB"/>
              </w:rPr>
            </w:pPr>
            <w:r w:rsidRPr="00772F12">
              <w:rPr>
                <w:lang w:val="en-GB"/>
              </w:rPr>
              <w:lastRenderedPageBreak/>
              <w:t>Date</w:t>
            </w:r>
          </w:p>
        </w:tc>
        <w:tc>
          <w:tcPr>
            <w:tcW w:w="1075" w:type="dxa"/>
            <w:shd w:val="clear" w:color="auto" w:fill="auto"/>
          </w:tcPr>
          <w:p w14:paraId="3C09E172" w14:textId="77777777" w:rsidR="001B4F44" w:rsidRPr="00772F12" w:rsidRDefault="001B4F44" w:rsidP="00487630">
            <w:pPr>
              <w:pStyle w:val="TAH"/>
              <w:rPr>
                <w:lang w:val="en-GB"/>
              </w:rPr>
            </w:pPr>
            <w:r w:rsidRPr="00772F12">
              <w:rPr>
                <w:lang w:val="en-GB"/>
              </w:rPr>
              <w:t>Revision</w:t>
            </w:r>
          </w:p>
        </w:tc>
        <w:tc>
          <w:tcPr>
            <w:tcW w:w="7374" w:type="dxa"/>
            <w:shd w:val="clear" w:color="auto" w:fill="auto"/>
          </w:tcPr>
          <w:p w14:paraId="621A99AB" w14:textId="77777777" w:rsidR="001B4F44" w:rsidRPr="00772F12" w:rsidRDefault="001B4F44" w:rsidP="00487630">
            <w:pPr>
              <w:pStyle w:val="TAH"/>
              <w:rPr>
                <w:lang w:val="en-GB"/>
              </w:rPr>
            </w:pPr>
            <w:r w:rsidRPr="00772F12">
              <w:rPr>
                <w:lang w:val="en-GB"/>
              </w:rPr>
              <w:t>Description</w:t>
            </w:r>
          </w:p>
        </w:tc>
      </w:tr>
      <w:tr w:rsidR="003A20A5" w:rsidRPr="00772F12" w14:paraId="38AA6F63" w14:textId="77777777" w:rsidTr="00487630">
        <w:tc>
          <w:tcPr>
            <w:tcW w:w="1185" w:type="dxa"/>
            <w:shd w:val="clear" w:color="auto" w:fill="auto"/>
          </w:tcPr>
          <w:p w14:paraId="033A3407" w14:textId="65962539" w:rsidR="003A20A5" w:rsidRPr="00772F12" w:rsidRDefault="003A20A5" w:rsidP="003A20A5">
            <w:pPr>
              <w:pStyle w:val="TAL"/>
              <w:rPr>
                <w:lang w:val="en-GB"/>
              </w:rPr>
            </w:pPr>
            <w:r w:rsidRPr="00306FE4">
              <w:t>2021.03.05</w:t>
            </w:r>
          </w:p>
        </w:tc>
        <w:tc>
          <w:tcPr>
            <w:tcW w:w="1075" w:type="dxa"/>
            <w:shd w:val="clear" w:color="auto" w:fill="auto"/>
          </w:tcPr>
          <w:p w14:paraId="6AEAAE95" w14:textId="4AB882E7" w:rsidR="003A20A5" w:rsidRPr="00772F12" w:rsidRDefault="003A20A5" w:rsidP="003A20A5">
            <w:pPr>
              <w:pStyle w:val="TAL"/>
              <w:rPr>
                <w:lang w:val="en-GB"/>
              </w:rPr>
            </w:pPr>
            <w:r w:rsidRPr="00306FE4">
              <w:t>01.00</w:t>
            </w:r>
          </w:p>
        </w:tc>
        <w:tc>
          <w:tcPr>
            <w:tcW w:w="7374" w:type="dxa"/>
            <w:shd w:val="clear" w:color="auto" w:fill="auto"/>
          </w:tcPr>
          <w:p w14:paraId="48387341" w14:textId="1520E7E0" w:rsidR="003A20A5" w:rsidRPr="00772F12" w:rsidRDefault="003A20A5" w:rsidP="003A20A5">
            <w:pPr>
              <w:pStyle w:val="TAL"/>
              <w:rPr>
                <w:lang w:val="en-GB"/>
              </w:rPr>
            </w:pPr>
            <w:r w:rsidRPr="00772F12">
              <w:rPr>
                <w:lang w:val="en-GB"/>
              </w:rPr>
              <w:t>First published version</w:t>
            </w:r>
          </w:p>
        </w:tc>
      </w:tr>
      <w:tr w:rsidR="003A20A5" w:rsidRPr="00772F12" w14:paraId="31ED18AA" w14:textId="77777777" w:rsidTr="00487630">
        <w:tc>
          <w:tcPr>
            <w:tcW w:w="1185" w:type="dxa"/>
            <w:shd w:val="clear" w:color="auto" w:fill="auto"/>
          </w:tcPr>
          <w:p w14:paraId="7D7FFC95" w14:textId="4D513BDB" w:rsidR="003A20A5" w:rsidRPr="00772F12" w:rsidRDefault="003A20A5" w:rsidP="003A20A5">
            <w:pPr>
              <w:pStyle w:val="TAL"/>
              <w:rPr>
                <w:lang w:val="en-GB"/>
              </w:rPr>
            </w:pPr>
            <w:r w:rsidRPr="007A6ED7">
              <w:t>2021.07.09</w:t>
            </w:r>
          </w:p>
        </w:tc>
        <w:tc>
          <w:tcPr>
            <w:tcW w:w="1075" w:type="dxa"/>
            <w:shd w:val="clear" w:color="auto" w:fill="auto"/>
          </w:tcPr>
          <w:p w14:paraId="3209D53E" w14:textId="25DD4D35" w:rsidR="003A20A5" w:rsidRPr="00772F12" w:rsidRDefault="003A20A5" w:rsidP="003A20A5">
            <w:pPr>
              <w:pStyle w:val="TAL"/>
              <w:rPr>
                <w:lang w:val="en-GB"/>
              </w:rPr>
            </w:pPr>
            <w:r w:rsidRPr="007A6ED7">
              <w:t>02.00</w:t>
            </w:r>
          </w:p>
        </w:tc>
        <w:tc>
          <w:tcPr>
            <w:tcW w:w="7374" w:type="dxa"/>
            <w:shd w:val="clear" w:color="auto" w:fill="auto"/>
          </w:tcPr>
          <w:p w14:paraId="05426EE1" w14:textId="26681E14" w:rsidR="003A20A5" w:rsidRPr="003A20A5" w:rsidRDefault="003A20A5" w:rsidP="001E1327">
            <w:pPr>
              <w:pStyle w:val="TAL"/>
              <w:numPr>
                <w:ilvl w:val="0"/>
                <w:numId w:val="14"/>
              </w:numPr>
              <w:ind w:left="325"/>
              <w:rPr>
                <w:lang w:val="en-GB"/>
              </w:rPr>
            </w:pPr>
            <w:r w:rsidRPr="003A20A5">
              <w:rPr>
                <w:lang w:val="en-GB"/>
              </w:rPr>
              <w:t xml:space="preserve">Clarification of certification/badging objectives in Chapter </w:t>
            </w:r>
            <w:r>
              <w:rPr>
                <w:lang w:val="en-GB"/>
              </w:rPr>
              <w:t>4</w:t>
            </w:r>
            <w:r w:rsidRPr="003A20A5">
              <w:rPr>
                <w:lang w:val="en-GB"/>
              </w:rPr>
              <w:t xml:space="preserve"> &amp; test result sharing in Chapter </w:t>
            </w:r>
            <w:r>
              <w:rPr>
                <w:lang w:val="en-GB"/>
              </w:rPr>
              <w:t>5</w:t>
            </w:r>
          </w:p>
          <w:p w14:paraId="60A456CC" w14:textId="57408CCF" w:rsidR="003A20A5" w:rsidRPr="003A20A5" w:rsidRDefault="003A20A5" w:rsidP="001E1327">
            <w:pPr>
              <w:pStyle w:val="TAL"/>
              <w:numPr>
                <w:ilvl w:val="0"/>
                <w:numId w:val="14"/>
              </w:numPr>
              <w:ind w:left="325"/>
              <w:rPr>
                <w:lang w:val="en-GB"/>
              </w:rPr>
            </w:pPr>
            <w:r w:rsidRPr="003A20A5">
              <w:rPr>
                <w:lang w:val="en-GB"/>
              </w:rPr>
              <w:t xml:space="preserve">Alignment with the updated Conformance and IOT specs from WG4 and WG5 in Chapter </w:t>
            </w:r>
            <w:r>
              <w:rPr>
                <w:lang w:val="en-GB"/>
              </w:rPr>
              <w:t>6</w:t>
            </w:r>
            <w:r w:rsidRPr="003A20A5">
              <w:rPr>
                <w:lang w:val="en-GB"/>
              </w:rPr>
              <w:t xml:space="preserve"> &amp; </w:t>
            </w:r>
            <w:r>
              <w:rPr>
                <w:lang w:val="en-GB"/>
              </w:rPr>
              <w:t>7</w:t>
            </w:r>
          </w:p>
          <w:p w14:paraId="1BA2BEA2" w14:textId="001CE847" w:rsidR="003A20A5" w:rsidRPr="003A20A5" w:rsidRDefault="003A20A5" w:rsidP="001E1327">
            <w:pPr>
              <w:pStyle w:val="TAL"/>
              <w:numPr>
                <w:ilvl w:val="0"/>
                <w:numId w:val="14"/>
              </w:numPr>
              <w:ind w:left="325"/>
              <w:rPr>
                <w:lang w:val="en-GB"/>
              </w:rPr>
            </w:pPr>
            <w:r w:rsidRPr="003A20A5">
              <w:rPr>
                <w:lang w:val="en-GB"/>
              </w:rPr>
              <w:t xml:space="preserve">Inclusion of custom IOT profile in the badging process in Chapter </w:t>
            </w:r>
            <w:r>
              <w:rPr>
                <w:lang w:val="en-GB"/>
              </w:rPr>
              <w:t>7</w:t>
            </w:r>
          </w:p>
          <w:p w14:paraId="4D77FD41" w14:textId="1BA4896E" w:rsidR="003A20A5" w:rsidRPr="003A20A5" w:rsidRDefault="003A20A5" w:rsidP="001E1327">
            <w:pPr>
              <w:pStyle w:val="TAL"/>
              <w:numPr>
                <w:ilvl w:val="0"/>
                <w:numId w:val="14"/>
              </w:numPr>
              <w:ind w:left="325"/>
              <w:rPr>
                <w:lang w:val="en-GB"/>
              </w:rPr>
            </w:pPr>
            <w:r w:rsidRPr="003A20A5">
              <w:rPr>
                <w:lang w:val="en-GB"/>
              </w:rPr>
              <w:t xml:space="preserve">Making security test mandatory in E2E badging process in Chapter </w:t>
            </w:r>
            <w:r>
              <w:rPr>
                <w:lang w:val="en-GB"/>
              </w:rPr>
              <w:t>8</w:t>
            </w:r>
          </w:p>
          <w:p w14:paraId="3E4681C4" w14:textId="7242BE1B" w:rsidR="003A20A5" w:rsidRPr="00772F12" w:rsidRDefault="003A20A5" w:rsidP="001E1327">
            <w:pPr>
              <w:pStyle w:val="TAL"/>
              <w:numPr>
                <w:ilvl w:val="0"/>
                <w:numId w:val="14"/>
              </w:numPr>
              <w:ind w:left="325"/>
              <w:rPr>
                <w:lang w:val="en-GB"/>
              </w:rPr>
            </w:pPr>
            <w:r w:rsidRPr="003A20A5">
              <w:rPr>
                <w:lang w:val="en-GB"/>
              </w:rPr>
              <w:t>Alignment with the updated E2E Test Spec by adding load &amp; stress test and additional service tests</w:t>
            </w:r>
          </w:p>
        </w:tc>
      </w:tr>
      <w:tr w:rsidR="003A20A5" w:rsidRPr="00772F12" w14:paraId="7D9F2C97" w14:textId="77777777" w:rsidTr="00487630">
        <w:tc>
          <w:tcPr>
            <w:tcW w:w="1185" w:type="dxa"/>
            <w:shd w:val="clear" w:color="auto" w:fill="auto"/>
          </w:tcPr>
          <w:p w14:paraId="6FD81124" w14:textId="006FE258" w:rsidR="003A20A5" w:rsidRPr="00772F12" w:rsidRDefault="003A20A5" w:rsidP="003A20A5">
            <w:pPr>
              <w:pStyle w:val="TAL"/>
              <w:rPr>
                <w:lang w:val="en-GB"/>
              </w:rPr>
            </w:pPr>
            <w:r w:rsidRPr="00FB312C">
              <w:t>2021.11.10</w:t>
            </w:r>
          </w:p>
        </w:tc>
        <w:tc>
          <w:tcPr>
            <w:tcW w:w="1075" w:type="dxa"/>
            <w:shd w:val="clear" w:color="auto" w:fill="auto"/>
          </w:tcPr>
          <w:p w14:paraId="4F1674AF" w14:textId="65F17009" w:rsidR="003A20A5" w:rsidRPr="00772F12" w:rsidRDefault="003A20A5" w:rsidP="003A20A5">
            <w:pPr>
              <w:pStyle w:val="TAL"/>
              <w:rPr>
                <w:lang w:val="en-GB"/>
              </w:rPr>
            </w:pPr>
            <w:r w:rsidRPr="00FB312C">
              <w:t>03.00</w:t>
            </w:r>
          </w:p>
        </w:tc>
        <w:tc>
          <w:tcPr>
            <w:tcW w:w="7374" w:type="dxa"/>
            <w:shd w:val="clear" w:color="auto" w:fill="auto"/>
          </w:tcPr>
          <w:p w14:paraId="4BCCF294" w14:textId="27E4F619" w:rsidR="003A20A5" w:rsidRPr="003A20A5" w:rsidRDefault="003A20A5" w:rsidP="001E1327">
            <w:pPr>
              <w:pStyle w:val="TAL"/>
              <w:numPr>
                <w:ilvl w:val="0"/>
                <w:numId w:val="15"/>
              </w:numPr>
              <w:ind w:left="325"/>
              <w:rPr>
                <w:lang w:val="en-GB"/>
              </w:rPr>
            </w:pPr>
            <w:r w:rsidRPr="003A20A5">
              <w:rPr>
                <w:lang w:val="en-GB"/>
              </w:rPr>
              <w:t xml:space="preserve">Clarification in Chapter </w:t>
            </w:r>
            <w:r>
              <w:rPr>
                <w:lang w:val="en-GB"/>
              </w:rPr>
              <w:t>4</w:t>
            </w:r>
            <w:r w:rsidRPr="003A20A5">
              <w:rPr>
                <w:lang w:val="en-GB"/>
              </w:rPr>
              <w:t xml:space="preserve"> on what entity can issue certificates and badges with O-RAN logos</w:t>
            </w:r>
          </w:p>
          <w:p w14:paraId="1082F6A1" w14:textId="64BF206C" w:rsidR="003A20A5" w:rsidRPr="003A20A5" w:rsidRDefault="003A20A5" w:rsidP="001E1327">
            <w:pPr>
              <w:pStyle w:val="TAL"/>
              <w:numPr>
                <w:ilvl w:val="0"/>
                <w:numId w:val="15"/>
              </w:numPr>
              <w:ind w:left="325"/>
              <w:rPr>
                <w:lang w:val="en-GB"/>
              </w:rPr>
            </w:pPr>
            <w:r w:rsidRPr="003A20A5">
              <w:rPr>
                <w:lang w:val="en-GB"/>
              </w:rPr>
              <w:t xml:space="preserve">Removing the sharing mechanism in Chapter </w:t>
            </w:r>
            <w:r>
              <w:rPr>
                <w:lang w:val="en-GB"/>
              </w:rPr>
              <w:t>5</w:t>
            </w:r>
            <w:r w:rsidRPr="003A20A5">
              <w:rPr>
                <w:lang w:val="en-GB"/>
              </w:rPr>
              <w:t xml:space="preserve"> related to self-certification by vendors, individual operators, and 3rd party testing houses/labs</w:t>
            </w:r>
          </w:p>
          <w:p w14:paraId="0B3C3052" w14:textId="7EF31F4B" w:rsidR="003A20A5" w:rsidRPr="003A20A5" w:rsidRDefault="003A20A5" w:rsidP="001E1327">
            <w:pPr>
              <w:pStyle w:val="TAL"/>
              <w:numPr>
                <w:ilvl w:val="0"/>
                <w:numId w:val="15"/>
              </w:numPr>
              <w:ind w:left="325"/>
              <w:rPr>
                <w:lang w:val="en-GB"/>
              </w:rPr>
            </w:pPr>
            <w:r w:rsidRPr="003A20A5">
              <w:rPr>
                <w:lang w:val="en-GB"/>
              </w:rPr>
              <w:t xml:space="preserve">Adding in Chapter </w:t>
            </w:r>
            <w:r>
              <w:rPr>
                <w:lang w:val="en-GB"/>
              </w:rPr>
              <w:t>5</w:t>
            </w:r>
            <w:r w:rsidRPr="003A20A5">
              <w:rPr>
                <w:lang w:val="en-GB"/>
              </w:rPr>
              <w:t xml:space="preserve"> the requirement on universal machine-readable format in test data sharing</w:t>
            </w:r>
          </w:p>
          <w:p w14:paraId="1F166540" w14:textId="6C80EBD2" w:rsidR="003A20A5" w:rsidRPr="003A20A5" w:rsidRDefault="003A20A5" w:rsidP="001E1327">
            <w:pPr>
              <w:pStyle w:val="TAL"/>
              <w:numPr>
                <w:ilvl w:val="0"/>
                <w:numId w:val="15"/>
              </w:numPr>
              <w:ind w:left="325"/>
              <w:rPr>
                <w:lang w:val="en-GB"/>
              </w:rPr>
            </w:pPr>
            <w:r w:rsidRPr="003A20A5">
              <w:rPr>
                <w:lang w:val="en-GB"/>
              </w:rPr>
              <w:t xml:space="preserve">Making test case </w:t>
            </w:r>
            <w:r>
              <w:rPr>
                <w:lang w:val="en-GB"/>
              </w:rPr>
              <w:t>4</w:t>
            </w:r>
            <w:r w:rsidRPr="003A20A5">
              <w:rPr>
                <w:lang w:val="en-GB"/>
              </w:rPr>
              <w:t xml:space="preserve">.2.4.6 in Chapter </w:t>
            </w:r>
            <w:r>
              <w:rPr>
                <w:lang w:val="en-GB"/>
              </w:rPr>
              <w:t>7</w:t>
            </w:r>
            <w:r w:rsidRPr="003A20A5">
              <w:rPr>
                <w:lang w:val="en-GB"/>
              </w:rPr>
              <w:t xml:space="preserve"> mandatory</w:t>
            </w:r>
          </w:p>
          <w:p w14:paraId="39370937" w14:textId="51E3BE96" w:rsidR="003A20A5" w:rsidRPr="003A20A5" w:rsidRDefault="003A20A5" w:rsidP="001E1327">
            <w:pPr>
              <w:pStyle w:val="TAL"/>
              <w:numPr>
                <w:ilvl w:val="0"/>
                <w:numId w:val="15"/>
              </w:numPr>
              <w:ind w:left="325"/>
              <w:rPr>
                <w:lang w:val="en-GB"/>
              </w:rPr>
            </w:pPr>
            <w:r w:rsidRPr="003A20A5">
              <w:rPr>
                <w:lang w:val="en-GB"/>
              </w:rPr>
              <w:t xml:space="preserve">Modifying the wording in Section </w:t>
            </w:r>
            <w:r>
              <w:rPr>
                <w:lang w:val="en-GB"/>
              </w:rPr>
              <w:t>7</w:t>
            </w:r>
            <w:r w:rsidRPr="003A20A5">
              <w:rPr>
                <w:lang w:val="en-GB"/>
              </w:rPr>
              <w:t>.2.1 to be more concise and refer to Fronthaul IOT test specification clearly</w:t>
            </w:r>
          </w:p>
          <w:p w14:paraId="0F6948F7" w14:textId="39941113" w:rsidR="003A20A5" w:rsidRPr="003A20A5" w:rsidRDefault="003A20A5" w:rsidP="001E1327">
            <w:pPr>
              <w:pStyle w:val="TAL"/>
              <w:numPr>
                <w:ilvl w:val="0"/>
                <w:numId w:val="15"/>
              </w:numPr>
              <w:ind w:left="325"/>
              <w:rPr>
                <w:lang w:val="en-GB"/>
              </w:rPr>
            </w:pPr>
            <w:r w:rsidRPr="003A20A5">
              <w:rPr>
                <w:lang w:val="en-GB"/>
              </w:rPr>
              <w:t xml:space="preserve">Revising Figure </w:t>
            </w:r>
            <w:r>
              <w:rPr>
                <w:lang w:val="en-GB"/>
              </w:rPr>
              <w:t>5</w:t>
            </w:r>
            <w:r w:rsidRPr="003A20A5">
              <w:rPr>
                <w:lang w:val="en-GB"/>
              </w:rPr>
              <w:t xml:space="preserve">.2-1 and Table </w:t>
            </w:r>
            <w:r>
              <w:rPr>
                <w:lang w:val="en-GB"/>
              </w:rPr>
              <w:t>6</w:t>
            </w:r>
            <w:r w:rsidRPr="003A20A5">
              <w:rPr>
                <w:lang w:val="en-GB"/>
              </w:rPr>
              <w:t>.2-1 to sync up with the latest reference documents</w:t>
            </w:r>
          </w:p>
          <w:p w14:paraId="5520F83B" w14:textId="63618251" w:rsidR="003A20A5" w:rsidRPr="003A20A5" w:rsidRDefault="003A20A5" w:rsidP="001E1327">
            <w:pPr>
              <w:pStyle w:val="TAL"/>
              <w:numPr>
                <w:ilvl w:val="0"/>
                <w:numId w:val="15"/>
              </w:numPr>
              <w:ind w:left="325"/>
              <w:rPr>
                <w:lang w:val="en-GB"/>
              </w:rPr>
            </w:pPr>
            <w:r w:rsidRPr="003A20A5">
              <w:rPr>
                <w:lang w:val="en-GB"/>
              </w:rPr>
              <w:t>In the companion test report template, making the following changes</w:t>
            </w:r>
          </w:p>
          <w:p w14:paraId="6CDFDABA" w14:textId="6C85323E" w:rsidR="003A20A5" w:rsidRPr="003A20A5" w:rsidRDefault="003A20A5" w:rsidP="001E1327">
            <w:pPr>
              <w:pStyle w:val="TAL"/>
              <w:numPr>
                <w:ilvl w:val="0"/>
                <w:numId w:val="16"/>
              </w:numPr>
              <w:ind w:left="608"/>
              <w:rPr>
                <w:lang w:val="en-GB"/>
              </w:rPr>
            </w:pPr>
            <w:r w:rsidRPr="003A20A5">
              <w:rPr>
                <w:lang w:val="en-GB"/>
              </w:rPr>
              <w:t>Adding tab for O-DU Conformance</w:t>
            </w:r>
          </w:p>
          <w:p w14:paraId="62D715F8" w14:textId="55BEB732" w:rsidR="003A20A5" w:rsidRPr="003A20A5" w:rsidRDefault="003A20A5" w:rsidP="001E1327">
            <w:pPr>
              <w:pStyle w:val="TAL"/>
              <w:numPr>
                <w:ilvl w:val="0"/>
                <w:numId w:val="16"/>
              </w:numPr>
              <w:ind w:left="608"/>
              <w:rPr>
                <w:lang w:val="en-GB"/>
              </w:rPr>
            </w:pPr>
            <w:r w:rsidRPr="003A20A5">
              <w:rPr>
                <w:lang w:val="en-GB"/>
              </w:rPr>
              <w:t>Adding new test cases defined in WG4 CONF v04.00 to “FH O-RU Conformance” tab</w:t>
            </w:r>
          </w:p>
          <w:p w14:paraId="2B8738EA" w14:textId="2C5E5E82" w:rsidR="003A20A5" w:rsidRPr="00772F12" w:rsidRDefault="003A20A5" w:rsidP="001E1327">
            <w:pPr>
              <w:pStyle w:val="TAL"/>
              <w:numPr>
                <w:ilvl w:val="0"/>
                <w:numId w:val="16"/>
              </w:numPr>
              <w:ind w:left="608"/>
              <w:rPr>
                <w:lang w:val="en-GB"/>
              </w:rPr>
            </w:pPr>
            <w:r w:rsidRPr="003A20A5">
              <w:rPr>
                <w:lang w:val="en-GB"/>
              </w:rPr>
              <w:t>Editorial corrections throughout the “FH O-RU Conformance” tab</w:t>
            </w:r>
          </w:p>
        </w:tc>
      </w:tr>
      <w:tr w:rsidR="003A20A5" w:rsidRPr="00772F12" w14:paraId="0874C6E6" w14:textId="77777777" w:rsidTr="00487630">
        <w:tc>
          <w:tcPr>
            <w:tcW w:w="1185" w:type="dxa"/>
            <w:shd w:val="clear" w:color="auto" w:fill="auto"/>
          </w:tcPr>
          <w:p w14:paraId="1A80CDCD" w14:textId="76AA31F7" w:rsidR="003A20A5" w:rsidRDefault="003A20A5" w:rsidP="003A20A5">
            <w:pPr>
              <w:pStyle w:val="TAL"/>
              <w:rPr>
                <w:lang w:val="en-GB"/>
              </w:rPr>
            </w:pPr>
            <w:r w:rsidRPr="003C3E4A">
              <w:t>2022.03.22</w:t>
            </w:r>
          </w:p>
        </w:tc>
        <w:tc>
          <w:tcPr>
            <w:tcW w:w="1075" w:type="dxa"/>
            <w:shd w:val="clear" w:color="auto" w:fill="auto"/>
          </w:tcPr>
          <w:p w14:paraId="5A63F7FB" w14:textId="0B946EE5" w:rsidR="003A20A5" w:rsidRDefault="003A20A5" w:rsidP="003A20A5">
            <w:pPr>
              <w:pStyle w:val="TAL"/>
              <w:rPr>
                <w:lang w:val="en-GB"/>
              </w:rPr>
            </w:pPr>
            <w:r w:rsidRPr="003C3E4A">
              <w:t>04.00</w:t>
            </w:r>
          </w:p>
        </w:tc>
        <w:tc>
          <w:tcPr>
            <w:tcW w:w="7374" w:type="dxa"/>
            <w:shd w:val="clear" w:color="auto" w:fill="auto"/>
          </w:tcPr>
          <w:p w14:paraId="5EFC0AA9" w14:textId="03F5E5FD" w:rsidR="000F0F2D" w:rsidRPr="000F0F2D" w:rsidRDefault="000F0F2D" w:rsidP="001E1327">
            <w:pPr>
              <w:pStyle w:val="TAL"/>
              <w:numPr>
                <w:ilvl w:val="0"/>
                <w:numId w:val="17"/>
              </w:numPr>
              <w:ind w:left="325"/>
              <w:rPr>
                <w:lang w:val="en-GB"/>
              </w:rPr>
            </w:pPr>
            <w:r w:rsidRPr="000F0F2D">
              <w:rPr>
                <w:lang w:val="en-GB"/>
              </w:rPr>
              <w:t xml:space="preserve">Adding section </w:t>
            </w:r>
            <w:r>
              <w:rPr>
                <w:lang w:val="en-GB"/>
              </w:rPr>
              <w:t>5</w:t>
            </w:r>
            <w:r w:rsidRPr="000F0F2D">
              <w:rPr>
                <w:lang w:val="en-GB"/>
              </w:rPr>
              <w:t>.3 on available certificates and badges to be issued under this release</w:t>
            </w:r>
          </w:p>
          <w:p w14:paraId="0631CF50" w14:textId="6DBDD472" w:rsidR="000F0F2D" w:rsidRPr="000F0F2D" w:rsidRDefault="000F0F2D" w:rsidP="001E1327">
            <w:pPr>
              <w:pStyle w:val="TAL"/>
              <w:numPr>
                <w:ilvl w:val="0"/>
                <w:numId w:val="17"/>
              </w:numPr>
              <w:ind w:left="325"/>
              <w:rPr>
                <w:lang w:val="en-GB"/>
              </w:rPr>
            </w:pPr>
            <w:r w:rsidRPr="000F0F2D">
              <w:rPr>
                <w:lang w:val="en-GB"/>
              </w:rPr>
              <w:t xml:space="preserve">Adding section </w:t>
            </w:r>
            <w:r>
              <w:rPr>
                <w:lang w:val="en-GB"/>
              </w:rPr>
              <w:t>5</w:t>
            </w:r>
            <w:r w:rsidRPr="000F0F2D">
              <w:rPr>
                <w:lang w:val="en-GB"/>
              </w:rPr>
              <w:t xml:space="preserve">.1.4 on the composition of O-RAN certificates and badges; Revising section </w:t>
            </w:r>
            <w:r>
              <w:rPr>
                <w:lang w:val="en-GB"/>
              </w:rPr>
              <w:t>5</w:t>
            </w:r>
            <w:r w:rsidRPr="000F0F2D">
              <w:rPr>
                <w:lang w:val="en-GB"/>
              </w:rPr>
              <w:t xml:space="preserve">.2.8.2 and </w:t>
            </w:r>
            <w:r>
              <w:rPr>
                <w:lang w:val="en-GB"/>
              </w:rPr>
              <w:t>5</w:t>
            </w:r>
            <w:r w:rsidRPr="000F0F2D">
              <w:rPr>
                <w:lang w:val="en-GB"/>
              </w:rPr>
              <w:t>.2.8.4 on test result sharing location and format; Revising the Certificate/Badge reference identifier</w:t>
            </w:r>
          </w:p>
          <w:p w14:paraId="3FEAE257" w14:textId="3748CD4B" w:rsidR="000F0F2D" w:rsidRPr="000F0F2D" w:rsidRDefault="000F0F2D" w:rsidP="001E1327">
            <w:pPr>
              <w:pStyle w:val="TAL"/>
              <w:numPr>
                <w:ilvl w:val="0"/>
                <w:numId w:val="17"/>
              </w:numPr>
              <w:ind w:left="325"/>
              <w:rPr>
                <w:lang w:val="en-GB"/>
              </w:rPr>
            </w:pPr>
            <w:r w:rsidRPr="000F0F2D">
              <w:rPr>
                <w:lang w:val="en-GB"/>
              </w:rPr>
              <w:t xml:space="preserve">Revising section </w:t>
            </w:r>
            <w:r>
              <w:rPr>
                <w:lang w:val="en-GB"/>
              </w:rPr>
              <w:t>5</w:t>
            </w:r>
            <w:r w:rsidRPr="000F0F2D">
              <w:rPr>
                <w:lang w:val="en-GB"/>
              </w:rPr>
              <w:t xml:space="preserve">.2.5 and </w:t>
            </w:r>
            <w:r>
              <w:rPr>
                <w:lang w:val="en-GB"/>
              </w:rPr>
              <w:t>5</w:t>
            </w:r>
            <w:r w:rsidRPr="000F0F2D">
              <w:rPr>
                <w:lang w:val="en-GB"/>
              </w:rPr>
              <w:t xml:space="preserve">.2.6 on verifying test results and issuing certificates/badges; Revising section </w:t>
            </w:r>
            <w:r>
              <w:rPr>
                <w:lang w:val="en-GB"/>
              </w:rPr>
              <w:t>4</w:t>
            </w:r>
            <w:r w:rsidRPr="000F0F2D">
              <w:rPr>
                <w:lang w:val="en-GB"/>
              </w:rPr>
              <w:t xml:space="preserve">.3.2 to clarify what equipment can be awarded O-RAN certificate/badges </w:t>
            </w:r>
          </w:p>
          <w:p w14:paraId="30F9F8E0" w14:textId="40CCF3F6" w:rsidR="000F0F2D" w:rsidRPr="000F0F2D" w:rsidRDefault="000F0F2D" w:rsidP="001E1327">
            <w:pPr>
              <w:pStyle w:val="TAL"/>
              <w:numPr>
                <w:ilvl w:val="0"/>
                <w:numId w:val="17"/>
              </w:numPr>
              <w:ind w:left="325"/>
              <w:rPr>
                <w:lang w:val="en-GB"/>
              </w:rPr>
            </w:pPr>
            <w:r w:rsidRPr="000F0F2D">
              <w:rPr>
                <w:lang w:val="en-GB"/>
              </w:rPr>
              <w:t xml:space="preserve">Revising section </w:t>
            </w:r>
            <w:r>
              <w:rPr>
                <w:lang w:val="en-GB"/>
              </w:rPr>
              <w:t>6</w:t>
            </w:r>
            <w:r w:rsidRPr="000F0F2D">
              <w:rPr>
                <w:lang w:val="en-GB"/>
              </w:rPr>
              <w:t>.4.2 to exclude LTE tests in various scenarios when O-RU does not support LTE</w:t>
            </w:r>
          </w:p>
          <w:p w14:paraId="00CD77FB" w14:textId="533B2C0B" w:rsidR="000F0F2D" w:rsidRPr="000F0F2D" w:rsidRDefault="000F0F2D" w:rsidP="001E1327">
            <w:pPr>
              <w:pStyle w:val="TAL"/>
              <w:numPr>
                <w:ilvl w:val="0"/>
                <w:numId w:val="17"/>
              </w:numPr>
              <w:ind w:left="325"/>
              <w:rPr>
                <w:lang w:val="en-GB"/>
              </w:rPr>
            </w:pPr>
            <w:r w:rsidRPr="000F0F2D">
              <w:rPr>
                <w:lang w:val="en-GB"/>
              </w:rPr>
              <w:t>Many corrections and clean-ups in FH O-RU Conformance Tab inside the companion test report template</w:t>
            </w:r>
          </w:p>
          <w:p w14:paraId="65807A0D" w14:textId="6ED8CC33" w:rsidR="000F0F2D" w:rsidRPr="000F0F2D" w:rsidRDefault="000F0F2D" w:rsidP="001E1327">
            <w:pPr>
              <w:pStyle w:val="TAL"/>
              <w:numPr>
                <w:ilvl w:val="0"/>
                <w:numId w:val="17"/>
              </w:numPr>
              <w:ind w:left="325"/>
              <w:rPr>
                <w:lang w:val="en-GB"/>
              </w:rPr>
            </w:pPr>
            <w:r w:rsidRPr="000F0F2D">
              <w:rPr>
                <w:lang w:val="en-GB"/>
              </w:rPr>
              <w:t xml:space="preserve">Many IOT updates in Chapter </w:t>
            </w:r>
            <w:r>
              <w:rPr>
                <w:lang w:val="en-GB"/>
              </w:rPr>
              <w:t>7</w:t>
            </w:r>
            <w:r w:rsidRPr="000F0F2D">
              <w:rPr>
                <w:lang w:val="en-GB"/>
              </w:rPr>
              <w:t xml:space="preserve"> to align with Nov-2021 WG test specifications</w:t>
            </w:r>
          </w:p>
          <w:p w14:paraId="0CD72276" w14:textId="2CC6DF5E" w:rsidR="000F0F2D" w:rsidRPr="000F0F2D" w:rsidRDefault="000F0F2D" w:rsidP="001E1327">
            <w:pPr>
              <w:pStyle w:val="TAL"/>
              <w:numPr>
                <w:ilvl w:val="0"/>
                <w:numId w:val="17"/>
              </w:numPr>
              <w:ind w:left="325"/>
              <w:rPr>
                <w:lang w:val="en-GB"/>
              </w:rPr>
            </w:pPr>
            <w:r w:rsidRPr="000F0F2D">
              <w:rPr>
                <w:lang w:val="en-GB"/>
              </w:rPr>
              <w:t xml:space="preserve">Adding all corresponding new test cases in various IOT TABs inside the companion test report template </w:t>
            </w:r>
          </w:p>
          <w:p w14:paraId="482D2F1A" w14:textId="39648C77" w:rsidR="003A20A5" w:rsidRPr="00772F12" w:rsidRDefault="000F0F2D" w:rsidP="001E1327">
            <w:pPr>
              <w:pStyle w:val="TAL"/>
              <w:numPr>
                <w:ilvl w:val="0"/>
                <w:numId w:val="17"/>
              </w:numPr>
              <w:ind w:left="325"/>
              <w:rPr>
                <w:lang w:val="en-GB"/>
              </w:rPr>
            </w:pPr>
            <w:r w:rsidRPr="000F0F2D">
              <w:rPr>
                <w:lang w:val="en-GB"/>
              </w:rPr>
              <w:t>Automating reference version updates inside the companion test report template by adding a “References” tab to list all documents that are referenced on other tabs</w:t>
            </w:r>
          </w:p>
        </w:tc>
      </w:tr>
      <w:tr w:rsidR="003A20A5" w:rsidRPr="00772F12" w14:paraId="2AD6ECE8" w14:textId="77777777" w:rsidTr="00487630">
        <w:tc>
          <w:tcPr>
            <w:tcW w:w="1185" w:type="dxa"/>
            <w:shd w:val="clear" w:color="auto" w:fill="auto"/>
          </w:tcPr>
          <w:p w14:paraId="194D6F34" w14:textId="64E3C344" w:rsidR="003A20A5" w:rsidRDefault="003A20A5" w:rsidP="003A20A5">
            <w:pPr>
              <w:pStyle w:val="TAL"/>
              <w:rPr>
                <w:lang w:val="en-GB"/>
              </w:rPr>
            </w:pPr>
            <w:r w:rsidRPr="00B70D32">
              <w:t>2022.07.27</w:t>
            </w:r>
          </w:p>
        </w:tc>
        <w:tc>
          <w:tcPr>
            <w:tcW w:w="1075" w:type="dxa"/>
            <w:shd w:val="clear" w:color="auto" w:fill="auto"/>
          </w:tcPr>
          <w:p w14:paraId="4AAFDF9A" w14:textId="10C6E392" w:rsidR="003A20A5" w:rsidRDefault="003A20A5" w:rsidP="003A20A5">
            <w:pPr>
              <w:pStyle w:val="TAL"/>
              <w:rPr>
                <w:lang w:val="en-GB"/>
              </w:rPr>
            </w:pPr>
            <w:r w:rsidRPr="00B70D32">
              <w:t>05.00</w:t>
            </w:r>
          </w:p>
        </w:tc>
        <w:tc>
          <w:tcPr>
            <w:tcW w:w="7374" w:type="dxa"/>
            <w:shd w:val="clear" w:color="auto" w:fill="auto"/>
          </w:tcPr>
          <w:p w14:paraId="6932298F" w14:textId="0E7D789F" w:rsidR="003B365C" w:rsidRPr="003B365C" w:rsidRDefault="003B365C" w:rsidP="001E1327">
            <w:pPr>
              <w:pStyle w:val="TAL"/>
              <w:numPr>
                <w:ilvl w:val="0"/>
                <w:numId w:val="18"/>
              </w:numPr>
              <w:ind w:left="325"/>
              <w:rPr>
                <w:lang w:val="en-GB"/>
              </w:rPr>
            </w:pPr>
            <w:r w:rsidRPr="003B365C">
              <w:rPr>
                <w:lang w:val="en-GB"/>
              </w:rPr>
              <w:t xml:space="preserve">Decoupling of O-RAN certification and badging processes and procedures from definition of </w:t>
            </w:r>
            <w:r>
              <w:rPr>
                <w:lang w:val="en-GB"/>
              </w:rPr>
              <w:t>t</w:t>
            </w:r>
            <w:r w:rsidRPr="003B365C">
              <w:rPr>
                <w:lang w:val="en-GB"/>
              </w:rPr>
              <w:t xml:space="preserve">ests in WG/FG test specifications – chapters </w:t>
            </w:r>
            <w:r>
              <w:rPr>
                <w:lang w:val="en-GB"/>
              </w:rPr>
              <w:t>6</w:t>
            </w:r>
            <w:r w:rsidRPr="003B365C">
              <w:rPr>
                <w:lang w:val="en-GB"/>
              </w:rPr>
              <w:t xml:space="preserve">, </w:t>
            </w:r>
            <w:r>
              <w:rPr>
                <w:lang w:val="en-GB"/>
              </w:rPr>
              <w:t>7</w:t>
            </w:r>
            <w:r w:rsidRPr="003B365C">
              <w:rPr>
                <w:lang w:val="en-GB"/>
              </w:rPr>
              <w:t xml:space="preserve"> and </w:t>
            </w:r>
            <w:r>
              <w:rPr>
                <w:lang w:val="en-GB"/>
              </w:rPr>
              <w:t>8</w:t>
            </w:r>
          </w:p>
          <w:p w14:paraId="5821FC3F" w14:textId="35A5A8FD" w:rsidR="003A20A5" w:rsidRPr="00772F12" w:rsidRDefault="003B365C" w:rsidP="001E1327">
            <w:pPr>
              <w:pStyle w:val="TAL"/>
              <w:numPr>
                <w:ilvl w:val="0"/>
                <w:numId w:val="18"/>
              </w:numPr>
              <w:ind w:left="325"/>
              <w:rPr>
                <w:lang w:val="en-GB"/>
              </w:rPr>
            </w:pPr>
            <w:r w:rsidRPr="003B365C">
              <w:rPr>
                <w:lang w:val="en-GB"/>
              </w:rPr>
              <w:t xml:space="preserve">Revising section </w:t>
            </w:r>
            <w:r>
              <w:rPr>
                <w:lang w:val="en-GB"/>
              </w:rPr>
              <w:t>5</w:t>
            </w:r>
            <w:r w:rsidRPr="003B365C">
              <w:rPr>
                <w:lang w:val="en-GB"/>
              </w:rPr>
              <w:t>.2.8.2 to provide further clarifications on centralized O-RAN web catalogue for issued O-RAN certificates and badges</w:t>
            </w:r>
          </w:p>
        </w:tc>
      </w:tr>
      <w:tr w:rsidR="001A7DA3" w:rsidRPr="00772F12" w14:paraId="056DFDBD" w14:textId="77777777" w:rsidTr="00487630">
        <w:tc>
          <w:tcPr>
            <w:tcW w:w="1185" w:type="dxa"/>
            <w:shd w:val="clear" w:color="auto" w:fill="auto"/>
          </w:tcPr>
          <w:p w14:paraId="3A0CAA2B" w14:textId="57A3AC8D" w:rsidR="001A7DA3" w:rsidRPr="00B70D32" w:rsidRDefault="001A7DA3" w:rsidP="003A20A5">
            <w:pPr>
              <w:pStyle w:val="TAL"/>
            </w:pPr>
            <w:r>
              <w:t>2022.11.10</w:t>
            </w:r>
          </w:p>
        </w:tc>
        <w:tc>
          <w:tcPr>
            <w:tcW w:w="1075" w:type="dxa"/>
            <w:shd w:val="clear" w:color="auto" w:fill="auto"/>
          </w:tcPr>
          <w:p w14:paraId="12E8FEED" w14:textId="6CBA6051" w:rsidR="001A7DA3" w:rsidRPr="00B70D32" w:rsidRDefault="001A7DA3" w:rsidP="003A20A5">
            <w:pPr>
              <w:pStyle w:val="TAL"/>
            </w:pPr>
            <w:r>
              <w:t>06.00</w:t>
            </w:r>
          </w:p>
        </w:tc>
        <w:tc>
          <w:tcPr>
            <w:tcW w:w="7374" w:type="dxa"/>
            <w:shd w:val="clear" w:color="auto" w:fill="auto"/>
          </w:tcPr>
          <w:p w14:paraId="795C2E22" w14:textId="6FAB446E" w:rsidR="001A7DA3" w:rsidRDefault="001A7DA3" w:rsidP="001A7DA3">
            <w:pPr>
              <w:pStyle w:val="TAL"/>
              <w:numPr>
                <w:ilvl w:val="0"/>
                <w:numId w:val="43"/>
              </w:numPr>
              <w:ind w:left="315"/>
              <w:rPr>
                <w:lang w:val="en-GB"/>
              </w:rPr>
            </w:pPr>
            <w:r>
              <w:rPr>
                <w:lang w:val="en-GB"/>
              </w:rPr>
              <w:t xml:space="preserve">Adding </w:t>
            </w:r>
            <w:r w:rsidRPr="001A7DA3">
              <w:rPr>
                <w:lang w:val="en-GB"/>
              </w:rPr>
              <w:t>Summary report (O-RAN Certificate and Badge Summary Report)</w:t>
            </w:r>
            <w:r>
              <w:rPr>
                <w:lang w:val="en-GB"/>
              </w:rPr>
              <w:t xml:space="preserve"> and </w:t>
            </w:r>
            <w:r w:rsidRPr="001A7DA3">
              <w:rPr>
                <w:lang w:val="en-GB"/>
              </w:rPr>
              <w:t>Test report (O-RAN Certificate and Badge Test Report)</w:t>
            </w:r>
            <w:r>
              <w:rPr>
                <w:lang w:val="en-GB"/>
              </w:rPr>
              <w:t>, and updating whole document with these new terms</w:t>
            </w:r>
          </w:p>
          <w:p w14:paraId="3833AC47" w14:textId="650AFF90" w:rsidR="001A7DA3" w:rsidRDefault="001A7DA3" w:rsidP="001A7DA3">
            <w:pPr>
              <w:pStyle w:val="TAL"/>
              <w:numPr>
                <w:ilvl w:val="0"/>
                <w:numId w:val="43"/>
              </w:numPr>
              <w:ind w:left="315"/>
              <w:rPr>
                <w:lang w:val="en-GB"/>
              </w:rPr>
            </w:pPr>
            <w:r>
              <w:rPr>
                <w:lang w:val="en-GB"/>
              </w:rPr>
              <w:t xml:space="preserve">Updating section “7.2 </w:t>
            </w:r>
            <w:r w:rsidRPr="001A7DA3">
              <w:rPr>
                <w:lang w:val="en-GB"/>
              </w:rPr>
              <w:t>O-RAN Open Fronthaul interface between O-RU and O-DU</w:t>
            </w:r>
            <w:r>
              <w:rPr>
                <w:lang w:val="en-GB"/>
              </w:rPr>
              <w:t xml:space="preserve">” with the terminology used in the latest version of </w:t>
            </w:r>
            <w:r w:rsidRPr="001A7DA3">
              <w:rPr>
                <w:lang w:val="en-GB"/>
              </w:rPr>
              <w:t>O-RAN.WG4.IOT</w:t>
            </w:r>
            <w:r>
              <w:rPr>
                <w:lang w:val="en-GB"/>
              </w:rPr>
              <w:t>.</w:t>
            </w:r>
          </w:p>
          <w:p w14:paraId="0F8892A2" w14:textId="1878F5FF" w:rsidR="001A7DA3" w:rsidRPr="003B365C" w:rsidRDefault="001A7DA3" w:rsidP="001A7DA3">
            <w:pPr>
              <w:pStyle w:val="TAL"/>
              <w:numPr>
                <w:ilvl w:val="0"/>
                <w:numId w:val="43"/>
              </w:numPr>
              <w:ind w:left="315"/>
              <w:rPr>
                <w:lang w:val="en-GB"/>
              </w:rPr>
            </w:pPr>
            <w:r>
              <w:rPr>
                <w:lang w:val="en-GB"/>
              </w:rPr>
              <w:t>Adding section “</w:t>
            </w:r>
            <w:r w:rsidRPr="001A7DA3">
              <w:rPr>
                <w:lang w:val="en-GB"/>
              </w:rPr>
              <w:t>5.2.10 Multi-vendor Scenario</w:t>
            </w:r>
            <w:r>
              <w:rPr>
                <w:lang w:val="en-GB"/>
              </w:rPr>
              <w:t xml:space="preserve">” introducing multi-vendor scenario to O-RAN certification and badging processes </w:t>
            </w:r>
          </w:p>
        </w:tc>
      </w:tr>
      <w:tr w:rsidR="00B4313D" w:rsidRPr="00772F12" w14:paraId="6E022E4C" w14:textId="77777777" w:rsidTr="00F15C0F">
        <w:tc>
          <w:tcPr>
            <w:tcW w:w="1185" w:type="dxa"/>
            <w:shd w:val="clear" w:color="auto" w:fill="auto"/>
          </w:tcPr>
          <w:p w14:paraId="66B7FA7C" w14:textId="77777777" w:rsidR="00B4313D" w:rsidRDefault="00B4313D" w:rsidP="00F15C0F">
            <w:pPr>
              <w:pStyle w:val="TAL"/>
            </w:pPr>
            <w:r>
              <w:t>2023.03.24</w:t>
            </w:r>
          </w:p>
        </w:tc>
        <w:tc>
          <w:tcPr>
            <w:tcW w:w="1075" w:type="dxa"/>
            <w:shd w:val="clear" w:color="auto" w:fill="auto"/>
          </w:tcPr>
          <w:p w14:paraId="3B11538C" w14:textId="56E9A69A" w:rsidR="00B4313D" w:rsidRDefault="00B4313D" w:rsidP="00F15C0F">
            <w:pPr>
              <w:pStyle w:val="TAL"/>
            </w:pPr>
            <w:r>
              <w:t>07.00</w:t>
            </w:r>
          </w:p>
        </w:tc>
        <w:tc>
          <w:tcPr>
            <w:tcW w:w="7374" w:type="dxa"/>
            <w:shd w:val="clear" w:color="auto" w:fill="auto"/>
          </w:tcPr>
          <w:p w14:paraId="22BEECF1" w14:textId="77777777" w:rsidR="00B4313D" w:rsidRPr="00086B37" w:rsidRDefault="00B4313D" w:rsidP="00F15C0F">
            <w:pPr>
              <w:pStyle w:val="TAL"/>
              <w:numPr>
                <w:ilvl w:val="0"/>
                <w:numId w:val="45"/>
              </w:numPr>
              <w:ind w:left="315"/>
              <w:rPr>
                <w:lang w:val="en-GB"/>
              </w:rPr>
            </w:pPr>
            <w:r w:rsidRPr="00086B37">
              <w:rPr>
                <w:lang w:val="en-GB"/>
              </w:rPr>
              <w:t>Clarification of available certificates and badges (</w:t>
            </w:r>
            <w:r>
              <w:rPr>
                <w:lang w:val="en-GB"/>
              </w:rPr>
              <w:t>C</w:t>
            </w:r>
            <w:r w:rsidRPr="00086B37">
              <w:rPr>
                <w:lang w:val="en-GB"/>
              </w:rPr>
              <w:t>hapter</w:t>
            </w:r>
            <w:r>
              <w:rPr>
                <w:lang w:val="en-GB"/>
              </w:rPr>
              <w:t>s</w:t>
            </w:r>
            <w:r w:rsidRPr="00086B37">
              <w:rPr>
                <w:lang w:val="en-GB"/>
              </w:rPr>
              <w:t xml:space="preserve"> 5.3</w:t>
            </w:r>
            <w:r>
              <w:rPr>
                <w:lang w:val="en-GB"/>
              </w:rPr>
              <w:t>, 6, 7, 8</w:t>
            </w:r>
            <w:r w:rsidRPr="00086B37">
              <w:rPr>
                <w:lang w:val="en-GB"/>
              </w:rPr>
              <w:t xml:space="preserve">) </w:t>
            </w:r>
          </w:p>
          <w:p w14:paraId="11948D2E" w14:textId="77777777" w:rsidR="00B4313D" w:rsidRPr="00086B37" w:rsidRDefault="00B4313D" w:rsidP="00F15C0F">
            <w:pPr>
              <w:pStyle w:val="TAL"/>
              <w:numPr>
                <w:ilvl w:val="0"/>
                <w:numId w:val="45"/>
              </w:numPr>
              <w:ind w:left="315"/>
              <w:rPr>
                <w:lang w:val="en-GB"/>
              </w:rPr>
            </w:pPr>
            <w:r w:rsidRPr="00086B37">
              <w:rPr>
                <w:lang w:val="en-GB"/>
              </w:rPr>
              <w:t>Adding subsystem combined O-DU/O-CU to OpenFH</w:t>
            </w:r>
          </w:p>
          <w:p w14:paraId="0AF8D6F6" w14:textId="77777777" w:rsidR="00B4313D" w:rsidRPr="00086B37" w:rsidRDefault="00B4313D" w:rsidP="00F15C0F">
            <w:pPr>
              <w:pStyle w:val="TAL"/>
              <w:numPr>
                <w:ilvl w:val="0"/>
                <w:numId w:val="45"/>
              </w:numPr>
              <w:ind w:left="315"/>
              <w:rPr>
                <w:lang w:val="en-GB"/>
              </w:rPr>
            </w:pPr>
            <w:r w:rsidRPr="00086B37">
              <w:rPr>
                <w:lang w:val="en-GB"/>
              </w:rPr>
              <w:t>Clarification of the tests which need to be passed (conducted)</w:t>
            </w:r>
            <w:r>
              <w:rPr>
                <w:lang w:val="en-GB"/>
              </w:rPr>
              <w:t xml:space="preserve"> – Chapters 6, 7, 8</w:t>
            </w:r>
          </w:p>
          <w:p w14:paraId="075B4628" w14:textId="77777777" w:rsidR="00B4313D" w:rsidRDefault="00B4313D" w:rsidP="00F15C0F">
            <w:pPr>
              <w:pStyle w:val="TAL"/>
              <w:numPr>
                <w:ilvl w:val="0"/>
                <w:numId w:val="45"/>
              </w:numPr>
              <w:ind w:left="315"/>
              <w:rPr>
                <w:lang w:val="en-GB"/>
              </w:rPr>
            </w:pPr>
            <w:r>
              <w:rPr>
                <w:lang w:val="en-GB"/>
              </w:rPr>
              <w:t>Updated process in Chapter 5.2</w:t>
            </w:r>
          </w:p>
          <w:p w14:paraId="539F1524" w14:textId="77777777" w:rsidR="00B4313D" w:rsidRDefault="00B4313D" w:rsidP="00F15C0F">
            <w:pPr>
              <w:pStyle w:val="TAL"/>
              <w:numPr>
                <w:ilvl w:val="1"/>
                <w:numId w:val="45"/>
              </w:numPr>
              <w:rPr>
                <w:lang w:val="en-GB"/>
              </w:rPr>
            </w:pPr>
            <w:r>
              <w:rPr>
                <w:lang w:val="en-GB"/>
              </w:rPr>
              <w:t>Clarification of issuing of certificates and badges</w:t>
            </w:r>
          </w:p>
          <w:p w14:paraId="18FAF127" w14:textId="77777777" w:rsidR="00B4313D" w:rsidRPr="00086B37" w:rsidRDefault="00B4313D" w:rsidP="00F15C0F">
            <w:pPr>
              <w:pStyle w:val="TAL"/>
              <w:numPr>
                <w:ilvl w:val="1"/>
                <w:numId w:val="45"/>
              </w:numPr>
              <w:rPr>
                <w:lang w:val="en-GB"/>
              </w:rPr>
            </w:pPr>
            <w:r w:rsidRPr="00086B37">
              <w:rPr>
                <w:lang w:val="en-GB"/>
              </w:rPr>
              <w:t>Updated processes for storing and sharing of summary report, test reports and measurement results.</w:t>
            </w:r>
          </w:p>
        </w:tc>
      </w:tr>
      <w:tr w:rsidR="00DC225C" w:rsidRPr="00772F12" w14:paraId="0CED6C14" w14:textId="77777777" w:rsidTr="00093304">
        <w:tc>
          <w:tcPr>
            <w:tcW w:w="1185" w:type="dxa"/>
            <w:shd w:val="clear" w:color="auto" w:fill="auto"/>
          </w:tcPr>
          <w:p w14:paraId="56F40B63" w14:textId="77777777" w:rsidR="00DC225C" w:rsidRDefault="00DC225C" w:rsidP="00093304">
            <w:pPr>
              <w:pStyle w:val="TAL"/>
            </w:pPr>
            <w:r>
              <w:t>2023.11.09</w:t>
            </w:r>
          </w:p>
        </w:tc>
        <w:tc>
          <w:tcPr>
            <w:tcW w:w="1075" w:type="dxa"/>
            <w:shd w:val="clear" w:color="auto" w:fill="auto"/>
          </w:tcPr>
          <w:p w14:paraId="6B65B732" w14:textId="77777777" w:rsidR="00DC225C" w:rsidRDefault="00DC225C" w:rsidP="00093304">
            <w:pPr>
              <w:pStyle w:val="TAL"/>
            </w:pPr>
            <w:r>
              <w:t>08.00</w:t>
            </w:r>
          </w:p>
        </w:tc>
        <w:tc>
          <w:tcPr>
            <w:tcW w:w="7374" w:type="dxa"/>
            <w:shd w:val="clear" w:color="auto" w:fill="auto"/>
          </w:tcPr>
          <w:p w14:paraId="3831D806" w14:textId="77777777" w:rsidR="00DC225C" w:rsidRDefault="00DC225C" w:rsidP="00093304">
            <w:pPr>
              <w:pStyle w:val="TAL"/>
              <w:numPr>
                <w:ilvl w:val="0"/>
                <w:numId w:val="46"/>
              </w:numPr>
              <w:ind w:left="301" w:hanging="301"/>
              <w:rPr>
                <w:lang w:val="en-GB"/>
              </w:rPr>
            </w:pPr>
            <w:r>
              <w:rPr>
                <w:lang w:val="en-GB"/>
              </w:rPr>
              <w:t>Removing references not quoted</w:t>
            </w:r>
          </w:p>
          <w:p w14:paraId="6B393685" w14:textId="77777777" w:rsidR="00DC225C" w:rsidRPr="00086B37" w:rsidRDefault="00DC225C" w:rsidP="00093304">
            <w:pPr>
              <w:pStyle w:val="TAL"/>
              <w:numPr>
                <w:ilvl w:val="0"/>
                <w:numId w:val="46"/>
              </w:numPr>
              <w:ind w:left="301" w:hanging="301"/>
              <w:rPr>
                <w:lang w:val="en-GB"/>
              </w:rPr>
            </w:pPr>
            <w:r w:rsidRPr="00086B37">
              <w:rPr>
                <w:lang w:val="en-GB"/>
              </w:rPr>
              <w:t xml:space="preserve">Clarification </w:t>
            </w:r>
            <w:r>
              <w:rPr>
                <w:lang w:val="en-GB"/>
              </w:rPr>
              <w:t xml:space="preserve">on the relocation </w:t>
            </w:r>
            <w:r w:rsidRPr="00086B37">
              <w:rPr>
                <w:lang w:val="en-GB"/>
              </w:rPr>
              <w:t xml:space="preserve">of </w:t>
            </w:r>
            <w:r w:rsidRPr="00B4313D">
              <w:rPr>
                <w:color w:val="000000" w:themeColor="text1"/>
              </w:rPr>
              <w:t>end-to-end security test cases</w:t>
            </w:r>
            <w:r w:rsidRPr="00B4313D">
              <w:rPr>
                <w:color w:val="000000" w:themeColor="text1"/>
                <w:lang w:val="en-GB"/>
              </w:rPr>
              <w:t xml:space="preserve"> </w:t>
            </w:r>
            <w:r>
              <w:rPr>
                <w:color w:val="000000" w:themeColor="text1"/>
                <w:lang w:val="en-GB"/>
              </w:rPr>
              <w:t>to WG11 Security Test Specification</w:t>
            </w:r>
          </w:p>
        </w:tc>
      </w:tr>
      <w:tr w:rsidR="001C79AF" w:rsidRPr="00772F12" w14:paraId="6FFE9806" w14:textId="77777777" w:rsidTr="00487630">
        <w:tc>
          <w:tcPr>
            <w:tcW w:w="1185" w:type="dxa"/>
            <w:shd w:val="clear" w:color="auto" w:fill="auto"/>
          </w:tcPr>
          <w:p w14:paraId="253BA874" w14:textId="1AAD07EC" w:rsidR="001C79AF" w:rsidRDefault="001C79AF" w:rsidP="003A20A5">
            <w:pPr>
              <w:pStyle w:val="TAL"/>
            </w:pPr>
            <w:r>
              <w:lastRenderedPageBreak/>
              <w:t>202</w:t>
            </w:r>
            <w:r w:rsidR="00DC225C">
              <w:t>4</w:t>
            </w:r>
            <w:r>
              <w:t>.</w:t>
            </w:r>
            <w:r w:rsidR="00DC225C">
              <w:t>03</w:t>
            </w:r>
            <w:r>
              <w:t>.</w:t>
            </w:r>
            <w:r w:rsidR="00DC225C">
              <w:t>22</w:t>
            </w:r>
          </w:p>
        </w:tc>
        <w:tc>
          <w:tcPr>
            <w:tcW w:w="1075" w:type="dxa"/>
            <w:shd w:val="clear" w:color="auto" w:fill="auto"/>
          </w:tcPr>
          <w:p w14:paraId="7CBA2CAC" w14:textId="30F607C5" w:rsidR="001C79AF" w:rsidRDefault="001C79AF" w:rsidP="003A20A5">
            <w:pPr>
              <w:pStyle w:val="TAL"/>
            </w:pPr>
            <w:r>
              <w:t>0</w:t>
            </w:r>
            <w:r w:rsidR="00DC225C">
              <w:t>9</w:t>
            </w:r>
            <w:r>
              <w:t>.00</w:t>
            </w:r>
          </w:p>
        </w:tc>
        <w:tc>
          <w:tcPr>
            <w:tcW w:w="7374" w:type="dxa"/>
            <w:shd w:val="clear" w:color="auto" w:fill="auto"/>
          </w:tcPr>
          <w:p w14:paraId="6F312F56" w14:textId="191B6883" w:rsidR="00B4313D" w:rsidRDefault="00FC4986" w:rsidP="00DC225C">
            <w:pPr>
              <w:pStyle w:val="TAL"/>
              <w:numPr>
                <w:ilvl w:val="0"/>
                <w:numId w:val="47"/>
              </w:numPr>
              <w:ind w:left="331"/>
              <w:rPr>
                <w:lang w:val="en-GB"/>
              </w:rPr>
            </w:pPr>
            <w:r>
              <w:rPr>
                <w:lang w:val="en-GB"/>
              </w:rPr>
              <w:t xml:space="preserve">Clarification on F1/Xn IOT badge by including both user-plane and control-plane test cases based on the latest updates in </w:t>
            </w:r>
            <w:r w:rsidRPr="00D8476A">
              <w:t>O-RAN.WG5.IOT</w:t>
            </w:r>
          </w:p>
          <w:p w14:paraId="0D50CE14" w14:textId="037D898D" w:rsidR="001C79AF" w:rsidRPr="00086B37" w:rsidRDefault="00086B37" w:rsidP="00DC225C">
            <w:pPr>
              <w:pStyle w:val="TAL"/>
              <w:numPr>
                <w:ilvl w:val="0"/>
                <w:numId w:val="47"/>
              </w:numPr>
              <w:ind w:left="331"/>
              <w:rPr>
                <w:lang w:val="en-GB"/>
              </w:rPr>
            </w:pPr>
            <w:r w:rsidRPr="00086B37">
              <w:rPr>
                <w:lang w:val="en-GB"/>
              </w:rPr>
              <w:t xml:space="preserve">Clarification </w:t>
            </w:r>
            <w:r w:rsidR="00B4313D">
              <w:rPr>
                <w:lang w:val="en-GB"/>
              </w:rPr>
              <w:t xml:space="preserve">on </w:t>
            </w:r>
            <w:r w:rsidR="00DC225C">
              <w:rPr>
                <w:lang w:val="en-GB"/>
              </w:rPr>
              <w:t xml:space="preserve">OpenFH IOT badge based on the latest updates in </w:t>
            </w:r>
            <w:r w:rsidR="00DC225C" w:rsidRPr="00D8476A">
              <w:t>O-RAN.WG4.IOT</w:t>
            </w:r>
            <w:r w:rsidR="00DC225C">
              <w:rPr>
                <w:lang w:val="en-GB"/>
              </w:rPr>
              <w:t xml:space="preserve"> related to new assigned status (M/CM/O) for S-plane IOT test cases</w:t>
            </w:r>
          </w:p>
        </w:tc>
      </w:tr>
      <w:tr w:rsidR="00857DC5" w:rsidRPr="00086B37" w14:paraId="2D798445" w14:textId="77777777" w:rsidTr="00857DC5">
        <w:tc>
          <w:tcPr>
            <w:tcW w:w="1185" w:type="dxa"/>
            <w:tcBorders>
              <w:top w:val="single" w:sz="4" w:space="0" w:color="auto"/>
              <w:left w:val="single" w:sz="4" w:space="0" w:color="auto"/>
              <w:bottom w:val="single" w:sz="4" w:space="0" w:color="auto"/>
              <w:right w:val="single" w:sz="4" w:space="0" w:color="auto"/>
            </w:tcBorders>
            <w:shd w:val="clear" w:color="auto" w:fill="auto"/>
          </w:tcPr>
          <w:p w14:paraId="643BC97A" w14:textId="62326BD8" w:rsidR="00857DC5" w:rsidRDefault="00857DC5" w:rsidP="00E1491A">
            <w:pPr>
              <w:pStyle w:val="TAL"/>
            </w:pPr>
            <w:r>
              <w:t>2024.07.18</w:t>
            </w:r>
          </w:p>
        </w:tc>
        <w:tc>
          <w:tcPr>
            <w:tcW w:w="1075" w:type="dxa"/>
            <w:tcBorders>
              <w:top w:val="single" w:sz="4" w:space="0" w:color="auto"/>
              <w:left w:val="single" w:sz="4" w:space="0" w:color="auto"/>
              <w:bottom w:val="single" w:sz="4" w:space="0" w:color="auto"/>
              <w:right w:val="single" w:sz="4" w:space="0" w:color="auto"/>
            </w:tcBorders>
            <w:shd w:val="clear" w:color="auto" w:fill="auto"/>
          </w:tcPr>
          <w:p w14:paraId="64AD4979" w14:textId="1C2C0816" w:rsidR="00857DC5" w:rsidRDefault="00857DC5" w:rsidP="00E1491A">
            <w:pPr>
              <w:pStyle w:val="TAL"/>
            </w:pPr>
            <w:r>
              <w:t>10.00</w:t>
            </w:r>
          </w:p>
        </w:tc>
        <w:tc>
          <w:tcPr>
            <w:tcW w:w="7374" w:type="dxa"/>
            <w:tcBorders>
              <w:top w:val="single" w:sz="4" w:space="0" w:color="auto"/>
              <w:left w:val="single" w:sz="4" w:space="0" w:color="auto"/>
              <w:bottom w:val="single" w:sz="4" w:space="0" w:color="auto"/>
              <w:right w:val="single" w:sz="4" w:space="0" w:color="auto"/>
            </w:tcBorders>
            <w:shd w:val="clear" w:color="auto" w:fill="auto"/>
          </w:tcPr>
          <w:p w14:paraId="727DDD05" w14:textId="1AF9F8BA" w:rsidR="00857DC5" w:rsidRDefault="00D074C7" w:rsidP="00857DC5">
            <w:pPr>
              <w:pStyle w:val="TAL"/>
              <w:numPr>
                <w:ilvl w:val="0"/>
                <w:numId w:val="48"/>
              </w:numPr>
              <w:ind w:left="331"/>
              <w:rPr>
                <w:lang w:val="en-GB"/>
              </w:rPr>
            </w:pPr>
            <w:r w:rsidRPr="00D074C7">
              <w:rPr>
                <w:lang w:val="en-GB"/>
              </w:rPr>
              <w:t>Updated requirements on the summary and test reports to improve confidentiality – the reports shall be encrypted and digitally signed</w:t>
            </w:r>
            <w:r>
              <w:rPr>
                <w:lang w:val="en-GB"/>
              </w:rPr>
              <w:t>.</w:t>
            </w:r>
          </w:p>
          <w:p w14:paraId="064202FE" w14:textId="034BABB9" w:rsidR="00D074C7" w:rsidRPr="00857DC5" w:rsidRDefault="00D074C7" w:rsidP="00857DC5">
            <w:pPr>
              <w:pStyle w:val="TAL"/>
              <w:numPr>
                <w:ilvl w:val="0"/>
                <w:numId w:val="48"/>
              </w:numPr>
              <w:ind w:left="331"/>
              <w:rPr>
                <w:lang w:val="en-GB"/>
              </w:rPr>
            </w:pPr>
            <w:r w:rsidRPr="00D074C7">
              <w:rPr>
                <w:lang w:val="en-GB"/>
              </w:rPr>
              <w:t>To ensure reusability and machine-readability of summary report, the unified file format (.xls/.xlsx) shall be used.</w:t>
            </w:r>
          </w:p>
        </w:tc>
      </w:tr>
    </w:tbl>
    <w:p w14:paraId="5E7E96EA" w14:textId="77777777" w:rsidR="001B4F44" w:rsidRPr="00772F12" w:rsidRDefault="001B4F44" w:rsidP="001B4F44">
      <w:pPr>
        <w:rPr>
          <w:lang w:val="en-GB"/>
        </w:rPr>
      </w:pPr>
    </w:p>
    <w:p w14:paraId="397064CD" w14:textId="77777777" w:rsidR="001B4F44" w:rsidRPr="00772F12" w:rsidRDefault="001B4F44" w:rsidP="001B4F44">
      <w:pPr>
        <w:rPr>
          <w:lang w:val="en-GB"/>
        </w:rPr>
      </w:pPr>
    </w:p>
    <w:p w14:paraId="10EFC037" w14:textId="77777777" w:rsidR="00355A85" w:rsidRDefault="00355A85">
      <w:pPr>
        <w:spacing w:after="0" w:line="240" w:lineRule="auto"/>
        <w:rPr>
          <w:rFonts w:ascii="Arial" w:eastAsia="Batang" w:hAnsi="Arial" w:cs="Times New Roman"/>
          <w:sz w:val="36"/>
          <w:szCs w:val="20"/>
          <w:lang w:val="en-GB"/>
        </w:rPr>
      </w:pPr>
      <w:bookmarkStart w:id="134" w:name="_Toc94645707"/>
      <w:r>
        <w:rPr>
          <w:rFonts w:eastAsia="Batang"/>
        </w:rPr>
        <w:br w:type="page"/>
      </w:r>
    </w:p>
    <w:p w14:paraId="27D7E57D" w14:textId="1829A6C6" w:rsidR="001B4F44" w:rsidRPr="00772F12" w:rsidRDefault="001B4F44" w:rsidP="001B4F44">
      <w:pPr>
        <w:pStyle w:val="Heading1"/>
        <w:rPr>
          <w:rFonts w:eastAsia="Batang"/>
        </w:rPr>
      </w:pPr>
      <w:bookmarkStart w:id="135" w:name="_Toc161924025"/>
      <w:r w:rsidRPr="00772F12">
        <w:rPr>
          <w:rFonts w:eastAsia="Batang"/>
        </w:rPr>
        <w:lastRenderedPageBreak/>
        <w:t>History</w:t>
      </w:r>
      <w:bookmarkEnd w:id="134"/>
      <w:bookmarkEnd w:id="135"/>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1B4F44" w:rsidRPr="00772F12" w14:paraId="2E5844F4" w14:textId="77777777" w:rsidTr="00487630">
        <w:tc>
          <w:tcPr>
            <w:tcW w:w="1185" w:type="dxa"/>
            <w:shd w:val="clear" w:color="auto" w:fill="auto"/>
          </w:tcPr>
          <w:p w14:paraId="208BBE29" w14:textId="77777777" w:rsidR="001B4F44" w:rsidRPr="00772F12" w:rsidRDefault="001B4F44" w:rsidP="00487630">
            <w:pPr>
              <w:pStyle w:val="TAH"/>
              <w:rPr>
                <w:lang w:val="en-GB"/>
              </w:rPr>
            </w:pPr>
            <w:r w:rsidRPr="00772F12">
              <w:rPr>
                <w:lang w:val="en-GB"/>
              </w:rPr>
              <w:t>Date</w:t>
            </w:r>
          </w:p>
        </w:tc>
        <w:tc>
          <w:tcPr>
            <w:tcW w:w="1075" w:type="dxa"/>
            <w:shd w:val="clear" w:color="auto" w:fill="auto"/>
          </w:tcPr>
          <w:p w14:paraId="2C0AE4E4" w14:textId="77777777" w:rsidR="001B4F44" w:rsidRPr="00772F12" w:rsidRDefault="001B4F44" w:rsidP="00487630">
            <w:pPr>
              <w:pStyle w:val="TAH"/>
              <w:rPr>
                <w:lang w:val="en-GB"/>
              </w:rPr>
            </w:pPr>
            <w:r w:rsidRPr="00772F12">
              <w:rPr>
                <w:lang w:val="en-GB"/>
              </w:rPr>
              <w:t>Revision</w:t>
            </w:r>
          </w:p>
        </w:tc>
        <w:tc>
          <w:tcPr>
            <w:tcW w:w="7374" w:type="dxa"/>
            <w:shd w:val="clear" w:color="auto" w:fill="auto"/>
          </w:tcPr>
          <w:p w14:paraId="38FBC8EF" w14:textId="77777777" w:rsidR="001B4F44" w:rsidRPr="00772F12" w:rsidRDefault="001B4F44" w:rsidP="00487630">
            <w:pPr>
              <w:pStyle w:val="TAH"/>
              <w:rPr>
                <w:lang w:val="en-GB"/>
              </w:rPr>
            </w:pPr>
            <w:r w:rsidRPr="00772F12">
              <w:rPr>
                <w:lang w:val="en-GB"/>
              </w:rPr>
              <w:t>Description</w:t>
            </w:r>
          </w:p>
        </w:tc>
      </w:tr>
      <w:tr w:rsidR="00DC225C" w:rsidRPr="00772F12" w14:paraId="347544E7" w14:textId="77777777" w:rsidTr="00093304">
        <w:tc>
          <w:tcPr>
            <w:tcW w:w="1185" w:type="dxa"/>
            <w:shd w:val="clear" w:color="auto" w:fill="auto"/>
          </w:tcPr>
          <w:p w14:paraId="10A35D19" w14:textId="05DEBFF1" w:rsidR="00DC225C" w:rsidRDefault="00DC225C" w:rsidP="00093304">
            <w:pPr>
              <w:pStyle w:val="TAL"/>
              <w:rPr>
                <w:lang w:val="en-GB"/>
              </w:rPr>
            </w:pPr>
            <w:r>
              <w:rPr>
                <w:lang w:val="en-GB"/>
              </w:rPr>
              <w:t>2024.03.22</w:t>
            </w:r>
          </w:p>
        </w:tc>
        <w:tc>
          <w:tcPr>
            <w:tcW w:w="1075" w:type="dxa"/>
            <w:shd w:val="clear" w:color="auto" w:fill="auto"/>
          </w:tcPr>
          <w:p w14:paraId="66373A5B" w14:textId="27348CE0" w:rsidR="00DC225C" w:rsidRDefault="00DC225C" w:rsidP="00093304">
            <w:pPr>
              <w:pStyle w:val="TAL"/>
              <w:rPr>
                <w:lang w:val="en-GB"/>
              </w:rPr>
            </w:pPr>
            <w:r>
              <w:rPr>
                <w:lang w:val="en-GB"/>
              </w:rPr>
              <w:t>09.00</w:t>
            </w:r>
          </w:p>
        </w:tc>
        <w:tc>
          <w:tcPr>
            <w:tcW w:w="7374" w:type="dxa"/>
            <w:shd w:val="clear" w:color="auto" w:fill="auto"/>
          </w:tcPr>
          <w:p w14:paraId="6FC6B0B0" w14:textId="598D2B61" w:rsidR="00DC225C" w:rsidRDefault="00DC225C" w:rsidP="00093304">
            <w:pPr>
              <w:pStyle w:val="TAL"/>
              <w:rPr>
                <w:lang w:val="en-GB"/>
              </w:rPr>
            </w:pPr>
            <w:r>
              <w:rPr>
                <w:lang w:val="en-GB"/>
              </w:rPr>
              <w:t>Published as Final version 09.00</w:t>
            </w:r>
          </w:p>
        </w:tc>
      </w:tr>
      <w:tr w:rsidR="00E54862" w:rsidRPr="00772F12" w14:paraId="20B8E38A" w14:textId="77777777" w:rsidTr="00F15C0F">
        <w:tc>
          <w:tcPr>
            <w:tcW w:w="1185" w:type="dxa"/>
            <w:shd w:val="clear" w:color="auto" w:fill="auto"/>
          </w:tcPr>
          <w:p w14:paraId="5947D60B" w14:textId="37F0AC4E" w:rsidR="00E54862" w:rsidRDefault="00E54862" w:rsidP="00F15C0F">
            <w:pPr>
              <w:pStyle w:val="TAL"/>
              <w:rPr>
                <w:lang w:val="en-GB"/>
              </w:rPr>
            </w:pPr>
            <w:r>
              <w:rPr>
                <w:lang w:val="en-GB"/>
              </w:rPr>
              <w:t>2023.11.09</w:t>
            </w:r>
          </w:p>
        </w:tc>
        <w:tc>
          <w:tcPr>
            <w:tcW w:w="1075" w:type="dxa"/>
            <w:shd w:val="clear" w:color="auto" w:fill="auto"/>
          </w:tcPr>
          <w:p w14:paraId="33EB3CB6" w14:textId="5E5C96A8" w:rsidR="00E54862" w:rsidRDefault="00E54862" w:rsidP="00F15C0F">
            <w:pPr>
              <w:pStyle w:val="TAL"/>
              <w:rPr>
                <w:lang w:val="en-GB"/>
              </w:rPr>
            </w:pPr>
            <w:r>
              <w:rPr>
                <w:lang w:val="en-GB"/>
              </w:rPr>
              <w:t>08.00</w:t>
            </w:r>
          </w:p>
        </w:tc>
        <w:tc>
          <w:tcPr>
            <w:tcW w:w="7374" w:type="dxa"/>
            <w:shd w:val="clear" w:color="auto" w:fill="auto"/>
          </w:tcPr>
          <w:p w14:paraId="6284EE5A" w14:textId="1493C82C" w:rsidR="00E54862" w:rsidRDefault="00E54862" w:rsidP="00F15C0F">
            <w:pPr>
              <w:pStyle w:val="TAL"/>
              <w:rPr>
                <w:lang w:val="en-GB"/>
              </w:rPr>
            </w:pPr>
            <w:r>
              <w:rPr>
                <w:lang w:val="en-GB"/>
              </w:rPr>
              <w:t>Published as Final version 08.00</w:t>
            </w:r>
          </w:p>
        </w:tc>
      </w:tr>
      <w:tr w:rsidR="001C79AF" w:rsidRPr="00772F12" w14:paraId="6D9BCCCC" w14:textId="77777777" w:rsidTr="00487630">
        <w:tc>
          <w:tcPr>
            <w:tcW w:w="1185" w:type="dxa"/>
            <w:shd w:val="clear" w:color="auto" w:fill="auto"/>
          </w:tcPr>
          <w:p w14:paraId="4C623C41" w14:textId="130DD7EF" w:rsidR="001C79AF" w:rsidRDefault="001C79AF" w:rsidP="00487630">
            <w:pPr>
              <w:pStyle w:val="TAL"/>
              <w:rPr>
                <w:lang w:val="en-GB"/>
              </w:rPr>
            </w:pPr>
            <w:r>
              <w:rPr>
                <w:lang w:val="en-GB"/>
              </w:rPr>
              <w:t>2023.03.24</w:t>
            </w:r>
          </w:p>
        </w:tc>
        <w:tc>
          <w:tcPr>
            <w:tcW w:w="1075" w:type="dxa"/>
            <w:shd w:val="clear" w:color="auto" w:fill="auto"/>
          </w:tcPr>
          <w:p w14:paraId="6FAE7150" w14:textId="394170BB" w:rsidR="001C79AF" w:rsidRDefault="001C79AF" w:rsidP="00487630">
            <w:pPr>
              <w:pStyle w:val="TAL"/>
              <w:rPr>
                <w:lang w:val="en-GB"/>
              </w:rPr>
            </w:pPr>
            <w:r>
              <w:rPr>
                <w:lang w:val="en-GB"/>
              </w:rPr>
              <w:t>07.00</w:t>
            </w:r>
          </w:p>
        </w:tc>
        <w:tc>
          <w:tcPr>
            <w:tcW w:w="7374" w:type="dxa"/>
            <w:shd w:val="clear" w:color="auto" w:fill="auto"/>
          </w:tcPr>
          <w:p w14:paraId="123DF2E4" w14:textId="338F6B72" w:rsidR="001C79AF" w:rsidRDefault="001C79AF" w:rsidP="00487630">
            <w:pPr>
              <w:pStyle w:val="TAL"/>
              <w:rPr>
                <w:lang w:val="en-GB"/>
              </w:rPr>
            </w:pPr>
            <w:r>
              <w:rPr>
                <w:lang w:val="en-GB"/>
              </w:rPr>
              <w:t>Published as Final version 07.00</w:t>
            </w:r>
          </w:p>
        </w:tc>
      </w:tr>
      <w:tr w:rsidR="001A7DA3" w:rsidRPr="00772F12" w14:paraId="713BE293" w14:textId="77777777" w:rsidTr="00487630">
        <w:tc>
          <w:tcPr>
            <w:tcW w:w="1185" w:type="dxa"/>
            <w:shd w:val="clear" w:color="auto" w:fill="auto"/>
          </w:tcPr>
          <w:p w14:paraId="25EEB260" w14:textId="790FC7F3" w:rsidR="001A7DA3" w:rsidRDefault="001A7DA3" w:rsidP="00487630">
            <w:pPr>
              <w:pStyle w:val="TAL"/>
              <w:rPr>
                <w:lang w:val="en-GB"/>
              </w:rPr>
            </w:pPr>
            <w:r>
              <w:rPr>
                <w:lang w:val="en-GB"/>
              </w:rPr>
              <w:t>2022.11.10</w:t>
            </w:r>
          </w:p>
        </w:tc>
        <w:tc>
          <w:tcPr>
            <w:tcW w:w="1075" w:type="dxa"/>
            <w:shd w:val="clear" w:color="auto" w:fill="auto"/>
          </w:tcPr>
          <w:p w14:paraId="513DD016" w14:textId="1C6B4F19" w:rsidR="001A7DA3" w:rsidRDefault="001A7DA3" w:rsidP="00487630">
            <w:pPr>
              <w:pStyle w:val="TAL"/>
              <w:rPr>
                <w:lang w:val="en-GB"/>
              </w:rPr>
            </w:pPr>
            <w:r>
              <w:rPr>
                <w:lang w:val="en-GB"/>
              </w:rPr>
              <w:t>06.00</w:t>
            </w:r>
          </w:p>
        </w:tc>
        <w:tc>
          <w:tcPr>
            <w:tcW w:w="7374" w:type="dxa"/>
            <w:shd w:val="clear" w:color="auto" w:fill="auto"/>
          </w:tcPr>
          <w:p w14:paraId="4B64B335" w14:textId="29B7CC65" w:rsidR="001A7DA3" w:rsidRPr="00772F12" w:rsidRDefault="001A7DA3" w:rsidP="00487630">
            <w:pPr>
              <w:pStyle w:val="TAL"/>
              <w:rPr>
                <w:lang w:val="en-GB"/>
              </w:rPr>
            </w:pPr>
            <w:r>
              <w:rPr>
                <w:lang w:val="en-GB"/>
              </w:rPr>
              <w:t>Published as Final version 06.00</w:t>
            </w:r>
          </w:p>
        </w:tc>
      </w:tr>
      <w:tr w:rsidR="003A3784" w:rsidRPr="00772F12" w14:paraId="596199D4" w14:textId="77777777" w:rsidTr="00487630">
        <w:tc>
          <w:tcPr>
            <w:tcW w:w="1185" w:type="dxa"/>
            <w:shd w:val="clear" w:color="auto" w:fill="auto"/>
          </w:tcPr>
          <w:p w14:paraId="4851CB4C" w14:textId="691EB33E" w:rsidR="003A3784" w:rsidRDefault="00EC49D7" w:rsidP="00487630">
            <w:pPr>
              <w:pStyle w:val="TAL"/>
              <w:rPr>
                <w:lang w:val="en-GB"/>
              </w:rPr>
            </w:pPr>
            <w:r>
              <w:rPr>
                <w:lang w:val="en-GB"/>
              </w:rPr>
              <w:t>2022.07.27</w:t>
            </w:r>
          </w:p>
        </w:tc>
        <w:tc>
          <w:tcPr>
            <w:tcW w:w="1075" w:type="dxa"/>
            <w:shd w:val="clear" w:color="auto" w:fill="auto"/>
          </w:tcPr>
          <w:p w14:paraId="04F10A64" w14:textId="14ADF8F4" w:rsidR="003A3784" w:rsidRDefault="00EC49D7" w:rsidP="00487630">
            <w:pPr>
              <w:pStyle w:val="TAL"/>
              <w:rPr>
                <w:lang w:val="en-GB"/>
              </w:rPr>
            </w:pPr>
            <w:r>
              <w:rPr>
                <w:lang w:val="en-GB"/>
              </w:rPr>
              <w:t>05.00</w:t>
            </w:r>
          </w:p>
        </w:tc>
        <w:tc>
          <w:tcPr>
            <w:tcW w:w="7374" w:type="dxa"/>
            <w:shd w:val="clear" w:color="auto" w:fill="auto"/>
          </w:tcPr>
          <w:p w14:paraId="2E284165" w14:textId="66DA71BF" w:rsidR="003A3784" w:rsidRPr="00772F12" w:rsidRDefault="003A3784" w:rsidP="00487630">
            <w:pPr>
              <w:pStyle w:val="TAL"/>
              <w:rPr>
                <w:lang w:val="en-GB"/>
              </w:rPr>
            </w:pPr>
            <w:r w:rsidRPr="00772F12">
              <w:rPr>
                <w:lang w:val="en-GB"/>
              </w:rPr>
              <w:t>Published as Final version 0</w:t>
            </w:r>
            <w:r>
              <w:rPr>
                <w:lang w:val="en-GB"/>
              </w:rPr>
              <w:t>5</w:t>
            </w:r>
            <w:r w:rsidRPr="00772F12">
              <w:rPr>
                <w:lang w:val="en-GB"/>
              </w:rPr>
              <w:t>.00</w:t>
            </w:r>
          </w:p>
        </w:tc>
      </w:tr>
      <w:tr w:rsidR="0044114A" w:rsidRPr="00772F12" w14:paraId="57B00104" w14:textId="77777777" w:rsidTr="00487630">
        <w:tc>
          <w:tcPr>
            <w:tcW w:w="1185" w:type="dxa"/>
            <w:shd w:val="clear" w:color="auto" w:fill="auto"/>
          </w:tcPr>
          <w:p w14:paraId="29195F2A" w14:textId="6625D18A" w:rsidR="0044114A" w:rsidRPr="00772F12" w:rsidRDefault="00EC49D7" w:rsidP="00487630">
            <w:pPr>
              <w:pStyle w:val="TAL"/>
              <w:rPr>
                <w:lang w:val="en-GB"/>
              </w:rPr>
            </w:pPr>
            <w:r w:rsidRPr="003C3E4A">
              <w:t>2022.03.22</w:t>
            </w:r>
          </w:p>
        </w:tc>
        <w:tc>
          <w:tcPr>
            <w:tcW w:w="1075" w:type="dxa"/>
            <w:shd w:val="clear" w:color="auto" w:fill="auto"/>
          </w:tcPr>
          <w:p w14:paraId="4D64A194" w14:textId="036F2B30" w:rsidR="0044114A" w:rsidRPr="00772F12" w:rsidRDefault="00EC49D7" w:rsidP="00487630">
            <w:pPr>
              <w:pStyle w:val="TAL"/>
              <w:rPr>
                <w:lang w:val="en-GB"/>
              </w:rPr>
            </w:pPr>
            <w:r>
              <w:rPr>
                <w:lang w:val="en-GB"/>
              </w:rPr>
              <w:t>04.00</w:t>
            </w:r>
          </w:p>
        </w:tc>
        <w:tc>
          <w:tcPr>
            <w:tcW w:w="7374" w:type="dxa"/>
            <w:shd w:val="clear" w:color="auto" w:fill="auto"/>
          </w:tcPr>
          <w:p w14:paraId="28978402" w14:textId="7FF0B8B3" w:rsidR="0044114A" w:rsidRPr="00772F12" w:rsidRDefault="0044114A" w:rsidP="00487630">
            <w:pPr>
              <w:pStyle w:val="TAL"/>
              <w:rPr>
                <w:lang w:val="en-GB"/>
              </w:rPr>
            </w:pPr>
            <w:r w:rsidRPr="00772F12">
              <w:rPr>
                <w:lang w:val="en-GB"/>
              </w:rPr>
              <w:t>Published as Final version 04.00</w:t>
            </w:r>
          </w:p>
        </w:tc>
      </w:tr>
      <w:tr w:rsidR="001B4F44" w:rsidRPr="00772F12" w14:paraId="5CF83CF6" w14:textId="77777777" w:rsidTr="00487630">
        <w:tc>
          <w:tcPr>
            <w:tcW w:w="1185" w:type="dxa"/>
            <w:shd w:val="clear" w:color="auto" w:fill="auto"/>
          </w:tcPr>
          <w:p w14:paraId="0B5A0D1A" w14:textId="784DE6D1" w:rsidR="001B4F44" w:rsidRPr="00772F12" w:rsidRDefault="00EC49D7" w:rsidP="00487630">
            <w:pPr>
              <w:pStyle w:val="TAL"/>
              <w:rPr>
                <w:lang w:val="en-GB"/>
              </w:rPr>
            </w:pPr>
            <w:r w:rsidRPr="00FB312C">
              <w:t>2021.11.10</w:t>
            </w:r>
          </w:p>
        </w:tc>
        <w:tc>
          <w:tcPr>
            <w:tcW w:w="1075" w:type="dxa"/>
            <w:shd w:val="clear" w:color="auto" w:fill="auto"/>
          </w:tcPr>
          <w:p w14:paraId="18B5445D" w14:textId="766BF99A" w:rsidR="001B4F44" w:rsidRPr="00772F12" w:rsidRDefault="00EC49D7" w:rsidP="00487630">
            <w:pPr>
              <w:pStyle w:val="TAL"/>
              <w:rPr>
                <w:lang w:val="en-GB"/>
              </w:rPr>
            </w:pPr>
            <w:r>
              <w:rPr>
                <w:lang w:val="en-GB"/>
              </w:rPr>
              <w:t>03.00</w:t>
            </w:r>
          </w:p>
        </w:tc>
        <w:tc>
          <w:tcPr>
            <w:tcW w:w="7374" w:type="dxa"/>
            <w:shd w:val="clear" w:color="auto" w:fill="auto"/>
          </w:tcPr>
          <w:p w14:paraId="7D0C53D0" w14:textId="77777777" w:rsidR="001B4F44" w:rsidRPr="00772F12" w:rsidRDefault="001B4F44" w:rsidP="00487630">
            <w:pPr>
              <w:pStyle w:val="TAL"/>
              <w:rPr>
                <w:lang w:val="en-GB"/>
              </w:rPr>
            </w:pPr>
            <w:r w:rsidRPr="00772F12">
              <w:rPr>
                <w:lang w:val="en-GB"/>
              </w:rPr>
              <w:t>Published as Final version 03.00</w:t>
            </w:r>
          </w:p>
        </w:tc>
      </w:tr>
      <w:tr w:rsidR="001B4F44" w:rsidRPr="00772F12" w14:paraId="400916CF" w14:textId="77777777" w:rsidTr="00487630">
        <w:tc>
          <w:tcPr>
            <w:tcW w:w="1185" w:type="dxa"/>
            <w:shd w:val="clear" w:color="auto" w:fill="auto"/>
          </w:tcPr>
          <w:p w14:paraId="050276B0" w14:textId="35D56F71" w:rsidR="001B4F44" w:rsidRPr="00772F12" w:rsidRDefault="00EC49D7" w:rsidP="00487630">
            <w:pPr>
              <w:pStyle w:val="TAL"/>
              <w:rPr>
                <w:lang w:val="en-GB"/>
              </w:rPr>
            </w:pPr>
            <w:r w:rsidRPr="007A6ED7">
              <w:t>2021.07.09</w:t>
            </w:r>
          </w:p>
        </w:tc>
        <w:tc>
          <w:tcPr>
            <w:tcW w:w="1075" w:type="dxa"/>
            <w:shd w:val="clear" w:color="auto" w:fill="auto"/>
          </w:tcPr>
          <w:p w14:paraId="4A8FF071" w14:textId="67325DC8" w:rsidR="001B4F44" w:rsidRPr="00772F12" w:rsidRDefault="00EC49D7" w:rsidP="00487630">
            <w:pPr>
              <w:pStyle w:val="TAL"/>
              <w:rPr>
                <w:lang w:val="en-GB"/>
              </w:rPr>
            </w:pPr>
            <w:r>
              <w:rPr>
                <w:lang w:val="en-GB"/>
              </w:rPr>
              <w:t>02.00</w:t>
            </w:r>
          </w:p>
        </w:tc>
        <w:tc>
          <w:tcPr>
            <w:tcW w:w="7374" w:type="dxa"/>
            <w:shd w:val="clear" w:color="auto" w:fill="auto"/>
          </w:tcPr>
          <w:p w14:paraId="0F07F9DC" w14:textId="77777777" w:rsidR="001B4F44" w:rsidRPr="00772F12" w:rsidRDefault="001B4F44" w:rsidP="00487630">
            <w:pPr>
              <w:pStyle w:val="TAL"/>
              <w:rPr>
                <w:lang w:val="en-GB"/>
              </w:rPr>
            </w:pPr>
            <w:r w:rsidRPr="00772F12">
              <w:rPr>
                <w:lang w:val="en-GB"/>
              </w:rPr>
              <w:t>Published as Final version 02.00</w:t>
            </w:r>
          </w:p>
        </w:tc>
      </w:tr>
      <w:tr w:rsidR="001B4F44" w:rsidRPr="00772F12" w14:paraId="13251CBE" w14:textId="77777777" w:rsidTr="00487630">
        <w:tc>
          <w:tcPr>
            <w:tcW w:w="1185" w:type="dxa"/>
            <w:shd w:val="clear" w:color="auto" w:fill="auto"/>
          </w:tcPr>
          <w:p w14:paraId="37BCCB48" w14:textId="51FEFE38" w:rsidR="001B4F44" w:rsidRPr="00772F12" w:rsidRDefault="00EC49D7" w:rsidP="00487630">
            <w:pPr>
              <w:pStyle w:val="TAL"/>
              <w:rPr>
                <w:lang w:val="en-GB"/>
              </w:rPr>
            </w:pPr>
            <w:r w:rsidRPr="00306FE4">
              <w:t>2021.03.05</w:t>
            </w:r>
          </w:p>
        </w:tc>
        <w:tc>
          <w:tcPr>
            <w:tcW w:w="1075" w:type="dxa"/>
            <w:shd w:val="clear" w:color="auto" w:fill="auto"/>
          </w:tcPr>
          <w:p w14:paraId="60CF58F4" w14:textId="49150620" w:rsidR="001B4F44" w:rsidRPr="00772F12" w:rsidRDefault="00EC49D7" w:rsidP="00487630">
            <w:pPr>
              <w:pStyle w:val="TAL"/>
              <w:rPr>
                <w:lang w:val="en-GB"/>
              </w:rPr>
            </w:pPr>
            <w:r>
              <w:rPr>
                <w:lang w:val="en-GB"/>
              </w:rPr>
              <w:t>01.00</w:t>
            </w:r>
          </w:p>
        </w:tc>
        <w:tc>
          <w:tcPr>
            <w:tcW w:w="7374" w:type="dxa"/>
            <w:shd w:val="clear" w:color="auto" w:fill="auto"/>
          </w:tcPr>
          <w:p w14:paraId="0D9473A4" w14:textId="77777777" w:rsidR="001B4F44" w:rsidRPr="00772F12" w:rsidRDefault="001B4F44" w:rsidP="00487630">
            <w:pPr>
              <w:pStyle w:val="TAL"/>
              <w:rPr>
                <w:lang w:val="en-GB"/>
              </w:rPr>
            </w:pPr>
            <w:r w:rsidRPr="00772F12">
              <w:rPr>
                <w:lang w:val="en-GB"/>
              </w:rPr>
              <w:t>Published as Final version 01.00</w:t>
            </w:r>
          </w:p>
        </w:tc>
      </w:tr>
    </w:tbl>
    <w:p w14:paraId="11CC676A" w14:textId="77777777" w:rsidR="001B4F44" w:rsidRPr="00772F12" w:rsidRDefault="001B4F44" w:rsidP="001B4F44">
      <w:pPr>
        <w:spacing w:after="0"/>
        <w:rPr>
          <w:lang w:val="en-GB"/>
        </w:rPr>
      </w:pPr>
    </w:p>
    <w:p w14:paraId="69A7FE6F" w14:textId="5D0226C5" w:rsidR="001B4F44" w:rsidRPr="00772F12" w:rsidRDefault="001B4F44" w:rsidP="001B4F44">
      <w:pPr>
        <w:spacing w:after="0"/>
        <w:rPr>
          <w:lang w:val="en-GB"/>
        </w:rPr>
      </w:pPr>
    </w:p>
    <w:p w14:paraId="3696319A" w14:textId="4ACB010C" w:rsidR="00E15ABA" w:rsidRPr="00772F12" w:rsidRDefault="00E15ABA" w:rsidP="00E15ABA">
      <w:pPr>
        <w:rPr>
          <w:lang w:val="en-GB"/>
        </w:rPr>
      </w:pPr>
    </w:p>
    <w:p w14:paraId="68F4000D" w14:textId="77777777" w:rsidR="00E15ABA" w:rsidRPr="00772F12" w:rsidRDefault="00E15ABA" w:rsidP="00E15ABA">
      <w:pPr>
        <w:jc w:val="center"/>
        <w:rPr>
          <w:lang w:val="en-GB"/>
        </w:rPr>
      </w:pPr>
    </w:p>
    <w:sectPr w:rsidR="00E15ABA" w:rsidRPr="00772F12" w:rsidSect="00C81FAA">
      <w:headerReference w:type="default" r:id="rId17"/>
      <w:pgSz w:w="11907" w:h="16840" w:code="9"/>
      <w:pgMar w:top="1531" w:right="1134" w:bottom="1134" w:left="1134" w:header="851" w:footer="340" w:gutter="0"/>
      <w:lnNumType w:countBy="1"/>
      <w:cols w:space="720"/>
      <w:titlePg/>
      <w:docGrid w:type="lines"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05DC6" w14:textId="77777777" w:rsidR="00D70C59" w:rsidRDefault="00D70C59">
      <w:r>
        <w:separator/>
      </w:r>
    </w:p>
  </w:endnote>
  <w:endnote w:type="continuationSeparator" w:id="0">
    <w:p w14:paraId="3D84DAE0" w14:textId="77777777" w:rsidR="00D70C59" w:rsidRDefault="00D70C59">
      <w:r>
        <w:continuationSeparator/>
      </w:r>
    </w:p>
  </w:endnote>
  <w:endnote w:type="continuationNotice" w:id="1">
    <w:p w14:paraId="658E2A3D" w14:textId="77777777" w:rsidR="00D70C59" w:rsidRDefault="00D70C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variable"/>
    <w:sig w:usb0="E0002AEF" w:usb1="C0007841" w:usb2="00000009" w:usb3="00000000" w:csb0="000001FF" w:csb1="00000000"/>
  </w:font>
  <w:font w:name="(normal text)">
    <w:altName w:val="Times New Roman"/>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Times New Roman"/>
    <w:charset w:val="00"/>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A4A6" w14:textId="56ECCB56" w:rsidR="00487630" w:rsidRPr="00D74970" w:rsidRDefault="00487630" w:rsidP="00CC14EC">
    <w:pPr>
      <w:pStyle w:val="Footer"/>
      <w:tabs>
        <w:tab w:val="right" w:pos="9639"/>
      </w:tabs>
      <w:jc w:val="both"/>
      <w:rPr>
        <w:b w:val="0"/>
        <w:i w:val="0"/>
      </w:rPr>
    </w:pPr>
    <w:r>
      <w:rPr>
        <w:b w:val="0"/>
        <w:i w:val="0"/>
      </w:rPr>
      <w:t>________________________________________________________________________________________________</w:t>
    </w:r>
    <w:r w:rsidRPr="00A859FA">
      <w:rPr>
        <w:b w:val="0"/>
        <w:i w:val="0"/>
        <w:sz w:val="16"/>
        <w:szCs w:val="18"/>
      </w:rPr>
      <w:t>© 202</w:t>
    </w:r>
    <w:r w:rsidR="004B01A3">
      <w:rPr>
        <w:b w:val="0"/>
        <w:i w:val="0"/>
        <w:sz w:val="16"/>
        <w:szCs w:val="18"/>
      </w:rPr>
      <w:t>4</w:t>
    </w:r>
    <w:r w:rsidRPr="00A859FA">
      <w:rPr>
        <w:b w:val="0"/>
        <w:i w:val="0"/>
        <w:sz w:val="16"/>
        <w:szCs w:val="18"/>
      </w:rPr>
      <w:t xml:space="preserve"> by the O-RAN ALLIANCE e.V. Your use is subject to the copyright statement on the cover page of this specification.</w:t>
    </w:r>
    <w:r>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sidR="00A231CB">
      <w:rPr>
        <w:b w:val="0"/>
        <w:i w:val="0"/>
      </w:rPr>
      <w:t>3</w:t>
    </w:r>
    <w:r w:rsidRPr="007326D8">
      <w:rPr>
        <w:b w:val="0"/>
        <w:i w:val="0"/>
      </w:rPr>
      <w:fldChar w:fldCharType="end"/>
    </w:r>
  </w:p>
  <w:p w14:paraId="1ED95E8C" w14:textId="45A21F6A" w:rsidR="00487630" w:rsidRPr="00CC14EC" w:rsidRDefault="00487630" w:rsidP="00CC14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4090" w14:textId="26A30432" w:rsidR="00487630" w:rsidRPr="00441F24" w:rsidRDefault="00487630" w:rsidP="00441F24">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F4A26" w14:textId="77777777" w:rsidR="00D70C59" w:rsidRDefault="00D70C59">
      <w:r>
        <w:separator/>
      </w:r>
    </w:p>
  </w:footnote>
  <w:footnote w:type="continuationSeparator" w:id="0">
    <w:p w14:paraId="5BEB6911" w14:textId="77777777" w:rsidR="00D70C59" w:rsidRDefault="00D70C59">
      <w:r>
        <w:continuationSeparator/>
      </w:r>
    </w:p>
  </w:footnote>
  <w:footnote w:type="continuationNotice" w:id="1">
    <w:p w14:paraId="08C4E2E3" w14:textId="77777777" w:rsidR="00D70C59" w:rsidRDefault="00D70C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5DB3" w14:textId="19034683" w:rsidR="00487630" w:rsidRDefault="00487630" w:rsidP="008C513B">
    <w:pPr>
      <w:framePr w:w="2418" w:h="616" w:hRule="exact" w:wrap="around" w:vAnchor="text" w:hAnchor="page" w:x="13973" w:y="38"/>
      <w:spacing w:after="0"/>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4B01A3">
      <w:rPr>
        <w:rFonts w:ascii="Arial" w:hAnsi="Arial" w:cs="Arial"/>
        <w:b/>
        <w:noProof/>
        <w:sz w:val="18"/>
        <w:szCs w:val="18"/>
      </w:rPr>
      <w:t>O-RAN.TIFG.Cert-Badge.0-R004-v10.00</w:t>
    </w:r>
    <w:r>
      <w:rPr>
        <w:rFonts w:ascii="Arial" w:hAnsi="Arial" w:cs="Arial"/>
        <w:b/>
        <w:sz w:val="18"/>
        <w:szCs w:val="18"/>
      </w:rPr>
      <w:fldChar w:fldCharType="end"/>
    </w:r>
  </w:p>
  <w:p w14:paraId="36A77472" w14:textId="5C53DC76" w:rsidR="00487630" w:rsidRDefault="00487630">
    <w:pPr>
      <w:pStyle w:val="Header"/>
    </w:pPr>
    <w:r>
      <w:rPr>
        <w:lang w:val="en-US" w:eastAsia="zh-CN"/>
      </w:rPr>
      <mc:AlternateContent>
        <mc:Choice Requires="wps">
          <w:drawing>
            <wp:anchor distT="0" distB="0" distL="114300" distR="114300" simplePos="0" relativeHeight="251661312" behindDoc="0" locked="0" layoutInCell="1" allowOverlap="1" wp14:anchorId="0AD80516" wp14:editId="484A0FFB">
              <wp:simplePos x="0" y="0"/>
              <wp:positionH relativeFrom="column">
                <wp:posOffset>1784350</wp:posOffset>
              </wp:positionH>
              <wp:positionV relativeFrom="paragraph">
                <wp:posOffset>80010</wp:posOffset>
              </wp:positionV>
              <wp:extent cx="4337050" cy="334010"/>
              <wp:effectExtent l="0" t="0" r="6350" b="889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37050" cy="334010"/>
                      </a:xfrm>
                      <a:prstGeom prst="rect">
                        <a:avLst/>
                      </a:prstGeom>
                      <a:solidFill>
                        <a:schemeClr val="lt1"/>
                      </a:solidFill>
                      <a:ln w="6350">
                        <a:noFill/>
                      </a:ln>
                    </wps:spPr>
                    <wps:txbx>
                      <w:txbxContent>
                        <w:p w14:paraId="020411E3" w14:textId="25AC2E9E" w:rsidR="00487630" w:rsidRPr="0006175D" w:rsidRDefault="00487630" w:rsidP="00BC4B0A">
                          <w:pPr>
                            <w:jc w:val="right"/>
                            <w:rPr>
                              <w:rFonts w:ascii="Arial" w:hAnsi="Arial" w:cs="Arial"/>
                              <w:sz w:val="16"/>
                              <w:szCs w:val="18"/>
                            </w:rPr>
                          </w:pPr>
                          <w:r w:rsidRPr="00F32B10">
                            <w:rPr>
                              <w:rFonts w:ascii="Arial" w:hAnsi="Arial" w:cs="Arial"/>
                              <w:sz w:val="16"/>
                              <w:szCs w:val="18"/>
                            </w:rPr>
                            <w:t>O-RAN.TIFG.</w:t>
                          </w:r>
                          <w:r>
                            <w:rPr>
                              <w:rFonts w:ascii="Arial" w:hAnsi="Arial" w:cs="Arial"/>
                              <w:sz w:val="16"/>
                              <w:szCs w:val="18"/>
                            </w:rPr>
                            <w:t>Cert-Badge.0</w:t>
                          </w:r>
                          <w:r w:rsidRPr="00F32B10">
                            <w:rPr>
                              <w:rFonts w:ascii="Arial" w:hAnsi="Arial" w:cs="Arial"/>
                              <w:sz w:val="16"/>
                              <w:szCs w:val="18"/>
                            </w:rPr>
                            <w:t>-</w:t>
                          </w:r>
                          <w:r w:rsidR="00E87C48">
                            <w:rPr>
                              <w:rFonts w:ascii="Arial" w:hAnsi="Arial" w:cs="Arial"/>
                              <w:sz w:val="16"/>
                              <w:szCs w:val="18"/>
                            </w:rPr>
                            <w:t>R00</w:t>
                          </w:r>
                          <w:r w:rsidR="00422D85">
                            <w:rPr>
                              <w:rFonts w:ascii="Arial" w:hAnsi="Arial" w:cs="Arial"/>
                              <w:sz w:val="16"/>
                              <w:szCs w:val="18"/>
                            </w:rPr>
                            <w:t>4</w:t>
                          </w:r>
                          <w:r w:rsidR="00E87C48">
                            <w:rPr>
                              <w:rFonts w:ascii="Arial" w:hAnsi="Arial" w:cs="Arial"/>
                              <w:sz w:val="16"/>
                              <w:szCs w:val="18"/>
                            </w:rPr>
                            <w:t>-</w:t>
                          </w:r>
                          <w:r w:rsidRPr="00F32B10">
                            <w:rPr>
                              <w:rFonts w:ascii="Arial" w:hAnsi="Arial" w:cs="Arial"/>
                              <w:sz w:val="16"/>
                              <w:szCs w:val="18"/>
                            </w:rPr>
                            <w:t>v</w:t>
                          </w:r>
                          <w:r w:rsidR="00422D85">
                            <w:rPr>
                              <w:rFonts w:ascii="Arial" w:hAnsi="Arial" w:cs="Arial"/>
                              <w:sz w:val="16"/>
                              <w:szCs w:val="18"/>
                            </w:rPr>
                            <w:t>10</w:t>
                          </w:r>
                          <w:r w:rsidRPr="00F32B10">
                            <w:rPr>
                              <w:rFonts w:ascii="Arial" w:hAnsi="Arial" w:cs="Arial"/>
                              <w:sz w:val="16"/>
                              <w:szCs w:val="18"/>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AD80516" id="_x0000_t202" coordsize="21600,21600" o:spt="202" path="m,l,21600r21600,l21600,xe">
              <v:stroke joinstyle="miter"/>
              <v:path gradientshapeok="t" o:connecttype="rect"/>
            </v:shapetype>
            <v:shape id="Text Box 35" o:spid="_x0000_s1026" type="#_x0000_t202" style="position:absolute;margin-left:140.5pt;margin-top:6.3pt;width:341.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" fillcolor="white [3201]" stroked="f" strokeweight=".5pt">
              <v:textbox>
                <w:txbxContent>
                  <w:p w14:paraId="020411E3" w14:textId="25AC2E9E" w:rsidR="00487630" w:rsidRPr="0006175D" w:rsidRDefault="00487630" w:rsidP="00BC4B0A">
                    <w:pPr>
                      <w:jc w:val="right"/>
                      <w:rPr>
                        <w:rFonts w:ascii="Arial" w:hAnsi="Arial" w:cs="Arial"/>
                        <w:sz w:val="16"/>
                        <w:szCs w:val="18"/>
                      </w:rPr>
                    </w:pPr>
                    <w:r w:rsidRPr="00F32B10">
                      <w:rPr>
                        <w:rFonts w:ascii="Arial" w:hAnsi="Arial" w:cs="Arial"/>
                        <w:sz w:val="16"/>
                        <w:szCs w:val="18"/>
                      </w:rPr>
                      <w:t>O-RAN.TIFG.</w:t>
                    </w:r>
                    <w:r>
                      <w:rPr>
                        <w:rFonts w:ascii="Arial" w:hAnsi="Arial" w:cs="Arial"/>
                        <w:sz w:val="16"/>
                        <w:szCs w:val="18"/>
                      </w:rPr>
                      <w:t>Cert-Badge.0</w:t>
                    </w:r>
                    <w:r w:rsidRPr="00F32B10">
                      <w:rPr>
                        <w:rFonts w:ascii="Arial" w:hAnsi="Arial" w:cs="Arial"/>
                        <w:sz w:val="16"/>
                        <w:szCs w:val="18"/>
                      </w:rPr>
                      <w:t>-</w:t>
                    </w:r>
                    <w:r w:rsidR="00E87C48">
                      <w:rPr>
                        <w:rFonts w:ascii="Arial" w:hAnsi="Arial" w:cs="Arial"/>
                        <w:sz w:val="16"/>
                        <w:szCs w:val="18"/>
                      </w:rPr>
                      <w:t>R00</w:t>
                    </w:r>
                    <w:r w:rsidR="00422D85">
                      <w:rPr>
                        <w:rFonts w:ascii="Arial" w:hAnsi="Arial" w:cs="Arial"/>
                        <w:sz w:val="16"/>
                        <w:szCs w:val="18"/>
                      </w:rPr>
                      <w:t>4</w:t>
                    </w:r>
                    <w:r w:rsidR="00E87C48">
                      <w:rPr>
                        <w:rFonts w:ascii="Arial" w:hAnsi="Arial" w:cs="Arial"/>
                        <w:sz w:val="16"/>
                        <w:szCs w:val="18"/>
                      </w:rPr>
                      <w:t>-</w:t>
                    </w:r>
                    <w:r w:rsidRPr="00F32B10">
                      <w:rPr>
                        <w:rFonts w:ascii="Arial" w:hAnsi="Arial" w:cs="Arial"/>
                        <w:sz w:val="16"/>
                        <w:szCs w:val="18"/>
                      </w:rPr>
                      <w:t>v</w:t>
                    </w:r>
                    <w:r w:rsidR="00422D85">
                      <w:rPr>
                        <w:rFonts w:ascii="Arial" w:hAnsi="Arial" w:cs="Arial"/>
                        <w:sz w:val="16"/>
                        <w:szCs w:val="18"/>
                      </w:rPr>
                      <w:t>10</w:t>
                    </w:r>
                    <w:r w:rsidRPr="00F32B10">
                      <w:rPr>
                        <w:rFonts w:ascii="Arial" w:hAnsi="Arial" w:cs="Arial"/>
                        <w:sz w:val="16"/>
                        <w:szCs w:val="18"/>
                      </w:rPr>
                      <w:t>.00</w:t>
                    </w:r>
                  </w:p>
                </w:txbxContent>
              </v:textbox>
            </v:shape>
          </w:pict>
        </mc:Fallback>
      </mc:AlternateContent>
    </w:r>
    <w:r w:rsidRPr="005D7375">
      <w:rPr>
        <w:rFonts w:ascii="Times New Roman" w:hAnsi="Times New Roman"/>
        <w:b w:val="0"/>
        <w:sz w:val="20"/>
        <w:lang w:val="en-US"/>
      </w:rPr>
      <w:t xml:space="preserve"> </w:t>
    </w:r>
    <w:r w:rsidRPr="005D7375">
      <w:rPr>
        <w:lang w:val="en-US" w:eastAsia="zh-CN"/>
      </w:rPr>
      <w:drawing>
        <wp:inline distT="0" distB="0" distL="0" distR="0" wp14:anchorId="1C47DF02" wp14:editId="0C43042E">
          <wp:extent cx="985140" cy="421640"/>
          <wp:effectExtent l="0" t="0" r="0" b="0"/>
          <wp:docPr id="45" name="Picture 3">
            <a:extLst xmlns:a="http://schemas.openxmlformats.org/drawingml/2006/main">
              <a:ext uri="{FF2B5EF4-FFF2-40B4-BE49-F238E27FC236}">
                <a16:creationId xmlns:a16="http://schemas.microsoft.com/office/drawing/2014/main" id="{537C9C7E-6173-1E47-A38C-4E3FBE4D31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37C9C7E-6173-1E47-A38C-4E3FBE4D31B3}"/>
                      </a:ext>
                    </a:extLst>
                  </pic:cNvPr>
                  <pic:cNvPicPr>
                    <a:picLocks noChangeAspect="1"/>
                  </pic:cNvPicPr>
                </pic:nvPicPr>
                <pic:blipFill>
                  <a:blip r:embed="rId1"/>
                  <a:stretch>
                    <a:fillRect/>
                  </a:stretch>
                </pic:blipFill>
                <pic:spPr>
                  <a:xfrm>
                    <a:off x="0" y="0"/>
                    <a:ext cx="985140" cy="4216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57F7D21"/>
    <w:multiLevelType w:val="multilevel"/>
    <w:tmpl w:val="4D182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D27223"/>
    <w:multiLevelType w:val="multilevel"/>
    <w:tmpl w:val="EA704A4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17490210"/>
    <w:multiLevelType w:val="hybridMultilevel"/>
    <w:tmpl w:val="268A09B4"/>
    <w:lvl w:ilvl="0" w:tplc="DDCA1364">
      <w:start w:val="1"/>
      <w:numFmt w:val="decimal"/>
      <w:lvlText w:val="[%1]"/>
      <w:lvlJc w:val="left"/>
      <w:pPr>
        <w:ind w:left="786" w:hanging="360"/>
      </w:pPr>
      <w:rPr>
        <w:rFonts w:hint="eastAsia"/>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6E430C4"/>
    <w:multiLevelType w:val="hybridMultilevel"/>
    <w:tmpl w:val="1F8EFF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283F5E"/>
    <w:multiLevelType w:val="hybridMultilevel"/>
    <w:tmpl w:val="065A11F2"/>
    <w:lvl w:ilvl="0" w:tplc="AED22D52">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E4D93"/>
    <w:multiLevelType w:val="multilevel"/>
    <w:tmpl w:val="86FE334E"/>
    <w:lvl w:ilvl="0">
      <w:start w:val="1"/>
      <w:numFmt w:val="bullet"/>
      <w:lvlText w:val=""/>
      <w:lvlJc w:val="left"/>
      <w:pPr>
        <w:ind w:left="720" w:hanging="360"/>
      </w:pPr>
      <w:rPr>
        <w:rFonts w:ascii="Symbol" w:hAnsi="Symbol"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3C420E5"/>
    <w:multiLevelType w:val="multilevel"/>
    <w:tmpl w:val="EA704A4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3DC85C10"/>
    <w:multiLevelType w:val="multilevel"/>
    <w:tmpl w:val="76DE7C6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7D15FC3"/>
    <w:multiLevelType w:val="multilevel"/>
    <w:tmpl w:val="EA704A4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F4D07C0"/>
    <w:multiLevelType w:val="multilevel"/>
    <w:tmpl w:val="EA704A4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51155152"/>
    <w:multiLevelType w:val="multilevel"/>
    <w:tmpl w:val="0409001D"/>
    <w:styleLink w:val="Bullet"/>
    <w:lvl w:ilvl="0">
      <w:start w:val="1"/>
      <w:numFmt w:val="bullet"/>
      <w:lvlText w:val=""/>
      <w:lvlJc w:val="left"/>
      <w:pPr>
        <w:ind w:left="360" w:hanging="360"/>
      </w:pPr>
      <w:rPr>
        <w:rFonts w:ascii="Symbol" w:hAnsi="Symbol" w:hint="default"/>
        <w:color w:val="auto"/>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536211AA"/>
    <w:multiLevelType w:val="multilevel"/>
    <w:tmpl w:val="EA704A4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5BEB0097"/>
    <w:multiLevelType w:val="multilevel"/>
    <w:tmpl w:val="89B6A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8460291"/>
    <w:multiLevelType w:val="multilevel"/>
    <w:tmpl w:val="B95ED3C4"/>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E044D66"/>
    <w:multiLevelType w:val="multilevel"/>
    <w:tmpl w:val="8804807A"/>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4F34DC"/>
    <w:multiLevelType w:val="multilevel"/>
    <w:tmpl w:val="E26A7E46"/>
    <w:lvl w:ilvl="0">
      <w:start w:val="1"/>
      <w:numFmt w:val="decimal"/>
      <w:lvlText w:val="%1."/>
      <w:lvlJc w:val="left"/>
      <w:pPr>
        <w:ind w:left="720" w:hanging="360"/>
      </w:pPr>
      <w:rPr>
        <w:rFonts w:hint="default"/>
      </w:rPr>
    </w:lvl>
    <w:lvl w:ilvl="1">
      <w:start w:val="1"/>
      <w:numFmt w:val="bullet"/>
      <w:lvlText w:val=""/>
      <w:lvlJc w:val="left"/>
      <w:pPr>
        <w:ind w:left="720" w:hanging="360"/>
      </w:pPr>
      <w:rPr>
        <w:rFonts w:ascii="Symbol" w:hAnsi="Symbol"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32D6916"/>
    <w:multiLevelType w:val="multilevel"/>
    <w:tmpl w:val="EA704A4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753C4AB2"/>
    <w:multiLevelType w:val="multilevel"/>
    <w:tmpl w:val="EA704A4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1662536548">
    <w:abstractNumId w:val="33"/>
  </w:num>
  <w:num w:numId="2" w16cid:durableId="1629818827">
    <w:abstractNumId w:val="12"/>
  </w:num>
  <w:num w:numId="3" w16cid:durableId="4877279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11861911">
    <w:abstractNumId w:val="18"/>
  </w:num>
  <w:num w:numId="5" w16cid:durableId="908804539">
    <w:abstractNumId w:val="46"/>
  </w:num>
  <w:num w:numId="6" w16cid:durableId="1157574347">
    <w:abstractNumId w:val="10"/>
  </w:num>
  <w:num w:numId="7" w16cid:durableId="748188132">
    <w:abstractNumId w:val="30"/>
  </w:num>
  <w:num w:numId="8" w16cid:durableId="1858078073">
    <w:abstractNumId w:val="23"/>
  </w:num>
  <w:num w:numId="9" w16cid:durableId="271400195">
    <w:abstractNumId w:val="42"/>
  </w:num>
  <w:num w:numId="10" w16cid:durableId="229197053">
    <w:abstractNumId w:val="47"/>
  </w:num>
  <w:num w:numId="11" w16cid:durableId="1954550425">
    <w:abstractNumId w:val="19"/>
  </w:num>
  <w:num w:numId="12" w16cid:durableId="1977642924">
    <w:abstractNumId w:val="17"/>
  </w:num>
  <w:num w:numId="13" w16cid:durableId="964039908">
    <w:abstractNumId w:val="45"/>
  </w:num>
  <w:num w:numId="14" w16cid:durableId="1845823415">
    <w:abstractNumId w:val="31"/>
  </w:num>
  <w:num w:numId="15" w16cid:durableId="1710953390">
    <w:abstractNumId w:val="11"/>
  </w:num>
  <w:num w:numId="16" w16cid:durableId="2023123336">
    <w:abstractNumId w:val="20"/>
  </w:num>
  <w:num w:numId="17" w16cid:durableId="853811498">
    <w:abstractNumId w:val="22"/>
  </w:num>
  <w:num w:numId="18" w16cid:durableId="464812749">
    <w:abstractNumId w:val="29"/>
  </w:num>
  <w:num w:numId="19" w16cid:durableId="1941989725">
    <w:abstractNumId w:val="36"/>
  </w:num>
  <w:num w:numId="20" w16cid:durableId="1276906871">
    <w:abstractNumId w:val="7"/>
  </w:num>
  <w:num w:numId="21" w16cid:durableId="1982538050">
    <w:abstractNumId w:val="6"/>
  </w:num>
  <w:num w:numId="22" w16cid:durableId="1023895196">
    <w:abstractNumId w:val="4"/>
  </w:num>
  <w:num w:numId="23" w16cid:durableId="458306127">
    <w:abstractNumId w:val="3"/>
  </w:num>
  <w:num w:numId="24" w16cid:durableId="1338927555">
    <w:abstractNumId w:val="2"/>
  </w:num>
  <w:num w:numId="25" w16cid:durableId="1505896178">
    <w:abstractNumId w:val="1"/>
  </w:num>
  <w:num w:numId="26" w16cid:durableId="1906135429">
    <w:abstractNumId w:val="5"/>
  </w:num>
  <w:num w:numId="27" w16cid:durableId="678392588">
    <w:abstractNumId w:val="0"/>
  </w:num>
  <w:num w:numId="28" w16cid:durableId="2057774587">
    <w:abstractNumId w:val="16"/>
  </w:num>
  <w:num w:numId="29" w16cid:durableId="256329270">
    <w:abstractNumId w:val="37"/>
  </w:num>
  <w:num w:numId="30" w16cid:durableId="1117674262">
    <w:abstractNumId w:val="27"/>
  </w:num>
  <w:num w:numId="31" w16cid:durableId="1074859081">
    <w:abstractNumId w:val="34"/>
  </w:num>
  <w:num w:numId="32" w16cid:durableId="415371868">
    <w:abstractNumId w:val="15"/>
  </w:num>
  <w:num w:numId="33" w16cid:durableId="2017803293">
    <w:abstractNumId w:val="9"/>
  </w:num>
  <w:num w:numId="34" w16cid:durableId="2087456576">
    <w:abstractNumId w:val="13"/>
  </w:num>
  <w:num w:numId="35" w16cid:durableId="641231452">
    <w:abstractNumId w:val="28"/>
  </w:num>
  <w:num w:numId="36" w16cid:durableId="74788509">
    <w:abstractNumId w:val="40"/>
  </w:num>
  <w:num w:numId="37" w16cid:durableId="1387023283">
    <w:abstractNumId w:val="24"/>
  </w:num>
  <w:num w:numId="38" w16cid:durableId="1050882071">
    <w:abstractNumId w:val="8"/>
  </w:num>
  <w:num w:numId="39" w16cid:durableId="900747584">
    <w:abstractNumId w:val="25"/>
  </w:num>
  <w:num w:numId="40" w16cid:durableId="1538007563">
    <w:abstractNumId w:val="14"/>
  </w:num>
  <w:num w:numId="41" w16cid:durableId="1122530782">
    <w:abstractNumId w:val="21"/>
  </w:num>
  <w:num w:numId="42" w16cid:durableId="19623671">
    <w:abstractNumId w:val="38"/>
  </w:num>
  <w:num w:numId="43" w16cid:durableId="1608735070">
    <w:abstractNumId w:val="35"/>
  </w:num>
  <w:num w:numId="44" w16cid:durableId="1049067122">
    <w:abstractNumId w:val="44"/>
  </w:num>
  <w:num w:numId="45" w16cid:durableId="454635905">
    <w:abstractNumId w:val="26"/>
  </w:num>
  <w:num w:numId="46" w16cid:durableId="1961298246">
    <w:abstractNumId w:val="39"/>
  </w:num>
  <w:num w:numId="47" w16cid:durableId="1457068593">
    <w:abstractNumId w:val="43"/>
  </w:num>
  <w:num w:numId="48" w16cid:durableId="470175785">
    <w:abstractNumId w:val="4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rčík Petr">
    <w15:presenceInfo w15:providerId="AD" w15:userId="S::petr.jurcik@t-mobile.cz::c82706fe-a37e-4237-b31c-34e3d7ab7a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US" w:vendorID="64" w:dllVersion="6" w:nlCheck="1" w:checkStyle="1"/>
  <w:activeWritingStyle w:appName="MSWord" w:lang="pl-PL" w:vendorID="64" w:dllVersion="4096" w:nlCheck="1" w:checkStyle="0"/>
  <w:activeWritingStyle w:appName="MSWord" w:lang="ja-JP"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activeWritingStyle w:appName="MSWord" w:lang="fr-FR" w:vendorID="64" w:dllVersion="4096" w:nlCheck="1" w:checkStyle="0"/>
  <w:activeWritingStyle w:appName="MSWord" w:lang="es-ES" w:vendorID="64" w:dllVersion="4096" w:nlCheck="1" w:checkStyle="0"/>
  <w:activeWritingStyle w:appName="MSWord" w:lang="zh-CN" w:vendorID="64" w:dllVersion="5" w:nlCheck="1" w:checkStyle="1"/>
  <w:activeWritingStyle w:appName="MSWord" w:lang="it-IT" w:vendorID="64" w:dllVersion="0" w:nlCheck="1" w:checkStyle="0"/>
  <w:activeWritingStyle w:appName="MSWord" w:lang="it-IT" w:vendorID="64" w:dllVersion="4096" w:nlCheck="1" w:checkStyle="0"/>
  <w:activeWritingStyle w:appName="MSWord" w:lang="it-IT" w:vendorID="64" w:dllVersion="6" w:nlCheck="1" w:checkStyle="0"/>
  <w:activeWritingStyle w:appName="MSWord" w:lang="cs-CZ" w:vendorID="64" w:dllVersion="0" w:nlCheck="1" w:checkStyle="0"/>
  <w:activeWritingStyle w:appName="MSWord" w:lang="de-DE"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58B"/>
    <w:rsid w:val="00000CC3"/>
    <w:rsid w:val="000010F5"/>
    <w:rsid w:val="0000114B"/>
    <w:rsid w:val="000017FA"/>
    <w:rsid w:val="00001990"/>
    <w:rsid w:val="00001B6B"/>
    <w:rsid w:val="0000242B"/>
    <w:rsid w:val="000036C4"/>
    <w:rsid w:val="00003C9D"/>
    <w:rsid w:val="00003DDC"/>
    <w:rsid w:val="00003F94"/>
    <w:rsid w:val="0000459F"/>
    <w:rsid w:val="00004764"/>
    <w:rsid w:val="000047F0"/>
    <w:rsid w:val="0000481B"/>
    <w:rsid w:val="00005A2E"/>
    <w:rsid w:val="00005C6E"/>
    <w:rsid w:val="00005D24"/>
    <w:rsid w:val="000060A2"/>
    <w:rsid w:val="000062FE"/>
    <w:rsid w:val="00006563"/>
    <w:rsid w:val="00006607"/>
    <w:rsid w:val="00006B2C"/>
    <w:rsid w:val="00006D62"/>
    <w:rsid w:val="00006DF5"/>
    <w:rsid w:val="00006F9E"/>
    <w:rsid w:val="0000729F"/>
    <w:rsid w:val="0001088A"/>
    <w:rsid w:val="00010974"/>
    <w:rsid w:val="00011698"/>
    <w:rsid w:val="000120A7"/>
    <w:rsid w:val="0001213B"/>
    <w:rsid w:val="0001236B"/>
    <w:rsid w:val="0001254B"/>
    <w:rsid w:val="0001322D"/>
    <w:rsid w:val="00013AA1"/>
    <w:rsid w:val="0001419C"/>
    <w:rsid w:val="000145C6"/>
    <w:rsid w:val="000159CB"/>
    <w:rsid w:val="00015C82"/>
    <w:rsid w:val="00015E2D"/>
    <w:rsid w:val="000163EE"/>
    <w:rsid w:val="0001662A"/>
    <w:rsid w:val="00016C34"/>
    <w:rsid w:val="00017A62"/>
    <w:rsid w:val="00017BF5"/>
    <w:rsid w:val="000204CC"/>
    <w:rsid w:val="0002055C"/>
    <w:rsid w:val="00020D63"/>
    <w:rsid w:val="000215CB"/>
    <w:rsid w:val="00021753"/>
    <w:rsid w:val="00021A07"/>
    <w:rsid w:val="00021DBC"/>
    <w:rsid w:val="000227B7"/>
    <w:rsid w:val="00022F37"/>
    <w:rsid w:val="000232AA"/>
    <w:rsid w:val="00023BB8"/>
    <w:rsid w:val="000241FE"/>
    <w:rsid w:val="00024298"/>
    <w:rsid w:val="00024FB3"/>
    <w:rsid w:val="00025803"/>
    <w:rsid w:val="000259C3"/>
    <w:rsid w:val="000262A4"/>
    <w:rsid w:val="000266C8"/>
    <w:rsid w:val="000275B0"/>
    <w:rsid w:val="00027921"/>
    <w:rsid w:val="00027E70"/>
    <w:rsid w:val="00027F6B"/>
    <w:rsid w:val="00030BC5"/>
    <w:rsid w:val="0003154A"/>
    <w:rsid w:val="0003196B"/>
    <w:rsid w:val="00031BA2"/>
    <w:rsid w:val="00031F38"/>
    <w:rsid w:val="000323F2"/>
    <w:rsid w:val="00032671"/>
    <w:rsid w:val="00032E2E"/>
    <w:rsid w:val="000331AC"/>
    <w:rsid w:val="00033397"/>
    <w:rsid w:val="00033586"/>
    <w:rsid w:val="0003376E"/>
    <w:rsid w:val="00033F3F"/>
    <w:rsid w:val="00034702"/>
    <w:rsid w:val="00034971"/>
    <w:rsid w:val="00034B45"/>
    <w:rsid w:val="00034E00"/>
    <w:rsid w:val="000350BE"/>
    <w:rsid w:val="000353C1"/>
    <w:rsid w:val="00035C0C"/>
    <w:rsid w:val="00036126"/>
    <w:rsid w:val="00036295"/>
    <w:rsid w:val="00036682"/>
    <w:rsid w:val="0003684F"/>
    <w:rsid w:val="00036CAB"/>
    <w:rsid w:val="000375D8"/>
    <w:rsid w:val="00037E4B"/>
    <w:rsid w:val="00040095"/>
    <w:rsid w:val="000405BA"/>
    <w:rsid w:val="0004084C"/>
    <w:rsid w:val="000409EF"/>
    <w:rsid w:val="00041024"/>
    <w:rsid w:val="00041412"/>
    <w:rsid w:val="00041B09"/>
    <w:rsid w:val="00041E3D"/>
    <w:rsid w:val="00042A7E"/>
    <w:rsid w:val="000432C6"/>
    <w:rsid w:val="00043A82"/>
    <w:rsid w:val="00043C34"/>
    <w:rsid w:val="00043CC9"/>
    <w:rsid w:val="00043CDA"/>
    <w:rsid w:val="00043D20"/>
    <w:rsid w:val="00044640"/>
    <w:rsid w:val="00044B8A"/>
    <w:rsid w:val="00045096"/>
    <w:rsid w:val="00045EAE"/>
    <w:rsid w:val="0004605B"/>
    <w:rsid w:val="000464F6"/>
    <w:rsid w:val="00046FD7"/>
    <w:rsid w:val="00050609"/>
    <w:rsid w:val="00050820"/>
    <w:rsid w:val="00050F0D"/>
    <w:rsid w:val="00050F58"/>
    <w:rsid w:val="0005121C"/>
    <w:rsid w:val="000515C8"/>
    <w:rsid w:val="00051FAD"/>
    <w:rsid w:val="0005235C"/>
    <w:rsid w:val="00052678"/>
    <w:rsid w:val="00052803"/>
    <w:rsid w:val="00052A8B"/>
    <w:rsid w:val="00052D87"/>
    <w:rsid w:val="0005309C"/>
    <w:rsid w:val="0005409E"/>
    <w:rsid w:val="000550E6"/>
    <w:rsid w:val="00055448"/>
    <w:rsid w:val="00055492"/>
    <w:rsid w:val="00055FE6"/>
    <w:rsid w:val="0005656A"/>
    <w:rsid w:val="00056655"/>
    <w:rsid w:val="00056FB6"/>
    <w:rsid w:val="000571CE"/>
    <w:rsid w:val="00057C00"/>
    <w:rsid w:val="00060450"/>
    <w:rsid w:val="00060CF9"/>
    <w:rsid w:val="000611C1"/>
    <w:rsid w:val="000612AB"/>
    <w:rsid w:val="0006175D"/>
    <w:rsid w:val="00061B60"/>
    <w:rsid w:val="00061F12"/>
    <w:rsid w:val="0006226E"/>
    <w:rsid w:val="0006267B"/>
    <w:rsid w:val="0006278C"/>
    <w:rsid w:val="00062C41"/>
    <w:rsid w:val="00062D35"/>
    <w:rsid w:val="00063CC0"/>
    <w:rsid w:val="000644EB"/>
    <w:rsid w:val="000645C8"/>
    <w:rsid w:val="00064946"/>
    <w:rsid w:val="00064C94"/>
    <w:rsid w:val="0006522C"/>
    <w:rsid w:val="00065231"/>
    <w:rsid w:val="00065A28"/>
    <w:rsid w:val="00065A61"/>
    <w:rsid w:val="00065C47"/>
    <w:rsid w:val="00065DE8"/>
    <w:rsid w:val="000663EF"/>
    <w:rsid w:val="000666B7"/>
    <w:rsid w:val="00066AE4"/>
    <w:rsid w:val="00067C2A"/>
    <w:rsid w:val="0007052D"/>
    <w:rsid w:val="000706CA"/>
    <w:rsid w:val="00071813"/>
    <w:rsid w:val="000722B2"/>
    <w:rsid w:val="00072472"/>
    <w:rsid w:val="000728C4"/>
    <w:rsid w:val="00074189"/>
    <w:rsid w:val="00074306"/>
    <w:rsid w:val="0007455C"/>
    <w:rsid w:val="00074698"/>
    <w:rsid w:val="00074CFE"/>
    <w:rsid w:val="00074D3B"/>
    <w:rsid w:val="000751EE"/>
    <w:rsid w:val="00076256"/>
    <w:rsid w:val="0007708A"/>
    <w:rsid w:val="00077438"/>
    <w:rsid w:val="000776C2"/>
    <w:rsid w:val="000776F1"/>
    <w:rsid w:val="0007789B"/>
    <w:rsid w:val="0008030E"/>
    <w:rsid w:val="00080512"/>
    <w:rsid w:val="00080547"/>
    <w:rsid w:val="00080801"/>
    <w:rsid w:val="00081045"/>
    <w:rsid w:val="0008109A"/>
    <w:rsid w:val="00081152"/>
    <w:rsid w:val="0008168C"/>
    <w:rsid w:val="00081910"/>
    <w:rsid w:val="00082085"/>
    <w:rsid w:val="000827B8"/>
    <w:rsid w:val="00082B8B"/>
    <w:rsid w:val="000833D3"/>
    <w:rsid w:val="00083424"/>
    <w:rsid w:val="00083CF9"/>
    <w:rsid w:val="00083E9F"/>
    <w:rsid w:val="00083F86"/>
    <w:rsid w:val="00084056"/>
    <w:rsid w:val="000843B2"/>
    <w:rsid w:val="00084B88"/>
    <w:rsid w:val="00085868"/>
    <w:rsid w:val="0008598F"/>
    <w:rsid w:val="00085B41"/>
    <w:rsid w:val="00086843"/>
    <w:rsid w:val="00086B37"/>
    <w:rsid w:val="00086FAD"/>
    <w:rsid w:val="0009036F"/>
    <w:rsid w:val="00090C00"/>
    <w:rsid w:val="00091036"/>
    <w:rsid w:val="000914BC"/>
    <w:rsid w:val="00091B94"/>
    <w:rsid w:val="00093728"/>
    <w:rsid w:val="00093940"/>
    <w:rsid w:val="00093D9E"/>
    <w:rsid w:val="00094055"/>
    <w:rsid w:val="000941FB"/>
    <w:rsid w:val="000947B2"/>
    <w:rsid w:val="00094AA3"/>
    <w:rsid w:val="00094C90"/>
    <w:rsid w:val="00094DC3"/>
    <w:rsid w:val="00094F5A"/>
    <w:rsid w:val="0009529F"/>
    <w:rsid w:val="00095632"/>
    <w:rsid w:val="00095B14"/>
    <w:rsid w:val="00096307"/>
    <w:rsid w:val="00096A99"/>
    <w:rsid w:val="0009709B"/>
    <w:rsid w:val="000970D7"/>
    <w:rsid w:val="000975D5"/>
    <w:rsid w:val="00097D83"/>
    <w:rsid w:val="000A0530"/>
    <w:rsid w:val="000A10EB"/>
    <w:rsid w:val="000A19E5"/>
    <w:rsid w:val="000A22A6"/>
    <w:rsid w:val="000A2632"/>
    <w:rsid w:val="000A2C1B"/>
    <w:rsid w:val="000A3F8B"/>
    <w:rsid w:val="000A4ACA"/>
    <w:rsid w:val="000A4C7B"/>
    <w:rsid w:val="000A5C0B"/>
    <w:rsid w:val="000A61AD"/>
    <w:rsid w:val="000A62A5"/>
    <w:rsid w:val="000A6872"/>
    <w:rsid w:val="000A73D0"/>
    <w:rsid w:val="000A77D3"/>
    <w:rsid w:val="000A7F02"/>
    <w:rsid w:val="000B027D"/>
    <w:rsid w:val="000B02FC"/>
    <w:rsid w:val="000B062B"/>
    <w:rsid w:val="000B12D1"/>
    <w:rsid w:val="000B137F"/>
    <w:rsid w:val="000B14F4"/>
    <w:rsid w:val="000B1A29"/>
    <w:rsid w:val="000B1CA9"/>
    <w:rsid w:val="000B1F0A"/>
    <w:rsid w:val="000B1FB4"/>
    <w:rsid w:val="000B2657"/>
    <w:rsid w:val="000B2ED2"/>
    <w:rsid w:val="000B2F57"/>
    <w:rsid w:val="000B3762"/>
    <w:rsid w:val="000B3AB8"/>
    <w:rsid w:val="000B3E68"/>
    <w:rsid w:val="000B470C"/>
    <w:rsid w:val="000B53AF"/>
    <w:rsid w:val="000B56FA"/>
    <w:rsid w:val="000B57DA"/>
    <w:rsid w:val="000B5D63"/>
    <w:rsid w:val="000B5FAA"/>
    <w:rsid w:val="000B642F"/>
    <w:rsid w:val="000B64FF"/>
    <w:rsid w:val="000B6549"/>
    <w:rsid w:val="000B673D"/>
    <w:rsid w:val="000B6CAD"/>
    <w:rsid w:val="000B7B26"/>
    <w:rsid w:val="000C03A9"/>
    <w:rsid w:val="000C068C"/>
    <w:rsid w:val="000C0844"/>
    <w:rsid w:val="000C08C9"/>
    <w:rsid w:val="000C0A74"/>
    <w:rsid w:val="000C0BAA"/>
    <w:rsid w:val="000C1152"/>
    <w:rsid w:val="000C18EC"/>
    <w:rsid w:val="000C1A99"/>
    <w:rsid w:val="000C1E42"/>
    <w:rsid w:val="000C22D9"/>
    <w:rsid w:val="000C2342"/>
    <w:rsid w:val="000C23AC"/>
    <w:rsid w:val="000C23E4"/>
    <w:rsid w:val="000C28BC"/>
    <w:rsid w:val="000C297F"/>
    <w:rsid w:val="000C2A2D"/>
    <w:rsid w:val="000C2D84"/>
    <w:rsid w:val="000C3359"/>
    <w:rsid w:val="000C51FF"/>
    <w:rsid w:val="000C54D7"/>
    <w:rsid w:val="000C5919"/>
    <w:rsid w:val="000C6529"/>
    <w:rsid w:val="000C6F89"/>
    <w:rsid w:val="000C7357"/>
    <w:rsid w:val="000C7418"/>
    <w:rsid w:val="000C76DA"/>
    <w:rsid w:val="000C7C0B"/>
    <w:rsid w:val="000D057B"/>
    <w:rsid w:val="000D090D"/>
    <w:rsid w:val="000D0B57"/>
    <w:rsid w:val="000D1190"/>
    <w:rsid w:val="000D13FE"/>
    <w:rsid w:val="000D1438"/>
    <w:rsid w:val="000D26E5"/>
    <w:rsid w:val="000D2BE8"/>
    <w:rsid w:val="000D3047"/>
    <w:rsid w:val="000D3071"/>
    <w:rsid w:val="000D309B"/>
    <w:rsid w:val="000D3AFF"/>
    <w:rsid w:val="000D3F80"/>
    <w:rsid w:val="000D4434"/>
    <w:rsid w:val="000D4A55"/>
    <w:rsid w:val="000D4AD3"/>
    <w:rsid w:val="000D4B38"/>
    <w:rsid w:val="000D4BAE"/>
    <w:rsid w:val="000D546E"/>
    <w:rsid w:val="000D54E2"/>
    <w:rsid w:val="000D58AB"/>
    <w:rsid w:val="000D5915"/>
    <w:rsid w:val="000D5AE0"/>
    <w:rsid w:val="000D5DAC"/>
    <w:rsid w:val="000D5E36"/>
    <w:rsid w:val="000D5F1F"/>
    <w:rsid w:val="000D62FA"/>
    <w:rsid w:val="000D6856"/>
    <w:rsid w:val="000D6DD6"/>
    <w:rsid w:val="000D7467"/>
    <w:rsid w:val="000D767B"/>
    <w:rsid w:val="000D77DD"/>
    <w:rsid w:val="000D7A0D"/>
    <w:rsid w:val="000D7D40"/>
    <w:rsid w:val="000D7F8A"/>
    <w:rsid w:val="000E00A4"/>
    <w:rsid w:val="000E12C5"/>
    <w:rsid w:val="000E1B7A"/>
    <w:rsid w:val="000E1D80"/>
    <w:rsid w:val="000E22BA"/>
    <w:rsid w:val="000E3710"/>
    <w:rsid w:val="000E47B7"/>
    <w:rsid w:val="000E4C0D"/>
    <w:rsid w:val="000E4C4F"/>
    <w:rsid w:val="000E4E40"/>
    <w:rsid w:val="000E4EB8"/>
    <w:rsid w:val="000E5274"/>
    <w:rsid w:val="000E54C8"/>
    <w:rsid w:val="000E553C"/>
    <w:rsid w:val="000E5BDE"/>
    <w:rsid w:val="000E5E64"/>
    <w:rsid w:val="000E5EEA"/>
    <w:rsid w:val="000E68CD"/>
    <w:rsid w:val="000E6CA8"/>
    <w:rsid w:val="000E6EB4"/>
    <w:rsid w:val="000F0052"/>
    <w:rsid w:val="000F05A6"/>
    <w:rsid w:val="000F0F2D"/>
    <w:rsid w:val="000F2F5B"/>
    <w:rsid w:val="000F46BF"/>
    <w:rsid w:val="000F477F"/>
    <w:rsid w:val="000F4A13"/>
    <w:rsid w:val="000F50AD"/>
    <w:rsid w:val="000F54C8"/>
    <w:rsid w:val="000F54CF"/>
    <w:rsid w:val="000F58A2"/>
    <w:rsid w:val="000F59CA"/>
    <w:rsid w:val="000F6C6A"/>
    <w:rsid w:val="00100C4F"/>
    <w:rsid w:val="001014F6"/>
    <w:rsid w:val="00101872"/>
    <w:rsid w:val="001019C0"/>
    <w:rsid w:val="00101CB7"/>
    <w:rsid w:val="00101CF7"/>
    <w:rsid w:val="0010209D"/>
    <w:rsid w:val="00102355"/>
    <w:rsid w:val="00103272"/>
    <w:rsid w:val="001032A8"/>
    <w:rsid w:val="00103CB8"/>
    <w:rsid w:val="00103F95"/>
    <w:rsid w:val="00104465"/>
    <w:rsid w:val="00104D12"/>
    <w:rsid w:val="001053E0"/>
    <w:rsid w:val="001053FB"/>
    <w:rsid w:val="001058C2"/>
    <w:rsid w:val="00105B02"/>
    <w:rsid w:val="00105D31"/>
    <w:rsid w:val="00105DE3"/>
    <w:rsid w:val="00105F9A"/>
    <w:rsid w:val="00105F9D"/>
    <w:rsid w:val="00106549"/>
    <w:rsid w:val="00106D1F"/>
    <w:rsid w:val="00110C21"/>
    <w:rsid w:val="00111196"/>
    <w:rsid w:val="00111223"/>
    <w:rsid w:val="001113CD"/>
    <w:rsid w:val="001114A9"/>
    <w:rsid w:val="001116E8"/>
    <w:rsid w:val="00111901"/>
    <w:rsid w:val="00111F2D"/>
    <w:rsid w:val="00112895"/>
    <w:rsid w:val="001134BC"/>
    <w:rsid w:val="00113C27"/>
    <w:rsid w:val="00113EC0"/>
    <w:rsid w:val="00113FC7"/>
    <w:rsid w:val="001141D0"/>
    <w:rsid w:val="00114582"/>
    <w:rsid w:val="00114664"/>
    <w:rsid w:val="00115335"/>
    <w:rsid w:val="00115FC5"/>
    <w:rsid w:val="0011639C"/>
    <w:rsid w:val="0011673F"/>
    <w:rsid w:val="001168DF"/>
    <w:rsid w:val="00116D01"/>
    <w:rsid w:val="00116EA0"/>
    <w:rsid w:val="00116EDA"/>
    <w:rsid w:val="00117252"/>
    <w:rsid w:val="00117B86"/>
    <w:rsid w:val="001204B9"/>
    <w:rsid w:val="001207B9"/>
    <w:rsid w:val="00121190"/>
    <w:rsid w:val="00121D05"/>
    <w:rsid w:val="00122A4D"/>
    <w:rsid w:val="00122CBD"/>
    <w:rsid w:val="00123642"/>
    <w:rsid w:val="00123C2F"/>
    <w:rsid w:val="00123F32"/>
    <w:rsid w:val="001241BA"/>
    <w:rsid w:val="00124C64"/>
    <w:rsid w:val="001254A2"/>
    <w:rsid w:val="00125C40"/>
    <w:rsid w:val="001261B6"/>
    <w:rsid w:val="00126415"/>
    <w:rsid w:val="00126486"/>
    <w:rsid w:val="00126495"/>
    <w:rsid w:val="00126B11"/>
    <w:rsid w:val="001300C4"/>
    <w:rsid w:val="001300D1"/>
    <w:rsid w:val="00130745"/>
    <w:rsid w:val="00130853"/>
    <w:rsid w:val="00130D96"/>
    <w:rsid w:val="00130DB1"/>
    <w:rsid w:val="001311D5"/>
    <w:rsid w:val="001322CE"/>
    <w:rsid w:val="0013282B"/>
    <w:rsid w:val="00132AF7"/>
    <w:rsid w:val="001332CA"/>
    <w:rsid w:val="00133911"/>
    <w:rsid w:val="00134157"/>
    <w:rsid w:val="00134B70"/>
    <w:rsid w:val="00135A21"/>
    <w:rsid w:val="00135C6A"/>
    <w:rsid w:val="00135F83"/>
    <w:rsid w:val="00136875"/>
    <w:rsid w:val="00136C48"/>
    <w:rsid w:val="00136C4A"/>
    <w:rsid w:val="00136CAD"/>
    <w:rsid w:val="0013797B"/>
    <w:rsid w:val="00137ACA"/>
    <w:rsid w:val="001408AB"/>
    <w:rsid w:val="001412A3"/>
    <w:rsid w:val="001414B4"/>
    <w:rsid w:val="001416C7"/>
    <w:rsid w:val="00141A3D"/>
    <w:rsid w:val="00141DC4"/>
    <w:rsid w:val="00142AFB"/>
    <w:rsid w:val="00142DC6"/>
    <w:rsid w:val="00143E8C"/>
    <w:rsid w:val="0014449E"/>
    <w:rsid w:val="001446ED"/>
    <w:rsid w:val="0014482C"/>
    <w:rsid w:val="00144B31"/>
    <w:rsid w:val="001451A9"/>
    <w:rsid w:val="00145590"/>
    <w:rsid w:val="00145CC3"/>
    <w:rsid w:val="00145CF2"/>
    <w:rsid w:val="00146D72"/>
    <w:rsid w:val="001473EA"/>
    <w:rsid w:val="00147CEE"/>
    <w:rsid w:val="00150672"/>
    <w:rsid w:val="00150B66"/>
    <w:rsid w:val="00151561"/>
    <w:rsid w:val="00151B37"/>
    <w:rsid w:val="00151D6F"/>
    <w:rsid w:val="00152238"/>
    <w:rsid w:val="00152778"/>
    <w:rsid w:val="00152781"/>
    <w:rsid w:val="0015294A"/>
    <w:rsid w:val="00152BB7"/>
    <w:rsid w:val="001531BD"/>
    <w:rsid w:val="00153D89"/>
    <w:rsid w:val="0015415A"/>
    <w:rsid w:val="00154F0C"/>
    <w:rsid w:val="0015551B"/>
    <w:rsid w:val="00155962"/>
    <w:rsid w:val="00155A13"/>
    <w:rsid w:val="00155BB1"/>
    <w:rsid w:val="00157188"/>
    <w:rsid w:val="00157C6F"/>
    <w:rsid w:val="00157CEF"/>
    <w:rsid w:val="00160593"/>
    <w:rsid w:val="00160612"/>
    <w:rsid w:val="0016069E"/>
    <w:rsid w:val="001607A7"/>
    <w:rsid w:val="00160938"/>
    <w:rsid w:val="00160995"/>
    <w:rsid w:val="00161089"/>
    <w:rsid w:val="00161345"/>
    <w:rsid w:val="00162264"/>
    <w:rsid w:val="001622D8"/>
    <w:rsid w:val="00162864"/>
    <w:rsid w:val="00162A05"/>
    <w:rsid w:val="00162B0B"/>
    <w:rsid w:val="00162F4D"/>
    <w:rsid w:val="0016306A"/>
    <w:rsid w:val="0016310B"/>
    <w:rsid w:val="001634DE"/>
    <w:rsid w:val="001640DA"/>
    <w:rsid w:val="001641BA"/>
    <w:rsid w:val="0016469C"/>
    <w:rsid w:val="001646FE"/>
    <w:rsid w:val="00164B7B"/>
    <w:rsid w:val="0016503F"/>
    <w:rsid w:val="001652FC"/>
    <w:rsid w:val="00165BA2"/>
    <w:rsid w:val="00165DC1"/>
    <w:rsid w:val="00165EDD"/>
    <w:rsid w:val="001667E4"/>
    <w:rsid w:val="00166D2E"/>
    <w:rsid w:val="00166FDA"/>
    <w:rsid w:val="001673E1"/>
    <w:rsid w:val="00167488"/>
    <w:rsid w:val="00167816"/>
    <w:rsid w:val="00167C99"/>
    <w:rsid w:val="00170433"/>
    <w:rsid w:val="001717E0"/>
    <w:rsid w:val="00171A4B"/>
    <w:rsid w:val="00172518"/>
    <w:rsid w:val="00172713"/>
    <w:rsid w:val="00173940"/>
    <w:rsid w:val="00173FF3"/>
    <w:rsid w:val="00174086"/>
    <w:rsid w:val="00174742"/>
    <w:rsid w:val="0017483B"/>
    <w:rsid w:val="00175158"/>
    <w:rsid w:val="00175401"/>
    <w:rsid w:val="0017560F"/>
    <w:rsid w:val="001765DA"/>
    <w:rsid w:val="001767B7"/>
    <w:rsid w:val="00176973"/>
    <w:rsid w:val="00176E96"/>
    <w:rsid w:val="00176EEC"/>
    <w:rsid w:val="00176F01"/>
    <w:rsid w:val="0017740C"/>
    <w:rsid w:val="00177704"/>
    <w:rsid w:val="00180683"/>
    <w:rsid w:val="001807BE"/>
    <w:rsid w:val="001813B2"/>
    <w:rsid w:val="00181F9D"/>
    <w:rsid w:val="00182574"/>
    <w:rsid w:val="00182A41"/>
    <w:rsid w:val="00183122"/>
    <w:rsid w:val="00183ACC"/>
    <w:rsid w:val="00183AE3"/>
    <w:rsid w:val="00183E8D"/>
    <w:rsid w:val="00184187"/>
    <w:rsid w:val="001847E1"/>
    <w:rsid w:val="00184B9F"/>
    <w:rsid w:val="00184DA8"/>
    <w:rsid w:val="00184F88"/>
    <w:rsid w:val="00185022"/>
    <w:rsid w:val="00185215"/>
    <w:rsid w:val="001869AC"/>
    <w:rsid w:val="00186B3D"/>
    <w:rsid w:val="00186CB9"/>
    <w:rsid w:val="0018720E"/>
    <w:rsid w:val="001877E8"/>
    <w:rsid w:val="001878DF"/>
    <w:rsid w:val="00187A4F"/>
    <w:rsid w:val="0019068A"/>
    <w:rsid w:val="001908D2"/>
    <w:rsid w:val="001913C9"/>
    <w:rsid w:val="00191AEA"/>
    <w:rsid w:val="00191FEE"/>
    <w:rsid w:val="001924F6"/>
    <w:rsid w:val="0019272D"/>
    <w:rsid w:val="00193076"/>
    <w:rsid w:val="001930F3"/>
    <w:rsid w:val="00193470"/>
    <w:rsid w:val="00193794"/>
    <w:rsid w:val="00193803"/>
    <w:rsid w:val="00194464"/>
    <w:rsid w:val="00194B58"/>
    <w:rsid w:val="00194C2A"/>
    <w:rsid w:val="00194E74"/>
    <w:rsid w:val="00194F4D"/>
    <w:rsid w:val="00194FB0"/>
    <w:rsid w:val="00195687"/>
    <w:rsid w:val="0019577C"/>
    <w:rsid w:val="001974EA"/>
    <w:rsid w:val="00197CE2"/>
    <w:rsid w:val="001A048F"/>
    <w:rsid w:val="001A0F89"/>
    <w:rsid w:val="001A14EB"/>
    <w:rsid w:val="001A245D"/>
    <w:rsid w:val="001A271A"/>
    <w:rsid w:val="001A2866"/>
    <w:rsid w:val="001A2D1F"/>
    <w:rsid w:val="001A2E46"/>
    <w:rsid w:val="001A367A"/>
    <w:rsid w:val="001A3949"/>
    <w:rsid w:val="001A3EC3"/>
    <w:rsid w:val="001A439A"/>
    <w:rsid w:val="001A4BBE"/>
    <w:rsid w:val="001A5AC0"/>
    <w:rsid w:val="001A68C4"/>
    <w:rsid w:val="001A6C63"/>
    <w:rsid w:val="001A6DF7"/>
    <w:rsid w:val="001A72F5"/>
    <w:rsid w:val="001A7324"/>
    <w:rsid w:val="001A73DE"/>
    <w:rsid w:val="001A7810"/>
    <w:rsid w:val="001A7833"/>
    <w:rsid w:val="001A7A38"/>
    <w:rsid w:val="001A7B89"/>
    <w:rsid w:val="001A7DA3"/>
    <w:rsid w:val="001A7FAE"/>
    <w:rsid w:val="001B0850"/>
    <w:rsid w:val="001B089B"/>
    <w:rsid w:val="001B09D1"/>
    <w:rsid w:val="001B0F9F"/>
    <w:rsid w:val="001B0FA7"/>
    <w:rsid w:val="001B1914"/>
    <w:rsid w:val="001B19DA"/>
    <w:rsid w:val="001B1CCD"/>
    <w:rsid w:val="001B1FE2"/>
    <w:rsid w:val="001B2962"/>
    <w:rsid w:val="001B2C26"/>
    <w:rsid w:val="001B351F"/>
    <w:rsid w:val="001B388E"/>
    <w:rsid w:val="001B3AE9"/>
    <w:rsid w:val="001B4105"/>
    <w:rsid w:val="001B41B3"/>
    <w:rsid w:val="001B4499"/>
    <w:rsid w:val="001B4999"/>
    <w:rsid w:val="001B4A11"/>
    <w:rsid w:val="001B4F44"/>
    <w:rsid w:val="001B53CE"/>
    <w:rsid w:val="001B5D91"/>
    <w:rsid w:val="001B6119"/>
    <w:rsid w:val="001B6985"/>
    <w:rsid w:val="001B6A09"/>
    <w:rsid w:val="001B6AEF"/>
    <w:rsid w:val="001B6B8D"/>
    <w:rsid w:val="001B7193"/>
    <w:rsid w:val="001B7237"/>
    <w:rsid w:val="001B73EA"/>
    <w:rsid w:val="001B7824"/>
    <w:rsid w:val="001B7A0C"/>
    <w:rsid w:val="001C0BBF"/>
    <w:rsid w:val="001C0D2C"/>
    <w:rsid w:val="001C0E8B"/>
    <w:rsid w:val="001C0ED4"/>
    <w:rsid w:val="001C1FB8"/>
    <w:rsid w:val="001C207E"/>
    <w:rsid w:val="001C4249"/>
    <w:rsid w:val="001C4404"/>
    <w:rsid w:val="001C45DB"/>
    <w:rsid w:val="001C463B"/>
    <w:rsid w:val="001C4E64"/>
    <w:rsid w:val="001C5C2B"/>
    <w:rsid w:val="001C72F9"/>
    <w:rsid w:val="001C79AF"/>
    <w:rsid w:val="001D02E2"/>
    <w:rsid w:val="001D07E4"/>
    <w:rsid w:val="001D094C"/>
    <w:rsid w:val="001D0E4F"/>
    <w:rsid w:val="001D0F1B"/>
    <w:rsid w:val="001D11A9"/>
    <w:rsid w:val="001D13F9"/>
    <w:rsid w:val="001D1864"/>
    <w:rsid w:val="001D19DD"/>
    <w:rsid w:val="001D1E5A"/>
    <w:rsid w:val="001D238D"/>
    <w:rsid w:val="001D248B"/>
    <w:rsid w:val="001D256E"/>
    <w:rsid w:val="001D2EDB"/>
    <w:rsid w:val="001D3261"/>
    <w:rsid w:val="001D3D5F"/>
    <w:rsid w:val="001D4C90"/>
    <w:rsid w:val="001D53E3"/>
    <w:rsid w:val="001D5D69"/>
    <w:rsid w:val="001D6BC6"/>
    <w:rsid w:val="001D6DE5"/>
    <w:rsid w:val="001D71E9"/>
    <w:rsid w:val="001D72CC"/>
    <w:rsid w:val="001D7340"/>
    <w:rsid w:val="001D73B5"/>
    <w:rsid w:val="001D7A14"/>
    <w:rsid w:val="001E0356"/>
    <w:rsid w:val="001E1117"/>
    <w:rsid w:val="001E1327"/>
    <w:rsid w:val="001E1A30"/>
    <w:rsid w:val="001E2A7B"/>
    <w:rsid w:val="001E2C1E"/>
    <w:rsid w:val="001E31F6"/>
    <w:rsid w:val="001E3284"/>
    <w:rsid w:val="001E4CD5"/>
    <w:rsid w:val="001E51EC"/>
    <w:rsid w:val="001E5537"/>
    <w:rsid w:val="001E593D"/>
    <w:rsid w:val="001E5948"/>
    <w:rsid w:val="001E59CF"/>
    <w:rsid w:val="001E5D52"/>
    <w:rsid w:val="001E6908"/>
    <w:rsid w:val="001E7894"/>
    <w:rsid w:val="001F03B9"/>
    <w:rsid w:val="001F059B"/>
    <w:rsid w:val="001F07B5"/>
    <w:rsid w:val="001F096B"/>
    <w:rsid w:val="001F168B"/>
    <w:rsid w:val="001F1A33"/>
    <w:rsid w:val="001F1B7F"/>
    <w:rsid w:val="001F2196"/>
    <w:rsid w:val="001F2554"/>
    <w:rsid w:val="001F258C"/>
    <w:rsid w:val="001F2C32"/>
    <w:rsid w:val="001F3133"/>
    <w:rsid w:val="001F371A"/>
    <w:rsid w:val="001F3AB3"/>
    <w:rsid w:val="001F57E0"/>
    <w:rsid w:val="001F5D55"/>
    <w:rsid w:val="001F63F3"/>
    <w:rsid w:val="001F683B"/>
    <w:rsid w:val="0020062F"/>
    <w:rsid w:val="00200E4E"/>
    <w:rsid w:val="00200EE2"/>
    <w:rsid w:val="00201211"/>
    <w:rsid w:val="00201264"/>
    <w:rsid w:val="0020240D"/>
    <w:rsid w:val="00202E86"/>
    <w:rsid w:val="00202EEF"/>
    <w:rsid w:val="0020422E"/>
    <w:rsid w:val="00204A03"/>
    <w:rsid w:val="00204F95"/>
    <w:rsid w:val="0020517E"/>
    <w:rsid w:val="00205C94"/>
    <w:rsid w:val="0020692E"/>
    <w:rsid w:val="00206CE6"/>
    <w:rsid w:val="00206E5A"/>
    <w:rsid w:val="00207064"/>
    <w:rsid w:val="0020709F"/>
    <w:rsid w:val="00207AF9"/>
    <w:rsid w:val="0021006D"/>
    <w:rsid w:val="002100C2"/>
    <w:rsid w:val="002100E8"/>
    <w:rsid w:val="00210394"/>
    <w:rsid w:val="0021085C"/>
    <w:rsid w:val="00210D1C"/>
    <w:rsid w:val="00210D62"/>
    <w:rsid w:val="00211893"/>
    <w:rsid w:val="0021202B"/>
    <w:rsid w:val="00212660"/>
    <w:rsid w:val="00212981"/>
    <w:rsid w:val="002129AC"/>
    <w:rsid w:val="002138F6"/>
    <w:rsid w:val="00213F7F"/>
    <w:rsid w:val="0021429F"/>
    <w:rsid w:val="00214EE3"/>
    <w:rsid w:val="00214EFD"/>
    <w:rsid w:val="002153A2"/>
    <w:rsid w:val="0021558D"/>
    <w:rsid w:val="00215A5D"/>
    <w:rsid w:val="00215F08"/>
    <w:rsid w:val="00215F17"/>
    <w:rsid w:val="002160BF"/>
    <w:rsid w:val="00216822"/>
    <w:rsid w:val="002168AF"/>
    <w:rsid w:val="00216BCC"/>
    <w:rsid w:val="0021715B"/>
    <w:rsid w:val="0021715D"/>
    <w:rsid w:val="002171A6"/>
    <w:rsid w:val="0022048D"/>
    <w:rsid w:val="002208CD"/>
    <w:rsid w:val="00220BF0"/>
    <w:rsid w:val="00220DB2"/>
    <w:rsid w:val="00220F9B"/>
    <w:rsid w:val="002211D2"/>
    <w:rsid w:val="0022180A"/>
    <w:rsid w:val="00221AE8"/>
    <w:rsid w:val="00221C32"/>
    <w:rsid w:val="00222499"/>
    <w:rsid w:val="00223A97"/>
    <w:rsid w:val="0022494D"/>
    <w:rsid w:val="00225152"/>
    <w:rsid w:val="00226254"/>
    <w:rsid w:val="002263EC"/>
    <w:rsid w:val="00227366"/>
    <w:rsid w:val="00227E5F"/>
    <w:rsid w:val="0023073B"/>
    <w:rsid w:val="00230CD2"/>
    <w:rsid w:val="00231827"/>
    <w:rsid w:val="00232212"/>
    <w:rsid w:val="00232543"/>
    <w:rsid w:val="00232C9C"/>
    <w:rsid w:val="002334D2"/>
    <w:rsid w:val="00233CF1"/>
    <w:rsid w:val="002351B0"/>
    <w:rsid w:val="00235325"/>
    <w:rsid w:val="0023582A"/>
    <w:rsid w:val="00235849"/>
    <w:rsid w:val="0023585A"/>
    <w:rsid w:val="00235A28"/>
    <w:rsid w:val="0023616B"/>
    <w:rsid w:val="00236289"/>
    <w:rsid w:val="002362A3"/>
    <w:rsid w:val="002363F3"/>
    <w:rsid w:val="00236686"/>
    <w:rsid w:val="0023712D"/>
    <w:rsid w:val="00237813"/>
    <w:rsid w:val="00237814"/>
    <w:rsid w:val="00237887"/>
    <w:rsid w:val="00237F61"/>
    <w:rsid w:val="00240241"/>
    <w:rsid w:val="002409ED"/>
    <w:rsid w:val="00240E7E"/>
    <w:rsid w:val="00241EF0"/>
    <w:rsid w:val="00241F99"/>
    <w:rsid w:val="002436BA"/>
    <w:rsid w:val="00244508"/>
    <w:rsid w:val="002446FB"/>
    <w:rsid w:val="00244D32"/>
    <w:rsid w:val="002452AC"/>
    <w:rsid w:val="002455DF"/>
    <w:rsid w:val="00245A60"/>
    <w:rsid w:val="00245EC7"/>
    <w:rsid w:val="002460DE"/>
    <w:rsid w:val="00246154"/>
    <w:rsid w:val="00246BA6"/>
    <w:rsid w:val="002479A1"/>
    <w:rsid w:val="002501DC"/>
    <w:rsid w:val="00250BB9"/>
    <w:rsid w:val="00250D0D"/>
    <w:rsid w:val="00250DD2"/>
    <w:rsid w:val="00251EFC"/>
    <w:rsid w:val="0025228E"/>
    <w:rsid w:val="002532E1"/>
    <w:rsid w:val="002533D4"/>
    <w:rsid w:val="0025399F"/>
    <w:rsid w:val="00253EF4"/>
    <w:rsid w:val="00254434"/>
    <w:rsid w:val="002545DC"/>
    <w:rsid w:val="002555CB"/>
    <w:rsid w:val="00255E59"/>
    <w:rsid w:val="002564F3"/>
    <w:rsid w:val="00256B32"/>
    <w:rsid w:val="002572CB"/>
    <w:rsid w:val="002572E6"/>
    <w:rsid w:val="0025754D"/>
    <w:rsid w:val="00257A9A"/>
    <w:rsid w:val="002614CC"/>
    <w:rsid w:val="00261FFB"/>
    <w:rsid w:val="00262678"/>
    <w:rsid w:val="002628DA"/>
    <w:rsid w:val="00262DA6"/>
    <w:rsid w:val="00263588"/>
    <w:rsid w:val="00263789"/>
    <w:rsid w:val="00263BFC"/>
    <w:rsid w:val="002641B6"/>
    <w:rsid w:val="00264464"/>
    <w:rsid w:val="00264A2F"/>
    <w:rsid w:val="00264F78"/>
    <w:rsid w:val="00265ECA"/>
    <w:rsid w:val="002665B6"/>
    <w:rsid w:val="00266C80"/>
    <w:rsid w:val="00266E2E"/>
    <w:rsid w:val="00267CB3"/>
    <w:rsid w:val="00267F5A"/>
    <w:rsid w:val="00270C74"/>
    <w:rsid w:val="002721B4"/>
    <w:rsid w:val="002721CB"/>
    <w:rsid w:val="00272E7E"/>
    <w:rsid w:val="002733E7"/>
    <w:rsid w:val="002734B8"/>
    <w:rsid w:val="002738FC"/>
    <w:rsid w:val="00273B4B"/>
    <w:rsid w:val="00273BBA"/>
    <w:rsid w:val="0027430D"/>
    <w:rsid w:val="00274715"/>
    <w:rsid w:val="00274B44"/>
    <w:rsid w:val="00274BB2"/>
    <w:rsid w:val="00274F79"/>
    <w:rsid w:val="00274FA4"/>
    <w:rsid w:val="00274FBF"/>
    <w:rsid w:val="00275567"/>
    <w:rsid w:val="002755D4"/>
    <w:rsid w:val="00275A9D"/>
    <w:rsid w:val="00275CCB"/>
    <w:rsid w:val="002760E5"/>
    <w:rsid w:val="002769C1"/>
    <w:rsid w:val="00276CBE"/>
    <w:rsid w:val="00276CD6"/>
    <w:rsid w:val="00276D84"/>
    <w:rsid w:val="00276F95"/>
    <w:rsid w:val="00280B9D"/>
    <w:rsid w:val="00280EBF"/>
    <w:rsid w:val="00280F10"/>
    <w:rsid w:val="002811A6"/>
    <w:rsid w:val="00281E79"/>
    <w:rsid w:val="0028368A"/>
    <w:rsid w:val="00283865"/>
    <w:rsid w:val="00283B7E"/>
    <w:rsid w:val="00283C65"/>
    <w:rsid w:val="00283EB6"/>
    <w:rsid w:val="00284211"/>
    <w:rsid w:val="002859DD"/>
    <w:rsid w:val="00285D77"/>
    <w:rsid w:val="00286394"/>
    <w:rsid w:val="0028643D"/>
    <w:rsid w:val="0028661E"/>
    <w:rsid w:val="0028663C"/>
    <w:rsid w:val="00286A71"/>
    <w:rsid w:val="00286D1E"/>
    <w:rsid w:val="002876C8"/>
    <w:rsid w:val="0028779B"/>
    <w:rsid w:val="00287AC8"/>
    <w:rsid w:val="00287B64"/>
    <w:rsid w:val="002909B3"/>
    <w:rsid w:val="00290AC0"/>
    <w:rsid w:val="0029121A"/>
    <w:rsid w:val="00291BF5"/>
    <w:rsid w:val="00291F18"/>
    <w:rsid w:val="00291F1F"/>
    <w:rsid w:val="002921A0"/>
    <w:rsid w:val="00292C76"/>
    <w:rsid w:val="002935F8"/>
    <w:rsid w:val="00294ED0"/>
    <w:rsid w:val="002952FE"/>
    <w:rsid w:val="0029552C"/>
    <w:rsid w:val="00295806"/>
    <w:rsid w:val="00296592"/>
    <w:rsid w:val="002969D3"/>
    <w:rsid w:val="00296F01"/>
    <w:rsid w:val="00297463"/>
    <w:rsid w:val="002974D8"/>
    <w:rsid w:val="002A05D2"/>
    <w:rsid w:val="002A09F5"/>
    <w:rsid w:val="002A0E40"/>
    <w:rsid w:val="002A0F6C"/>
    <w:rsid w:val="002A1203"/>
    <w:rsid w:val="002A14C6"/>
    <w:rsid w:val="002A1AC1"/>
    <w:rsid w:val="002A2531"/>
    <w:rsid w:val="002A2B31"/>
    <w:rsid w:val="002A2C00"/>
    <w:rsid w:val="002A2C26"/>
    <w:rsid w:val="002A3B82"/>
    <w:rsid w:val="002A3BCD"/>
    <w:rsid w:val="002A3CE8"/>
    <w:rsid w:val="002A3E3B"/>
    <w:rsid w:val="002A40DD"/>
    <w:rsid w:val="002A43D3"/>
    <w:rsid w:val="002A475E"/>
    <w:rsid w:val="002A4BFB"/>
    <w:rsid w:val="002A4EC4"/>
    <w:rsid w:val="002A5298"/>
    <w:rsid w:val="002A55E0"/>
    <w:rsid w:val="002A62AD"/>
    <w:rsid w:val="002A6844"/>
    <w:rsid w:val="002A720C"/>
    <w:rsid w:val="002B0B61"/>
    <w:rsid w:val="002B0DE9"/>
    <w:rsid w:val="002B10A6"/>
    <w:rsid w:val="002B15FE"/>
    <w:rsid w:val="002B1BE9"/>
    <w:rsid w:val="002B1E08"/>
    <w:rsid w:val="002B1F4B"/>
    <w:rsid w:val="002B2299"/>
    <w:rsid w:val="002B24CD"/>
    <w:rsid w:val="002B2AD9"/>
    <w:rsid w:val="002B2E99"/>
    <w:rsid w:val="002B2F57"/>
    <w:rsid w:val="002B336F"/>
    <w:rsid w:val="002B3440"/>
    <w:rsid w:val="002B3A96"/>
    <w:rsid w:val="002B3E04"/>
    <w:rsid w:val="002B4299"/>
    <w:rsid w:val="002B471A"/>
    <w:rsid w:val="002B4809"/>
    <w:rsid w:val="002B4A4C"/>
    <w:rsid w:val="002B4A7C"/>
    <w:rsid w:val="002B52AC"/>
    <w:rsid w:val="002B56C5"/>
    <w:rsid w:val="002B56E1"/>
    <w:rsid w:val="002B578D"/>
    <w:rsid w:val="002B6830"/>
    <w:rsid w:val="002B689A"/>
    <w:rsid w:val="002B6ECE"/>
    <w:rsid w:val="002C04F7"/>
    <w:rsid w:val="002C0D02"/>
    <w:rsid w:val="002C0D6E"/>
    <w:rsid w:val="002C0E7B"/>
    <w:rsid w:val="002C197B"/>
    <w:rsid w:val="002C23F5"/>
    <w:rsid w:val="002C252C"/>
    <w:rsid w:val="002C2E8C"/>
    <w:rsid w:val="002C3A63"/>
    <w:rsid w:val="002C3E90"/>
    <w:rsid w:val="002C3F16"/>
    <w:rsid w:val="002C4C93"/>
    <w:rsid w:val="002C601E"/>
    <w:rsid w:val="002C6144"/>
    <w:rsid w:val="002C6B42"/>
    <w:rsid w:val="002C6E3E"/>
    <w:rsid w:val="002C70C0"/>
    <w:rsid w:val="002C7996"/>
    <w:rsid w:val="002C7FD6"/>
    <w:rsid w:val="002D0D5F"/>
    <w:rsid w:val="002D216D"/>
    <w:rsid w:val="002D21A3"/>
    <w:rsid w:val="002D434C"/>
    <w:rsid w:val="002D4A08"/>
    <w:rsid w:val="002D52E8"/>
    <w:rsid w:val="002D5809"/>
    <w:rsid w:val="002D5C16"/>
    <w:rsid w:val="002D65C2"/>
    <w:rsid w:val="002D68AC"/>
    <w:rsid w:val="002D6A5E"/>
    <w:rsid w:val="002D6CEE"/>
    <w:rsid w:val="002D7267"/>
    <w:rsid w:val="002E079E"/>
    <w:rsid w:val="002E07C1"/>
    <w:rsid w:val="002E0859"/>
    <w:rsid w:val="002E19D1"/>
    <w:rsid w:val="002E1B0E"/>
    <w:rsid w:val="002E1EEE"/>
    <w:rsid w:val="002E1FBE"/>
    <w:rsid w:val="002E2620"/>
    <w:rsid w:val="002E2804"/>
    <w:rsid w:val="002E3038"/>
    <w:rsid w:val="002E50E2"/>
    <w:rsid w:val="002E535A"/>
    <w:rsid w:val="002E568B"/>
    <w:rsid w:val="002E5BB1"/>
    <w:rsid w:val="002E60B6"/>
    <w:rsid w:val="002E64D3"/>
    <w:rsid w:val="002E6F49"/>
    <w:rsid w:val="002E73D8"/>
    <w:rsid w:val="002E782F"/>
    <w:rsid w:val="002E7D2C"/>
    <w:rsid w:val="002F042E"/>
    <w:rsid w:val="002F06E9"/>
    <w:rsid w:val="002F0BCC"/>
    <w:rsid w:val="002F13A7"/>
    <w:rsid w:val="002F1460"/>
    <w:rsid w:val="002F25E7"/>
    <w:rsid w:val="002F2FAD"/>
    <w:rsid w:val="002F3129"/>
    <w:rsid w:val="002F3502"/>
    <w:rsid w:val="002F412F"/>
    <w:rsid w:val="002F47A4"/>
    <w:rsid w:val="002F4F78"/>
    <w:rsid w:val="002F5307"/>
    <w:rsid w:val="002F5A80"/>
    <w:rsid w:val="002F5C83"/>
    <w:rsid w:val="002F642C"/>
    <w:rsid w:val="002F6883"/>
    <w:rsid w:val="002F6D09"/>
    <w:rsid w:val="002F6FA5"/>
    <w:rsid w:val="003002FE"/>
    <w:rsid w:val="003005E1"/>
    <w:rsid w:val="00300884"/>
    <w:rsid w:val="00300C41"/>
    <w:rsid w:val="00300D5E"/>
    <w:rsid w:val="00300E4D"/>
    <w:rsid w:val="00300E8C"/>
    <w:rsid w:val="00301CA2"/>
    <w:rsid w:val="0030253C"/>
    <w:rsid w:val="0030298A"/>
    <w:rsid w:val="00302DA8"/>
    <w:rsid w:val="003034BD"/>
    <w:rsid w:val="00303B4C"/>
    <w:rsid w:val="00304684"/>
    <w:rsid w:val="00304967"/>
    <w:rsid w:val="00304EBC"/>
    <w:rsid w:val="0030507D"/>
    <w:rsid w:val="0030508B"/>
    <w:rsid w:val="003050F2"/>
    <w:rsid w:val="00305815"/>
    <w:rsid w:val="003058AB"/>
    <w:rsid w:val="00306127"/>
    <w:rsid w:val="003061DA"/>
    <w:rsid w:val="003063E0"/>
    <w:rsid w:val="003077A7"/>
    <w:rsid w:val="00307A19"/>
    <w:rsid w:val="0031041B"/>
    <w:rsid w:val="00310733"/>
    <w:rsid w:val="003118CB"/>
    <w:rsid w:val="00311CBB"/>
    <w:rsid w:val="003122CB"/>
    <w:rsid w:val="0031247D"/>
    <w:rsid w:val="0031276F"/>
    <w:rsid w:val="00313CFA"/>
    <w:rsid w:val="0031413C"/>
    <w:rsid w:val="003141DB"/>
    <w:rsid w:val="003147E2"/>
    <w:rsid w:val="003149E2"/>
    <w:rsid w:val="00314B47"/>
    <w:rsid w:val="00314C0C"/>
    <w:rsid w:val="00314E1E"/>
    <w:rsid w:val="00315821"/>
    <w:rsid w:val="00316401"/>
    <w:rsid w:val="0031640D"/>
    <w:rsid w:val="00316C00"/>
    <w:rsid w:val="003172DC"/>
    <w:rsid w:val="00317C90"/>
    <w:rsid w:val="003203E8"/>
    <w:rsid w:val="0032098B"/>
    <w:rsid w:val="00320995"/>
    <w:rsid w:val="00320C45"/>
    <w:rsid w:val="003210DC"/>
    <w:rsid w:val="00321330"/>
    <w:rsid w:val="0032201F"/>
    <w:rsid w:val="00322D92"/>
    <w:rsid w:val="00322ED8"/>
    <w:rsid w:val="00323036"/>
    <w:rsid w:val="00323E9E"/>
    <w:rsid w:val="00324196"/>
    <w:rsid w:val="00324A47"/>
    <w:rsid w:val="00325F69"/>
    <w:rsid w:val="0032643F"/>
    <w:rsid w:val="0032650A"/>
    <w:rsid w:val="00327467"/>
    <w:rsid w:val="00327469"/>
    <w:rsid w:val="00327C87"/>
    <w:rsid w:val="00327D97"/>
    <w:rsid w:val="003301AA"/>
    <w:rsid w:val="003302E0"/>
    <w:rsid w:val="00330332"/>
    <w:rsid w:val="0033130E"/>
    <w:rsid w:val="00331A85"/>
    <w:rsid w:val="0033284B"/>
    <w:rsid w:val="00332FD8"/>
    <w:rsid w:val="0033325C"/>
    <w:rsid w:val="00333719"/>
    <w:rsid w:val="00334E4B"/>
    <w:rsid w:val="00335CF0"/>
    <w:rsid w:val="00336AEB"/>
    <w:rsid w:val="003376C7"/>
    <w:rsid w:val="0034034F"/>
    <w:rsid w:val="00340642"/>
    <w:rsid w:val="0034078F"/>
    <w:rsid w:val="00340CB1"/>
    <w:rsid w:val="003412E2"/>
    <w:rsid w:val="0034145C"/>
    <w:rsid w:val="003426F2"/>
    <w:rsid w:val="00342BAC"/>
    <w:rsid w:val="003430A5"/>
    <w:rsid w:val="0034318E"/>
    <w:rsid w:val="003432F1"/>
    <w:rsid w:val="00343569"/>
    <w:rsid w:val="00343D3B"/>
    <w:rsid w:val="003445A1"/>
    <w:rsid w:val="003447D0"/>
    <w:rsid w:val="00344C85"/>
    <w:rsid w:val="00345259"/>
    <w:rsid w:val="00345C88"/>
    <w:rsid w:val="00345EEF"/>
    <w:rsid w:val="0034635F"/>
    <w:rsid w:val="00346F2D"/>
    <w:rsid w:val="00347079"/>
    <w:rsid w:val="003477F2"/>
    <w:rsid w:val="0034789F"/>
    <w:rsid w:val="003478BA"/>
    <w:rsid w:val="0034798E"/>
    <w:rsid w:val="00347C46"/>
    <w:rsid w:val="00350C46"/>
    <w:rsid w:val="00350DC9"/>
    <w:rsid w:val="00351044"/>
    <w:rsid w:val="003512D8"/>
    <w:rsid w:val="003513F9"/>
    <w:rsid w:val="00351876"/>
    <w:rsid w:val="00351ADC"/>
    <w:rsid w:val="00351AE4"/>
    <w:rsid w:val="00351EE8"/>
    <w:rsid w:val="003522A8"/>
    <w:rsid w:val="0035296B"/>
    <w:rsid w:val="00352EFC"/>
    <w:rsid w:val="00353390"/>
    <w:rsid w:val="00353C20"/>
    <w:rsid w:val="00354309"/>
    <w:rsid w:val="00354451"/>
    <w:rsid w:val="0035462D"/>
    <w:rsid w:val="0035558B"/>
    <w:rsid w:val="003555E2"/>
    <w:rsid w:val="00355A6F"/>
    <w:rsid w:val="00355A85"/>
    <w:rsid w:val="00355F74"/>
    <w:rsid w:val="00355FF4"/>
    <w:rsid w:val="00356FBF"/>
    <w:rsid w:val="00357E27"/>
    <w:rsid w:val="0036029F"/>
    <w:rsid w:val="003602DE"/>
    <w:rsid w:val="003609C8"/>
    <w:rsid w:val="00360B9D"/>
    <w:rsid w:val="00360D35"/>
    <w:rsid w:val="00361301"/>
    <w:rsid w:val="0036160D"/>
    <w:rsid w:val="003618E8"/>
    <w:rsid w:val="00361F13"/>
    <w:rsid w:val="0036231F"/>
    <w:rsid w:val="003629AB"/>
    <w:rsid w:val="00362ADD"/>
    <w:rsid w:val="00362E3A"/>
    <w:rsid w:val="003639AC"/>
    <w:rsid w:val="00363B87"/>
    <w:rsid w:val="00363C58"/>
    <w:rsid w:val="003643A0"/>
    <w:rsid w:val="0036479E"/>
    <w:rsid w:val="00364CEF"/>
    <w:rsid w:val="00365099"/>
    <w:rsid w:val="00365803"/>
    <w:rsid w:val="003659E6"/>
    <w:rsid w:val="00365A2B"/>
    <w:rsid w:val="00366274"/>
    <w:rsid w:val="00366B30"/>
    <w:rsid w:val="00367389"/>
    <w:rsid w:val="003677DF"/>
    <w:rsid w:val="00367B18"/>
    <w:rsid w:val="00367B47"/>
    <w:rsid w:val="003701A7"/>
    <w:rsid w:val="00370953"/>
    <w:rsid w:val="00370EBF"/>
    <w:rsid w:val="00370EC0"/>
    <w:rsid w:val="00371145"/>
    <w:rsid w:val="00371C54"/>
    <w:rsid w:val="00371D72"/>
    <w:rsid w:val="003721B3"/>
    <w:rsid w:val="0037251D"/>
    <w:rsid w:val="0037280A"/>
    <w:rsid w:val="00372863"/>
    <w:rsid w:val="00372F52"/>
    <w:rsid w:val="003737E1"/>
    <w:rsid w:val="00373CA3"/>
    <w:rsid w:val="00374235"/>
    <w:rsid w:val="0037450A"/>
    <w:rsid w:val="00374A0A"/>
    <w:rsid w:val="00374FED"/>
    <w:rsid w:val="003750B5"/>
    <w:rsid w:val="00375826"/>
    <w:rsid w:val="00375C3A"/>
    <w:rsid w:val="00375C89"/>
    <w:rsid w:val="003762A6"/>
    <w:rsid w:val="00376EF8"/>
    <w:rsid w:val="003772C5"/>
    <w:rsid w:val="003772EE"/>
    <w:rsid w:val="0038005D"/>
    <w:rsid w:val="0038033F"/>
    <w:rsid w:val="003803E1"/>
    <w:rsid w:val="00380927"/>
    <w:rsid w:val="00381520"/>
    <w:rsid w:val="0038170C"/>
    <w:rsid w:val="003818A0"/>
    <w:rsid w:val="003819D1"/>
    <w:rsid w:val="003822F0"/>
    <w:rsid w:val="003824F3"/>
    <w:rsid w:val="00382AA2"/>
    <w:rsid w:val="00382B8F"/>
    <w:rsid w:val="003832C0"/>
    <w:rsid w:val="00384060"/>
    <w:rsid w:val="00386036"/>
    <w:rsid w:val="0038640D"/>
    <w:rsid w:val="00387371"/>
    <w:rsid w:val="003878F7"/>
    <w:rsid w:val="00387D51"/>
    <w:rsid w:val="0039057F"/>
    <w:rsid w:val="00391579"/>
    <w:rsid w:val="00391D5B"/>
    <w:rsid w:val="0039228A"/>
    <w:rsid w:val="00392454"/>
    <w:rsid w:val="003925F9"/>
    <w:rsid w:val="0039285F"/>
    <w:rsid w:val="00392D13"/>
    <w:rsid w:val="00392D7B"/>
    <w:rsid w:val="0039352C"/>
    <w:rsid w:val="00393AFD"/>
    <w:rsid w:val="00393F53"/>
    <w:rsid w:val="003945C5"/>
    <w:rsid w:val="003950D5"/>
    <w:rsid w:val="003954C4"/>
    <w:rsid w:val="00395622"/>
    <w:rsid w:val="00395B9C"/>
    <w:rsid w:val="003963FC"/>
    <w:rsid w:val="00397F52"/>
    <w:rsid w:val="003A019C"/>
    <w:rsid w:val="003A04EA"/>
    <w:rsid w:val="003A0826"/>
    <w:rsid w:val="003A0CCA"/>
    <w:rsid w:val="003A1A59"/>
    <w:rsid w:val="003A1DBF"/>
    <w:rsid w:val="003A20A5"/>
    <w:rsid w:val="003A2116"/>
    <w:rsid w:val="003A2475"/>
    <w:rsid w:val="003A27BB"/>
    <w:rsid w:val="003A2A3E"/>
    <w:rsid w:val="003A3534"/>
    <w:rsid w:val="003A3784"/>
    <w:rsid w:val="003A417F"/>
    <w:rsid w:val="003A4F0D"/>
    <w:rsid w:val="003A5423"/>
    <w:rsid w:val="003A5C33"/>
    <w:rsid w:val="003A605E"/>
    <w:rsid w:val="003A627A"/>
    <w:rsid w:val="003A6ABA"/>
    <w:rsid w:val="003A6E64"/>
    <w:rsid w:val="003A6F4C"/>
    <w:rsid w:val="003A70A4"/>
    <w:rsid w:val="003A73E7"/>
    <w:rsid w:val="003A7A58"/>
    <w:rsid w:val="003B02C6"/>
    <w:rsid w:val="003B0748"/>
    <w:rsid w:val="003B1342"/>
    <w:rsid w:val="003B1A73"/>
    <w:rsid w:val="003B22C2"/>
    <w:rsid w:val="003B2306"/>
    <w:rsid w:val="003B365C"/>
    <w:rsid w:val="003B3BC6"/>
    <w:rsid w:val="003B43E6"/>
    <w:rsid w:val="003B449C"/>
    <w:rsid w:val="003B4543"/>
    <w:rsid w:val="003B456A"/>
    <w:rsid w:val="003B4D92"/>
    <w:rsid w:val="003B4F29"/>
    <w:rsid w:val="003B5735"/>
    <w:rsid w:val="003B5D2F"/>
    <w:rsid w:val="003B61B4"/>
    <w:rsid w:val="003B639E"/>
    <w:rsid w:val="003B66D7"/>
    <w:rsid w:val="003B70CB"/>
    <w:rsid w:val="003B7780"/>
    <w:rsid w:val="003C070F"/>
    <w:rsid w:val="003C0756"/>
    <w:rsid w:val="003C140C"/>
    <w:rsid w:val="003C2A81"/>
    <w:rsid w:val="003C2CE8"/>
    <w:rsid w:val="003C3739"/>
    <w:rsid w:val="003C3839"/>
    <w:rsid w:val="003C47E7"/>
    <w:rsid w:val="003C4AC2"/>
    <w:rsid w:val="003C4DF7"/>
    <w:rsid w:val="003C50B3"/>
    <w:rsid w:val="003C5941"/>
    <w:rsid w:val="003C5ACB"/>
    <w:rsid w:val="003C5C73"/>
    <w:rsid w:val="003C69B7"/>
    <w:rsid w:val="003C7548"/>
    <w:rsid w:val="003C7C27"/>
    <w:rsid w:val="003C7E70"/>
    <w:rsid w:val="003D028F"/>
    <w:rsid w:val="003D03A4"/>
    <w:rsid w:val="003D0624"/>
    <w:rsid w:val="003D0785"/>
    <w:rsid w:val="003D0ACB"/>
    <w:rsid w:val="003D18C6"/>
    <w:rsid w:val="003D1B38"/>
    <w:rsid w:val="003D223F"/>
    <w:rsid w:val="003D272A"/>
    <w:rsid w:val="003D3442"/>
    <w:rsid w:val="003D3DE6"/>
    <w:rsid w:val="003D3EED"/>
    <w:rsid w:val="003D3F6B"/>
    <w:rsid w:val="003D4825"/>
    <w:rsid w:val="003D493A"/>
    <w:rsid w:val="003D4DC7"/>
    <w:rsid w:val="003D5324"/>
    <w:rsid w:val="003D573A"/>
    <w:rsid w:val="003D57E2"/>
    <w:rsid w:val="003D6476"/>
    <w:rsid w:val="003D6500"/>
    <w:rsid w:val="003D66A0"/>
    <w:rsid w:val="003D6755"/>
    <w:rsid w:val="003D6B2A"/>
    <w:rsid w:val="003D7AE9"/>
    <w:rsid w:val="003E029F"/>
    <w:rsid w:val="003E08DC"/>
    <w:rsid w:val="003E0C06"/>
    <w:rsid w:val="003E12AA"/>
    <w:rsid w:val="003E1777"/>
    <w:rsid w:val="003E1A54"/>
    <w:rsid w:val="003E20A7"/>
    <w:rsid w:val="003E34EE"/>
    <w:rsid w:val="003E3E4A"/>
    <w:rsid w:val="003E4D27"/>
    <w:rsid w:val="003E4EB4"/>
    <w:rsid w:val="003E522F"/>
    <w:rsid w:val="003E5642"/>
    <w:rsid w:val="003E58F1"/>
    <w:rsid w:val="003E6445"/>
    <w:rsid w:val="003E6685"/>
    <w:rsid w:val="003E74CA"/>
    <w:rsid w:val="003E7F22"/>
    <w:rsid w:val="003F0175"/>
    <w:rsid w:val="003F04BC"/>
    <w:rsid w:val="003F074A"/>
    <w:rsid w:val="003F0D64"/>
    <w:rsid w:val="003F0E72"/>
    <w:rsid w:val="003F1E41"/>
    <w:rsid w:val="003F34F0"/>
    <w:rsid w:val="003F3559"/>
    <w:rsid w:val="003F3F2F"/>
    <w:rsid w:val="003F40B9"/>
    <w:rsid w:val="003F4BCB"/>
    <w:rsid w:val="003F4F02"/>
    <w:rsid w:val="003F5752"/>
    <w:rsid w:val="003F5C77"/>
    <w:rsid w:val="003F61CE"/>
    <w:rsid w:val="003F647B"/>
    <w:rsid w:val="003F66B0"/>
    <w:rsid w:val="003F6E31"/>
    <w:rsid w:val="003F78DD"/>
    <w:rsid w:val="003F7B3D"/>
    <w:rsid w:val="004000DF"/>
    <w:rsid w:val="00400962"/>
    <w:rsid w:val="004014B2"/>
    <w:rsid w:val="0040192B"/>
    <w:rsid w:val="00401FBD"/>
    <w:rsid w:val="0040202A"/>
    <w:rsid w:val="004022C9"/>
    <w:rsid w:val="00402582"/>
    <w:rsid w:val="00402CA9"/>
    <w:rsid w:val="004032E0"/>
    <w:rsid w:val="00403337"/>
    <w:rsid w:val="00403795"/>
    <w:rsid w:val="0040435D"/>
    <w:rsid w:val="004047B4"/>
    <w:rsid w:val="0040541E"/>
    <w:rsid w:val="00405958"/>
    <w:rsid w:val="00405ACD"/>
    <w:rsid w:val="004078AF"/>
    <w:rsid w:val="004079B6"/>
    <w:rsid w:val="004108E9"/>
    <w:rsid w:val="00410A48"/>
    <w:rsid w:val="00410FA1"/>
    <w:rsid w:val="0041156D"/>
    <w:rsid w:val="00411B24"/>
    <w:rsid w:val="0041212C"/>
    <w:rsid w:val="004124A2"/>
    <w:rsid w:val="00412A64"/>
    <w:rsid w:val="00412B0E"/>
    <w:rsid w:val="00412D7B"/>
    <w:rsid w:val="00412E33"/>
    <w:rsid w:val="004133DA"/>
    <w:rsid w:val="00413833"/>
    <w:rsid w:val="00413A71"/>
    <w:rsid w:val="00413B29"/>
    <w:rsid w:val="00413C5A"/>
    <w:rsid w:val="00413ECD"/>
    <w:rsid w:val="00414383"/>
    <w:rsid w:val="00414A6D"/>
    <w:rsid w:val="00415401"/>
    <w:rsid w:val="004159EB"/>
    <w:rsid w:val="00416A18"/>
    <w:rsid w:val="00416A9C"/>
    <w:rsid w:val="00416B3E"/>
    <w:rsid w:val="0041742E"/>
    <w:rsid w:val="00420CA8"/>
    <w:rsid w:val="00421555"/>
    <w:rsid w:val="0042178C"/>
    <w:rsid w:val="0042181B"/>
    <w:rsid w:val="00421BA8"/>
    <w:rsid w:val="00421BC8"/>
    <w:rsid w:val="0042287E"/>
    <w:rsid w:val="00422D85"/>
    <w:rsid w:val="00423E30"/>
    <w:rsid w:val="00424605"/>
    <w:rsid w:val="0042474F"/>
    <w:rsid w:val="00424D4D"/>
    <w:rsid w:val="00424E40"/>
    <w:rsid w:val="0042510C"/>
    <w:rsid w:val="00425C9A"/>
    <w:rsid w:val="00426D05"/>
    <w:rsid w:val="00426E3E"/>
    <w:rsid w:val="0042727B"/>
    <w:rsid w:val="00427967"/>
    <w:rsid w:val="0043033A"/>
    <w:rsid w:val="004303A4"/>
    <w:rsid w:val="00431669"/>
    <w:rsid w:val="004318E7"/>
    <w:rsid w:val="00431A0E"/>
    <w:rsid w:val="00431B7B"/>
    <w:rsid w:val="004325DC"/>
    <w:rsid w:val="00432AF0"/>
    <w:rsid w:val="00432D19"/>
    <w:rsid w:val="0043374C"/>
    <w:rsid w:val="00433B29"/>
    <w:rsid w:val="00434257"/>
    <w:rsid w:val="004343F7"/>
    <w:rsid w:val="004343FF"/>
    <w:rsid w:val="00434D38"/>
    <w:rsid w:val="00434E4B"/>
    <w:rsid w:val="004358FE"/>
    <w:rsid w:val="00435C7A"/>
    <w:rsid w:val="00435E95"/>
    <w:rsid w:val="00436167"/>
    <w:rsid w:val="0043639C"/>
    <w:rsid w:val="004364B7"/>
    <w:rsid w:val="00436822"/>
    <w:rsid w:val="004374B5"/>
    <w:rsid w:val="00437909"/>
    <w:rsid w:val="00437E60"/>
    <w:rsid w:val="00437F2D"/>
    <w:rsid w:val="00440109"/>
    <w:rsid w:val="00441147"/>
    <w:rsid w:val="0044114A"/>
    <w:rsid w:val="00441642"/>
    <w:rsid w:val="004416D0"/>
    <w:rsid w:val="004419C5"/>
    <w:rsid w:val="00441F24"/>
    <w:rsid w:val="00442294"/>
    <w:rsid w:val="00442E05"/>
    <w:rsid w:val="004439E5"/>
    <w:rsid w:val="00443AD0"/>
    <w:rsid w:val="00444223"/>
    <w:rsid w:val="00445041"/>
    <w:rsid w:val="00445044"/>
    <w:rsid w:val="004451E7"/>
    <w:rsid w:val="0044571D"/>
    <w:rsid w:val="00445D60"/>
    <w:rsid w:val="00445F6B"/>
    <w:rsid w:val="00447181"/>
    <w:rsid w:val="004475A5"/>
    <w:rsid w:val="00447F0B"/>
    <w:rsid w:val="00450144"/>
    <w:rsid w:val="004501BF"/>
    <w:rsid w:val="00450568"/>
    <w:rsid w:val="004505D4"/>
    <w:rsid w:val="00450890"/>
    <w:rsid w:val="00450979"/>
    <w:rsid w:val="00450988"/>
    <w:rsid w:val="00450CC6"/>
    <w:rsid w:val="00451FCD"/>
    <w:rsid w:val="004524D2"/>
    <w:rsid w:val="00452A1D"/>
    <w:rsid w:val="00452A37"/>
    <w:rsid w:val="00452B60"/>
    <w:rsid w:val="004536D1"/>
    <w:rsid w:val="00453A7F"/>
    <w:rsid w:val="00453FAC"/>
    <w:rsid w:val="00454741"/>
    <w:rsid w:val="0045501F"/>
    <w:rsid w:val="00455AE1"/>
    <w:rsid w:val="00455E22"/>
    <w:rsid w:val="004566FE"/>
    <w:rsid w:val="00456756"/>
    <w:rsid w:val="004577B5"/>
    <w:rsid w:val="00460941"/>
    <w:rsid w:val="00461614"/>
    <w:rsid w:val="00461C87"/>
    <w:rsid w:val="004628BD"/>
    <w:rsid w:val="00463480"/>
    <w:rsid w:val="00463A9E"/>
    <w:rsid w:val="00463E7D"/>
    <w:rsid w:val="00464FCF"/>
    <w:rsid w:val="004658E1"/>
    <w:rsid w:val="00465D12"/>
    <w:rsid w:val="00466075"/>
    <w:rsid w:val="00466B81"/>
    <w:rsid w:val="00467232"/>
    <w:rsid w:val="00467C66"/>
    <w:rsid w:val="0047047C"/>
    <w:rsid w:val="004709AE"/>
    <w:rsid w:val="00471895"/>
    <w:rsid w:val="00471AF5"/>
    <w:rsid w:val="00472E34"/>
    <w:rsid w:val="00473CC2"/>
    <w:rsid w:val="00474227"/>
    <w:rsid w:val="004747DD"/>
    <w:rsid w:val="00474A40"/>
    <w:rsid w:val="004750C7"/>
    <w:rsid w:val="0047518E"/>
    <w:rsid w:val="004754CA"/>
    <w:rsid w:val="00475B72"/>
    <w:rsid w:val="004761E7"/>
    <w:rsid w:val="004762AD"/>
    <w:rsid w:val="00476CE3"/>
    <w:rsid w:val="00476EB3"/>
    <w:rsid w:val="00477067"/>
    <w:rsid w:val="00477E58"/>
    <w:rsid w:val="004811F7"/>
    <w:rsid w:val="004819D9"/>
    <w:rsid w:val="00481AE3"/>
    <w:rsid w:val="00481F93"/>
    <w:rsid w:val="00482B0F"/>
    <w:rsid w:val="0048300E"/>
    <w:rsid w:val="00483120"/>
    <w:rsid w:val="004838C3"/>
    <w:rsid w:val="00483B30"/>
    <w:rsid w:val="00483E46"/>
    <w:rsid w:val="004844DF"/>
    <w:rsid w:val="004847FB"/>
    <w:rsid w:val="00484BD3"/>
    <w:rsid w:val="00484CD2"/>
    <w:rsid w:val="00485115"/>
    <w:rsid w:val="004851CF"/>
    <w:rsid w:val="00485479"/>
    <w:rsid w:val="004858C8"/>
    <w:rsid w:val="00485C8F"/>
    <w:rsid w:val="00485CE3"/>
    <w:rsid w:val="00485CF7"/>
    <w:rsid w:val="00485EE8"/>
    <w:rsid w:val="004865C1"/>
    <w:rsid w:val="004866D9"/>
    <w:rsid w:val="0048683A"/>
    <w:rsid w:val="00486E59"/>
    <w:rsid w:val="00486F6D"/>
    <w:rsid w:val="00487085"/>
    <w:rsid w:val="00487630"/>
    <w:rsid w:val="0048773C"/>
    <w:rsid w:val="00487CC6"/>
    <w:rsid w:val="0049009A"/>
    <w:rsid w:val="00491E90"/>
    <w:rsid w:val="00492C36"/>
    <w:rsid w:val="00492C5E"/>
    <w:rsid w:val="004934C1"/>
    <w:rsid w:val="00493775"/>
    <w:rsid w:val="0049421A"/>
    <w:rsid w:val="00494489"/>
    <w:rsid w:val="00494493"/>
    <w:rsid w:val="004945D9"/>
    <w:rsid w:val="0049483B"/>
    <w:rsid w:val="00494C2C"/>
    <w:rsid w:val="00494C5E"/>
    <w:rsid w:val="004952DC"/>
    <w:rsid w:val="00496861"/>
    <w:rsid w:val="0049694F"/>
    <w:rsid w:val="00497350"/>
    <w:rsid w:val="004977DC"/>
    <w:rsid w:val="00497F34"/>
    <w:rsid w:val="00497F66"/>
    <w:rsid w:val="004A07C1"/>
    <w:rsid w:val="004A1255"/>
    <w:rsid w:val="004A204A"/>
    <w:rsid w:val="004A21D2"/>
    <w:rsid w:val="004A23F3"/>
    <w:rsid w:val="004A377E"/>
    <w:rsid w:val="004A393D"/>
    <w:rsid w:val="004A3DDE"/>
    <w:rsid w:val="004A4233"/>
    <w:rsid w:val="004A48DE"/>
    <w:rsid w:val="004A507E"/>
    <w:rsid w:val="004A50CC"/>
    <w:rsid w:val="004A517C"/>
    <w:rsid w:val="004A54F0"/>
    <w:rsid w:val="004A5D90"/>
    <w:rsid w:val="004A5FAA"/>
    <w:rsid w:val="004A6A03"/>
    <w:rsid w:val="004A6E73"/>
    <w:rsid w:val="004A6F34"/>
    <w:rsid w:val="004A7CBE"/>
    <w:rsid w:val="004A7FF6"/>
    <w:rsid w:val="004B01A3"/>
    <w:rsid w:val="004B0211"/>
    <w:rsid w:val="004B0268"/>
    <w:rsid w:val="004B0FA5"/>
    <w:rsid w:val="004B1487"/>
    <w:rsid w:val="004B1488"/>
    <w:rsid w:val="004B1566"/>
    <w:rsid w:val="004B1968"/>
    <w:rsid w:val="004B1E3E"/>
    <w:rsid w:val="004B2546"/>
    <w:rsid w:val="004B25E9"/>
    <w:rsid w:val="004B2604"/>
    <w:rsid w:val="004B2F08"/>
    <w:rsid w:val="004B3252"/>
    <w:rsid w:val="004B3B33"/>
    <w:rsid w:val="004B4909"/>
    <w:rsid w:val="004B4942"/>
    <w:rsid w:val="004B58AF"/>
    <w:rsid w:val="004B598A"/>
    <w:rsid w:val="004B65EB"/>
    <w:rsid w:val="004B68ED"/>
    <w:rsid w:val="004B6F9F"/>
    <w:rsid w:val="004B72A6"/>
    <w:rsid w:val="004B7481"/>
    <w:rsid w:val="004B7708"/>
    <w:rsid w:val="004B7C2D"/>
    <w:rsid w:val="004C0B6F"/>
    <w:rsid w:val="004C11B2"/>
    <w:rsid w:val="004C1C00"/>
    <w:rsid w:val="004C21D5"/>
    <w:rsid w:val="004C2281"/>
    <w:rsid w:val="004C2379"/>
    <w:rsid w:val="004C265F"/>
    <w:rsid w:val="004C2801"/>
    <w:rsid w:val="004C2B9E"/>
    <w:rsid w:val="004C2BDE"/>
    <w:rsid w:val="004C32E0"/>
    <w:rsid w:val="004C4206"/>
    <w:rsid w:val="004C4238"/>
    <w:rsid w:val="004C43C3"/>
    <w:rsid w:val="004C494C"/>
    <w:rsid w:val="004C5431"/>
    <w:rsid w:val="004C6635"/>
    <w:rsid w:val="004C7001"/>
    <w:rsid w:val="004C730F"/>
    <w:rsid w:val="004C73D3"/>
    <w:rsid w:val="004C74E2"/>
    <w:rsid w:val="004C7C44"/>
    <w:rsid w:val="004D0A1E"/>
    <w:rsid w:val="004D0AAD"/>
    <w:rsid w:val="004D1608"/>
    <w:rsid w:val="004D1BC3"/>
    <w:rsid w:val="004D1D6A"/>
    <w:rsid w:val="004D283C"/>
    <w:rsid w:val="004D2CC8"/>
    <w:rsid w:val="004D3578"/>
    <w:rsid w:val="004D372A"/>
    <w:rsid w:val="004D3EE0"/>
    <w:rsid w:val="004D454D"/>
    <w:rsid w:val="004D4661"/>
    <w:rsid w:val="004D4D5C"/>
    <w:rsid w:val="004D4F34"/>
    <w:rsid w:val="004D5A5B"/>
    <w:rsid w:val="004D5DEE"/>
    <w:rsid w:val="004D6997"/>
    <w:rsid w:val="004D6F90"/>
    <w:rsid w:val="004D7A61"/>
    <w:rsid w:val="004D7C15"/>
    <w:rsid w:val="004D7C8A"/>
    <w:rsid w:val="004D7FB0"/>
    <w:rsid w:val="004E01A1"/>
    <w:rsid w:val="004E026A"/>
    <w:rsid w:val="004E0CC3"/>
    <w:rsid w:val="004E176C"/>
    <w:rsid w:val="004E18A1"/>
    <w:rsid w:val="004E1B1D"/>
    <w:rsid w:val="004E1FBA"/>
    <w:rsid w:val="004E213A"/>
    <w:rsid w:val="004E2687"/>
    <w:rsid w:val="004E272F"/>
    <w:rsid w:val="004E29B2"/>
    <w:rsid w:val="004E3102"/>
    <w:rsid w:val="004E333E"/>
    <w:rsid w:val="004E3478"/>
    <w:rsid w:val="004E3B65"/>
    <w:rsid w:val="004E3BA7"/>
    <w:rsid w:val="004E439F"/>
    <w:rsid w:val="004E4839"/>
    <w:rsid w:val="004E4C41"/>
    <w:rsid w:val="004E4CC8"/>
    <w:rsid w:val="004E6210"/>
    <w:rsid w:val="004E66AD"/>
    <w:rsid w:val="004F0017"/>
    <w:rsid w:val="004F036D"/>
    <w:rsid w:val="004F0A1F"/>
    <w:rsid w:val="004F0D11"/>
    <w:rsid w:val="004F1CFB"/>
    <w:rsid w:val="004F2C79"/>
    <w:rsid w:val="004F2F6C"/>
    <w:rsid w:val="004F300B"/>
    <w:rsid w:val="004F32A8"/>
    <w:rsid w:val="004F3943"/>
    <w:rsid w:val="004F4192"/>
    <w:rsid w:val="004F425A"/>
    <w:rsid w:val="004F43BF"/>
    <w:rsid w:val="004F43EA"/>
    <w:rsid w:val="004F4517"/>
    <w:rsid w:val="004F4DA5"/>
    <w:rsid w:val="004F58CD"/>
    <w:rsid w:val="004F636A"/>
    <w:rsid w:val="004F6FD5"/>
    <w:rsid w:val="00500415"/>
    <w:rsid w:val="00500852"/>
    <w:rsid w:val="005010C5"/>
    <w:rsid w:val="005018EA"/>
    <w:rsid w:val="005023C5"/>
    <w:rsid w:val="00502D24"/>
    <w:rsid w:val="00503996"/>
    <w:rsid w:val="00503A4A"/>
    <w:rsid w:val="00503C50"/>
    <w:rsid w:val="005046C7"/>
    <w:rsid w:val="005049EE"/>
    <w:rsid w:val="00504E32"/>
    <w:rsid w:val="00505983"/>
    <w:rsid w:val="00505DA4"/>
    <w:rsid w:val="00505DBD"/>
    <w:rsid w:val="00506304"/>
    <w:rsid w:val="00506D40"/>
    <w:rsid w:val="00506E96"/>
    <w:rsid w:val="005074B9"/>
    <w:rsid w:val="005079CA"/>
    <w:rsid w:val="0051077A"/>
    <w:rsid w:val="0051093A"/>
    <w:rsid w:val="00510CF1"/>
    <w:rsid w:val="00511AA3"/>
    <w:rsid w:val="00511B09"/>
    <w:rsid w:val="00511F83"/>
    <w:rsid w:val="005124CB"/>
    <w:rsid w:val="0051281D"/>
    <w:rsid w:val="00512BD3"/>
    <w:rsid w:val="005131F5"/>
    <w:rsid w:val="00513302"/>
    <w:rsid w:val="005136EE"/>
    <w:rsid w:val="00513A0B"/>
    <w:rsid w:val="00513A79"/>
    <w:rsid w:val="005144D8"/>
    <w:rsid w:val="00514B32"/>
    <w:rsid w:val="00514D09"/>
    <w:rsid w:val="00514D80"/>
    <w:rsid w:val="005154D8"/>
    <w:rsid w:val="00515543"/>
    <w:rsid w:val="00515577"/>
    <w:rsid w:val="00515861"/>
    <w:rsid w:val="00515DAE"/>
    <w:rsid w:val="00516192"/>
    <w:rsid w:val="00516A1E"/>
    <w:rsid w:val="00516FF8"/>
    <w:rsid w:val="00517650"/>
    <w:rsid w:val="0051794C"/>
    <w:rsid w:val="00517C4E"/>
    <w:rsid w:val="00517C56"/>
    <w:rsid w:val="00520151"/>
    <w:rsid w:val="0052053D"/>
    <w:rsid w:val="005205A9"/>
    <w:rsid w:val="00520BFC"/>
    <w:rsid w:val="00520DAD"/>
    <w:rsid w:val="005210A6"/>
    <w:rsid w:val="005212D9"/>
    <w:rsid w:val="00521668"/>
    <w:rsid w:val="00521D40"/>
    <w:rsid w:val="005229A7"/>
    <w:rsid w:val="00522B29"/>
    <w:rsid w:val="00523324"/>
    <w:rsid w:val="00523C34"/>
    <w:rsid w:val="00524D5C"/>
    <w:rsid w:val="005257C7"/>
    <w:rsid w:val="005258C9"/>
    <w:rsid w:val="00525BBF"/>
    <w:rsid w:val="00525CC4"/>
    <w:rsid w:val="00525D76"/>
    <w:rsid w:val="00525FB8"/>
    <w:rsid w:val="005262E2"/>
    <w:rsid w:val="005268B9"/>
    <w:rsid w:val="00526E31"/>
    <w:rsid w:val="00527249"/>
    <w:rsid w:val="00527374"/>
    <w:rsid w:val="00527893"/>
    <w:rsid w:val="00527EC0"/>
    <w:rsid w:val="00531B0E"/>
    <w:rsid w:val="0053237C"/>
    <w:rsid w:val="00532561"/>
    <w:rsid w:val="0053319F"/>
    <w:rsid w:val="0053370E"/>
    <w:rsid w:val="00533C08"/>
    <w:rsid w:val="00534309"/>
    <w:rsid w:val="00535110"/>
    <w:rsid w:val="005351D2"/>
    <w:rsid w:val="005356AD"/>
    <w:rsid w:val="0053604A"/>
    <w:rsid w:val="00536C9A"/>
    <w:rsid w:val="00536D01"/>
    <w:rsid w:val="00536D1E"/>
    <w:rsid w:val="0053719D"/>
    <w:rsid w:val="005401D4"/>
    <w:rsid w:val="0054050D"/>
    <w:rsid w:val="00540A67"/>
    <w:rsid w:val="00540BA0"/>
    <w:rsid w:val="00540FEB"/>
    <w:rsid w:val="005412D5"/>
    <w:rsid w:val="00541388"/>
    <w:rsid w:val="005414E6"/>
    <w:rsid w:val="00541595"/>
    <w:rsid w:val="00541E63"/>
    <w:rsid w:val="005429A2"/>
    <w:rsid w:val="00542B4D"/>
    <w:rsid w:val="005435DF"/>
    <w:rsid w:val="00543A59"/>
    <w:rsid w:val="00543A5A"/>
    <w:rsid w:val="00543BE2"/>
    <w:rsid w:val="00543D5F"/>
    <w:rsid w:val="00543E6C"/>
    <w:rsid w:val="00543F7A"/>
    <w:rsid w:val="005440BF"/>
    <w:rsid w:val="00544169"/>
    <w:rsid w:val="00545379"/>
    <w:rsid w:val="005458C6"/>
    <w:rsid w:val="00545F03"/>
    <w:rsid w:val="0054668C"/>
    <w:rsid w:val="00546E0D"/>
    <w:rsid w:val="00547569"/>
    <w:rsid w:val="0054763E"/>
    <w:rsid w:val="00547CB2"/>
    <w:rsid w:val="0055026E"/>
    <w:rsid w:val="00550968"/>
    <w:rsid w:val="005509EE"/>
    <w:rsid w:val="00550B6E"/>
    <w:rsid w:val="005516C2"/>
    <w:rsid w:val="005518F6"/>
    <w:rsid w:val="00552D34"/>
    <w:rsid w:val="00553215"/>
    <w:rsid w:val="00553E33"/>
    <w:rsid w:val="005547B8"/>
    <w:rsid w:val="00554ADA"/>
    <w:rsid w:val="00554F70"/>
    <w:rsid w:val="005559B1"/>
    <w:rsid w:val="00555A50"/>
    <w:rsid w:val="00555FE6"/>
    <w:rsid w:val="00556196"/>
    <w:rsid w:val="005568FA"/>
    <w:rsid w:val="00556FF0"/>
    <w:rsid w:val="00557CF6"/>
    <w:rsid w:val="0056023A"/>
    <w:rsid w:val="0056030E"/>
    <w:rsid w:val="00560EF0"/>
    <w:rsid w:val="00561028"/>
    <w:rsid w:val="00561308"/>
    <w:rsid w:val="005615E5"/>
    <w:rsid w:val="00561ECD"/>
    <w:rsid w:val="00562110"/>
    <w:rsid w:val="0056274D"/>
    <w:rsid w:val="005630DF"/>
    <w:rsid w:val="00563AC2"/>
    <w:rsid w:val="00563C5D"/>
    <w:rsid w:val="00563ED4"/>
    <w:rsid w:val="0056489C"/>
    <w:rsid w:val="00564EC1"/>
    <w:rsid w:val="00565087"/>
    <w:rsid w:val="00565111"/>
    <w:rsid w:val="005654BA"/>
    <w:rsid w:val="00566348"/>
    <w:rsid w:val="00566398"/>
    <w:rsid w:val="005664A1"/>
    <w:rsid w:val="005666D9"/>
    <w:rsid w:val="005667DA"/>
    <w:rsid w:val="00566C0D"/>
    <w:rsid w:val="00566E07"/>
    <w:rsid w:val="00566F59"/>
    <w:rsid w:val="0056710E"/>
    <w:rsid w:val="00567C60"/>
    <w:rsid w:val="00570CFA"/>
    <w:rsid w:val="00571570"/>
    <w:rsid w:val="00571790"/>
    <w:rsid w:val="00571C9F"/>
    <w:rsid w:val="00571DAD"/>
    <w:rsid w:val="00572207"/>
    <w:rsid w:val="00572430"/>
    <w:rsid w:val="0057246E"/>
    <w:rsid w:val="005725F8"/>
    <w:rsid w:val="00572845"/>
    <w:rsid w:val="00572B4A"/>
    <w:rsid w:val="00572B93"/>
    <w:rsid w:val="00573245"/>
    <w:rsid w:val="00573A1C"/>
    <w:rsid w:val="00573C35"/>
    <w:rsid w:val="00573D2E"/>
    <w:rsid w:val="00574898"/>
    <w:rsid w:val="005749AE"/>
    <w:rsid w:val="0057547A"/>
    <w:rsid w:val="00575D6D"/>
    <w:rsid w:val="00576AEC"/>
    <w:rsid w:val="00577055"/>
    <w:rsid w:val="005770D5"/>
    <w:rsid w:val="00577C66"/>
    <w:rsid w:val="005805CD"/>
    <w:rsid w:val="005805E4"/>
    <w:rsid w:val="00580B76"/>
    <w:rsid w:val="00580E54"/>
    <w:rsid w:val="00581223"/>
    <w:rsid w:val="00581A0A"/>
    <w:rsid w:val="00582831"/>
    <w:rsid w:val="00582B86"/>
    <w:rsid w:val="0058319F"/>
    <w:rsid w:val="005834EA"/>
    <w:rsid w:val="005837D4"/>
    <w:rsid w:val="005838C3"/>
    <w:rsid w:val="005847A5"/>
    <w:rsid w:val="0058493B"/>
    <w:rsid w:val="005851AD"/>
    <w:rsid w:val="00585463"/>
    <w:rsid w:val="00585644"/>
    <w:rsid w:val="00585E81"/>
    <w:rsid w:val="00585FA7"/>
    <w:rsid w:val="005869B7"/>
    <w:rsid w:val="00587BED"/>
    <w:rsid w:val="00587DEC"/>
    <w:rsid w:val="00590135"/>
    <w:rsid w:val="00590390"/>
    <w:rsid w:val="00591151"/>
    <w:rsid w:val="0059130A"/>
    <w:rsid w:val="005919D2"/>
    <w:rsid w:val="005926CA"/>
    <w:rsid w:val="00592A2A"/>
    <w:rsid w:val="005932BA"/>
    <w:rsid w:val="00593350"/>
    <w:rsid w:val="005939F7"/>
    <w:rsid w:val="0059400B"/>
    <w:rsid w:val="00594590"/>
    <w:rsid w:val="0059465C"/>
    <w:rsid w:val="00594907"/>
    <w:rsid w:val="00594E1B"/>
    <w:rsid w:val="0059517E"/>
    <w:rsid w:val="00595189"/>
    <w:rsid w:val="00595AF7"/>
    <w:rsid w:val="00595B41"/>
    <w:rsid w:val="0059612D"/>
    <w:rsid w:val="0059691B"/>
    <w:rsid w:val="00596A19"/>
    <w:rsid w:val="00597FB7"/>
    <w:rsid w:val="005A05D1"/>
    <w:rsid w:val="005A086A"/>
    <w:rsid w:val="005A09C0"/>
    <w:rsid w:val="005A0EC6"/>
    <w:rsid w:val="005A1164"/>
    <w:rsid w:val="005A1511"/>
    <w:rsid w:val="005A1548"/>
    <w:rsid w:val="005A1875"/>
    <w:rsid w:val="005A1DE6"/>
    <w:rsid w:val="005A2344"/>
    <w:rsid w:val="005A2AC7"/>
    <w:rsid w:val="005A3140"/>
    <w:rsid w:val="005A3F35"/>
    <w:rsid w:val="005A4A82"/>
    <w:rsid w:val="005A4C3E"/>
    <w:rsid w:val="005A4C89"/>
    <w:rsid w:val="005A4E05"/>
    <w:rsid w:val="005A4FBB"/>
    <w:rsid w:val="005A52F2"/>
    <w:rsid w:val="005A560A"/>
    <w:rsid w:val="005A6312"/>
    <w:rsid w:val="005A6651"/>
    <w:rsid w:val="005A6661"/>
    <w:rsid w:val="005A6752"/>
    <w:rsid w:val="005A7688"/>
    <w:rsid w:val="005A76EC"/>
    <w:rsid w:val="005A7CD0"/>
    <w:rsid w:val="005B0315"/>
    <w:rsid w:val="005B036A"/>
    <w:rsid w:val="005B0547"/>
    <w:rsid w:val="005B0886"/>
    <w:rsid w:val="005B0F9D"/>
    <w:rsid w:val="005B11D1"/>
    <w:rsid w:val="005B1204"/>
    <w:rsid w:val="005B1C0E"/>
    <w:rsid w:val="005B27D8"/>
    <w:rsid w:val="005B28D8"/>
    <w:rsid w:val="005B3153"/>
    <w:rsid w:val="005B337D"/>
    <w:rsid w:val="005B354C"/>
    <w:rsid w:val="005B3593"/>
    <w:rsid w:val="005B35E7"/>
    <w:rsid w:val="005B3603"/>
    <w:rsid w:val="005B3754"/>
    <w:rsid w:val="005B544A"/>
    <w:rsid w:val="005B550C"/>
    <w:rsid w:val="005B5951"/>
    <w:rsid w:val="005B63A7"/>
    <w:rsid w:val="005B63FD"/>
    <w:rsid w:val="005B69D4"/>
    <w:rsid w:val="005B75C2"/>
    <w:rsid w:val="005B779E"/>
    <w:rsid w:val="005B7A7E"/>
    <w:rsid w:val="005B7C9B"/>
    <w:rsid w:val="005C128D"/>
    <w:rsid w:val="005C1DD9"/>
    <w:rsid w:val="005C1E68"/>
    <w:rsid w:val="005C2974"/>
    <w:rsid w:val="005C2A3B"/>
    <w:rsid w:val="005C3423"/>
    <w:rsid w:val="005C3802"/>
    <w:rsid w:val="005C439E"/>
    <w:rsid w:val="005C47BA"/>
    <w:rsid w:val="005C4800"/>
    <w:rsid w:val="005C4FF4"/>
    <w:rsid w:val="005C5489"/>
    <w:rsid w:val="005C5AB6"/>
    <w:rsid w:val="005C6055"/>
    <w:rsid w:val="005C6D9E"/>
    <w:rsid w:val="005C7357"/>
    <w:rsid w:val="005C768F"/>
    <w:rsid w:val="005C7C90"/>
    <w:rsid w:val="005D0CCA"/>
    <w:rsid w:val="005D19C2"/>
    <w:rsid w:val="005D1E2F"/>
    <w:rsid w:val="005D24B3"/>
    <w:rsid w:val="005D2720"/>
    <w:rsid w:val="005D30CD"/>
    <w:rsid w:val="005D31A1"/>
    <w:rsid w:val="005D35D0"/>
    <w:rsid w:val="005D4390"/>
    <w:rsid w:val="005D4EE7"/>
    <w:rsid w:val="005D5219"/>
    <w:rsid w:val="005D52DF"/>
    <w:rsid w:val="005D5684"/>
    <w:rsid w:val="005D5CFF"/>
    <w:rsid w:val="005D5E6F"/>
    <w:rsid w:val="005D60F0"/>
    <w:rsid w:val="005D6269"/>
    <w:rsid w:val="005D643F"/>
    <w:rsid w:val="005D688F"/>
    <w:rsid w:val="005D709A"/>
    <w:rsid w:val="005D7195"/>
    <w:rsid w:val="005D7375"/>
    <w:rsid w:val="005D738B"/>
    <w:rsid w:val="005D741E"/>
    <w:rsid w:val="005D7C76"/>
    <w:rsid w:val="005E0549"/>
    <w:rsid w:val="005E0804"/>
    <w:rsid w:val="005E0B01"/>
    <w:rsid w:val="005E10E8"/>
    <w:rsid w:val="005E1593"/>
    <w:rsid w:val="005E15E0"/>
    <w:rsid w:val="005E1ED2"/>
    <w:rsid w:val="005E1F68"/>
    <w:rsid w:val="005E2440"/>
    <w:rsid w:val="005E282D"/>
    <w:rsid w:val="005E2B99"/>
    <w:rsid w:val="005E2FD7"/>
    <w:rsid w:val="005E30CB"/>
    <w:rsid w:val="005E369A"/>
    <w:rsid w:val="005E3AC1"/>
    <w:rsid w:val="005E433F"/>
    <w:rsid w:val="005E4606"/>
    <w:rsid w:val="005E4BAF"/>
    <w:rsid w:val="005E56ED"/>
    <w:rsid w:val="005E57C0"/>
    <w:rsid w:val="005E5943"/>
    <w:rsid w:val="005E5985"/>
    <w:rsid w:val="005E59D1"/>
    <w:rsid w:val="005E6C4F"/>
    <w:rsid w:val="005E7377"/>
    <w:rsid w:val="005E76C7"/>
    <w:rsid w:val="005E79B6"/>
    <w:rsid w:val="005E79C7"/>
    <w:rsid w:val="005F0D63"/>
    <w:rsid w:val="005F0DE6"/>
    <w:rsid w:val="005F0EE2"/>
    <w:rsid w:val="005F1363"/>
    <w:rsid w:val="005F14B5"/>
    <w:rsid w:val="005F15AF"/>
    <w:rsid w:val="005F1E12"/>
    <w:rsid w:val="005F2629"/>
    <w:rsid w:val="005F2CA5"/>
    <w:rsid w:val="005F2CEB"/>
    <w:rsid w:val="005F2FCB"/>
    <w:rsid w:val="005F35D4"/>
    <w:rsid w:val="005F35FF"/>
    <w:rsid w:val="005F3BCF"/>
    <w:rsid w:val="005F4637"/>
    <w:rsid w:val="005F49FC"/>
    <w:rsid w:val="005F5434"/>
    <w:rsid w:val="005F5617"/>
    <w:rsid w:val="005F5CA1"/>
    <w:rsid w:val="005F6BE5"/>
    <w:rsid w:val="005F6DA1"/>
    <w:rsid w:val="005F77D6"/>
    <w:rsid w:val="005F792C"/>
    <w:rsid w:val="005F7AED"/>
    <w:rsid w:val="005F7C0E"/>
    <w:rsid w:val="005F7D0D"/>
    <w:rsid w:val="006001AA"/>
    <w:rsid w:val="006001CE"/>
    <w:rsid w:val="006004D5"/>
    <w:rsid w:val="0060052D"/>
    <w:rsid w:val="0060062E"/>
    <w:rsid w:val="00600CE0"/>
    <w:rsid w:val="00600FB8"/>
    <w:rsid w:val="006010FD"/>
    <w:rsid w:val="006016B9"/>
    <w:rsid w:val="00601B56"/>
    <w:rsid w:val="00603197"/>
    <w:rsid w:val="00603579"/>
    <w:rsid w:val="006038C3"/>
    <w:rsid w:val="00603F88"/>
    <w:rsid w:val="00604343"/>
    <w:rsid w:val="006064BE"/>
    <w:rsid w:val="00606677"/>
    <w:rsid w:val="006069C1"/>
    <w:rsid w:val="006069E0"/>
    <w:rsid w:val="00606FD6"/>
    <w:rsid w:val="006070A6"/>
    <w:rsid w:val="00607501"/>
    <w:rsid w:val="00607E9C"/>
    <w:rsid w:val="0061017F"/>
    <w:rsid w:val="006104DC"/>
    <w:rsid w:val="006105F0"/>
    <w:rsid w:val="00610E62"/>
    <w:rsid w:val="00611DD2"/>
    <w:rsid w:val="00611E56"/>
    <w:rsid w:val="00612D10"/>
    <w:rsid w:val="00612EE2"/>
    <w:rsid w:val="006132D1"/>
    <w:rsid w:val="006134A9"/>
    <w:rsid w:val="00613A10"/>
    <w:rsid w:val="00613A5F"/>
    <w:rsid w:val="00613FC2"/>
    <w:rsid w:val="00614B3A"/>
    <w:rsid w:val="00615162"/>
    <w:rsid w:val="006153CA"/>
    <w:rsid w:val="00615796"/>
    <w:rsid w:val="00615ED2"/>
    <w:rsid w:val="00616517"/>
    <w:rsid w:val="006166FC"/>
    <w:rsid w:val="006167E9"/>
    <w:rsid w:val="0061680F"/>
    <w:rsid w:val="0061720A"/>
    <w:rsid w:val="00617241"/>
    <w:rsid w:val="00617F9B"/>
    <w:rsid w:val="00620C6F"/>
    <w:rsid w:val="00620D05"/>
    <w:rsid w:val="00620D39"/>
    <w:rsid w:val="00621161"/>
    <w:rsid w:val="00621742"/>
    <w:rsid w:val="00621DCD"/>
    <w:rsid w:val="00621E8D"/>
    <w:rsid w:val="00621EA0"/>
    <w:rsid w:val="00621EF5"/>
    <w:rsid w:val="00622264"/>
    <w:rsid w:val="0062249A"/>
    <w:rsid w:val="006224EE"/>
    <w:rsid w:val="00622687"/>
    <w:rsid w:val="00623569"/>
    <w:rsid w:val="006239B8"/>
    <w:rsid w:val="006243ED"/>
    <w:rsid w:val="00624539"/>
    <w:rsid w:val="00625B5E"/>
    <w:rsid w:val="00626497"/>
    <w:rsid w:val="0062652C"/>
    <w:rsid w:val="00626D9E"/>
    <w:rsid w:val="00626DFB"/>
    <w:rsid w:val="00626E69"/>
    <w:rsid w:val="0062798F"/>
    <w:rsid w:val="00627B42"/>
    <w:rsid w:val="0063087F"/>
    <w:rsid w:val="00630948"/>
    <w:rsid w:val="00630958"/>
    <w:rsid w:val="00630B44"/>
    <w:rsid w:val="00630F4E"/>
    <w:rsid w:val="00631285"/>
    <w:rsid w:val="0063174D"/>
    <w:rsid w:val="00631957"/>
    <w:rsid w:val="00631A3C"/>
    <w:rsid w:val="00631E87"/>
    <w:rsid w:val="00631F15"/>
    <w:rsid w:val="00632D52"/>
    <w:rsid w:val="00633099"/>
    <w:rsid w:val="006335CF"/>
    <w:rsid w:val="006336DF"/>
    <w:rsid w:val="00633738"/>
    <w:rsid w:val="006338F4"/>
    <w:rsid w:val="0063486F"/>
    <w:rsid w:val="00635722"/>
    <w:rsid w:val="00635919"/>
    <w:rsid w:val="00636C27"/>
    <w:rsid w:val="006405C1"/>
    <w:rsid w:val="00641AFF"/>
    <w:rsid w:val="00642982"/>
    <w:rsid w:val="00642E42"/>
    <w:rsid w:val="0064300B"/>
    <w:rsid w:val="0064315F"/>
    <w:rsid w:val="0064380A"/>
    <w:rsid w:val="006439EA"/>
    <w:rsid w:val="00643CF4"/>
    <w:rsid w:val="00644275"/>
    <w:rsid w:val="006448C2"/>
    <w:rsid w:val="00644D03"/>
    <w:rsid w:val="00645A57"/>
    <w:rsid w:val="0064602B"/>
    <w:rsid w:val="00646903"/>
    <w:rsid w:val="00647034"/>
    <w:rsid w:val="006472B5"/>
    <w:rsid w:val="006472CA"/>
    <w:rsid w:val="00647950"/>
    <w:rsid w:val="00647C21"/>
    <w:rsid w:val="006500F1"/>
    <w:rsid w:val="00650178"/>
    <w:rsid w:val="00650474"/>
    <w:rsid w:val="00650915"/>
    <w:rsid w:val="00650B2A"/>
    <w:rsid w:val="006510D2"/>
    <w:rsid w:val="006511C9"/>
    <w:rsid w:val="00651DC7"/>
    <w:rsid w:val="006526BE"/>
    <w:rsid w:val="00652960"/>
    <w:rsid w:val="00652AC4"/>
    <w:rsid w:val="00652E0D"/>
    <w:rsid w:val="006537AD"/>
    <w:rsid w:val="00653BE4"/>
    <w:rsid w:val="00653C21"/>
    <w:rsid w:val="006545E4"/>
    <w:rsid w:val="00654620"/>
    <w:rsid w:val="00654EC2"/>
    <w:rsid w:val="00656179"/>
    <w:rsid w:val="006564CA"/>
    <w:rsid w:val="006564FC"/>
    <w:rsid w:val="006566E5"/>
    <w:rsid w:val="006567E4"/>
    <w:rsid w:val="006574A1"/>
    <w:rsid w:val="0065765D"/>
    <w:rsid w:val="006578FD"/>
    <w:rsid w:val="00657D05"/>
    <w:rsid w:val="00657ED9"/>
    <w:rsid w:val="00657F07"/>
    <w:rsid w:val="00657F54"/>
    <w:rsid w:val="0066025A"/>
    <w:rsid w:val="00660517"/>
    <w:rsid w:val="00660629"/>
    <w:rsid w:val="00660C54"/>
    <w:rsid w:val="00660E4D"/>
    <w:rsid w:val="00661051"/>
    <w:rsid w:val="0066194B"/>
    <w:rsid w:val="00661960"/>
    <w:rsid w:val="00661CFA"/>
    <w:rsid w:val="00661DD9"/>
    <w:rsid w:val="00662E59"/>
    <w:rsid w:val="00663075"/>
    <w:rsid w:val="00663252"/>
    <w:rsid w:val="00663B13"/>
    <w:rsid w:val="00663BAA"/>
    <w:rsid w:val="00663EB1"/>
    <w:rsid w:val="00665B61"/>
    <w:rsid w:val="00666270"/>
    <w:rsid w:val="00666667"/>
    <w:rsid w:val="006670E6"/>
    <w:rsid w:val="0066726C"/>
    <w:rsid w:val="0066729A"/>
    <w:rsid w:val="00667460"/>
    <w:rsid w:val="00667527"/>
    <w:rsid w:val="00667DD8"/>
    <w:rsid w:val="00670495"/>
    <w:rsid w:val="00670CF5"/>
    <w:rsid w:val="00670ED9"/>
    <w:rsid w:val="0067106B"/>
    <w:rsid w:val="0067199E"/>
    <w:rsid w:val="006720FF"/>
    <w:rsid w:val="00672802"/>
    <w:rsid w:val="00673974"/>
    <w:rsid w:val="00673A3E"/>
    <w:rsid w:val="00673EE2"/>
    <w:rsid w:val="00674AD4"/>
    <w:rsid w:val="00674DF6"/>
    <w:rsid w:val="00674EC8"/>
    <w:rsid w:val="0067513C"/>
    <w:rsid w:val="0067535E"/>
    <w:rsid w:val="006755EF"/>
    <w:rsid w:val="006760BB"/>
    <w:rsid w:val="00676432"/>
    <w:rsid w:val="0067646D"/>
    <w:rsid w:val="00676F82"/>
    <w:rsid w:val="0067717F"/>
    <w:rsid w:val="006778B7"/>
    <w:rsid w:val="006778F0"/>
    <w:rsid w:val="00677C7D"/>
    <w:rsid w:val="00677D76"/>
    <w:rsid w:val="00680453"/>
    <w:rsid w:val="00680701"/>
    <w:rsid w:val="00680738"/>
    <w:rsid w:val="00680768"/>
    <w:rsid w:val="00680C37"/>
    <w:rsid w:val="006816A8"/>
    <w:rsid w:val="006816C2"/>
    <w:rsid w:val="00681780"/>
    <w:rsid w:val="00681EE0"/>
    <w:rsid w:val="00682098"/>
    <w:rsid w:val="006820A6"/>
    <w:rsid w:val="00682117"/>
    <w:rsid w:val="00682CBD"/>
    <w:rsid w:val="00682EA0"/>
    <w:rsid w:val="00682F34"/>
    <w:rsid w:val="0068323A"/>
    <w:rsid w:val="006838C8"/>
    <w:rsid w:val="0068401A"/>
    <w:rsid w:val="00684560"/>
    <w:rsid w:val="00684797"/>
    <w:rsid w:val="00684B6E"/>
    <w:rsid w:val="00684ED4"/>
    <w:rsid w:val="00685008"/>
    <w:rsid w:val="0068516B"/>
    <w:rsid w:val="006854FD"/>
    <w:rsid w:val="006858A6"/>
    <w:rsid w:val="006862B9"/>
    <w:rsid w:val="00686604"/>
    <w:rsid w:val="0068692E"/>
    <w:rsid w:val="00686D2C"/>
    <w:rsid w:val="00686E2F"/>
    <w:rsid w:val="00687FC7"/>
    <w:rsid w:val="006906E2"/>
    <w:rsid w:val="00690931"/>
    <w:rsid w:val="00691125"/>
    <w:rsid w:val="00691464"/>
    <w:rsid w:val="00691A84"/>
    <w:rsid w:val="006921C3"/>
    <w:rsid w:val="006924B2"/>
    <w:rsid w:val="006924D5"/>
    <w:rsid w:val="0069267A"/>
    <w:rsid w:val="006926F7"/>
    <w:rsid w:val="00692FD7"/>
    <w:rsid w:val="0069409F"/>
    <w:rsid w:val="006948BE"/>
    <w:rsid w:val="00694A5C"/>
    <w:rsid w:val="00694AED"/>
    <w:rsid w:val="00694EAB"/>
    <w:rsid w:val="00694F46"/>
    <w:rsid w:val="006965B6"/>
    <w:rsid w:val="00696603"/>
    <w:rsid w:val="006966AF"/>
    <w:rsid w:val="0069723B"/>
    <w:rsid w:val="00697346"/>
    <w:rsid w:val="00697652"/>
    <w:rsid w:val="00697E95"/>
    <w:rsid w:val="006A0280"/>
    <w:rsid w:val="006A06A5"/>
    <w:rsid w:val="006A0AB7"/>
    <w:rsid w:val="006A0CD1"/>
    <w:rsid w:val="006A0F6F"/>
    <w:rsid w:val="006A115C"/>
    <w:rsid w:val="006A11D7"/>
    <w:rsid w:val="006A1394"/>
    <w:rsid w:val="006A1636"/>
    <w:rsid w:val="006A220D"/>
    <w:rsid w:val="006A25A7"/>
    <w:rsid w:val="006A269D"/>
    <w:rsid w:val="006A2C47"/>
    <w:rsid w:val="006A3048"/>
    <w:rsid w:val="006A34F5"/>
    <w:rsid w:val="006A3620"/>
    <w:rsid w:val="006A36BB"/>
    <w:rsid w:val="006A3C6E"/>
    <w:rsid w:val="006A40F9"/>
    <w:rsid w:val="006A43D2"/>
    <w:rsid w:val="006A5338"/>
    <w:rsid w:val="006A5C8D"/>
    <w:rsid w:val="006A5DDF"/>
    <w:rsid w:val="006A64C4"/>
    <w:rsid w:val="006A65D9"/>
    <w:rsid w:val="006A6B14"/>
    <w:rsid w:val="006B068F"/>
    <w:rsid w:val="006B0723"/>
    <w:rsid w:val="006B0B71"/>
    <w:rsid w:val="006B12B1"/>
    <w:rsid w:val="006B1972"/>
    <w:rsid w:val="006B1B3B"/>
    <w:rsid w:val="006B2111"/>
    <w:rsid w:val="006B21FD"/>
    <w:rsid w:val="006B22A9"/>
    <w:rsid w:val="006B2CD5"/>
    <w:rsid w:val="006B340A"/>
    <w:rsid w:val="006B5304"/>
    <w:rsid w:val="006B5557"/>
    <w:rsid w:val="006B6824"/>
    <w:rsid w:val="006B6AA1"/>
    <w:rsid w:val="006B6CE3"/>
    <w:rsid w:val="006B6DDA"/>
    <w:rsid w:val="006B7A9F"/>
    <w:rsid w:val="006C0C20"/>
    <w:rsid w:val="006C19D9"/>
    <w:rsid w:val="006C1A9C"/>
    <w:rsid w:val="006C1D6D"/>
    <w:rsid w:val="006C1E44"/>
    <w:rsid w:val="006C2784"/>
    <w:rsid w:val="006C27C9"/>
    <w:rsid w:val="006C3027"/>
    <w:rsid w:val="006C3338"/>
    <w:rsid w:val="006C36FF"/>
    <w:rsid w:val="006C4017"/>
    <w:rsid w:val="006C4599"/>
    <w:rsid w:val="006C4668"/>
    <w:rsid w:val="006C46F5"/>
    <w:rsid w:val="006C6E55"/>
    <w:rsid w:val="006C6EC9"/>
    <w:rsid w:val="006C74B1"/>
    <w:rsid w:val="006D0708"/>
    <w:rsid w:val="006D0E61"/>
    <w:rsid w:val="006D1D87"/>
    <w:rsid w:val="006D2079"/>
    <w:rsid w:val="006D264A"/>
    <w:rsid w:val="006D2BBC"/>
    <w:rsid w:val="006D3281"/>
    <w:rsid w:val="006D3A7E"/>
    <w:rsid w:val="006D43E6"/>
    <w:rsid w:val="006D44E6"/>
    <w:rsid w:val="006D462F"/>
    <w:rsid w:val="006D4728"/>
    <w:rsid w:val="006D4CC2"/>
    <w:rsid w:val="006D4D23"/>
    <w:rsid w:val="006D5115"/>
    <w:rsid w:val="006D5A5E"/>
    <w:rsid w:val="006D7000"/>
    <w:rsid w:val="006D7417"/>
    <w:rsid w:val="006D7A70"/>
    <w:rsid w:val="006E037C"/>
    <w:rsid w:val="006E03C8"/>
    <w:rsid w:val="006E0A51"/>
    <w:rsid w:val="006E12CC"/>
    <w:rsid w:val="006E1A04"/>
    <w:rsid w:val="006E1A65"/>
    <w:rsid w:val="006E21FC"/>
    <w:rsid w:val="006E237D"/>
    <w:rsid w:val="006E2F81"/>
    <w:rsid w:val="006E3C3C"/>
    <w:rsid w:val="006E4589"/>
    <w:rsid w:val="006E465B"/>
    <w:rsid w:val="006E482A"/>
    <w:rsid w:val="006E503F"/>
    <w:rsid w:val="006E50CB"/>
    <w:rsid w:val="006E5AF2"/>
    <w:rsid w:val="006E5FAB"/>
    <w:rsid w:val="006E66C4"/>
    <w:rsid w:val="006E680A"/>
    <w:rsid w:val="006E6B08"/>
    <w:rsid w:val="006E6F2E"/>
    <w:rsid w:val="006E6F76"/>
    <w:rsid w:val="006E7C87"/>
    <w:rsid w:val="006E7D36"/>
    <w:rsid w:val="006F008F"/>
    <w:rsid w:val="006F0710"/>
    <w:rsid w:val="006F3777"/>
    <w:rsid w:val="006F3908"/>
    <w:rsid w:val="006F3AF7"/>
    <w:rsid w:val="006F3C10"/>
    <w:rsid w:val="006F3FFB"/>
    <w:rsid w:val="006F43AC"/>
    <w:rsid w:val="006F45BD"/>
    <w:rsid w:val="006F5631"/>
    <w:rsid w:val="006F5831"/>
    <w:rsid w:val="006F5AC7"/>
    <w:rsid w:val="006F5E83"/>
    <w:rsid w:val="006F6584"/>
    <w:rsid w:val="006F6BF7"/>
    <w:rsid w:val="006F7A64"/>
    <w:rsid w:val="006F7BE6"/>
    <w:rsid w:val="007001C1"/>
    <w:rsid w:val="0070053B"/>
    <w:rsid w:val="00700BE7"/>
    <w:rsid w:val="00700E64"/>
    <w:rsid w:val="00702046"/>
    <w:rsid w:val="007025DA"/>
    <w:rsid w:val="00702941"/>
    <w:rsid w:val="007029AF"/>
    <w:rsid w:val="00703210"/>
    <w:rsid w:val="00703305"/>
    <w:rsid w:val="00703573"/>
    <w:rsid w:val="0070372C"/>
    <w:rsid w:val="007037D0"/>
    <w:rsid w:val="00703936"/>
    <w:rsid w:val="00703A11"/>
    <w:rsid w:val="00703B6F"/>
    <w:rsid w:val="00703FE2"/>
    <w:rsid w:val="00704681"/>
    <w:rsid w:val="00704A2C"/>
    <w:rsid w:val="00704C01"/>
    <w:rsid w:val="007050EB"/>
    <w:rsid w:val="007052B1"/>
    <w:rsid w:val="0070530F"/>
    <w:rsid w:val="00705D2F"/>
    <w:rsid w:val="00705F9D"/>
    <w:rsid w:val="0071079C"/>
    <w:rsid w:val="00710C65"/>
    <w:rsid w:val="00711AAF"/>
    <w:rsid w:val="00711B3E"/>
    <w:rsid w:val="00712008"/>
    <w:rsid w:val="0071214E"/>
    <w:rsid w:val="00713101"/>
    <w:rsid w:val="0071362D"/>
    <w:rsid w:val="00713800"/>
    <w:rsid w:val="00713E2B"/>
    <w:rsid w:val="00714C7D"/>
    <w:rsid w:val="00715074"/>
    <w:rsid w:val="0071565D"/>
    <w:rsid w:val="00715CDA"/>
    <w:rsid w:val="007166E2"/>
    <w:rsid w:val="00716F77"/>
    <w:rsid w:val="007172F2"/>
    <w:rsid w:val="007173B9"/>
    <w:rsid w:val="007178E4"/>
    <w:rsid w:val="00717D5A"/>
    <w:rsid w:val="00717D8C"/>
    <w:rsid w:val="007201CB"/>
    <w:rsid w:val="007215C8"/>
    <w:rsid w:val="007222A5"/>
    <w:rsid w:val="00723959"/>
    <w:rsid w:val="00723F7B"/>
    <w:rsid w:val="00723FA8"/>
    <w:rsid w:val="007244EF"/>
    <w:rsid w:val="00724FDC"/>
    <w:rsid w:val="00725091"/>
    <w:rsid w:val="00725456"/>
    <w:rsid w:val="00725BFE"/>
    <w:rsid w:val="00725C8B"/>
    <w:rsid w:val="007266B5"/>
    <w:rsid w:val="00726989"/>
    <w:rsid w:val="00726E4A"/>
    <w:rsid w:val="00727BD6"/>
    <w:rsid w:val="00730192"/>
    <w:rsid w:val="00730347"/>
    <w:rsid w:val="007304D2"/>
    <w:rsid w:val="00730782"/>
    <w:rsid w:val="0073088A"/>
    <w:rsid w:val="007308A4"/>
    <w:rsid w:val="007308D8"/>
    <w:rsid w:val="00730F27"/>
    <w:rsid w:val="0073165F"/>
    <w:rsid w:val="00731AD4"/>
    <w:rsid w:val="00732182"/>
    <w:rsid w:val="007323EB"/>
    <w:rsid w:val="007326D8"/>
    <w:rsid w:val="0073293E"/>
    <w:rsid w:val="007329FD"/>
    <w:rsid w:val="00732C06"/>
    <w:rsid w:val="00732C2F"/>
    <w:rsid w:val="00732CFE"/>
    <w:rsid w:val="00732D02"/>
    <w:rsid w:val="00732DC5"/>
    <w:rsid w:val="007338E9"/>
    <w:rsid w:val="00734A5B"/>
    <w:rsid w:val="00734E80"/>
    <w:rsid w:val="007356F5"/>
    <w:rsid w:val="00735D19"/>
    <w:rsid w:val="00736026"/>
    <w:rsid w:val="00736441"/>
    <w:rsid w:val="00736E87"/>
    <w:rsid w:val="00737829"/>
    <w:rsid w:val="00737C17"/>
    <w:rsid w:val="00740035"/>
    <w:rsid w:val="00740227"/>
    <w:rsid w:val="007402CF"/>
    <w:rsid w:val="00741040"/>
    <w:rsid w:val="00742729"/>
    <w:rsid w:val="00742888"/>
    <w:rsid w:val="0074339C"/>
    <w:rsid w:val="00743829"/>
    <w:rsid w:val="007438E8"/>
    <w:rsid w:val="00743A1E"/>
    <w:rsid w:val="0074443A"/>
    <w:rsid w:val="00744BC4"/>
    <w:rsid w:val="00744E76"/>
    <w:rsid w:val="00745A21"/>
    <w:rsid w:val="00746C60"/>
    <w:rsid w:val="007472E1"/>
    <w:rsid w:val="00747633"/>
    <w:rsid w:val="00747E5A"/>
    <w:rsid w:val="00750F37"/>
    <w:rsid w:val="00751654"/>
    <w:rsid w:val="007516C1"/>
    <w:rsid w:val="007524F3"/>
    <w:rsid w:val="007532AC"/>
    <w:rsid w:val="00753E11"/>
    <w:rsid w:val="00754556"/>
    <w:rsid w:val="00754E93"/>
    <w:rsid w:val="00754F7C"/>
    <w:rsid w:val="00755513"/>
    <w:rsid w:val="0075575F"/>
    <w:rsid w:val="007557FE"/>
    <w:rsid w:val="0075604C"/>
    <w:rsid w:val="00756A7F"/>
    <w:rsid w:val="00757A78"/>
    <w:rsid w:val="00757AC5"/>
    <w:rsid w:val="00757C2B"/>
    <w:rsid w:val="00760242"/>
    <w:rsid w:val="00760852"/>
    <w:rsid w:val="007608F2"/>
    <w:rsid w:val="007614E6"/>
    <w:rsid w:val="007629CD"/>
    <w:rsid w:val="0076361A"/>
    <w:rsid w:val="007639DF"/>
    <w:rsid w:val="007643E3"/>
    <w:rsid w:val="00764432"/>
    <w:rsid w:val="0076467A"/>
    <w:rsid w:val="00765C94"/>
    <w:rsid w:val="00766342"/>
    <w:rsid w:val="00766FE2"/>
    <w:rsid w:val="0076739E"/>
    <w:rsid w:val="00767530"/>
    <w:rsid w:val="00771139"/>
    <w:rsid w:val="00771688"/>
    <w:rsid w:val="00772A7E"/>
    <w:rsid w:val="00772AF1"/>
    <w:rsid w:val="00772F12"/>
    <w:rsid w:val="00772F74"/>
    <w:rsid w:val="007733C8"/>
    <w:rsid w:val="00773487"/>
    <w:rsid w:val="0077360E"/>
    <w:rsid w:val="0077374F"/>
    <w:rsid w:val="00773C7C"/>
    <w:rsid w:val="00773FEC"/>
    <w:rsid w:val="007744EA"/>
    <w:rsid w:val="00774CBD"/>
    <w:rsid w:val="00774E33"/>
    <w:rsid w:val="00774F8C"/>
    <w:rsid w:val="007750A7"/>
    <w:rsid w:val="007750E0"/>
    <w:rsid w:val="00775142"/>
    <w:rsid w:val="00776445"/>
    <w:rsid w:val="00776B98"/>
    <w:rsid w:val="0077751A"/>
    <w:rsid w:val="007807BD"/>
    <w:rsid w:val="00780A2C"/>
    <w:rsid w:val="00780CB5"/>
    <w:rsid w:val="007810D2"/>
    <w:rsid w:val="00781571"/>
    <w:rsid w:val="00781D23"/>
    <w:rsid w:val="00781F0F"/>
    <w:rsid w:val="0078237D"/>
    <w:rsid w:val="00782802"/>
    <w:rsid w:val="00782E81"/>
    <w:rsid w:val="00783481"/>
    <w:rsid w:val="007838F3"/>
    <w:rsid w:val="00783D30"/>
    <w:rsid w:val="00784122"/>
    <w:rsid w:val="00784555"/>
    <w:rsid w:val="00784C1D"/>
    <w:rsid w:val="00784C9D"/>
    <w:rsid w:val="00784D4E"/>
    <w:rsid w:val="007850F3"/>
    <w:rsid w:val="007856AA"/>
    <w:rsid w:val="007859DD"/>
    <w:rsid w:val="00786984"/>
    <w:rsid w:val="007875C0"/>
    <w:rsid w:val="007876FF"/>
    <w:rsid w:val="00787716"/>
    <w:rsid w:val="00787C90"/>
    <w:rsid w:val="00787D5C"/>
    <w:rsid w:val="007906CE"/>
    <w:rsid w:val="00790A69"/>
    <w:rsid w:val="00790BC8"/>
    <w:rsid w:val="0079164D"/>
    <w:rsid w:val="00791886"/>
    <w:rsid w:val="007922C9"/>
    <w:rsid w:val="00792719"/>
    <w:rsid w:val="007929E1"/>
    <w:rsid w:val="00792A39"/>
    <w:rsid w:val="00792C52"/>
    <w:rsid w:val="00793624"/>
    <w:rsid w:val="00793974"/>
    <w:rsid w:val="00793A8B"/>
    <w:rsid w:val="00793EFA"/>
    <w:rsid w:val="00793F98"/>
    <w:rsid w:val="007947C3"/>
    <w:rsid w:val="00795536"/>
    <w:rsid w:val="00795A5C"/>
    <w:rsid w:val="00795F2F"/>
    <w:rsid w:val="00796406"/>
    <w:rsid w:val="00796740"/>
    <w:rsid w:val="007969BF"/>
    <w:rsid w:val="00797D34"/>
    <w:rsid w:val="007A0872"/>
    <w:rsid w:val="007A1033"/>
    <w:rsid w:val="007A1B91"/>
    <w:rsid w:val="007A1CE6"/>
    <w:rsid w:val="007A2082"/>
    <w:rsid w:val="007A2296"/>
    <w:rsid w:val="007A23AF"/>
    <w:rsid w:val="007A28E1"/>
    <w:rsid w:val="007A2976"/>
    <w:rsid w:val="007A2DEB"/>
    <w:rsid w:val="007A36DE"/>
    <w:rsid w:val="007A3DC7"/>
    <w:rsid w:val="007A3F71"/>
    <w:rsid w:val="007A5E86"/>
    <w:rsid w:val="007A695A"/>
    <w:rsid w:val="007A79EC"/>
    <w:rsid w:val="007A7C94"/>
    <w:rsid w:val="007A7E29"/>
    <w:rsid w:val="007B1D1B"/>
    <w:rsid w:val="007B2239"/>
    <w:rsid w:val="007B3CF6"/>
    <w:rsid w:val="007B47AE"/>
    <w:rsid w:val="007B51E7"/>
    <w:rsid w:val="007B5670"/>
    <w:rsid w:val="007B68B8"/>
    <w:rsid w:val="007B698E"/>
    <w:rsid w:val="007B6E2C"/>
    <w:rsid w:val="007B7672"/>
    <w:rsid w:val="007B7A4D"/>
    <w:rsid w:val="007C1077"/>
    <w:rsid w:val="007C1D24"/>
    <w:rsid w:val="007C1ECB"/>
    <w:rsid w:val="007C21DF"/>
    <w:rsid w:val="007C22BD"/>
    <w:rsid w:val="007C2580"/>
    <w:rsid w:val="007C2A89"/>
    <w:rsid w:val="007C2D19"/>
    <w:rsid w:val="007C2D2C"/>
    <w:rsid w:val="007C33A3"/>
    <w:rsid w:val="007C4454"/>
    <w:rsid w:val="007C465A"/>
    <w:rsid w:val="007C4760"/>
    <w:rsid w:val="007C4A47"/>
    <w:rsid w:val="007C4C8C"/>
    <w:rsid w:val="007C61AD"/>
    <w:rsid w:val="007C6297"/>
    <w:rsid w:val="007C630C"/>
    <w:rsid w:val="007C658C"/>
    <w:rsid w:val="007C65E9"/>
    <w:rsid w:val="007C6C1C"/>
    <w:rsid w:val="007C6E6E"/>
    <w:rsid w:val="007C7C33"/>
    <w:rsid w:val="007C7D1B"/>
    <w:rsid w:val="007D0050"/>
    <w:rsid w:val="007D0EF2"/>
    <w:rsid w:val="007D17B3"/>
    <w:rsid w:val="007D1E3B"/>
    <w:rsid w:val="007D2626"/>
    <w:rsid w:val="007D27F3"/>
    <w:rsid w:val="007D29B6"/>
    <w:rsid w:val="007D2DDC"/>
    <w:rsid w:val="007D304F"/>
    <w:rsid w:val="007D3299"/>
    <w:rsid w:val="007D4CCB"/>
    <w:rsid w:val="007D52E2"/>
    <w:rsid w:val="007D5AEA"/>
    <w:rsid w:val="007D69EE"/>
    <w:rsid w:val="007D6DDD"/>
    <w:rsid w:val="007D73FF"/>
    <w:rsid w:val="007D7467"/>
    <w:rsid w:val="007D7DD8"/>
    <w:rsid w:val="007D7F24"/>
    <w:rsid w:val="007E01B5"/>
    <w:rsid w:val="007E0BD5"/>
    <w:rsid w:val="007E0E67"/>
    <w:rsid w:val="007E107B"/>
    <w:rsid w:val="007E1BB7"/>
    <w:rsid w:val="007E24A9"/>
    <w:rsid w:val="007E302D"/>
    <w:rsid w:val="007E345F"/>
    <w:rsid w:val="007E3763"/>
    <w:rsid w:val="007E42BC"/>
    <w:rsid w:val="007E4A7F"/>
    <w:rsid w:val="007E4DDF"/>
    <w:rsid w:val="007E57C2"/>
    <w:rsid w:val="007E5AC8"/>
    <w:rsid w:val="007E5C7F"/>
    <w:rsid w:val="007E6A6F"/>
    <w:rsid w:val="007E6D21"/>
    <w:rsid w:val="007E7335"/>
    <w:rsid w:val="007E770B"/>
    <w:rsid w:val="007F02AB"/>
    <w:rsid w:val="007F05B8"/>
    <w:rsid w:val="007F08B2"/>
    <w:rsid w:val="007F0CDC"/>
    <w:rsid w:val="007F1AC6"/>
    <w:rsid w:val="007F1E68"/>
    <w:rsid w:val="007F1E84"/>
    <w:rsid w:val="007F204B"/>
    <w:rsid w:val="007F2120"/>
    <w:rsid w:val="007F2F03"/>
    <w:rsid w:val="007F395F"/>
    <w:rsid w:val="007F3DCA"/>
    <w:rsid w:val="007F4E2F"/>
    <w:rsid w:val="007F5506"/>
    <w:rsid w:val="007F5554"/>
    <w:rsid w:val="007F5E0E"/>
    <w:rsid w:val="007F5F1E"/>
    <w:rsid w:val="007F67CA"/>
    <w:rsid w:val="007F6EE6"/>
    <w:rsid w:val="007F754B"/>
    <w:rsid w:val="00800B42"/>
    <w:rsid w:val="00800CFA"/>
    <w:rsid w:val="00801871"/>
    <w:rsid w:val="00801AE4"/>
    <w:rsid w:val="00801C11"/>
    <w:rsid w:val="0080213F"/>
    <w:rsid w:val="00802699"/>
    <w:rsid w:val="008028A4"/>
    <w:rsid w:val="00802BF4"/>
    <w:rsid w:val="00803121"/>
    <w:rsid w:val="00803472"/>
    <w:rsid w:val="00803849"/>
    <w:rsid w:val="00803B18"/>
    <w:rsid w:val="00803B45"/>
    <w:rsid w:val="00803C65"/>
    <w:rsid w:val="00804656"/>
    <w:rsid w:val="008046F0"/>
    <w:rsid w:val="00805334"/>
    <w:rsid w:val="00805798"/>
    <w:rsid w:val="0080583A"/>
    <w:rsid w:val="00805ADF"/>
    <w:rsid w:val="00805E9A"/>
    <w:rsid w:val="0080798C"/>
    <w:rsid w:val="00807B99"/>
    <w:rsid w:val="00807F30"/>
    <w:rsid w:val="00807FAE"/>
    <w:rsid w:val="008104E8"/>
    <w:rsid w:val="008116A6"/>
    <w:rsid w:val="00811A0A"/>
    <w:rsid w:val="00812779"/>
    <w:rsid w:val="008128CB"/>
    <w:rsid w:val="00812E56"/>
    <w:rsid w:val="008133D2"/>
    <w:rsid w:val="00813541"/>
    <w:rsid w:val="0081399B"/>
    <w:rsid w:val="00813A8D"/>
    <w:rsid w:val="00813B5F"/>
    <w:rsid w:val="008142E8"/>
    <w:rsid w:val="0081461E"/>
    <w:rsid w:val="00815908"/>
    <w:rsid w:val="0081594E"/>
    <w:rsid w:val="00816446"/>
    <w:rsid w:val="00816705"/>
    <w:rsid w:val="00816739"/>
    <w:rsid w:val="0081701B"/>
    <w:rsid w:val="008172E3"/>
    <w:rsid w:val="008176EC"/>
    <w:rsid w:val="00817A29"/>
    <w:rsid w:val="00817AB2"/>
    <w:rsid w:val="00817C40"/>
    <w:rsid w:val="00817CD6"/>
    <w:rsid w:val="00817F2C"/>
    <w:rsid w:val="00820715"/>
    <w:rsid w:val="00820A3C"/>
    <w:rsid w:val="00820CF3"/>
    <w:rsid w:val="00820DD8"/>
    <w:rsid w:val="008219F2"/>
    <w:rsid w:val="00821B43"/>
    <w:rsid w:val="00821C2C"/>
    <w:rsid w:val="00821CA0"/>
    <w:rsid w:val="00821E9D"/>
    <w:rsid w:val="008230F3"/>
    <w:rsid w:val="008231DD"/>
    <w:rsid w:val="008240EC"/>
    <w:rsid w:val="00824F80"/>
    <w:rsid w:val="008251B3"/>
    <w:rsid w:val="00825BF3"/>
    <w:rsid w:val="00827205"/>
    <w:rsid w:val="008274E1"/>
    <w:rsid w:val="008276B8"/>
    <w:rsid w:val="00827FE8"/>
    <w:rsid w:val="008309E0"/>
    <w:rsid w:val="0083158B"/>
    <w:rsid w:val="00831B2A"/>
    <w:rsid w:val="00831EFA"/>
    <w:rsid w:val="00832112"/>
    <w:rsid w:val="008326A7"/>
    <w:rsid w:val="00832AB7"/>
    <w:rsid w:val="00832BD5"/>
    <w:rsid w:val="00833666"/>
    <w:rsid w:val="008336A7"/>
    <w:rsid w:val="008337D7"/>
    <w:rsid w:val="00833EB6"/>
    <w:rsid w:val="0083490E"/>
    <w:rsid w:val="0083491B"/>
    <w:rsid w:val="00834E1C"/>
    <w:rsid w:val="0083521B"/>
    <w:rsid w:val="00836979"/>
    <w:rsid w:val="0083727A"/>
    <w:rsid w:val="00840571"/>
    <w:rsid w:val="008406E2"/>
    <w:rsid w:val="008408AA"/>
    <w:rsid w:val="00841571"/>
    <w:rsid w:val="00841792"/>
    <w:rsid w:val="008417A4"/>
    <w:rsid w:val="00842009"/>
    <w:rsid w:val="0084264B"/>
    <w:rsid w:val="00842678"/>
    <w:rsid w:val="008426A1"/>
    <w:rsid w:val="00842BC3"/>
    <w:rsid w:val="00843DD2"/>
    <w:rsid w:val="008447BA"/>
    <w:rsid w:val="00845B82"/>
    <w:rsid w:val="008463D4"/>
    <w:rsid w:val="0084699B"/>
    <w:rsid w:val="00846C67"/>
    <w:rsid w:val="00846E87"/>
    <w:rsid w:val="00846F50"/>
    <w:rsid w:val="008470B6"/>
    <w:rsid w:val="00847327"/>
    <w:rsid w:val="0084793C"/>
    <w:rsid w:val="00850D47"/>
    <w:rsid w:val="00850EEE"/>
    <w:rsid w:val="00850FCF"/>
    <w:rsid w:val="008527D5"/>
    <w:rsid w:val="00852924"/>
    <w:rsid w:val="00852FFD"/>
    <w:rsid w:val="00853286"/>
    <w:rsid w:val="008538AC"/>
    <w:rsid w:val="00854032"/>
    <w:rsid w:val="00854710"/>
    <w:rsid w:val="0085486D"/>
    <w:rsid w:val="00854C34"/>
    <w:rsid w:val="00855135"/>
    <w:rsid w:val="008556A6"/>
    <w:rsid w:val="008559F3"/>
    <w:rsid w:val="00855F23"/>
    <w:rsid w:val="00856011"/>
    <w:rsid w:val="00856A54"/>
    <w:rsid w:val="00856B8F"/>
    <w:rsid w:val="00856E57"/>
    <w:rsid w:val="008576EF"/>
    <w:rsid w:val="008578E4"/>
    <w:rsid w:val="00857DC5"/>
    <w:rsid w:val="00857FC5"/>
    <w:rsid w:val="00860362"/>
    <w:rsid w:val="00860665"/>
    <w:rsid w:val="00860DB9"/>
    <w:rsid w:val="008614AA"/>
    <w:rsid w:val="00861B18"/>
    <w:rsid w:val="008620AD"/>
    <w:rsid w:val="00862215"/>
    <w:rsid w:val="0086241F"/>
    <w:rsid w:val="00862613"/>
    <w:rsid w:val="00862BC7"/>
    <w:rsid w:val="00862D73"/>
    <w:rsid w:val="0086318F"/>
    <w:rsid w:val="0086352E"/>
    <w:rsid w:val="008639C3"/>
    <w:rsid w:val="0086408D"/>
    <w:rsid w:val="008651A7"/>
    <w:rsid w:val="00865503"/>
    <w:rsid w:val="0086562B"/>
    <w:rsid w:val="00866998"/>
    <w:rsid w:val="00866AD8"/>
    <w:rsid w:val="0086703F"/>
    <w:rsid w:val="008674C3"/>
    <w:rsid w:val="00870A95"/>
    <w:rsid w:val="008729F3"/>
    <w:rsid w:val="00872DB8"/>
    <w:rsid w:val="00873697"/>
    <w:rsid w:val="00873E0C"/>
    <w:rsid w:val="008744FB"/>
    <w:rsid w:val="00874924"/>
    <w:rsid w:val="00874E10"/>
    <w:rsid w:val="008750B8"/>
    <w:rsid w:val="00875450"/>
    <w:rsid w:val="008767F9"/>
    <w:rsid w:val="00876893"/>
    <w:rsid w:val="008768CA"/>
    <w:rsid w:val="00876BA3"/>
    <w:rsid w:val="00876CD1"/>
    <w:rsid w:val="008777BB"/>
    <w:rsid w:val="00877C05"/>
    <w:rsid w:val="00877FD6"/>
    <w:rsid w:val="00880094"/>
    <w:rsid w:val="008802D5"/>
    <w:rsid w:val="00881080"/>
    <w:rsid w:val="008812F3"/>
    <w:rsid w:val="00881338"/>
    <w:rsid w:val="00881DE3"/>
    <w:rsid w:val="00882197"/>
    <w:rsid w:val="0088398D"/>
    <w:rsid w:val="00883E8B"/>
    <w:rsid w:val="00885404"/>
    <w:rsid w:val="008855D4"/>
    <w:rsid w:val="00885865"/>
    <w:rsid w:val="00885A02"/>
    <w:rsid w:val="00885FD4"/>
    <w:rsid w:val="0088623D"/>
    <w:rsid w:val="008879EF"/>
    <w:rsid w:val="0089064D"/>
    <w:rsid w:val="00890D26"/>
    <w:rsid w:val="0089152B"/>
    <w:rsid w:val="00891D6C"/>
    <w:rsid w:val="00892161"/>
    <w:rsid w:val="0089274E"/>
    <w:rsid w:val="00893ABB"/>
    <w:rsid w:val="00893C90"/>
    <w:rsid w:val="00893DBB"/>
    <w:rsid w:val="00894363"/>
    <w:rsid w:val="0089445E"/>
    <w:rsid w:val="0089605A"/>
    <w:rsid w:val="00896126"/>
    <w:rsid w:val="008963FA"/>
    <w:rsid w:val="008964F0"/>
    <w:rsid w:val="008967F7"/>
    <w:rsid w:val="00896B1A"/>
    <w:rsid w:val="00897274"/>
    <w:rsid w:val="0089735D"/>
    <w:rsid w:val="00897E35"/>
    <w:rsid w:val="00897F93"/>
    <w:rsid w:val="008A007C"/>
    <w:rsid w:val="008A0372"/>
    <w:rsid w:val="008A0629"/>
    <w:rsid w:val="008A092C"/>
    <w:rsid w:val="008A1363"/>
    <w:rsid w:val="008A1545"/>
    <w:rsid w:val="008A17FC"/>
    <w:rsid w:val="008A21A1"/>
    <w:rsid w:val="008A24DA"/>
    <w:rsid w:val="008A2641"/>
    <w:rsid w:val="008A2674"/>
    <w:rsid w:val="008A2943"/>
    <w:rsid w:val="008A2FE1"/>
    <w:rsid w:val="008A34EC"/>
    <w:rsid w:val="008A37E9"/>
    <w:rsid w:val="008A3FE3"/>
    <w:rsid w:val="008A407E"/>
    <w:rsid w:val="008A410F"/>
    <w:rsid w:val="008A4362"/>
    <w:rsid w:val="008A504F"/>
    <w:rsid w:val="008A5431"/>
    <w:rsid w:val="008A5664"/>
    <w:rsid w:val="008A58FE"/>
    <w:rsid w:val="008A5BF4"/>
    <w:rsid w:val="008A5F69"/>
    <w:rsid w:val="008A6729"/>
    <w:rsid w:val="008A6D6F"/>
    <w:rsid w:val="008B031F"/>
    <w:rsid w:val="008B04F7"/>
    <w:rsid w:val="008B13A5"/>
    <w:rsid w:val="008B31C6"/>
    <w:rsid w:val="008B34E3"/>
    <w:rsid w:val="008B3662"/>
    <w:rsid w:val="008B3A99"/>
    <w:rsid w:val="008B3ABC"/>
    <w:rsid w:val="008B4833"/>
    <w:rsid w:val="008B4AA2"/>
    <w:rsid w:val="008B4E06"/>
    <w:rsid w:val="008B59C3"/>
    <w:rsid w:val="008B59E0"/>
    <w:rsid w:val="008B601A"/>
    <w:rsid w:val="008B6145"/>
    <w:rsid w:val="008B6EE0"/>
    <w:rsid w:val="008B76CF"/>
    <w:rsid w:val="008B7E98"/>
    <w:rsid w:val="008B7FA4"/>
    <w:rsid w:val="008C0D1B"/>
    <w:rsid w:val="008C15F2"/>
    <w:rsid w:val="008C1975"/>
    <w:rsid w:val="008C1E44"/>
    <w:rsid w:val="008C21F5"/>
    <w:rsid w:val="008C271C"/>
    <w:rsid w:val="008C2752"/>
    <w:rsid w:val="008C3022"/>
    <w:rsid w:val="008C31A3"/>
    <w:rsid w:val="008C31FB"/>
    <w:rsid w:val="008C34CE"/>
    <w:rsid w:val="008C3F85"/>
    <w:rsid w:val="008C42F7"/>
    <w:rsid w:val="008C4966"/>
    <w:rsid w:val="008C4B4E"/>
    <w:rsid w:val="008C510E"/>
    <w:rsid w:val="008C513B"/>
    <w:rsid w:val="008C53F7"/>
    <w:rsid w:val="008C55C1"/>
    <w:rsid w:val="008C55F5"/>
    <w:rsid w:val="008C6634"/>
    <w:rsid w:val="008C6A19"/>
    <w:rsid w:val="008C6B88"/>
    <w:rsid w:val="008C6FDF"/>
    <w:rsid w:val="008C7EB9"/>
    <w:rsid w:val="008D084F"/>
    <w:rsid w:val="008D1264"/>
    <w:rsid w:val="008D1408"/>
    <w:rsid w:val="008D1BC2"/>
    <w:rsid w:val="008D1BE9"/>
    <w:rsid w:val="008D25C3"/>
    <w:rsid w:val="008D2A89"/>
    <w:rsid w:val="008D34E1"/>
    <w:rsid w:val="008D3B35"/>
    <w:rsid w:val="008D3E0E"/>
    <w:rsid w:val="008D3E5D"/>
    <w:rsid w:val="008D40F3"/>
    <w:rsid w:val="008D42FD"/>
    <w:rsid w:val="008D4B09"/>
    <w:rsid w:val="008D4C11"/>
    <w:rsid w:val="008D50F8"/>
    <w:rsid w:val="008D547E"/>
    <w:rsid w:val="008D599B"/>
    <w:rsid w:val="008D65BF"/>
    <w:rsid w:val="008D667E"/>
    <w:rsid w:val="008D70A2"/>
    <w:rsid w:val="008D77E5"/>
    <w:rsid w:val="008D7C5C"/>
    <w:rsid w:val="008E069C"/>
    <w:rsid w:val="008E0987"/>
    <w:rsid w:val="008E0B5F"/>
    <w:rsid w:val="008E1045"/>
    <w:rsid w:val="008E108F"/>
    <w:rsid w:val="008E136D"/>
    <w:rsid w:val="008E199E"/>
    <w:rsid w:val="008E1B80"/>
    <w:rsid w:val="008E1D22"/>
    <w:rsid w:val="008E215A"/>
    <w:rsid w:val="008E2EB6"/>
    <w:rsid w:val="008E3275"/>
    <w:rsid w:val="008E3332"/>
    <w:rsid w:val="008E4830"/>
    <w:rsid w:val="008E51A9"/>
    <w:rsid w:val="008E51E9"/>
    <w:rsid w:val="008E64BF"/>
    <w:rsid w:val="008E7063"/>
    <w:rsid w:val="008E748A"/>
    <w:rsid w:val="008E76C6"/>
    <w:rsid w:val="008E7775"/>
    <w:rsid w:val="008E7A6F"/>
    <w:rsid w:val="008F040B"/>
    <w:rsid w:val="008F045C"/>
    <w:rsid w:val="008F0ED2"/>
    <w:rsid w:val="008F14D2"/>
    <w:rsid w:val="008F23A0"/>
    <w:rsid w:val="008F2D9B"/>
    <w:rsid w:val="008F3C6D"/>
    <w:rsid w:val="008F3E26"/>
    <w:rsid w:val="008F431A"/>
    <w:rsid w:val="008F4437"/>
    <w:rsid w:val="008F44FB"/>
    <w:rsid w:val="008F5538"/>
    <w:rsid w:val="008F589F"/>
    <w:rsid w:val="008F6076"/>
    <w:rsid w:val="008F6636"/>
    <w:rsid w:val="008F6A2F"/>
    <w:rsid w:val="008F6BC9"/>
    <w:rsid w:val="008F7DA3"/>
    <w:rsid w:val="009010EA"/>
    <w:rsid w:val="00901A0F"/>
    <w:rsid w:val="00901E8E"/>
    <w:rsid w:val="00902359"/>
    <w:rsid w:val="0090271F"/>
    <w:rsid w:val="0090330E"/>
    <w:rsid w:val="009034D1"/>
    <w:rsid w:val="0090365C"/>
    <w:rsid w:val="0090431F"/>
    <w:rsid w:val="00904437"/>
    <w:rsid w:val="00904A7A"/>
    <w:rsid w:val="0090642C"/>
    <w:rsid w:val="009067C9"/>
    <w:rsid w:val="009067FE"/>
    <w:rsid w:val="009071D6"/>
    <w:rsid w:val="00907954"/>
    <w:rsid w:val="0091020D"/>
    <w:rsid w:val="00910AC1"/>
    <w:rsid w:val="00910FAF"/>
    <w:rsid w:val="009114E3"/>
    <w:rsid w:val="00911C04"/>
    <w:rsid w:val="00911D88"/>
    <w:rsid w:val="009125E4"/>
    <w:rsid w:val="00912BA3"/>
    <w:rsid w:val="00913BE8"/>
    <w:rsid w:val="0091462A"/>
    <w:rsid w:val="00914AB7"/>
    <w:rsid w:val="00915944"/>
    <w:rsid w:val="00916058"/>
    <w:rsid w:val="009167F4"/>
    <w:rsid w:val="00917E00"/>
    <w:rsid w:val="00917E5A"/>
    <w:rsid w:val="0092128C"/>
    <w:rsid w:val="00921BE0"/>
    <w:rsid w:val="00921BF8"/>
    <w:rsid w:val="00922AC5"/>
    <w:rsid w:val="00922E3E"/>
    <w:rsid w:val="00923692"/>
    <w:rsid w:val="009243A5"/>
    <w:rsid w:val="009248AD"/>
    <w:rsid w:val="0092492B"/>
    <w:rsid w:val="00925ED3"/>
    <w:rsid w:val="0092600E"/>
    <w:rsid w:val="009260AE"/>
    <w:rsid w:val="0092682B"/>
    <w:rsid w:val="00926C4B"/>
    <w:rsid w:val="0093048D"/>
    <w:rsid w:val="00931046"/>
    <w:rsid w:val="009314A1"/>
    <w:rsid w:val="009318F4"/>
    <w:rsid w:val="00931B7C"/>
    <w:rsid w:val="00932099"/>
    <w:rsid w:val="009320A0"/>
    <w:rsid w:val="00932377"/>
    <w:rsid w:val="009323E2"/>
    <w:rsid w:val="0093254E"/>
    <w:rsid w:val="00932F1C"/>
    <w:rsid w:val="009331B4"/>
    <w:rsid w:val="009332DB"/>
    <w:rsid w:val="009337A6"/>
    <w:rsid w:val="0093394B"/>
    <w:rsid w:val="00933A1D"/>
    <w:rsid w:val="00934AE0"/>
    <w:rsid w:val="00934D86"/>
    <w:rsid w:val="00935076"/>
    <w:rsid w:val="009351EA"/>
    <w:rsid w:val="00935271"/>
    <w:rsid w:val="00935EEE"/>
    <w:rsid w:val="00936015"/>
    <w:rsid w:val="00936116"/>
    <w:rsid w:val="0093647C"/>
    <w:rsid w:val="00936C57"/>
    <w:rsid w:val="009378C4"/>
    <w:rsid w:val="009400AE"/>
    <w:rsid w:val="00940A80"/>
    <w:rsid w:val="009411E3"/>
    <w:rsid w:val="00941554"/>
    <w:rsid w:val="00941C0F"/>
    <w:rsid w:val="00941DF6"/>
    <w:rsid w:val="00942C01"/>
    <w:rsid w:val="00942EC2"/>
    <w:rsid w:val="009436CA"/>
    <w:rsid w:val="00943F5B"/>
    <w:rsid w:val="00943F65"/>
    <w:rsid w:val="00943F7B"/>
    <w:rsid w:val="00944101"/>
    <w:rsid w:val="00944A12"/>
    <w:rsid w:val="00944C2E"/>
    <w:rsid w:val="00944D45"/>
    <w:rsid w:val="00945238"/>
    <w:rsid w:val="009452EF"/>
    <w:rsid w:val="00945627"/>
    <w:rsid w:val="009461C2"/>
    <w:rsid w:val="00946330"/>
    <w:rsid w:val="00946469"/>
    <w:rsid w:val="00946A4C"/>
    <w:rsid w:val="00946BCA"/>
    <w:rsid w:val="00946C04"/>
    <w:rsid w:val="00946CEE"/>
    <w:rsid w:val="00946E5D"/>
    <w:rsid w:val="009479D0"/>
    <w:rsid w:val="0095013C"/>
    <w:rsid w:val="0095014C"/>
    <w:rsid w:val="0095056D"/>
    <w:rsid w:val="009507B9"/>
    <w:rsid w:val="00950956"/>
    <w:rsid w:val="00950992"/>
    <w:rsid w:val="00950A4D"/>
    <w:rsid w:val="00951461"/>
    <w:rsid w:val="009520A1"/>
    <w:rsid w:val="00952141"/>
    <w:rsid w:val="00952292"/>
    <w:rsid w:val="00952455"/>
    <w:rsid w:val="00952FF0"/>
    <w:rsid w:val="00953BCC"/>
    <w:rsid w:val="00953CD9"/>
    <w:rsid w:val="00953FA7"/>
    <w:rsid w:val="0095404F"/>
    <w:rsid w:val="009544A1"/>
    <w:rsid w:val="009547BE"/>
    <w:rsid w:val="00954CEC"/>
    <w:rsid w:val="00955692"/>
    <w:rsid w:val="009557CA"/>
    <w:rsid w:val="00955914"/>
    <w:rsid w:val="00955A8E"/>
    <w:rsid w:val="00955D16"/>
    <w:rsid w:val="00955EC7"/>
    <w:rsid w:val="00956332"/>
    <w:rsid w:val="0095666C"/>
    <w:rsid w:val="00957A0E"/>
    <w:rsid w:val="00957E10"/>
    <w:rsid w:val="00957E6C"/>
    <w:rsid w:val="009602CB"/>
    <w:rsid w:val="0096092E"/>
    <w:rsid w:val="00960E18"/>
    <w:rsid w:val="00960F71"/>
    <w:rsid w:val="00961040"/>
    <w:rsid w:val="009612FD"/>
    <w:rsid w:val="00961DED"/>
    <w:rsid w:val="00962F68"/>
    <w:rsid w:val="009635AB"/>
    <w:rsid w:val="009637C4"/>
    <w:rsid w:val="00963BBE"/>
    <w:rsid w:val="00963E97"/>
    <w:rsid w:val="00964640"/>
    <w:rsid w:val="00964CD2"/>
    <w:rsid w:val="00965178"/>
    <w:rsid w:val="00965243"/>
    <w:rsid w:val="009655E9"/>
    <w:rsid w:val="009666F4"/>
    <w:rsid w:val="0096761B"/>
    <w:rsid w:val="00967626"/>
    <w:rsid w:val="00970323"/>
    <w:rsid w:val="0097125E"/>
    <w:rsid w:val="0097269A"/>
    <w:rsid w:val="00972726"/>
    <w:rsid w:val="00973227"/>
    <w:rsid w:val="0097383A"/>
    <w:rsid w:val="00973DBC"/>
    <w:rsid w:val="0097427A"/>
    <w:rsid w:val="009749C4"/>
    <w:rsid w:val="00974D41"/>
    <w:rsid w:val="009752BF"/>
    <w:rsid w:val="00975446"/>
    <w:rsid w:val="009755E3"/>
    <w:rsid w:val="00975651"/>
    <w:rsid w:val="00975A16"/>
    <w:rsid w:val="00975B06"/>
    <w:rsid w:val="00975E63"/>
    <w:rsid w:val="009762BC"/>
    <w:rsid w:val="009766F3"/>
    <w:rsid w:val="00976706"/>
    <w:rsid w:val="009769BA"/>
    <w:rsid w:val="0097799D"/>
    <w:rsid w:val="00977B83"/>
    <w:rsid w:val="00980254"/>
    <w:rsid w:val="0098052C"/>
    <w:rsid w:val="0098054D"/>
    <w:rsid w:val="00980694"/>
    <w:rsid w:val="009806AD"/>
    <w:rsid w:val="00980ACD"/>
    <w:rsid w:val="00981D21"/>
    <w:rsid w:val="00983A47"/>
    <w:rsid w:val="00983C31"/>
    <w:rsid w:val="00984DC1"/>
    <w:rsid w:val="0098594F"/>
    <w:rsid w:val="00986BFB"/>
    <w:rsid w:val="00987063"/>
    <w:rsid w:val="00987788"/>
    <w:rsid w:val="00987D1E"/>
    <w:rsid w:val="00987EE8"/>
    <w:rsid w:val="009905A0"/>
    <w:rsid w:val="0099105B"/>
    <w:rsid w:val="0099111B"/>
    <w:rsid w:val="00991364"/>
    <w:rsid w:val="0099179C"/>
    <w:rsid w:val="009922F7"/>
    <w:rsid w:val="009924B1"/>
    <w:rsid w:val="00992537"/>
    <w:rsid w:val="00993867"/>
    <w:rsid w:val="009938C2"/>
    <w:rsid w:val="00993DA3"/>
    <w:rsid w:val="009941DB"/>
    <w:rsid w:val="00994316"/>
    <w:rsid w:val="00994CBC"/>
    <w:rsid w:val="00994DD1"/>
    <w:rsid w:val="00994E0C"/>
    <w:rsid w:val="00994FD8"/>
    <w:rsid w:val="00995677"/>
    <w:rsid w:val="009957B7"/>
    <w:rsid w:val="009958A7"/>
    <w:rsid w:val="009959B6"/>
    <w:rsid w:val="00995BA5"/>
    <w:rsid w:val="009960A6"/>
    <w:rsid w:val="0099612F"/>
    <w:rsid w:val="0099640B"/>
    <w:rsid w:val="0099668F"/>
    <w:rsid w:val="0099690E"/>
    <w:rsid w:val="00996EF2"/>
    <w:rsid w:val="0099799D"/>
    <w:rsid w:val="009A02F4"/>
    <w:rsid w:val="009A0413"/>
    <w:rsid w:val="009A06EC"/>
    <w:rsid w:val="009A0966"/>
    <w:rsid w:val="009A0CED"/>
    <w:rsid w:val="009A10BC"/>
    <w:rsid w:val="009A163E"/>
    <w:rsid w:val="009A1E19"/>
    <w:rsid w:val="009A2B1E"/>
    <w:rsid w:val="009A2FCE"/>
    <w:rsid w:val="009A35EE"/>
    <w:rsid w:val="009A3697"/>
    <w:rsid w:val="009A39D8"/>
    <w:rsid w:val="009A3A6B"/>
    <w:rsid w:val="009A3E83"/>
    <w:rsid w:val="009A3F37"/>
    <w:rsid w:val="009A445F"/>
    <w:rsid w:val="009A61B3"/>
    <w:rsid w:val="009A6725"/>
    <w:rsid w:val="009A784A"/>
    <w:rsid w:val="009A7CC8"/>
    <w:rsid w:val="009B03AC"/>
    <w:rsid w:val="009B0D14"/>
    <w:rsid w:val="009B1576"/>
    <w:rsid w:val="009B1D45"/>
    <w:rsid w:val="009B214B"/>
    <w:rsid w:val="009B2367"/>
    <w:rsid w:val="009B241D"/>
    <w:rsid w:val="009B2FEF"/>
    <w:rsid w:val="009B322F"/>
    <w:rsid w:val="009B353C"/>
    <w:rsid w:val="009B375F"/>
    <w:rsid w:val="009B3C57"/>
    <w:rsid w:val="009B3DA4"/>
    <w:rsid w:val="009B414B"/>
    <w:rsid w:val="009B4190"/>
    <w:rsid w:val="009B45BC"/>
    <w:rsid w:val="009B494A"/>
    <w:rsid w:val="009B49C2"/>
    <w:rsid w:val="009B4B1B"/>
    <w:rsid w:val="009B4E38"/>
    <w:rsid w:val="009B527D"/>
    <w:rsid w:val="009B529B"/>
    <w:rsid w:val="009B5495"/>
    <w:rsid w:val="009B54B7"/>
    <w:rsid w:val="009B5F94"/>
    <w:rsid w:val="009B6256"/>
    <w:rsid w:val="009B657C"/>
    <w:rsid w:val="009B673A"/>
    <w:rsid w:val="009B68BF"/>
    <w:rsid w:val="009B7855"/>
    <w:rsid w:val="009C110F"/>
    <w:rsid w:val="009C173E"/>
    <w:rsid w:val="009C1949"/>
    <w:rsid w:val="009C1A8B"/>
    <w:rsid w:val="009C1E79"/>
    <w:rsid w:val="009C2A95"/>
    <w:rsid w:val="009C2DC5"/>
    <w:rsid w:val="009C3B29"/>
    <w:rsid w:val="009C3E8B"/>
    <w:rsid w:val="009C3ECD"/>
    <w:rsid w:val="009C4005"/>
    <w:rsid w:val="009C4648"/>
    <w:rsid w:val="009C48FD"/>
    <w:rsid w:val="009C556E"/>
    <w:rsid w:val="009C5AE5"/>
    <w:rsid w:val="009C5F13"/>
    <w:rsid w:val="009C7211"/>
    <w:rsid w:val="009D0861"/>
    <w:rsid w:val="009D1975"/>
    <w:rsid w:val="009D1B1A"/>
    <w:rsid w:val="009D2070"/>
    <w:rsid w:val="009D2761"/>
    <w:rsid w:val="009D316B"/>
    <w:rsid w:val="009D3231"/>
    <w:rsid w:val="009D3416"/>
    <w:rsid w:val="009D37E7"/>
    <w:rsid w:val="009D399B"/>
    <w:rsid w:val="009D3DF3"/>
    <w:rsid w:val="009D42FA"/>
    <w:rsid w:val="009D437C"/>
    <w:rsid w:val="009D459C"/>
    <w:rsid w:val="009D5803"/>
    <w:rsid w:val="009D6462"/>
    <w:rsid w:val="009D64D4"/>
    <w:rsid w:val="009D6687"/>
    <w:rsid w:val="009D6DF7"/>
    <w:rsid w:val="009D76FE"/>
    <w:rsid w:val="009D7939"/>
    <w:rsid w:val="009D7A53"/>
    <w:rsid w:val="009E02A4"/>
    <w:rsid w:val="009E1076"/>
    <w:rsid w:val="009E1257"/>
    <w:rsid w:val="009E1635"/>
    <w:rsid w:val="009E2867"/>
    <w:rsid w:val="009E2907"/>
    <w:rsid w:val="009E2934"/>
    <w:rsid w:val="009E2B6F"/>
    <w:rsid w:val="009E2E02"/>
    <w:rsid w:val="009E2E6E"/>
    <w:rsid w:val="009E3071"/>
    <w:rsid w:val="009E36AD"/>
    <w:rsid w:val="009E4008"/>
    <w:rsid w:val="009E4AAE"/>
    <w:rsid w:val="009E501E"/>
    <w:rsid w:val="009E52BC"/>
    <w:rsid w:val="009E5DCD"/>
    <w:rsid w:val="009E6A91"/>
    <w:rsid w:val="009E6B5F"/>
    <w:rsid w:val="009E6DBA"/>
    <w:rsid w:val="009E799D"/>
    <w:rsid w:val="009E7DD5"/>
    <w:rsid w:val="009F03CB"/>
    <w:rsid w:val="009F0619"/>
    <w:rsid w:val="009F0AF6"/>
    <w:rsid w:val="009F0BF7"/>
    <w:rsid w:val="009F10F1"/>
    <w:rsid w:val="009F1647"/>
    <w:rsid w:val="009F1B04"/>
    <w:rsid w:val="009F2053"/>
    <w:rsid w:val="009F2542"/>
    <w:rsid w:val="009F2AD8"/>
    <w:rsid w:val="009F2B48"/>
    <w:rsid w:val="009F2C02"/>
    <w:rsid w:val="009F2C6E"/>
    <w:rsid w:val="009F37CB"/>
    <w:rsid w:val="009F4625"/>
    <w:rsid w:val="009F4631"/>
    <w:rsid w:val="009F60D0"/>
    <w:rsid w:val="009F6363"/>
    <w:rsid w:val="009F6C71"/>
    <w:rsid w:val="009F6D95"/>
    <w:rsid w:val="009F6EEF"/>
    <w:rsid w:val="009F6F7D"/>
    <w:rsid w:val="009F7250"/>
    <w:rsid w:val="009F7847"/>
    <w:rsid w:val="009F7DF3"/>
    <w:rsid w:val="00A00158"/>
    <w:rsid w:val="00A004F3"/>
    <w:rsid w:val="00A0097A"/>
    <w:rsid w:val="00A01400"/>
    <w:rsid w:val="00A01D83"/>
    <w:rsid w:val="00A01EDA"/>
    <w:rsid w:val="00A024AD"/>
    <w:rsid w:val="00A02DB0"/>
    <w:rsid w:val="00A03003"/>
    <w:rsid w:val="00A03117"/>
    <w:rsid w:val="00A0371E"/>
    <w:rsid w:val="00A03DCB"/>
    <w:rsid w:val="00A041F5"/>
    <w:rsid w:val="00A04CBF"/>
    <w:rsid w:val="00A04CEF"/>
    <w:rsid w:val="00A04E19"/>
    <w:rsid w:val="00A04E4B"/>
    <w:rsid w:val="00A051B3"/>
    <w:rsid w:val="00A05422"/>
    <w:rsid w:val="00A059E0"/>
    <w:rsid w:val="00A05A38"/>
    <w:rsid w:val="00A05E8D"/>
    <w:rsid w:val="00A067F4"/>
    <w:rsid w:val="00A06A1E"/>
    <w:rsid w:val="00A06B33"/>
    <w:rsid w:val="00A07BE3"/>
    <w:rsid w:val="00A1093F"/>
    <w:rsid w:val="00A10962"/>
    <w:rsid w:val="00A10985"/>
    <w:rsid w:val="00A10C4A"/>
    <w:rsid w:val="00A10F02"/>
    <w:rsid w:val="00A11059"/>
    <w:rsid w:val="00A1151F"/>
    <w:rsid w:val="00A12217"/>
    <w:rsid w:val="00A122EA"/>
    <w:rsid w:val="00A12554"/>
    <w:rsid w:val="00A13307"/>
    <w:rsid w:val="00A136EE"/>
    <w:rsid w:val="00A13A38"/>
    <w:rsid w:val="00A13A3A"/>
    <w:rsid w:val="00A140AE"/>
    <w:rsid w:val="00A14128"/>
    <w:rsid w:val="00A14E56"/>
    <w:rsid w:val="00A15496"/>
    <w:rsid w:val="00A1552B"/>
    <w:rsid w:val="00A15C14"/>
    <w:rsid w:val="00A1607C"/>
    <w:rsid w:val="00A16223"/>
    <w:rsid w:val="00A163FA"/>
    <w:rsid w:val="00A172ED"/>
    <w:rsid w:val="00A200B7"/>
    <w:rsid w:val="00A20374"/>
    <w:rsid w:val="00A20A83"/>
    <w:rsid w:val="00A20D32"/>
    <w:rsid w:val="00A20F40"/>
    <w:rsid w:val="00A20FEF"/>
    <w:rsid w:val="00A21026"/>
    <w:rsid w:val="00A210F6"/>
    <w:rsid w:val="00A212F2"/>
    <w:rsid w:val="00A213AF"/>
    <w:rsid w:val="00A21979"/>
    <w:rsid w:val="00A22CE9"/>
    <w:rsid w:val="00A231CB"/>
    <w:rsid w:val="00A23564"/>
    <w:rsid w:val="00A236FC"/>
    <w:rsid w:val="00A2409B"/>
    <w:rsid w:val="00A24741"/>
    <w:rsid w:val="00A24D30"/>
    <w:rsid w:val="00A25C4D"/>
    <w:rsid w:val="00A2676C"/>
    <w:rsid w:val="00A267EE"/>
    <w:rsid w:val="00A26961"/>
    <w:rsid w:val="00A26C3A"/>
    <w:rsid w:val="00A27453"/>
    <w:rsid w:val="00A279E4"/>
    <w:rsid w:val="00A27D5B"/>
    <w:rsid w:val="00A30487"/>
    <w:rsid w:val="00A3095B"/>
    <w:rsid w:val="00A309F4"/>
    <w:rsid w:val="00A30DC4"/>
    <w:rsid w:val="00A30FEE"/>
    <w:rsid w:val="00A31271"/>
    <w:rsid w:val="00A31275"/>
    <w:rsid w:val="00A3129C"/>
    <w:rsid w:val="00A312B5"/>
    <w:rsid w:val="00A314B4"/>
    <w:rsid w:val="00A31853"/>
    <w:rsid w:val="00A31F5D"/>
    <w:rsid w:val="00A33213"/>
    <w:rsid w:val="00A3364E"/>
    <w:rsid w:val="00A3393E"/>
    <w:rsid w:val="00A3398C"/>
    <w:rsid w:val="00A33E60"/>
    <w:rsid w:val="00A33FDB"/>
    <w:rsid w:val="00A34AB8"/>
    <w:rsid w:val="00A35C8B"/>
    <w:rsid w:val="00A367D8"/>
    <w:rsid w:val="00A36D41"/>
    <w:rsid w:val="00A40A0E"/>
    <w:rsid w:val="00A40A5E"/>
    <w:rsid w:val="00A40CFF"/>
    <w:rsid w:val="00A411D2"/>
    <w:rsid w:val="00A4227A"/>
    <w:rsid w:val="00A424AE"/>
    <w:rsid w:val="00A42902"/>
    <w:rsid w:val="00A4295F"/>
    <w:rsid w:val="00A42B4A"/>
    <w:rsid w:val="00A42CC0"/>
    <w:rsid w:val="00A42DAC"/>
    <w:rsid w:val="00A42F9F"/>
    <w:rsid w:val="00A434A2"/>
    <w:rsid w:val="00A438C6"/>
    <w:rsid w:val="00A43EF9"/>
    <w:rsid w:val="00A44271"/>
    <w:rsid w:val="00A45487"/>
    <w:rsid w:val="00A45829"/>
    <w:rsid w:val="00A45D51"/>
    <w:rsid w:val="00A4603A"/>
    <w:rsid w:val="00A464F8"/>
    <w:rsid w:val="00A465F7"/>
    <w:rsid w:val="00A475F9"/>
    <w:rsid w:val="00A47929"/>
    <w:rsid w:val="00A5007A"/>
    <w:rsid w:val="00A50649"/>
    <w:rsid w:val="00A5069B"/>
    <w:rsid w:val="00A50F0D"/>
    <w:rsid w:val="00A513A4"/>
    <w:rsid w:val="00A51989"/>
    <w:rsid w:val="00A51CD4"/>
    <w:rsid w:val="00A530FF"/>
    <w:rsid w:val="00A53475"/>
    <w:rsid w:val="00A53724"/>
    <w:rsid w:val="00A5385A"/>
    <w:rsid w:val="00A54447"/>
    <w:rsid w:val="00A54849"/>
    <w:rsid w:val="00A54C5C"/>
    <w:rsid w:val="00A54EEB"/>
    <w:rsid w:val="00A55057"/>
    <w:rsid w:val="00A55504"/>
    <w:rsid w:val="00A55C1C"/>
    <w:rsid w:val="00A5653C"/>
    <w:rsid w:val="00A567AC"/>
    <w:rsid w:val="00A567ED"/>
    <w:rsid w:val="00A57E00"/>
    <w:rsid w:val="00A57E3A"/>
    <w:rsid w:val="00A600CF"/>
    <w:rsid w:val="00A6035C"/>
    <w:rsid w:val="00A6060C"/>
    <w:rsid w:val="00A60A58"/>
    <w:rsid w:val="00A60FB2"/>
    <w:rsid w:val="00A61A3C"/>
    <w:rsid w:val="00A622BF"/>
    <w:rsid w:val="00A62997"/>
    <w:rsid w:val="00A63126"/>
    <w:rsid w:val="00A631D3"/>
    <w:rsid w:val="00A63399"/>
    <w:rsid w:val="00A633AC"/>
    <w:rsid w:val="00A634B9"/>
    <w:rsid w:val="00A635AF"/>
    <w:rsid w:val="00A63B6B"/>
    <w:rsid w:val="00A642B3"/>
    <w:rsid w:val="00A645D3"/>
    <w:rsid w:val="00A6479C"/>
    <w:rsid w:val="00A6548A"/>
    <w:rsid w:val="00A662DE"/>
    <w:rsid w:val="00A66AF2"/>
    <w:rsid w:val="00A66BE5"/>
    <w:rsid w:val="00A67330"/>
    <w:rsid w:val="00A6768B"/>
    <w:rsid w:val="00A676AA"/>
    <w:rsid w:val="00A70A40"/>
    <w:rsid w:val="00A7112A"/>
    <w:rsid w:val="00A71C0C"/>
    <w:rsid w:val="00A71C50"/>
    <w:rsid w:val="00A737A8"/>
    <w:rsid w:val="00A73AE5"/>
    <w:rsid w:val="00A73EFC"/>
    <w:rsid w:val="00A73F0F"/>
    <w:rsid w:val="00A7466E"/>
    <w:rsid w:val="00A74940"/>
    <w:rsid w:val="00A74BA5"/>
    <w:rsid w:val="00A74FDB"/>
    <w:rsid w:val="00A75A26"/>
    <w:rsid w:val="00A75C44"/>
    <w:rsid w:val="00A75CC0"/>
    <w:rsid w:val="00A75F44"/>
    <w:rsid w:val="00A75F6D"/>
    <w:rsid w:val="00A7637F"/>
    <w:rsid w:val="00A769E7"/>
    <w:rsid w:val="00A776AA"/>
    <w:rsid w:val="00A80277"/>
    <w:rsid w:val="00A81169"/>
    <w:rsid w:val="00A81504"/>
    <w:rsid w:val="00A818E5"/>
    <w:rsid w:val="00A82346"/>
    <w:rsid w:val="00A828AB"/>
    <w:rsid w:val="00A82F7A"/>
    <w:rsid w:val="00A837F7"/>
    <w:rsid w:val="00A83B86"/>
    <w:rsid w:val="00A83F8C"/>
    <w:rsid w:val="00A84085"/>
    <w:rsid w:val="00A84A54"/>
    <w:rsid w:val="00A84A7E"/>
    <w:rsid w:val="00A858D3"/>
    <w:rsid w:val="00A85905"/>
    <w:rsid w:val="00A8682F"/>
    <w:rsid w:val="00A875B0"/>
    <w:rsid w:val="00A87AD6"/>
    <w:rsid w:val="00A87FB1"/>
    <w:rsid w:val="00A908F8"/>
    <w:rsid w:val="00A90A83"/>
    <w:rsid w:val="00A90C0A"/>
    <w:rsid w:val="00A917F3"/>
    <w:rsid w:val="00A91AEF"/>
    <w:rsid w:val="00A91BDF"/>
    <w:rsid w:val="00A92772"/>
    <w:rsid w:val="00A92A10"/>
    <w:rsid w:val="00A92C6B"/>
    <w:rsid w:val="00A935BA"/>
    <w:rsid w:val="00A93749"/>
    <w:rsid w:val="00A93804"/>
    <w:rsid w:val="00A938FD"/>
    <w:rsid w:val="00A93F36"/>
    <w:rsid w:val="00A94D64"/>
    <w:rsid w:val="00A94F57"/>
    <w:rsid w:val="00A9528C"/>
    <w:rsid w:val="00A9596D"/>
    <w:rsid w:val="00A95BE1"/>
    <w:rsid w:val="00A96045"/>
    <w:rsid w:val="00A960E5"/>
    <w:rsid w:val="00A96686"/>
    <w:rsid w:val="00A967EA"/>
    <w:rsid w:val="00A96BD6"/>
    <w:rsid w:val="00A96E03"/>
    <w:rsid w:val="00A96EB1"/>
    <w:rsid w:val="00A96F3D"/>
    <w:rsid w:val="00A97370"/>
    <w:rsid w:val="00A9742F"/>
    <w:rsid w:val="00A97937"/>
    <w:rsid w:val="00AA0895"/>
    <w:rsid w:val="00AA0E19"/>
    <w:rsid w:val="00AA1147"/>
    <w:rsid w:val="00AA1AE0"/>
    <w:rsid w:val="00AA1D14"/>
    <w:rsid w:val="00AA265D"/>
    <w:rsid w:val="00AA330C"/>
    <w:rsid w:val="00AA3434"/>
    <w:rsid w:val="00AA3441"/>
    <w:rsid w:val="00AA368B"/>
    <w:rsid w:val="00AA3B49"/>
    <w:rsid w:val="00AA3C3C"/>
    <w:rsid w:val="00AA3E05"/>
    <w:rsid w:val="00AA45F2"/>
    <w:rsid w:val="00AA4A09"/>
    <w:rsid w:val="00AA5575"/>
    <w:rsid w:val="00AA5FBD"/>
    <w:rsid w:val="00AA74E8"/>
    <w:rsid w:val="00AA7536"/>
    <w:rsid w:val="00AA76E3"/>
    <w:rsid w:val="00AB0304"/>
    <w:rsid w:val="00AB080F"/>
    <w:rsid w:val="00AB10CE"/>
    <w:rsid w:val="00AB111E"/>
    <w:rsid w:val="00AB1443"/>
    <w:rsid w:val="00AB2194"/>
    <w:rsid w:val="00AB21D4"/>
    <w:rsid w:val="00AB272E"/>
    <w:rsid w:val="00AB32F7"/>
    <w:rsid w:val="00AB3372"/>
    <w:rsid w:val="00AB3709"/>
    <w:rsid w:val="00AB408A"/>
    <w:rsid w:val="00AB4149"/>
    <w:rsid w:val="00AB44D2"/>
    <w:rsid w:val="00AB455E"/>
    <w:rsid w:val="00AB46D2"/>
    <w:rsid w:val="00AB4F6C"/>
    <w:rsid w:val="00AB5A6C"/>
    <w:rsid w:val="00AB5BB7"/>
    <w:rsid w:val="00AB6119"/>
    <w:rsid w:val="00AB6586"/>
    <w:rsid w:val="00AB718A"/>
    <w:rsid w:val="00AC0559"/>
    <w:rsid w:val="00AC087A"/>
    <w:rsid w:val="00AC08DD"/>
    <w:rsid w:val="00AC0902"/>
    <w:rsid w:val="00AC0E64"/>
    <w:rsid w:val="00AC1047"/>
    <w:rsid w:val="00AC19F2"/>
    <w:rsid w:val="00AC1D0B"/>
    <w:rsid w:val="00AC27EB"/>
    <w:rsid w:val="00AC290A"/>
    <w:rsid w:val="00AC29D8"/>
    <w:rsid w:val="00AC2A31"/>
    <w:rsid w:val="00AC314D"/>
    <w:rsid w:val="00AC3E28"/>
    <w:rsid w:val="00AC4294"/>
    <w:rsid w:val="00AC439F"/>
    <w:rsid w:val="00AC4A7C"/>
    <w:rsid w:val="00AC5CF6"/>
    <w:rsid w:val="00AC5D24"/>
    <w:rsid w:val="00AC64B5"/>
    <w:rsid w:val="00AC6847"/>
    <w:rsid w:val="00AC6A45"/>
    <w:rsid w:val="00AC6DB3"/>
    <w:rsid w:val="00AC715F"/>
    <w:rsid w:val="00AC7BF6"/>
    <w:rsid w:val="00AD0094"/>
    <w:rsid w:val="00AD0B72"/>
    <w:rsid w:val="00AD0F8F"/>
    <w:rsid w:val="00AD1144"/>
    <w:rsid w:val="00AD1447"/>
    <w:rsid w:val="00AD18C3"/>
    <w:rsid w:val="00AD2792"/>
    <w:rsid w:val="00AD27D7"/>
    <w:rsid w:val="00AD2B49"/>
    <w:rsid w:val="00AD30C0"/>
    <w:rsid w:val="00AD3E87"/>
    <w:rsid w:val="00AD3EB1"/>
    <w:rsid w:val="00AD4274"/>
    <w:rsid w:val="00AD443D"/>
    <w:rsid w:val="00AD539C"/>
    <w:rsid w:val="00AD5444"/>
    <w:rsid w:val="00AD5EBD"/>
    <w:rsid w:val="00AD626C"/>
    <w:rsid w:val="00AD6462"/>
    <w:rsid w:val="00AD7227"/>
    <w:rsid w:val="00AD7634"/>
    <w:rsid w:val="00AD7766"/>
    <w:rsid w:val="00AD7AC5"/>
    <w:rsid w:val="00AE0229"/>
    <w:rsid w:val="00AE05BF"/>
    <w:rsid w:val="00AE096D"/>
    <w:rsid w:val="00AE0A27"/>
    <w:rsid w:val="00AE0A86"/>
    <w:rsid w:val="00AE14AA"/>
    <w:rsid w:val="00AE19A7"/>
    <w:rsid w:val="00AE2326"/>
    <w:rsid w:val="00AE2430"/>
    <w:rsid w:val="00AE2497"/>
    <w:rsid w:val="00AE2DAB"/>
    <w:rsid w:val="00AE2E46"/>
    <w:rsid w:val="00AE37FD"/>
    <w:rsid w:val="00AE38AC"/>
    <w:rsid w:val="00AE4189"/>
    <w:rsid w:val="00AE506A"/>
    <w:rsid w:val="00AE54F3"/>
    <w:rsid w:val="00AE56CE"/>
    <w:rsid w:val="00AE62F9"/>
    <w:rsid w:val="00AE646B"/>
    <w:rsid w:val="00AE6C6C"/>
    <w:rsid w:val="00AE776A"/>
    <w:rsid w:val="00AF02F7"/>
    <w:rsid w:val="00AF09D4"/>
    <w:rsid w:val="00AF13C2"/>
    <w:rsid w:val="00AF152A"/>
    <w:rsid w:val="00AF15B9"/>
    <w:rsid w:val="00AF215E"/>
    <w:rsid w:val="00AF2638"/>
    <w:rsid w:val="00AF26E3"/>
    <w:rsid w:val="00AF2B8B"/>
    <w:rsid w:val="00AF31AC"/>
    <w:rsid w:val="00AF3BAE"/>
    <w:rsid w:val="00AF429D"/>
    <w:rsid w:val="00AF450B"/>
    <w:rsid w:val="00AF4817"/>
    <w:rsid w:val="00AF496D"/>
    <w:rsid w:val="00AF4A9B"/>
    <w:rsid w:val="00AF534B"/>
    <w:rsid w:val="00AF588C"/>
    <w:rsid w:val="00AF5E17"/>
    <w:rsid w:val="00AF612C"/>
    <w:rsid w:val="00AF6708"/>
    <w:rsid w:val="00AF69F5"/>
    <w:rsid w:val="00AF6D63"/>
    <w:rsid w:val="00AF71A1"/>
    <w:rsid w:val="00AF775E"/>
    <w:rsid w:val="00AF788B"/>
    <w:rsid w:val="00B0061B"/>
    <w:rsid w:val="00B00C0F"/>
    <w:rsid w:val="00B00FFC"/>
    <w:rsid w:val="00B01BBD"/>
    <w:rsid w:val="00B02456"/>
    <w:rsid w:val="00B025C8"/>
    <w:rsid w:val="00B04134"/>
    <w:rsid w:val="00B0498B"/>
    <w:rsid w:val="00B0502E"/>
    <w:rsid w:val="00B05AFD"/>
    <w:rsid w:val="00B05C57"/>
    <w:rsid w:val="00B0620A"/>
    <w:rsid w:val="00B06748"/>
    <w:rsid w:val="00B06931"/>
    <w:rsid w:val="00B07269"/>
    <w:rsid w:val="00B07753"/>
    <w:rsid w:val="00B07C7C"/>
    <w:rsid w:val="00B07EC0"/>
    <w:rsid w:val="00B10BF7"/>
    <w:rsid w:val="00B10C2A"/>
    <w:rsid w:val="00B11132"/>
    <w:rsid w:val="00B1191E"/>
    <w:rsid w:val="00B11D72"/>
    <w:rsid w:val="00B11DFC"/>
    <w:rsid w:val="00B123F3"/>
    <w:rsid w:val="00B12AE6"/>
    <w:rsid w:val="00B13009"/>
    <w:rsid w:val="00B14198"/>
    <w:rsid w:val="00B14394"/>
    <w:rsid w:val="00B1447E"/>
    <w:rsid w:val="00B148AD"/>
    <w:rsid w:val="00B153AA"/>
    <w:rsid w:val="00B15449"/>
    <w:rsid w:val="00B15BAB"/>
    <w:rsid w:val="00B15E4F"/>
    <w:rsid w:val="00B15F03"/>
    <w:rsid w:val="00B1607D"/>
    <w:rsid w:val="00B1619B"/>
    <w:rsid w:val="00B16DB1"/>
    <w:rsid w:val="00B17B57"/>
    <w:rsid w:val="00B21509"/>
    <w:rsid w:val="00B21A06"/>
    <w:rsid w:val="00B21F82"/>
    <w:rsid w:val="00B2255F"/>
    <w:rsid w:val="00B22782"/>
    <w:rsid w:val="00B22F4D"/>
    <w:rsid w:val="00B2309F"/>
    <w:rsid w:val="00B2322C"/>
    <w:rsid w:val="00B236CD"/>
    <w:rsid w:val="00B23732"/>
    <w:rsid w:val="00B23844"/>
    <w:rsid w:val="00B23A99"/>
    <w:rsid w:val="00B23B18"/>
    <w:rsid w:val="00B24771"/>
    <w:rsid w:val="00B247A6"/>
    <w:rsid w:val="00B247C5"/>
    <w:rsid w:val="00B253E7"/>
    <w:rsid w:val="00B2595A"/>
    <w:rsid w:val="00B26224"/>
    <w:rsid w:val="00B2647A"/>
    <w:rsid w:val="00B26B51"/>
    <w:rsid w:val="00B2708E"/>
    <w:rsid w:val="00B30225"/>
    <w:rsid w:val="00B30A3B"/>
    <w:rsid w:val="00B316E7"/>
    <w:rsid w:val="00B319E1"/>
    <w:rsid w:val="00B31D1E"/>
    <w:rsid w:val="00B326B6"/>
    <w:rsid w:val="00B32833"/>
    <w:rsid w:val="00B32A09"/>
    <w:rsid w:val="00B32FC5"/>
    <w:rsid w:val="00B3308E"/>
    <w:rsid w:val="00B330F8"/>
    <w:rsid w:val="00B33479"/>
    <w:rsid w:val="00B33598"/>
    <w:rsid w:val="00B33B62"/>
    <w:rsid w:val="00B34628"/>
    <w:rsid w:val="00B346FC"/>
    <w:rsid w:val="00B3491E"/>
    <w:rsid w:val="00B34C19"/>
    <w:rsid w:val="00B35107"/>
    <w:rsid w:val="00B355FD"/>
    <w:rsid w:val="00B35963"/>
    <w:rsid w:val="00B359EB"/>
    <w:rsid w:val="00B35D85"/>
    <w:rsid w:val="00B36306"/>
    <w:rsid w:val="00B363A8"/>
    <w:rsid w:val="00B3661E"/>
    <w:rsid w:val="00B36ADE"/>
    <w:rsid w:val="00B36AF0"/>
    <w:rsid w:val="00B36C32"/>
    <w:rsid w:val="00B406ED"/>
    <w:rsid w:val="00B4070D"/>
    <w:rsid w:val="00B42040"/>
    <w:rsid w:val="00B42513"/>
    <w:rsid w:val="00B4313D"/>
    <w:rsid w:val="00B4372F"/>
    <w:rsid w:val="00B43C4C"/>
    <w:rsid w:val="00B43E8C"/>
    <w:rsid w:val="00B44711"/>
    <w:rsid w:val="00B449CA"/>
    <w:rsid w:val="00B45884"/>
    <w:rsid w:val="00B45D1D"/>
    <w:rsid w:val="00B4644A"/>
    <w:rsid w:val="00B46609"/>
    <w:rsid w:val="00B46AB2"/>
    <w:rsid w:val="00B46AB5"/>
    <w:rsid w:val="00B46D4B"/>
    <w:rsid w:val="00B46F4B"/>
    <w:rsid w:val="00B47513"/>
    <w:rsid w:val="00B500FE"/>
    <w:rsid w:val="00B50553"/>
    <w:rsid w:val="00B506A7"/>
    <w:rsid w:val="00B50767"/>
    <w:rsid w:val="00B50A2D"/>
    <w:rsid w:val="00B50D83"/>
    <w:rsid w:val="00B51896"/>
    <w:rsid w:val="00B52020"/>
    <w:rsid w:val="00B52565"/>
    <w:rsid w:val="00B52C07"/>
    <w:rsid w:val="00B53026"/>
    <w:rsid w:val="00B541C8"/>
    <w:rsid w:val="00B54228"/>
    <w:rsid w:val="00B542CA"/>
    <w:rsid w:val="00B5434B"/>
    <w:rsid w:val="00B54A1F"/>
    <w:rsid w:val="00B55152"/>
    <w:rsid w:val="00B55688"/>
    <w:rsid w:val="00B55858"/>
    <w:rsid w:val="00B55BC1"/>
    <w:rsid w:val="00B55EFE"/>
    <w:rsid w:val="00B568CE"/>
    <w:rsid w:val="00B56D6D"/>
    <w:rsid w:val="00B574B1"/>
    <w:rsid w:val="00B57A43"/>
    <w:rsid w:val="00B57C26"/>
    <w:rsid w:val="00B57CAB"/>
    <w:rsid w:val="00B60101"/>
    <w:rsid w:val="00B602A3"/>
    <w:rsid w:val="00B60930"/>
    <w:rsid w:val="00B60996"/>
    <w:rsid w:val="00B61374"/>
    <w:rsid w:val="00B6222A"/>
    <w:rsid w:val="00B622CB"/>
    <w:rsid w:val="00B62B1D"/>
    <w:rsid w:val="00B631E2"/>
    <w:rsid w:val="00B633EE"/>
    <w:rsid w:val="00B63443"/>
    <w:rsid w:val="00B63B1F"/>
    <w:rsid w:val="00B63D30"/>
    <w:rsid w:val="00B644C0"/>
    <w:rsid w:val="00B6514E"/>
    <w:rsid w:val="00B65380"/>
    <w:rsid w:val="00B656A0"/>
    <w:rsid w:val="00B65ABC"/>
    <w:rsid w:val="00B65EF5"/>
    <w:rsid w:val="00B6624F"/>
    <w:rsid w:val="00B664F9"/>
    <w:rsid w:val="00B67148"/>
    <w:rsid w:val="00B67EBB"/>
    <w:rsid w:val="00B67F7C"/>
    <w:rsid w:val="00B70F66"/>
    <w:rsid w:val="00B7150A"/>
    <w:rsid w:val="00B71583"/>
    <w:rsid w:val="00B724D8"/>
    <w:rsid w:val="00B72F53"/>
    <w:rsid w:val="00B736FD"/>
    <w:rsid w:val="00B73DE8"/>
    <w:rsid w:val="00B740D0"/>
    <w:rsid w:val="00B74CCC"/>
    <w:rsid w:val="00B74D8C"/>
    <w:rsid w:val="00B750E8"/>
    <w:rsid w:val="00B7527E"/>
    <w:rsid w:val="00B75B8B"/>
    <w:rsid w:val="00B75E93"/>
    <w:rsid w:val="00B7608F"/>
    <w:rsid w:val="00B760DD"/>
    <w:rsid w:val="00B76768"/>
    <w:rsid w:val="00B76D2C"/>
    <w:rsid w:val="00B77388"/>
    <w:rsid w:val="00B77E2E"/>
    <w:rsid w:val="00B80C88"/>
    <w:rsid w:val="00B81A61"/>
    <w:rsid w:val="00B81CAA"/>
    <w:rsid w:val="00B82788"/>
    <w:rsid w:val="00B830DC"/>
    <w:rsid w:val="00B83507"/>
    <w:rsid w:val="00B83D32"/>
    <w:rsid w:val="00B83D8A"/>
    <w:rsid w:val="00B84070"/>
    <w:rsid w:val="00B845BF"/>
    <w:rsid w:val="00B84DB0"/>
    <w:rsid w:val="00B84DEF"/>
    <w:rsid w:val="00B855B4"/>
    <w:rsid w:val="00B86072"/>
    <w:rsid w:val="00B8638E"/>
    <w:rsid w:val="00B86A35"/>
    <w:rsid w:val="00B86AEF"/>
    <w:rsid w:val="00B86FAA"/>
    <w:rsid w:val="00B875C4"/>
    <w:rsid w:val="00B8762C"/>
    <w:rsid w:val="00B87D86"/>
    <w:rsid w:val="00B91108"/>
    <w:rsid w:val="00B918F5"/>
    <w:rsid w:val="00B91D29"/>
    <w:rsid w:val="00B921B2"/>
    <w:rsid w:val="00B92303"/>
    <w:rsid w:val="00B9270B"/>
    <w:rsid w:val="00B9359F"/>
    <w:rsid w:val="00B93867"/>
    <w:rsid w:val="00B93C81"/>
    <w:rsid w:val="00B93FE4"/>
    <w:rsid w:val="00B94111"/>
    <w:rsid w:val="00B94179"/>
    <w:rsid w:val="00B950B4"/>
    <w:rsid w:val="00B952F2"/>
    <w:rsid w:val="00B964B0"/>
    <w:rsid w:val="00B97493"/>
    <w:rsid w:val="00B97CC9"/>
    <w:rsid w:val="00B97E57"/>
    <w:rsid w:val="00B97EBB"/>
    <w:rsid w:val="00BA0158"/>
    <w:rsid w:val="00BA076D"/>
    <w:rsid w:val="00BA12C6"/>
    <w:rsid w:val="00BA14AA"/>
    <w:rsid w:val="00BA16BF"/>
    <w:rsid w:val="00BA193A"/>
    <w:rsid w:val="00BA1AF2"/>
    <w:rsid w:val="00BA1DFD"/>
    <w:rsid w:val="00BA260F"/>
    <w:rsid w:val="00BA31C5"/>
    <w:rsid w:val="00BA3377"/>
    <w:rsid w:val="00BA34A7"/>
    <w:rsid w:val="00BA38F1"/>
    <w:rsid w:val="00BA3B70"/>
    <w:rsid w:val="00BA3EAB"/>
    <w:rsid w:val="00BA44DD"/>
    <w:rsid w:val="00BA4817"/>
    <w:rsid w:val="00BA52C9"/>
    <w:rsid w:val="00BA539F"/>
    <w:rsid w:val="00BA55E8"/>
    <w:rsid w:val="00BA59FE"/>
    <w:rsid w:val="00BA6513"/>
    <w:rsid w:val="00BA690E"/>
    <w:rsid w:val="00BA73DA"/>
    <w:rsid w:val="00BB0E1F"/>
    <w:rsid w:val="00BB1483"/>
    <w:rsid w:val="00BB1CAA"/>
    <w:rsid w:val="00BB1EE1"/>
    <w:rsid w:val="00BB2036"/>
    <w:rsid w:val="00BB2396"/>
    <w:rsid w:val="00BB245A"/>
    <w:rsid w:val="00BB266D"/>
    <w:rsid w:val="00BB290A"/>
    <w:rsid w:val="00BB2BB3"/>
    <w:rsid w:val="00BB2F89"/>
    <w:rsid w:val="00BB2F91"/>
    <w:rsid w:val="00BB3199"/>
    <w:rsid w:val="00BB3EBB"/>
    <w:rsid w:val="00BB4185"/>
    <w:rsid w:val="00BB5855"/>
    <w:rsid w:val="00BB5A96"/>
    <w:rsid w:val="00BB5D67"/>
    <w:rsid w:val="00BB6151"/>
    <w:rsid w:val="00BB693E"/>
    <w:rsid w:val="00BB6EB6"/>
    <w:rsid w:val="00BB71EC"/>
    <w:rsid w:val="00BB762F"/>
    <w:rsid w:val="00BB7B6A"/>
    <w:rsid w:val="00BB7D25"/>
    <w:rsid w:val="00BC09BF"/>
    <w:rsid w:val="00BC0EF8"/>
    <w:rsid w:val="00BC0F7D"/>
    <w:rsid w:val="00BC1793"/>
    <w:rsid w:val="00BC18E0"/>
    <w:rsid w:val="00BC232D"/>
    <w:rsid w:val="00BC3929"/>
    <w:rsid w:val="00BC405E"/>
    <w:rsid w:val="00BC4B0A"/>
    <w:rsid w:val="00BC4F22"/>
    <w:rsid w:val="00BC505D"/>
    <w:rsid w:val="00BC5416"/>
    <w:rsid w:val="00BC545B"/>
    <w:rsid w:val="00BC5C67"/>
    <w:rsid w:val="00BC5D99"/>
    <w:rsid w:val="00BC6220"/>
    <w:rsid w:val="00BC63A1"/>
    <w:rsid w:val="00BC6517"/>
    <w:rsid w:val="00BC6915"/>
    <w:rsid w:val="00BC69A6"/>
    <w:rsid w:val="00BC6B00"/>
    <w:rsid w:val="00BC6C75"/>
    <w:rsid w:val="00BC7192"/>
    <w:rsid w:val="00BC7403"/>
    <w:rsid w:val="00BC763F"/>
    <w:rsid w:val="00BC7A0F"/>
    <w:rsid w:val="00BD02B6"/>
    <w:rsid w:val="00BD0774"/>
    <w:rsid w:val="00BD0CE4"/>
    <w:rsid w:val="00BD10BD"/>
    <w:rsid w:val="00BD150C"/>
    <w:rsid w:val="00BD17D0"/>
    <w:rsid w:val="00BD1C55"/>
    <w:rsid w:val="00BD22DC"/>
    <w:rsid w:val="00BD2F9F"/>
    <w:rsid w:val="00BD3739"/>
    <w:rsid w:val="00BD4218"/>
    <w:rsid w:val="00BD4456"/>
    <w:rsid w:val="00BD46AC"/>
    <w:rsid w:val="00BD4762"/>
    <w:rsid w:val="00BD496E"/>
    <w:rsid w:val="00BD4A0F"/>
    <w:rsid w:val="00BD4C1D"/>
    <w:rsid w:val="00BD56C7"/>
    <w:rsid w:val="00BD69B7"/>
    <w:rsid w:val="00BD703E"/>
    <w:rsid w:val="00BD7F87"/>
    <w:rsid w:val="00BE050E"/>
    <w:rsid w:val="00BE09A1"/>
    <w:rsid w:val="00BE1597"/>
    <w:rsid w:val="00BE1A8F"/>
    <w:rsid w:val="00BE1B03"/>
    <w:rsid w:val="00BE1C7D"/>
    <w:rsid w:val="00BE1F3C"/>
    <w:rsid w:val="00BE29D1"/>
    <w:rsid w:val="00BE2D30"/>
    <w:rsid w:val="00BE3C50"/>
    <w:rsid w:val="00BE4071"/>
    <w:rsid w:val="00BE448E"/>
    <w:rsid w:val="00BE44B8"/>
    <w:rsid w:val="00BE4C11"/>
    <w:rsid w:val="00BE521E"/>
    <w:rsid w:val="00BE58D7"/>
    <w:rsid w:val="00BE5FB2"/>
    <w:rsid w:val="00BE6123"/>
    <w:rsid w:val="00BE6786"/>
    <w:rsid w:val="00BE6B8D"/>
    <w:rsid w:val="00BE72CD"/>
    <w:rsid w:val="00BF0276"/>
    <w:rsid w:val="00BF0AFB"/>
    <w:rsid w:val="00BF0B15"/>
    <w:rsid w:val="00BF1988"/>
    <w:rsid w:val="00BF1A83"/>
    <w:rsid w:val="00BF1D4B"/>
    <w:rsid w:val="00BF203B"/>
    <w:rsid w:val="00BF22DA"/>
    <w:rsid w:val="00BF23FC"/>
    <w:rsid w:val="00BF29CF"/>
    <w:rsid w:val="00BF2DE2"/>
    <w:rsid w:val="00BF3CDD"/>
    <w:rsid w:val="00BF447C"/>
    <w:rsid w:val="00BF48B2"/>
    <w:rsid w:val="00BF499A"/>
    <w:rsid w:val="00BF54C0"/>
    <w:rsid w:val="00BF6578"/>
    <w:rsid w:val="00BF6D59"/>
    <w:rsid w:val="00BF70C3"/>
    <w:rsid w:val="00BF7755"/>
    <w:rsid w:val="00BF7A79"/>
    <w:rsid w:val="00BF7E9D"/>
    <w:rsid w:val="00C00076"/>
    <w:rsid w:val="00C00489"/>
    <w:rsid w:val="00C00FDC"/>
    <w:rsid w:val="00C0126B"/>
    <w:rsid w:val="00C012DE"/>
    <w:rsid w:val="00C01553"/>
    <w:rsid w:val="00C01AE7"/>
    <w:rsid w:val="00C01E69"/>
    <w:rsid w:val="00C022AF"/>
    <w:rsid w:val="00C029B9"/>
    <w:rsid w:val="00C02A33"/>
    <w:rsid w:val="00C030AD"/>
    <w:rsid w:val="00C0318F"/>
    <w:rsid w:val="00C04010"/>
    <w:rsid w:val="00C04E30"/>
    <w:rsid w:val="00C04E49"/>
    <w:rsid w:val="00C059C3"/>
    <w:rsid w:val="00C06C33"/>
    <w:rsid w:val="00C0729B"/>
    <w:rsid w:val="00C072B0"/>
    <w:rsid w:val="00C074BA"/>
    <w:rsid w:val="00C07991"/>
    <w:rsid w:val="00C10592"/>
    <w:rsid w:val="00C10681"/>
    <w:rsid w:val="00C10A3A"/>
    <w:rsid w:val="00C10AF3"/>
    <w:rsid w:val="00C10DDA"/>
    <w:rsid w:val="00C12057"/>
    <w:rsid w:val="00C12106"/>
    <w:rsid w:val="00C12883"/>
    <w:rsid w:val="00C12E8C"/>
    <w:rsid w:val="00C12F50"/>
    <w:rsid w:val="00C13159"/>
    <w:rsid w:val="00C134BF"/>
    <w:rsid w:val="00C1398E"/>
    <w:rsid w:val="00C13B28"/>
    <w:rsid w:val="00C13FA7"/>
    <w:rsid w:val="00C14A88"/>
    <w:rsid w:val="00C14F24"/>
    <w:rsid w:val="00C1559D"/>
    <w:rsid w:val="00C15B3F"/>
    <w:rsid w:val="00C15D97"/>
    <w:rsid w:val="00C164A7"/>
    <w:rsid w:val="00C16502"/>
    <w:rsid w:val="00C16A2A"/>
    <w:rsid w:val="00C16B65"/>
    <w:rsid w:val="00C17C96"/>
    <w:rsid w:val="00C203F6"/>
    <w:rsid w:val="00C20569"/>
    <w:rsid w:val="00C210C1"/>
    <w:rsid w:val="00C21327"/>
    <w:rsid w:val="00C21FED"/>
    <w:rsid w:val="00C222A5"/>
    <w:rsid w:val="00C22718"/>
    <w:rsid w:val="00C228E2"/>
    <w:rsid w:val="00C22A31"/>
    <w:rsid w:val="00C2352D"/>
    <w:rsid w:val="00C23794"/>
    <w:rsid w:val="00C237F9"/>
    <w:rsid w:val="00C238DE"/>
    <w:rsid w:val="00C2456D"/>
    <w:rsid w:val="00C24E4C"/>
    <w:rsid w:val="00C24FCB"/>
    <w:rsid w:val="00C259C8"/>
    <w:rsid w:val="00C25EA7"/>
    <w:rsid w:val="00C26327"/>
    <w:rsid w:val="00C267B9"/>
    <w:rsid w:val="00C26EF8"/>
    <w:rsid w:val="00C27862"/>
    <w:rsid w:val="00C27AB6"/>
    <w:rsid w:val="00C27B5F"/>
    <w:rsid w:val="00C30AC7"/>
    <w:rsid w:val="00C30D36"/>
    <w:rsid w:val="00C31630"/>
    <w:rsid w:val="00C32994"/>
    <w:rsid w:val="00C329F9"/>
    <w:rsid w:val="00C33079"/>
    <w:rsid w:val="00C33A00"/>
    <w:rsid w:val="00C345E8"/>
    <w:rsid w:val="00C347C4"/>
    <w:rsid w:val="00C35035"/>
    <w:rsid w:val="00C350FD"/>
    <w:rsid w:val="00C35591"/>
    <w:rsid w:val="00C35679"/>
    <w:rsid w:val="00C359E5"/>
    <w:rsid w:val="00C35F70"/>
    <w:rsid w:val="00C3668C"/>
    <w:rsid w:val="00C36760"/>
    <w:rsid w:val="00C36BCD"/>
    <w:rsid w:val="00C37334"/>
    <w:rsid w:val="00C37C9B"/>
    <w:rsid w:val="00C40865"/>
    <w:rsid w:val="00C40E28"/>
    <w:rsid w:val="00C40EED"/>
    <w:rsid w:val="00C41089"/>
    <w:rsid w:val="00C4118F"/>
    <w:rsid w:val="00C41208"/>
    <w:rsid w:val="00C4197A"/>
    <w:rsid w:val="00C41DC8"/>
    <w:rsid w:val="00C4251C"/>
    <w:rsid w:val="00C42631"/>
    <w:rsid w:val="00C426B6"/>
    <w:rsid w:val="00C42908"/>
    <w:rsid w:val="00C42BB0"/>
    <w:rsid w:val="00C433E9"/>
    <w:rsid w:val="00C43526"/>
    <w:rsid w:val="00C4354B"/>
    <w:rsid w:val="00C44158"/>
    <w:rsid w:val="00C445B1"/>
    <w:rsid w:val="00C449E3"/>
    <w:rsid w:val="00C44BE0"/>
    <w:rsid w:val="00C44DAB"/>
    <w:rsid w:val="00C44DBF"/>
    <w:rsid w:val="00C45C93"/>
    <w:rsid w:val="00C45F42"/>
    <w:rsid w:val="00C46AA1"/>
    <w:rsid w:val="00C46B9C"/>
    <w:rsid w:val="00C46DD1"/>
    <w:rsid w:val="00C47F20"/>
    <w:rsid w:val="00C500EC"/>
    <w:rsid w:val="00C50741"/>
    <w:rsid w:val="00C50BB2"/>
    <w:rsid w:val="00C50E5D"/>
    <w:rsid w:val="00C512AB"/>
    <w:rsid w:val="00C515A6"/>
    <w:rsid w:val="00C51917"/>
    <w:rsid w:val="00C526AD"/>
    <w:rsid w:val="00C532E6"/>
    <w:rsid w:val="00C5364F"/>
    <w:rsid w:val="00C53CE3"/>
    <w:rsid w:val="00C53DC3"/>
    <w:rsid w:val="00C53EDC"/>
    <w:rsid w:val="00C548EE"/>
    <w:rsid w:val="00C54BA5"/>
    <w:rsid w:val="00C54D16"/>
    <w:rsid w:val="00C5534E"/>
    <w:rsid w:val="00C55CF2"/>
    <w:rsid w:val="00C55D17"/>
    <w:rsid w:val="00C55FEE"/>
    <w:rsid w:val="00C56674"/>
    <w:rsid w:val="00C569F4"/>
    <w:rsid w:val="00C56A9B"/>
    <w:rsid w:val="00C56D22"/>
    <w:rsid w:val="00C60AAA"/>
    <w:rsid w:val="00C60F7C"/>
    <w:rsid w:val="00C61596"/>
    <w:rsid w:val="00C61733"/>
    <w:rsid w:val="00C61F1F"/>
    <w:rsid w:val="00C625E0"/>
    <w:rsid w:val="00C62CD2"/>
    <w:rsid w:val="00C62CF6"/>
    <w:rsid w:val="00C633B3"/>
    <w:rsid w:val="00C642DD"/>
    <w:rsid w:val="00C6523B"/>
    <w:rsid w:val="00C65CC8"/>
    <w:rsid w:val="00C65D60"/>
    <w:rsid w:val="00C6617E"/>
    <w:rsid w:val="00C666F4"/>
    <w:rsid w:val="00C66BFF"/>
    <w:rsid w:val="00C66C5A"/>
    <w:rsid w:val="00C67889"/>
    <w:rsid w:val="00C706D3"/>
    <w:rsid w:val="00C714F5"/>
    <w:rsid w:val="00C71EDE"/>
    <w:rsid w:val="00C72D07"/>
    <w:rsid w:val="00C732E4"/>
    <w:rsid w:val="00C73487"/>
    <w:rsid w:val="00C738E2"/>
    <w:rsid w:val="00C73CDE"/>
    <w:rsid w:val="00C73ED6"/>
    <w:rsid w:val="00C7563D"/>
    <w:rsid w:val="00C75A33"/>
    <w:rsid w:val="00C769A4"/>
    <w:rsid w:val="00C771D3"/>
    <w:rsid w:val="00C772E7"/>
    <w:rsid w:val="00C775DC"/>
    <w:rsid w:val="00C77AD4"/>
    <w:rsid w:val="00C77E9A"/>
    <w:rsid w:val="00C80692"/>
    <w:rsid w:val="00C80E38"/>
    <w:rsid w:val="00C8166A"/>
    <w:rsid w:val="00C81FAA"/>
    <w:rsid w:val="00C81FFA"/>
    <w:rsid w:val="00C8282E"/>
    <w:rsid w:val="00C82A85"/>
    <w:rsid w:val="00C82E43"/>
    <w:rsid w:val="00C83440"/>
    <w:rsid w:val="00C8344B"/>
    <w:rsid w:val="00C835DD"/>
    <w:rsid w:val="00C83B78"/>
    <w:rsid w:val="00C83EED"/>
    <w:rsid w:val="00C83FF4"/>
    <w:rsid w:val="00C84000"/>
    <w:rsid w:val="00C8432A"/>
    <w:rsid w:val="00C84522"/>
    <w:rsid w:val="00C84842"/>
    <w:rsid w:val="00C85093"/>
    <w:rsid w:val="00C850CB"/>
    <w:rsid w:val="00C858EE"/>
    <w:rsid w:val="00C8661B"/>
    <w:rsid w:val="00C869B7"/>
    <w:rsid w:val="00C86BB0"/>
    <w:rsid w:val="00C876B7"/>
    <w:rsid w:val="00C87D96"/>
    <w:rsid w:val="00C90488"/>
    <w:rsid w:val="00C904FA"/>
    <w:rsid w:val="00C90875"/>
    <w:rsid w:val="00C90D95"/>
    <w:rsid w:val="00C90E42"/>
    <w:rsid w:val="00C90F0C"/>
    <w:rsid w:val="00C91787"/>
    <w:rsid w:val="00C91C5C"/>
    <w:rsid w:val="00C923E3"/>
    <w:rsid w:val="00C9296C"/>
    <w:rsid w:val="00C93D62"/>
    <w:rsid w:val="00C945B2"/>
    <w:rsid w:val="00C94CB8"/>
    <w:rsid w:val="00C94F85"/>
    <w:rsid w:val="00C95158"/>
    <w:rsid w:val="00C95B97"/>
    <w:rsid w:val="00C95E1A"/>
    <w:rsid w:val="00C964E7"/>
    <w:rsid w:val="00C97236"/>
    <w:rsid w:val="00C975AE"/>
    <w:rsid w:val="00C97E26"/>
    <w:rsid w:val="00CA081C"/>
    <w:rsid w:val="00CA1CD5"/>
    <w:rsid w:val="00CA28D1"/>
    <w:rsid w:val="00CA2FF4"/>
    <w:rsid w:val="00CA35C8"/>
    <w:rsid w:val="00CA3D0C"/>
    <w:rsid w:val="00CA46C5"/>
    <w:rsid w:val="00CA498B"/>
    <w:rsid w:val="00CA49BF"/>
    <w:rsid w:val="00CA5567"/>
    <w:rsid w:val="00CA578C"/>
    <w:rsid w:val="00CA5BB6"/>
    <w:rsid w:val="00CA5BB8"/>
    <w:rsid w:val="00CA5CDB"/>
    <w:rsid w:val="00CA6DCE"/>
    <w:rsid w:val="00CA7161"/>
    <w:rsid w:val="00CA72CF"/>
    <w:rsid w:val="00CA7890"/>
    <w:rsid w:val="00CA7948"/>
    <w:rsid w:val="00CA7E7D"/>
    <w:rsid w:val="00CB0EDD"/>
    <w:rsid w:val="00CB1998"/>
    <w:rsid w:val="00CB2300"/>
    <w:rsid w:val="00CB239C"/>
    <w:rsid w:val="00CB33E3"/>
    <w:rsid w:val="00CB358E"/>
    <w:rsid w:val="00CB3603"/>
    <w:rsid w:val="00CB39EB"/>
    <w:rsid w:val="00CB3F59"/>
    <w:rsid w:val="00CB42EE"/>
    <w:rsid w:val="00CB45DA"/>
    <w:rsid w:val="00CB4A68"/>
    <w:rsid w:val="00CB52F2"/>
    <w:rsid w:val="00CB5A9B"/>
    <w:rsid w:val="00CB601A"/>
    <w:rsid w:val="00CB6CD7"/>
    <w:rsid w:val="00CB6E02"/>
    <w:rsid w:val="00CB6E28"/>
    <w:rsid w:val="00CB6E43"/>
    <w:rsid w:val="00CB7AAA"/>
    <w:rsid w:val="00CC03C7"/>
    <w:rsid w:val="00CC06B0"/>
    <w:rsid w:val="00CC09A8"/>
    <w:rsid w:val="00CC14EC"/>
    <w:rsid w:val="00CC1833"/>
    <w:rsid w:val="00CC22FC"/>
    <w:rsid w:val="00CC315B"/>
    <w:rsid w:val="00CC32FD"/>
    <w:rsid w:val="00CC3709"/>
    <w:rsid w:val="00CC40B1"/>
    <w:rsid w:val="00CC45FA"/>
    <w:rsid w:val="00CC4874"/>
    <w:rsid w:val="00CC4B27"/>
    <w:rsid w:val="00CC540D"/>
    <w:rsid w:val="00CC5D55"/>
    <w:rsid w:val="00CC6397"/>
    <w:rsid w:val="00CC69C2"/>
    <w:rsid w:val="00CC70E7"/>
    <w:rsid w:val="00CC71FF"/>
    <w:rsid w:val="00CC7704"/>
    <w:rsid w:val="00CD0638"/>
    <w:rsid w:val="00CD0671"/>
    <w:rsid w:val="00CD09ED"/>
    <w:rsid w:val="00CD0CBA"/>
    <w:rsid w:val="00CD0E3D"/>
    <w:rsid w:val="00CD11B6"/>
    <w:rsid w:val="00CD1ACD"/>
    <w:rsid w:val="00CD1D4A"/>
    <w:rsid w:val="00CD2367"/>
    <w:rsid w:val="00CD284A"/>
    <w:rsid w:val="00CD2D79"/>
    <w:rsid w:val="00CD3620"/>
    <w:rsid w:val="00CD3AA7"/>
    <w:rsid w:val="00CD3B9F"/>
    <w:rsid w:val="00CD3C84"/>
    <w:rsid w:val="00CD3D41"/>
    <w:rsid w:val="00CD4054"/>
    <w:rsid w:val="00CD40FC"/>
    <w:rsid w:val="00CD4BE2"/>
    <w:rsid w:val="00CD5098"/>
    <w:rsid w:val="00CD50A3"/>
    <w:rsid w:val="00CD50EF"/>
    <w:rsid w:val="00CD54AE"/>
    <w:rsid w:val="00CD5D7A"/>
    <w:rsid w:val="00CD6570"/>
    <w:rsid w:val="00CD6925"/>
    <w:rsid w:val="00CD6CF3"/>
    <w:rsid w:val="00CD70F0"/>
    <w:rsid w:val="00CD73AA"/>
    <w:rsid w:val="00CD79B3"/>
    <w:rsid w:val="00CD7C1C"/>
    <w:rsid w:val="00CD7DDE"/>
    <w:rsid w:val="00CE01B7"/>
    <w:rsid w:val="00CE02FC"/>
    <w:rsid w:val="00CE0965"/>
    <w:rsid w:val="00CE09C0"/>
    <w:rsid w:val="00CE1006"/>
    <w:rsid w:val="00CE1040"/>
    <w:rsid w:val="00CE1268"/>
    <w:rsid w:val="00CE182F"/>
    <w:rsid w:val="00CE1D10"/>
    <w:rsid w:val="00CE25D5"/>
    <w:rsid w:val="00CE3328"/>
    <w:rsid w:val="00CE341A"/>
    <w:rsid w:val="00CE3FC0"/>
    <w:rsid w:val="00CE446C"/>
    <w:rsid w:val="00CE472A"/>
    <w:rsid w:val="00CE47C5"/>
    <w:rsid w:val="00CE4A31"/>
    <w:rsid w:val="00CE4AE8"/>
    <w:rsid w:val="00CE4BD9"/>
    <w:rsid w:val="00CE5008"/>
    <w:rsid w:val="00CE574C"/>
    <w:rsid w:val="00CE5977"/>
    <w:rsid w:val="00CE5B71"/>
    <w:rsid w:val="00CE5DF5"/>
    <w:rsid w:val="00CE681E"/>
    <w:rsid w:val="00CE7109"/>
    <w:rsid w:val="00CE7D32"/>
    <w:rsid w:val="00CE7D57"/>
    <w:rsid w:val="00CF01FE"/>
    <w:rsid w:val="00CF0634"/>
    <w:rsid w:val="00CF13FB"/>
    <w:rsid w:val="00CF199D"/>
    <w:rsid w:val="00CF2084"/>
    <w:rsid w:val="00CF219E"/>
    <w:rsid w:val="00CF21AF"/>
    <w:rsid w:val="00CF24AA"/>
    <w:rsid w:val="00CF2D80"/>
    <w:rsid w:val="00CF2EFF"/>
    <w:rsid w:val="00CF3595"/>
    <w:rsid w:val="00CF37E2"/>
    <w:rsid w:val="00CF3F76"/>
    <w:rsid w:val="00CF4414"/>
    <w:rsid w:val="00CF47FA"/>
    <w:rsid w:val="00CF4AA5"/>
    <w:rsid w:val="00CF4D4D"/>
    <w:rsid w:val="00CF58A1"/>
    <w:rsid w:val="00CF5E07"/>
    <w:rsid w:val="00CF610A"/>
    <w:rsid w:val="00CF62D7"/>
    <w:rsid w:val="00CF6B52"/>
    <w:rsid w:val="00CF70B8"/>
    <w:rsid w:val="00CF70E8"/>
    <w:rsid w:val="00CF741D"/>
    <w:rsid w:val="00CF758F"/>
    <w:rsid w:val="00CF75FE"/>
    <w:rsid w:val="00CF7694"/>
    <w:rsid w:val="00CF77C2"/>
    <w:rsid w:val="00CF7A3B"/>
    <w:rsid w:val="00CF7B05"/>
    <w:rsid w:val="00CF7F60"/>
    <w:rsid w:val="00D005B7"/>
    <w:rsid w:val="00D00860"/>
    <w:rsid w:val="00D011AF"/>
    <w:rsid w:val="00D01F91"/>
    <w:rsid w:val="00D021F5"/>
    <w:rsid w:val="00D02383"/>
    <w:rsid w:val="00D02751"/>
    <w:rsid w:val="00D02BAB"/>
    <w:rsid w:val="00D02C62"/>
    <w:rsid w:val="00D0308D"/>
    <w:rsid w:val="00D03D07"/>
    <w:rsid w:val="00D04DD3"/>
    <w:rsid w:val="00D05752"/>
    <w:rsid w:val="00D06838"/>
    <w:rsid w:val="00D074C7"/>
    <w:rsid w:val="00D078FE"/>
    <w:rsid w:val="00D07F4C"/>
    <w:rsid w:val="00D101D8"/>
    <w:rsid w:val="00D1059B"/>
    <w:rsid w:val="00D10778"/>
    <w:rsid w:val="00D10FF0"/>
    <w:rsid w:val="00D1214F"/>
    <w:rsid w:val="00D12265"/>
    <w:rsid w:val="00D12477"/>
    <w:rsid w:val="00D131C7"/>
    <w:rsid w:val="00D13770"/>
    <w:rsid w:val="00D13AA6"/>
    <w:rsid w:val="00D13F1A"/>
    <w:rsid w:val="00D14229"/>
    <w:rsid w:val="00D144E3"/>
    <w:rsid w:val="00D148C0"/>
    <w:rsid w:val="00D148F7"/>
    <w:rsid w:val="00D14A06"/>
    <w:rsid w:val="00D14B32"/>
    <w:rsid w:val="00D156A4"/>
    <w:rsid w:val="00D1571E"/>
    <w:rsid w:val="00D158E9"/>
    <w:rsid w:val="00D15F67"/>
    <w:rsid w:val="00D163BB"/>
    <w:rsid w:val="00D16C35"/>
    <w:rsid w:val="00D16F94"/>
    <w:rsid w:val="00D170E4"/>
    <w:rsid w:val="00D17840"/>
    <w:rsid w:val="00D17917"/>
    <w:rsid w:val="00D17995"/>
    <w:rsid w:val="00D17A04"/>
    <w:rsid w:val="00D20A0D"/>
    <w:rsid w:val="00D20AAC"/>
    <w:rsid w:val="00D21330"/>
    <w:rsid w:val="00D21C4D"/>
    <w:rsid w:val="00D224E6"/>
    <w:rsid w:val="00D22B9C"/>
    <w:rsid w:val="00D23019"/>
    <w:rsid w:val="00D238A8"/>
    <w:rsid w:val="00D23A84"/>
    <w:rsid w:val="00D248C8"/>
    <w:rsid w:val="00D2520F"/>
    <w:rsid w:val="00D25A67"/>
    <w:rsid w:val="00D25AE7"/>
    <w:rsid w:val="00D26742"/>
    <w:rsid w:val="00D26DCF"/>
    <w:rsid w:val="00D30472"/>
    <w:rsid w:val="00D30E8F"/>
    <w:rsid w:val="00D313FA"/>
    <w:rsid w:val="00D31708"/>
    <w:rsid w:val="00D31CB0"/>
    <w:rsid w:val="00D31DE7"/>
    <w:rsid w:val="00D32118"/>
    <w:rsid w:val="00D333AF"/>
    <w:rsid w:val="00D33969"/>
    <w:rsid w:val="00D33C4B"/>
    <w:rsid w:val="00D34293"/>
    <w:rsid w:val="00D34383"/>
    <w:rsid w:val="00D34DAE"/>
    <w:rsid w:val="00D35456"/>
    <w:rsid w:val="00D36358"/>
    <w:rsid w:val="00D363B3"/>
    <w:rsid w:val="00D3693E"/>
    <w:rsid w:val="00D378A4"/>
    <w:rsid w:val="00D40F4D"/>
    <w:rsid w:val="00D416AE"/>
    <w:rsid w:val="00D418C2"/>
    <w:rsid w:val="00D42294"/>
    <w:rsid w:val="00D42972"/>
    <w:rsid w:val="00D42AF7"/>
    <w:rsid w:val="00D42CC7"/>
    <w:rsid w:val="00D4369D"/>
    <w:rsid w:val="00D43B5E"/>
    <w:rsid w:val="00D43C4F"/>
    <w:rsid w:val="00D44169"/>
    <w:rsid w:val="00D44263"/>
    <w:rsid w:val="00D44275"/>
    <w:rsid w:val="00D446CE"/>
    <w:rsid w:val="00D44912"/>
    <w:rsid w:val="00D45045"/>
    <w:rsid w:val="00D4522B"/>
    <w:rsid w:val="00D45453"/>
    <w:rsid w:val="00D4552A"/>
    <w:rsid w:val="00D45AD7"/>
    <w:rsid w:val="00D46D56"/>
    <w:rsid w:val="00D46F3F"/>
    <w:rsid w:val="00D470B2"/>
    <w:rsid w:val="00D47C40"/>
    <w:rsid w:val="00D50AC7"/>
    <w:rsid w:val="00D50F3D"/>
    <w:rsid w:val="00D50F5D"/>
    <w:rsid w:val="00D5117F"/>
    <w:rsid w:val="00D51360"/>
    <w:rsid w:val="00D5163E"/>
    <w:rsid w:val="00D51FF3"/>
    <w:rsid w:val="00D52C6C"/>
    <w:rsid w:val="00D53041"/>
    <w:rsid w:val="00D53A97"/>
    <w:rsid w:val="00D53C5F"/>
    <w:rsid w:val="00D5413F"/>
    <w:rsid w:val="00D54434"/>
    <w:rsid w:val="00D54727"/>
    <w:rsid w:val="00D54B39"/>
    <w:rsid w:val="00D552EA"/>
    <w:rsid w:val="00D556D0"/>
    <w:rsid w:val="00D55F6B"/>
    <w:rsid w:val="00D5652A"/>
    <w:rsid w:val="00D5706C"/>
    <w:rsid w:val="00D57420"/>
    <w:rsid w:val="00D57798"/>
    <w:rsid w:val="00D57B1F"/>
    <w:rsid w:val="00D6004B"/>
    <w:rsid w:val="00D604DC"/>
    <w:rsid w:val="00D6079F"/>
    <w:rsid w:val="00D60A74"/>
    <w:rsid w:val="00D60B70"/>
    <w:rsid w:val="00D60B76"/>
    <w:rsid w:val="00D6194F"/>
    <w:rsid w:val="00D61C97"/>
    <w:rsid w:val="00D621E3"/>
    <w:rsid w:val="00D62395"/>
    <w:rsid w:val="00D6277E"/>
    <w:rsid w:val="00D6326D"/>
    <w:rsid w:val="00D63344"/>
    <w:rsid w:val="00D6346F"/>
    <w:rsid w:val="00D636AE"/>
    <w:rsid w:val="00D63CA5"/>
    <w:rsid w:val="00D63F4C"/>
    <w:rsid w:val="00D6439F"/>
    <w:rsid w:val="00D64973"/>
    <w:rsid w:val="00D6523B"/>
    <w:rsid w:val="00D652E7"/>
    <w:rsid w:val="00D6588A"/>
    <w:rsid w:val="00D65C2A"/>
    <w:rsid w:val="00D66725"/>
    <w:rsid w:val="00D6675A"/>
    <w:rsid w:val="00D66A11"/>
    <w:rsid w:val="00D66DB6"/>
    <w:rsid w:val="00D673D8"/>
    <w:rsid w:val="00D67540"/>
    <w:rsid w:val="00D67DE9"/>
    <w:rsid w:val="00D704B4"/>
    <w:rsid w:val="00D70744"/>
    <w:rsid w:val="00D70C59"/>
    <w:rsid w:val="00D71DAE"/>
    <w:rsid w:val="00D72377"/>
    <w:rsid w:val="00D72725"/>
    <w:rsid w:val="00D72DB9"/>
    <w:rsid w:val="00D73472"/>
    <w:rsid w:val="00D734AA"/>
    <w:rsid w:val="00D738D6"/>
    <w:rsid w:val="00D73B0F"/>
    <w:rsid w:val="00D74970"/>
    <w:rsid w:val="00D751FC"/>
    <w:rsid w:val="00D755EB"/>
    <w:rsid w:val="00D75A34"/>
    <w:rsid w:val="00D75B43"/>
    <w:rsid w:val="00D75FC2"/>
    <w:rsid w:val="00D771C5"/>
    <w:rsid w:val="00D7795A"/>
    <w:rsid w:val="00D77A1B"/>
    <w:rsid w:val="00D77D7A"/>
    <w:rsid w:val="00D77E05"/>
    <w:rsid w:val="00D803B7"/>
    <w:rsid w:val="00D811E9"/>
    <w:rsid w:val="00D81950"/>
    <w:rsid w:val="00D8246D"/>
    <w:rsid w:val="00D826B8"/>
    <w:rsid w:val="00D826E9"/>
    <w:rsid w:val="00D8274D"/>
    <w:rsid w:val="00D829BC"/>
    <w:rsid w:val="00D83770"/>
    <w:rsid w:val="00D83F5B"/>
    <w:rsid w:val="00D84D23"/>
    <w:rsid w:val="00D84ED1"/>
    <w:rsid w:val="00D84F76"/>
    <w:rsid w:val="00D8500B"/>
    <w:rsid w:val="00D85024"/>
    <w:rsid w:val="00D8586D"/>
    <w:rsid w:val="00D85E70"/>
    <w:rsid w:val="00D8689C"/>
    <w:rsid w:val="00D87498"/>
    <w:rsid w:val="00D876FF"/>
    <w:rsid w:val="00D87AF0"/>
    <w:rsid w:val="00D87E00"/>
    <w:rsid w:val="00D903E7"/>
    <w:rsid w:val="00D90478"/>
    <w:rsid w:val="00D90890"/>
    <w:rsid w:val="00D91221"/>
    <w:rsid w:val="00D9134D"/>
    <w:rsid w:val="00D91BDF"/>
    <w:rsid w:val="00D9221E"/>
    <w:rsid w:val="00D924A7"/>
    <w:rsid w:val="00D9254E"/>
    <w:rsid w:val="00D933AA"/>
    <w:rsid w:val="00D934D4"/>
    <w:rsid w:val="00D9382A"/>
    <w:rsid w:val="00D94654"/>
    <w:rsid w:val="00D9466B"/>
    <w:rsid w:val="00D949B8"/>
    <w:rsid w:val="00D95362"/>
    <w:rsid w:val="00D95CE2"/>
    <w:rsid w:val="00D95E52"/>
    <w:rsid w:val="00D95FD6"/>
    <w:rsid w:val="00D9656C"/>
    <w:rsid w:val="00D96EB5"/>
    <w:rsid w:val="00D97110"/>
    <w:rsid w:val="00D97118"/>
    <w:rsid w:val="00D9727E"/>
    <w:rsid w:val="00D9746A"/>
    <w:rsid w:val="00D97A0D"/>
    <w:rsid w:val="00D97CF4"/>
    <w:rsid w:val="00D97F30"/>
    <w:rsid w:val="00DA05CF"/>
    <w:rsid w:val="00DA0A9E"/>
    <w:rsid w:val="00DA0EE1"/>
    <w:rsid w:val="00DA1431"/>
    <w:rsid w:val="00DA265B"/>
    <w:rsid w:val="00DA2CFA"/>
    <w:rsid w:val="00DA302C"/>
    <w:rsid w:val="00DA33F8"/>
    <w:rsid w:val="00DA3448"/>
    <w:rsid w:val="00DA3BF1"/>
    <w:rsid w:val="00DA3C4F"/>
    <w:rsid w:val="00DA4430"/>
    <w:rsid w:val="00DA45C7"/>
    <w:rsid w:val="00DA539B"/>
    <w:rsid w:val="00DA66F5"/>
    <w:rsid w:val="00DA672E"/>
    <w:rsid w:val="00DA7A03"/>
    <w:rsid w:val="00DA7E8D"/>
    <w:rsid w:val="00DA7E99"/>
    <w:rsid w:val="00DB0009"/>
    <w:rsid w:val="00DB0511"/>
    <w:rsid w:val="00DB066D"/>
    <w:rsid w:val="00DB1818"/>
    <w:rsid w:val="00DB1DEC"/>
    <w:rsid w:val="00DB1FBC"/>
    <w:rsid w:val="00DB22C2"/>
    <w:rsid w:val="00DB231E"/>
    <w:rsid w:val="00DB2E24"/>
    <w:rsid w:val="00DB311B"/>
    <w:rsid w:val="00DB37DC"/>
    <w:rsid w:val="00DB4127"/>
    <w:rsid w:val="00DB4275"/>
    <w:rsid w:val="00DB440A"/>
    <w:rsid w:val="00DB4476"/>
    <w:rsid w:val="00DB44B4"/>
    <w:rsid w:val="00DB465A"/>
    <w:rsid w:val="00DB49E1"/>
    <w:rsid w:val="00DB5376"/>
    <w:rsid w:val="00DB5387"/>
    <w:rsid w:val="00DB57AA"/>
    <w:rsid w:val="00DB61A0"/>
    <w:rsid w:val="00DB6DDB"/>
    <w:rsid w:val="00DB70C2"/>
    <w:rsid w:val="00DB74D5"/>
    <w:rsid w:val="00DB792D"/>
    <w:rsid w:val="00DB7BAC"/>
    <w:rsid w:val="00DC00D6"/>
    <w:rsid w:val="00DC08A5"/>
    <w:rsid w:val="00DC0CA5"/>
    <w:rsid w:val="00DC0DE0"/>
    <w:rsid w:val="00DC18CA"/>
    <w:rsid w:val="00DC18D4"/>
    <w:rsid w:val="00DC1BE2"/>
    <w:rsid w:val="00DC1E7B"/>
    <w:rsid w:val="00DC20BE"/>
    <w:rsid w:val="00DC2113"/>
    <w:rsid w:val="00DC225C"/>
    <w:rsid w:val="00DC2469"/>
    <w:rsid w:val="00DC2899"/>
    <w:rsid w:val="00DC309B"/>
    <w:rsid w:val="00DC30E6"/>
    <w:rsid w:val="00DC3351"/>
    <w:rsid w:val="00DC35C9"/>
    <w:rsid w:val="00DC4288"/>
    <w:rsid w:val="00DC4DA2"/>
    <w:rsid w:val="00DC4E10"/>
    <w:rsid w:val="00DC5225"/>
    <w:rsid w:val="00DC5302"/>
    <w:rsid w:val="00DC5379"/>
    <w:rsid w:val="00DC5488"/>
    <w:rsid w:val="00DC58E0"/>
    <w:rsid w:val="00DC5D50"/>
    <w:rsid w:val="00DC614B"/>
    <w:rsid w:val="00DC64BC"/>
    <w:rsid w:val="00DC772B"/>
    <w:rsid w:val="00DC7ED8"/>
    <w:rsid w:val="00DC7F8D"/>
    <w:rsid w:val="00DD03C6"/>
    <w:rsid w:val="00DD0530"/>
    <w:rsid w:val="00DD0E94"/>
    <w:rsid w:val="00DD0F37"/>
    <w:rsid w:val="00DD1EB6"/>
    <w:rsid w:val="00DD22D5"/>
    <w:rsid w:val="00DD2828"/>
    <w:rsid w:val="00DD286B"/>
    <w:rsid w:val="00DD2BA3"/>
    <w:rsid w:val="00DD3EA4"/>
    <w:rsid w:val="00DD57A1"/>
    <w:rsid w:val="00DD5AD9"/>
    <w:rsid w:val="00DD5B63"/>
    <w:rsid w:val="00DD5FAB"/>
    <w:rsid w:val="00DD6356"/>
    <w:rsid w:val="00DD65B8"/>
    <w:rsid w:val="00DD74A8"/>
    <w:rsid w:val="00DE04D4"/>
    <w:rsid w:val="00DE0789"/>
    <w:rsid w:val="00DE1A9A"/>
    <w:rsid w:val="00DE1B03"/>
    <w:rsid w:val="00DE2153"/>
    <w:rsid w:val="00DE2304"/>
    <w:rsid w:val="00DE2512"/>
    <w:rsid w:val="00DE296A"/>
    <w:rsid w:val="00DE3079"/>
    <w:rsid w:val="00DE3181"/>
    <w:rsid w:val="00DE37EA"/>
    <w:rsid w:val="00DE3935"/>
    <w:rsid w:val="00DE3A2E"/>
    <w:rsid w:val="00DE3D23"/>
    <w:rsid w:val="00DE3F31"/>
    <w:rsid w:val="00DE46E4"/>
    <w:rsid w:val="00DE4C0F"/>
    <w:rsid w:val="00DE4E1D"/>
    <w:rsid w:val="00DE4F87"/>
    <w:rsid w:val="00DE4FDF"/>
    <w:rsid w:val="00DE501F"/>
    <w:rsid w:val="00DE523B"/>
    <w:rsid w:val="00DE6931"/>
    <w:rsid w:val="00DE6CE6"/>
    <w:rsid w:val="00DE759B"/>
    <w:rsid w:val="00DE7A86"/>
    <w:rsid w:val="00DE7EB6"/>
    <w:rsid w:val="00DF007E"/>
    <w:rsid w:val="00DF00F6"/>
    <w:rsid w:val="00DF0393"/>
    <w:rsid w:val="00DF0B95"/>
    <w:rsid w:val="00DF1D4D"/>
    <w:rsid w:val="00DF23B5"/>
    <w:rsid w:val="00DF3D5C"/>
    <w:rsid w:val="00DF4053"/>
    <w:rsid w:val="00DF4601"/>
    <w:rsid w:val="00DF488C"/>
    <w:rsid w:val="00DF5101"/>
    <w:rsid w:val="00DF5215"/>
    <w:rsid w:val="00DF5DD8"/>
    <w:rsid w:val="00DF62CD"/>
    <w:rsid w:val="00DF687F"/>
    <w:rsid w:val="00DF6A12"/>
    <w:rsid w:val="00DF7187"/>
    <w:rsid w:val="00DF7676"/>
    <w:rsid w:val="00E0041D"/>
    <w:rsid w:val="00E0046B"/>
    <w:rsid w:val="00E00559"/>
    <w:rsid w:val="00E00A68"/>
    <w:rsid w:val="00E011AF"/>
    <w:rsid w:val="00E02024"/>
    <w:rsid w:val="00E023A9"/>
    <w:rsid w:val="00E02532"/>
    <w:rsid w:val="00E02E23"/>
    <w:rsid w:val="00E02FB6"/>
    <w:rsid w:val="00E03645"/>
    <w:rsid w:val="00E03C96"/>
    <w:rsid w:val="00E03DDC"/>
    <w:rsid w:val="00E03F2E"/>
    <w:rsid w:val="00E04223"/>
    <w:rsid w:val="00E049C7"/>
    <w:rsid w:val="00E05741"/>
    <w:rsid w:val="00E06663"/>
    <w:rsid w:val="00E0687D"/>
    <w:rsid w:val="00E07713"/>
    <w:rsid w:val="00E07FB4"/>
    <w:rsid w:val="00E1002A"/>
    <w:rsid w:val="00E1032B"/>
    <w:rsid w:val="00E105CA"/>
    <w:rsid w:val="00E10D9A"/>
    <w:rsid w:val="00E12301"/>
    <w:rsid w:val="00E12BAC"/>
    <w:rsid w:val="00E12C79"/>
    <w:rsid w:val="00E1368C"/>
    <w:rsid w:val="00E136A7"/>
    <w:rsid w:val="00E136BB"/>
    <w:rsid w:val="00E13BEC"/>
    <w:rsid w:val="00E13C17"/>
    <w:rsid w:val="00E13D49"/>
    <w:rsid w:val="00E13FD9"/>
    <w:rsid w:val="00E13FDC"/>
    <w:rsid w:val="00E1408F"/>
    <w:rsid w:val="00E14901"/>
    <w:rsid w:val="00E14D26"/>
    <w:rsid w:val="00E157CE"/>
    <w:rsid w:val="00E1596B"/>
    <w:rsid w:val="00E15ABA"/>
    <w:rsid w:val="00E15D80"/>
    <w:rsid w:val="00E1610D"/>
    <w:rsid w:val="00E16C1C"/>
    <w:rsid w:val="00E16CD0"/>
    <w:rsid w:val="00E16FB2"/>
    <w:rsid w:val="00E178A5"/>
    <w:rsid w:val="00E17B74"/>
    <w:rsid w:val="00E20D0B"/>
    <w:rsid w:val="00E20F0F"/>
    <w:rsid w:val="00E2142D"/>
    <w:rsid w:val="00E21BF1"/>
    <w:rsid w:val="00E21C51"/>
    <w:rsid w:val="00E21F34"/>
    <w:rsid w:val="00E21F72"/>
    <w:rsid w:val="00E2264B"/>
    <w:rsid w:val="00E22B1A"/>
    <w:rsid w:val="00E2371C"/>
    <w:rsid w:val="00E2388F"/>
    <w:rsid w:val="00E23F53"/>
    <w:rsid w:val="00E2429C"/>
    <w:rsid w:val="00E243DF"/>
    <w:rsid w:val="00E24537"/>
    <w:rsid w:val="00E24659"/>
    <w:rsid w:val="00E24AD8"/>
    <w:rsid w:val="00E25069"/>
    <w:rsid w:val="00E25685"/>
    <w:rsid w:val="00E26479"/>
    <w:rsid w:val="00E27B3A"/>
    <w:rsid w:val="00E27E8A"/>
    <w:rsid w:val="00E3004A"/>
    <w:rsid w:val="00E30726"/>
    <w:rsid w:val="00E30D12"/>
    <w:rsid w:val="00E31A46"/>
    <w:rsid w:val="00E31C8D"/>
    <w:rsid w:val="00E3215D"/>
    <w:rsid w:val="00E321BF"/>
    <w:rsid w:val="00E321C5"/>
    <w:rsid w:val="00E322E6"/>
    <w:rsid w:val="00E32332"/>
    <w:rsid w:val="00E32560"/>
    <w:rsid w:val="00E33101"/>
    <w:rsid w:val="00E33150"/>
    <w:rsid w:val="00E33603"/>
    <w:rsid w:val="00E33848"/>
    <w:rsid w:val="00E33B89"/>
    <w:rsid w:val="00E33DCB"/>
    <w:rsid w:val="00E34394"/>
    <w:rsid w:val="00E34836"/>
    <w:rsid w:val="00E3490A"/>
    <w:rsid w:val="00E34C3C"/>
    <w:rsid w:val="00E35715"/>
    <w:rsid w:val="00E359DB"/>
    <w:rsid w:val="00E35BF0"/>
    <w:rsid w:val="00E364EC"/>
    <w:rsid w:val="00E36B1E"/>
    <w:rsid w:val="00E3726B"/>
    <w:rsid w:val="00E3739A"/>
    <w:rsid w:val="00E37465"/>
    <w:rsid w:val="00E37B8B"/>
    <w:rsid w:val="00E37CA2"/>
    <w:rsid w:val="00E40200"/>
    <w:rsid w:val="00E40CC5"/>
    <w:rsid w:val="00E40F47"/>
    <w:rsid w:val="00E40FF1"/>
    <w:rsid w:val="00E41373"/>
    <w:rsid w:val="00E41C5D"/>
    <w:rsid w:val="00E41FB1"/>
    <w:rsid w:val="00E423B7"/>
    <w:rsid w:val="00E423CC"/>
    <w:rsid w:val="00E42757"/>
    <w:rsid w:val="00E4288D"/>
    <w:rsid w:val="00E42897"/>
    <w:rsid w:val="00E42B11"/>
    <w:rsid w:val="00E42FD0"/>
    <w:rsid w:val="00E43396"/>
    <w:rsid w:val="00E43A94"/>
    <w:rsid w:val="00E43E42"/>
    <w:rsid w:val="00E43E9E"/>
    <w:rsid w:val="00E4465D"/>
    <w:rsid w:val="00E4474F"/>
    <w:rsid w:val="00E4544B"/>
    <w:rsid w:val="00E45AEF"/>
    <w:rsid w:val="00E45F8B"/>
    <w:rsid w:val="00E462B2"/>
    <w:rsid w:val="00E46A31"/>
    <w:rsid w:val="00E46FDA"/>
    <w:rsid w:val="00E47967"/>
    <w:rsid w:val="00E47D30"/>
    <w:rsid w:val="00E47D41"/>
    <w:rsid w:val="00E47F4C"/>
    <w:rsid w:val="00E47FB3"/>
    <w:rsid w:val="00E500DB"/>
    <w:rsid w:val="00E502DB"/>
    <w:rsid w:val="00E5041C"/>
    <w:rsid w:val="00E504DC"/>
    <w:rsid w:val="00E51DFE"/>
    <w:rsid w:val="00E52685"/>
    <w:rsid w:val="00E526E1"/>
    <w:rsid w:val="00E53819"/>
    <w:rsid w:val="00E539D9"/>
    <w:rsid w:val="00E53C08"/>
    <w:rsid w:val="00E53E88"/>
    <w:rsid w:val="00E54211"/>
    <w:rsid w:val="00E54862"/>
    <w:rsid w:val="00E54E3C"/>
    <w:rsid w:val="00E55420"/>
    <w:rsid w:val="00E55617"/>
    <w:rsid w:val="00E55C2B"/>
    <w:rsid w:val="00E563AF"/>
    <w:rsid w:val="00E56CA8"/>
    <w:rsid w:val="00E5716C"/>
    <w:rsid w:val="00E57560"/>
    <w:rsid w:val="00E57634"/>
    <w:rsid w:val="00E57BAA"/>
    <w:rsid w:val="00E57D90"/>
    <w:rsid w:val="00E606F8"/>
    <w:rsid w:val="00E61B3A"/>
    <w:rsid w:val="00E61B9F"/>
    <w:rsid w:val="00E61D1B"/>
    <w:rsid w:val="00E62125"/>
    <w:rsid w:val="00E62B67"/>
    <w:rsid w:val="00E62BD5"/>
    <w:rsid w:val="00E63428"/>
    <w:rsid w:val="00E63826"/>
    <w:rsid w:val="00E63A8D"/>
    <w:rsid w:val="00E640F5"/>
    <w:rsid w:val="00E648BB"/>
    <w:rsid w:val="00E65153"/>
    <w:rsid w:val="00E65157"/>
    <w:rsid w:val="00E65591"/>
    <w:rsid w:val="00E65A82"/>
    <w:rsid w:val="00E66E3E"/>
    <w:rsid w:val="00E66E56"/>
    <w:rsid w:val="00E67472"/>
    <w:rsid w:val="00E7069E"/>
    <w:rsid w:val="00E708F8"/>
    <w:rsid w:val="00E70BB3"/>
    <w:rsid w:val="00E71A5E"/>
    <w:rsid w:val="00E721D6"/>
    <w:rsid w:val="00E728B2"/>
    <w:rsid w:val="00E72D5F"/>
    <w:rsid w:val="00E73093"/>
    <w:rsid w:val="00E73103"/>
    <w:rsid w:val="00E73C62"/>
    <w:rsid w:val="00E744D4"/>
    <w:rsid w:val="00E74630"/>
    <w:rsid w:val="00E747C3"/>
    <w:rsid w:val="00E74BCE"/>
    <w:rsid w:val="00E74F4F"/>
    <w:rsid w:val="00E75270"/>
    <w:rsid w:val="00E75453"/>
    <w:rsid w:val="00E75E6C"/>
    <w:rsid w:val="00E75E9C"/>
    <w:rsid w:val="00E761D1"/>
    <w:rsid w:val="00E7629F"/>
    <w:rsid w:val="00E766CE"/>
    <w:rsid w:val="00E76B91"/>
    <w:rsid w:val="00E77018"/>
    <w:rsid w:val="00E77645"/>
    <w:rsid w:val="00E8037A"/>
    <w:rsid w:val="00E80D28"/>
    <w:rsid w:val="00E821E6"/>
    <w:rsid w:val="00E82F73"/>
    <w:rsid w:val="00E83AA2"/>
    <w:rsid w:val="00E84012"/>
    <w:rsid w:val="00E8402E"/>
    <w:rsid w:val="00E8415B"/>
    <w:rsid w:val="00E84456"/>
    <w:rsid w:val="00E84568"/>
    <w:rsid w:val="00E84B30"/>
    <w:rsid w:val="00E85C02"/>
    <w:rsid w:val="00E85D99"/>
    <w:rsid w:val="00E85DDE"/>
    <w:rsid w:val="00E86258"/>
    <w:rsid w:val="00E8658E"/>
    <w:rsid w:val="00E86A24"/>
    <w:rsid w:val="00E873A2"/>
    <w:rsid w:val="00E8795F"/>
    <w:rsid w:val="00E87A84"/>
    <w:rsid w:val="00E87C07"/>
    <w:rsid w:val="00E87C48"/>
    <w:rsid w:val="00E87D22"/>
    <w:rsid w:val="00E87DDC"/>
    <w:rsid w:val="00E914F9"/>
    <w:rsid w:val="00E9174F"/>
    <w:rsid w:val="00E917C5"/>
    <w:rsid w:val="00E91DD7"/>
    <w:rsid w:val="00E92011"/>
    <w:rsid w:val="00E92592"/>
    <w:rsid w:val="00E925D2"/>
    <w:rsid w:val="00E92BC5"/>
    <w:rsid w:val="00E92BCF"/>
    <w:rsid w:val="00E92C75"/>
    <w:rsid w:val="00E92F40"/>
    <w:rsid w:val="00E92F8D"/>
    <w:rsid w:val="00E945EE"/>
    <w:rsid w:val="00E94760"/>
    <w:rsid w:val="00E94B77"/>
    <w:rsid w:val="00E94C8B"/>
    <w:rsid w:val="00E94F90"/>
    <w:rsid w:val="00E957DD"/>
    <w:rsid w:val="00E95906"/>
    <w:rsid w:val="00E962B3"/>
    <w:rsid w:val="00E96843"/>
    <w:rsid w:val="00E96AB7"/>
    <w:rsid w:val="00E96F32"/>
    <w:rsid w:val="00E972B7"/>
    <w:rsid w:val="00E9777B"/>
    <w:rsid w:val="00E97B2E"/>
    <w:rsid w:val="00E97D2C"/>
    <w:rsid w:val="00EA0BE7"/>
    <w:rsid w:val="00EA0C18"/>
    <w:rsid w:val="00EA1B00"/>
    <w:rsid w:val="00EA2719"/>
    <w:rsid w:val="00EA3131"/>
    <w:rsid w:val="00EA3804"/>
    <w:rsid w:val="00EA3918"/>
    <w:rsid w:val="00EA3D61"/>
    <w:rsid w:val="00EA47F9"/>
    <w:rsid w:val="00EA5C72"/>
    <w:rsid w:val="00EA5D83"/>
    <w:rsid w:val="00EA5FF4"/>
    <w:rsid w:val="00EA6313"/>
    <w:rsid w:val="00EA6BBB"/>
    <w:rsid w:val="00EA73E5"/>
    <w:rsid w:val="00EA7C8C"/>
    <w:rsid w:val="00EB0594"/>
    <w:rsid w:val="00EB08B7"/>
    <w:rsid w:val="00EB0BFD"/>
    <w:rsid w:val="00EB196E"/>
    <w:rsid w:val="00EB2099"/>
    <w:rsid w:val="00EB2329"/>
    <w:rsid w:val="00EB2CCE"/>
    <w:rsid w:val="00EB3558"/>
    <w:rsid w:val="00EB3D99"/>
    <w:rsid w:val="00EB40AF"/>
    <w:rsid w:val="00EB4FD4"/>
    <w:rsid w:val="00EB5C86"/>
    <w:rsid w:val="00EB68CD"/>
    <w:rsid w:val="00EB7740"/>
    <w:rsid w:val="00EB7D65"/>
    <w:rsid w:val="00EC03E0"/>
    <w:rsid w:val="00EC04C2"/>
    <w:rsid w:val="00EC04C5"/>
    <w:rsid w:val="00EC07CF"/>
    <w:rsid w:val="00EC07D1"/>
    <w:rsid w:val="00EC0F3F"/>
    <w:rsid w:val="00EC1592"/>
    <w:rsid w:val="00EC181F"/>
    <w:rsid w:val="00EC1954"/>
    <w:rsid w:val="00EC1B11"/>
    <w:rsid w:val="00EC2DF6"/>
    <w:rsid w:val="00EC2EAD"/>
    <w:rsid w:val="00EC30B3"/>
    <w:rsid w:val="00EC396B"/>
    <w:rsid w:val="00EC49D7"/>
    <w:rsid w:val="00EC4A25"/>
    <w:rsid w:val="00EC6372"/>
    <w:rsid w:val="00EC659D"/>
    <w:rsid w:val="00EC68B9"/>
    <w:rsid w:val="00EC6BE5"/>
    <w:rsid w:val="00EC6C0C"/>
    <w:rsid w:val="00EC6CFC"/>
    <w:rsid w:val="00EC7229"/>
    <w:rsid w:val="00EC7352"/>
    <w:rsid w:val="00EC75DE"/>
    <w:rsid w:val="00EC76B8"/>
    <w:rsid w:val="00EC7A8F"/>
    <w:rsid w:val="00EC7B2F"/>
    <w:rsid w:val="00ED0617"/>
    <w:rsid w:val="00ED0CA0"/>
    <w:rsid w:val="00ED11D5"/>
    <w:rsid w:val="00ED16CD"/>
    <w:rsid w:val="00ED1EED"/>
    <w:rsid w:val="00ED2087"/>
    <w:rsid w:val="00ED2792"/>
    <w:rsid w:val="00ED2EED"/>
    <w:rsid w:val="00ED3041"/>
    <w:rsid w:val="00ED32D5"/>
    <w:rsid w:val="00ED332B"/>
    <w:rsid w:val="00ED3AEC"/>
    <w:rsid w:val="00ED3B15"/>
    <w:rsid w:val="00ED3BB4"/>
    <w:rsid w:val="00ED3E35"/>
    <w:rsid w:val="00ED42DA"/>
    <w:rsid w:val="00ED446A"/>
    <w:rsid w:val="00ED5057"/>
    <w:rsid w:val="00ED507A"/>
    <w:rsid w:val="00ED52DC"/>
    <w:rsid w:val="00ED5E32"/>
    <w:rsid w:val="00ED5E5A"/>
    <w:rsid w:val="00ED6048"/>
    <w:rsid w:val="00ED6443"/>
    <w:rsid w:val="00ED66D9"/>
    <w:rsid w:val="00ED698C"/>
    <w:rsid w:val="00ED69CC"/>
    <w:rsid w:val="00ED6DC2"/>
    <w:rsid w:val="00ED6EA4"/>
    <w:rsid w:val="00ED7108"/>
    <w:rsid w:val="00ED7288"/>
    <w:rsid w:val="00ED778E"/>
    <w:rsid w:val="00ED7835"/>
    <w:rsid w:val="00ED7CA4"/>
    <w:rsid w:val="00EE06C4"/>
    <w:rsid w:val="00EE0F44"/>
    <w:rsid w:val="00EE1187"/>
    <w:rsid w:val="00EE1493"/>
    <w:rsid w:val="00EE1703"/>
    <w:rsid w:val="00EE1865"/>
    <w:rsid w:val="00EE1B02"/>
    <w:rsid w:val="00EE22E4"/>
    <w:rsid w:val="00EE264F"/>
    <w:rsid w:val="00EE28C4"/>
    <w:rsid w:val="00EE3446"/>
    <w:rsid w:val="00EE39AA"/>
    <w:rsid w:val="00EE3BA2"/>
    <w:rsid w:val="00EE3BA4"/>
    <w:rsid w:val="00EE3CF6"/>
    <w:rsid w:val="00EE40B3"/>
    <w:rsid w:val="00EE427F"/>
    <w:rsid w:val="00EE4A6A"/>
    <w:rsid w:val="00EE5314"/>
    <w:rsid w:val="00EE538E"/>
    <w:rsid w:val="00EE5843"/>
    <w:rsid w:val="00EE59BC"/>
    <w:rsid w:val="00EE5AB7"/>
    <w:rsid w:val="00EE5DFD"/>
    <w:rsid w:val="00EE5EAD"/>
    <w:rsid w:val="00EE635B"/>
    <w:rsid w:val="00EE68F2"/>
    <w:rsid w:val="00EE7043"/>
    <w:rsid w:val="00EE73ED"/>
    <w:rsid w:val="00EE753C"/>
    <w:rsid w:val="00EE75C0"/>
    <w:rsid w:val="00EE7AFE"/>
    <w:rsid w:val="00EF00F6"/>
    <w:rsid w:val="00EF04F7"/>
    <w:rsid w:val="00EF07AE"/>
    <w:rsid w:val="00EF0A15"/>
    <w:rsid w:val="00EF0FBC"/>
    <w:rsid w:val="00EF13CA"/>
    <w:rsid w:val="00EF22DA"/>
    <w:rsid w:val="00EF2402"/>
    <w:rsid w:val="00EF25C3"/>
    <w:rsid w:val="00EF267E"/>
    <w:rsid w:val="00EF2C75"/>
    <w:rsid w:val="00EF3222"/>
    <w:rsid w:val="00EF3739"/>
    <w:rsid w:val="00EF38E1"/>
    <w:rsid w:val="00EF4403"/>
    <w:rsid w:val="00EF473A"/>
    <w:rsid w:val="00EF4B2A"/>
    <w:rsid w:val="00EF51B3"/>
    <w:rsid w:val="00EF52F8"/>
    <w:rsid w:val="00EF53B5"/>
    <w:rsid w:val="00EF5421"/>
    <w:rsid w:val="00EF552E"/>
    <w:rsid w:val="00EF55BB"/>
    <w:rsid w:val="00EF5B95"/>
    <w:rsid w:val="00EF5FC5"/>
    <w:rsid w:val="00EF63B8"/>
    <w:rsid w:val="00F00871"/>
    <w:rsid w:val="00F00BE1"/>
    <w:rsid w:val="00F025A2"/>
    <w:rsid w:val="00F0284E"/>
    <w:rsid w:val="00F02B83"/>
    <w:rsid w:val="00F03760"/>
    <w:rsid w:val="00F038C6"/>
    <w:rsid w:val="00F03D6F"/>
    <w:rsid w:val="00F0404D"/>
    <w:rsid w:val="00F0434F"/>
    <w:rsid w:val="00F046AE"/>
    <w:rsid w:val="00F04784"/>
    <w:rsid w:val="00F047FB"/>
    <w:rsid w:val="00F04BDE"/>
    <w:rsid w:val="00F05276"/>
    <w:rsid w:val="00F054A7"/>
    <w:rsid w:val="00F05AC3"/>
    <w:rsid w:val="00F06EF4"/>
    <w:rsid w:val="00F106F5"/>
    <w:rsid w:val="00F10B80"/>
    <w:rsid w:val="00F10FFF"/>
    <w:rsid w:val="00F11394"/>
    <w:rsid w:val="00F11B44"/>
    <w:rsid w:val="00F12BD8"/>
    <w:rsid w:val="00F12CC9"/>
    <w:rsid w:val="00F12DA4"/>
    <w:rsid w:val="00F13500"/>
    <w:rsid w:val="00F13B49"/>
    <w:rsid w:val="00F15A0C"/>
    <w:rsid w:val="00F16020"/>
    <w:rsid w:val="00F16455"/>
    <w:rsid w:val="00F16DB9"/>
    <w:rsid w:val="00F17339"/>
    <w:rsid w:val="00F17676"/>
    <w:rsid w:val="00F17B16"/>
    <w:rsid w:val="00F20318"/>
    <w:rsid w:val="00F20433"/>
    <w:rsid w:val="00F20659"/>
    <w:rsid w:val="00F20F24"/>
    <w:rsid w:val="00F21B00"/>
    <w:rsid w:val="00F21D0D"/>
    <w:rsid w:val="00F2220E"/>
    <w:rsid w:val="00F22659"/>
    <w:rsid w:val="00F22EC7"/>
    <w:rsid w:val="00F23247"/>
    <w:rsid w:val="00F2432B"/>
    <w:rsid w:val="00F243D2"/>
    <w:rsid w:val="00F24703"/>
    <w:rsid w:val="00F24B5A"/>
    <w:rsid w:val="00F24C3D"/>
    <w:rsid w:val="00F250E5"/>
    <w:rsid w:val="00F25CCD"/>
    <w:rsid w:val="00F26032"/>
    <w:rsid w:val="00F261E1"/>
    <w:rsid w:val="00F26388"/>
    <w:rsid w:val="00F26535"/>
    <w:rsid w:val="00F2659F"/>
    <w:rsid w:val="00F27198"/>
    <w:rsid w:val="00F27CCA"/>
    <w:rsid w:val="00F304E6"/>
    <w:rsid w:val="00F30FB1"/>
    <w:rsid w:val="00F312AB"/>
    <w:rsid w:val="00F31345"/>
    <w:rsid w:val="00F3164A"/>
    <w:rsid w:val="00F317AE"/>
    <w:rsid w:val="00F31A3E"/>
    <w:rsid w:val="00F31D89"/>
    <w:rsid w:val="00F32156"/>
    <w:rsid w:val="00F321AE"/>
    <w:rsid w:val="00F32436"/>
    <w:rsid w:val="00F32714"/>
    <w:rsid w:val="00F32ADE"/>
    <w:rsid w:val="00F32B10"/>
    <w:rsid w:val="00F32C31"/>
    <w:rsid w:val="00F32F9A"/>
    <w:rsid w:val="00F331C4"/>
    <w:rsid w:val="00F34094"/>
    <w:rsid w:val="00F341E9"/>
    <w:rsid w:val="00F34465"/>
    <w:rsid w:val="00F355ED"/>
    <w:rsid w:val="00F35C8C"/>
    <w:rsid w:val="00F35D61"/>
    <w:rsid w:val="00F35F3E"/>
    <w:rsid w:val="00F35F9E"/>
    <w:rsid w:val="00F36010"/>
    <w:rsid w:val="00F3605A"/>
    <w:rsid w:val="00F36136"/>
    <w:rsid w:val="00F36765"/>
    <w:rsid w:val="00F370D3"/>
    <w:rsid w:val="00F37251"/>
    <w:rsid w:val="00F375B8"/>
    <w:rsid w:val="00F37857"/>
    <w:rsid w:val="00F37D08"/>
    <w:rsid w:val="00F404A6"/>
    <w:rsid w:val="00F409BB"/>
    <w:rsid w:val="00F41045"/>
    <w:rsid w:val="00F4149B"/>
    <w:rsid w:val="00F416DB"/>
    <w:rsid w:val="00F42C9C"/>
    <w:rsid w:val="00F4327E"/>
    <w:rsid w:val="00F43309"/>
    <w:rsid w:val="00F4345D"/>
    <w:rsid w:val="00F43482"/>
    <w:rsid w:val="00F43AF3"/>
    <w:rsid w:val="00F43D0B"/>
    <w:rsid w:val="00F44713"/>
    <w:rsid w:val="00F44B25"/>
    <w:rsid w:val="00F44E9D"/>
    <w:rsid w:val="00F453FF"/>
    <w:rsid w:val="00F45C86"/>
    <w:rsid w:val="00F45F9A"/>
    <w:rsid w:val="00F469F8"/>
    <w:rsid w:val="00F46BFD"/>
    <w:rsid w:val="00F470C3"/>
    <w:rsid w:val="00F47392"/>
    <w:rsid w:val="00F474CA"/>
    <w:rsid w:val="00F475BD"/>
    <w:rsid w:val="00F47D09"/>
    <w:rsid w:val="00F47D33"/>
    <w:rsid w:val="00F50108"/>
    <w:rsid w:val="00F505D3"/>
    <w:rsid w:val="00F50F42"/>
    <w:rsid w:val="00F50FD2"/>
    <w:rsid w:val="00F518FC"/>
    <w:rsid w:val="00F52438"/>
    <w:rsid w:val="00F5300F"/>
    <w:rsid w:val="00F5341F"/>
    <w:rsid w:val="00F539E0"/>
    <w:rsid w:val="00F53B15"/>
    <w:rsid w:val="00F5482A"/>
    <w:rsid w:val="00F54CC5"/>
    <w:rsid w:val="00F55299"/>
    <w:rsid w:val="00F55D98"/>
    <w:rsid w:val="00F55E4A"/>
    <w:rsid w:val="00F56471"/>
    <w:rsid w:val="00F5648F"/>
    <w:rsid w:val="00F565F2"/>
    <w:rsid w:val="00F57F35"/>
    <w:rsid w:val="00F6076B"/>
    <w:rsid w:val="00F6095F"/>
    <w:rsid w:val="00F60EC8"/>
    <w:rsid w:val="00F610D5"/>
    <w:rsid w:val="00F61C3E"/>
    <w:rsid w:val="00F61D5F"/>
    <w:rsid w:val="00F61EA7"/>
    <w:rsid w:val="00F624D0"/>
    <w:rsid w:val="00F63304"/>
    <w:rsid w:val="00F63FDB"/>
    <w:rsid w:val="00F64647"/>
    <w:rsid w:val="00F653B8"/>
    <w:rsid w:val="00F65558"/>
    <w:rsid w:val="00F65CFA"/>
    <w:rsid w:val="00F65D3F"/>
    <w:rsid w:val="00F65FB3"/>
    <w:rsid w:val="00F660E2"/>
    <w:rsid w:val="00F660E4"/>
    <w:rsid w:val="00F672AA"/>
    <w:rsid w:val="00F67F04"/>
    <w:rsid w:val="00F70286"/>
    <w:rsid w:val="00F7030E"/>
    <w:rsid w:val="00F704DC"/>
    <w:rsid w:val="00F708B5"/>
    <w:rsid w:val="00F70939"/>
    <w:rsid w:val="00F71A11"/>
    <w:rsid w:val="00F71C73"/>
    <w:rsid w:val="00F71E68"/>
    <w:rsid w:val="00F72B15"/>
    <w:rsid w:val="00F72E8B"/>
    <w:rsid w:val="00F73611"/>
    <w:rsid w:val="00F740C1"/>
    <w:rsid w:val="00F74F24"/>
    <w:rsid w:val="00F74FAB"/>
    <w:rsid w:val="00F75588"/>
    <w:rsid w:val="00F75F53"/>
    <w:rsid w:val="00F76134"/>
    <w:rsid w:val="00F76A41"/>
    <w:rsid w:val="00F76CC5"/>
    <w:rsid w:val="00F7731F"/>
    <w:rsid w:val="00F77499"/>
    <w:rsid w:val="00F80AD5"/>
    <w:rsid w:val="00F81E93"/>
    <w:rsid w:val="00F82029"/>
    <w:rsid w:val="00F82A75"/>
    <w:rsid w:val="00F82C59"/>
    <w:rsid w:val="00F831DD"/>
    <w:rsid w:val="00F831E0"/>
    <w:rsid w:val="00F834ED"/>
    <w:rsid w:val="00F8383B"/>
    <w:rsid w:val="00F83BE3"/>
    <w:rsid w:val="00F83E89"/>
    <w:rsid w:val="00F847DB"/>
    <w:rsid w:val="00F84CBE"/>
    <w:rsid w:val="00F854BC"/>
    <w:rsid w:val="00F85650"/>
    <w:rsid w:val="00F85B2E"/>
    <w:rsid w:val="00F85C00"/>
    <w:rsid w:val="00F85D9B"/>
    <w:rsid w:val="00F8614E"/>
    <w:rsid w:val="00F86255"/>
    <w:rsid w:val="00F868D9"/>
    <w:rsid w:val="00F86FAE"/>
    <w:rsid w:val="00F86FDA"/>
    <w:rsid w:val="00F8714C"/>
    <w:rsid w:val="00F87766"/>
    <w:rsid w:val="00F8788E"/>
    <w:rsid w:val="00F87B08"/>
    <w:rsid w:val="00F87C5A"/>
    <w:rsid w:val="00F9012A"/>
    <w:rsid w:val="00F9047A"/>
    <w:rsid w:val="00F9136D"/>
    <w:rsid w:val="00F91516"/>
    <w:rsid w:val="00F92295"/>
    <w:rsid w:val="00F92414"/>
    <w:rsid w:val="00F92702"/>
    <w:rsid w:val="00F92B32"/>
    <w:rsid w:val="00F92C51"/>
    <w:rsid w:val="00F9341B"/>
    <w:rsid w:val="00F934E0"/>
    <w:rsid w:val="00F93573"/>
    <w:rsid w:val="00F94C74"/>
    <w:rsid w:val="00F94E83"/>
    <w:rsid w:val="00F952F6"/>
    <w:rsid w:val="00F9558A"/>
    <w:rsid w:val="00F956C7"/>
    <w:rsid w:val="00F95DAE"/>
    <w:rsid w:val="00F960E0"/>
    <w:rsid w:val="00F96685"/>
    <w:rsid w:val="00F9790B"/>
    <w:rsid w:val="00F97A08"/>
    <w:rsid w:val="00F97F8F"/>
    <w:rsid w:val="00FA01F5"/>
    <w:rsid w:val="00FA0509"/>
    <w:rsid w:val="00FA05AA"/>
    <w:rsid w:val="00FA1266"/>
    <w:rsid w:val="00FA18BE"/>
    <w:rsid w:val="00FA21F4"/>
    <w:rsid w:val="00FA2891"/>
    <w:rsid w:val="00FA3F5C"/>
    <w:rsid w:val="00FA3FEA"/>
    <w:rsid w:val="00FA4C91"/>
    <w:rsid w:val="00FA5B3B"/>
    <w:rsid w:val="00FA770C"/>
    <w:rsid w:val="00FA7C73"/>
    <w:rsid w:val="00FA7EB5"/>
    <w:rsid w:val="00FB049E"/>
    <w:rsid w:val="00FB085E"/>
    <w:rsid w:val="00FB0C49"/>
    <w:rsid w:val="00FB0E47"/>
    <w:rsid w:val="00FB12E3"/>
    <w:rsid w:val="00FB203E"/>
    <w:rsid w:val="00FB2055"/>
    <w:rsid w:val="00FB20C3"/>
    <w:rsid w:val="00FB25FD"/>
    <w:rsid w:val="00FB2C5F"/>
    <w:rsid w:val="00FB2D19"/>
    <w:rsid w:val="00FB343E"/>
    <w:rsid w:val="00FB5425"/>
    <w:rsid w:val="00FB6A38"/>
    <w:rsid w:val="00FB71AA"/>
    <w:rsid w:val="00FB7394"/>
    <w:rsid w:val="00FB7593"/>
    <w:rsid w:val="00FB76A3"/>
    <w:rsid w:val="00FB7789"/>
    <w:rsid w:val="00FC0284"/>
    <w:rsid w:val="00FC02AF"/>
    <w:rsid w:val="00FC043A"/>
    <w:rsid w:val="00FC04C3"/>
    <w:rsid w:val="00FC0A02"/>
    <w:rsid w:val="00FC0A56"/>
    <w:rsid w:val="00FC1012"/>
    <w:rsid w:val="00FC1192"/>
    <w:rsid w:val="00FC14FF"/>
    <w:rsid w:val="00FC1926"/>
    <w:rsid w:val="00FC279F"/>
    <w:rsid w:val="00FC2ABD"/>
    <w:rsid w:val="00FC2B70"/>
    <w:rsid w:val="00FC2DE9"/>
    <w:rsid w:val="00FC358A"/>
    <w:rsid w:val="00FC362B"/>
    <w:rsid w:val="00FC3C82"/>
    <w:rsid w:val="00FC3F04"/>
    <w:rsid w:val="00FC4043"/>
    <w:rsid w:val="00FC47EF"/>
    <w:rsid w:val="00FC4986"/>
    <w:rsid w:val="00FC5015"/>
    <w:rsid w:val="00FC5289"/>
    <w:rsid w:val="00FC529C"/>
    <w:rsid w:val="00FC5E28"/>
    <w:rsid w:val="00FC616F"/>
    <w:rsid w:val="00FC6991"/>
    <w:rsid w:val="00FC742C"/>
    <w:rsid w:val="00FC7783"/>
    <w:rsid w:val="00FC79EA"/>
    <w:rsid w:val="00FC7B88"/>
    <w:rsid w:val="00FC7D4E"/>
    <w:rsid w:val="00FC7FAF"/>
    <w:rsid w:val="00FD003A"/>
    <w:rsid w:val="00FD04B1"/>
    <w:rsid w:val="00FD0B6D"/>
    <w:rsid w:val="00FD158E"/>
    <w:rsid w:val="00FD2170"/>
    <w:rsid w:val="00FD222A"/>
    <w:rsid w:val="00FD23DF"/>
    <w:rsid w:val="00FD2411"/>
    <w:rsid w:val="00FD3A1A"/>
    <w:rsid w:val="00FD46B4"/>
    <w:rsid w:val="00FD4A41"/>
    <w:rsid w:val="00FD5118"/>
    <w:rsid w:val="00FD606B"/>
    <w:rsid w:val="00FD61F6"/>
    <w:rsid w:val="00FD631F"/>
    <w:rsid w:val="00FD7D5D"/>
    <w:rsid w:val="00FE0F84"/>
    <w:rsid w:val="00FE10E8"/>
    <w:rsid w:val="00FE17C3"/>
    <w:rsid w:val="00FE1FEF"/>
    <w:rsid w:val="00FE200B"/>
    <w:rsid w:val="00FE2540"/>
    <w:rsid w:val="00FE270C"/>
    <w:rsid w:val="00FE2A1B"/>
    <w:rsid w:val="00FE2EAF"/>
    <w:rsid w:val="00FE302A"/>
    <w:rsid w:val="00FE3100"/>
    <w:rsid w:val="00FE3D85"/>
    <w:rsid w:val="00FE3F16"/>
    <w:rsid w:val="00FE4791"/>
    <w:rsid w:val="00FE4CEA"/>
    <w:rsid w:val="00FE4EAE"/>
    <w:rsid w:val="00FE59A5"/>
    <w:rsid w:val="00FE5DD5"/>
    <w:rsid w:val="00FE68DD"/>
    <w:rsid w:val="00FE6E8B"/>
    <w:rsid w:val="00FE7647"/>
    <w:rsid w:val="00FE7871"/>
    <w:rsid w:val="00FE7A6D"/>
    <w:rsid w:val="00FE7F09"/>
    <w:rsid w:val="00FF0123"/>
    <w:rsid w:val="00FF04CD"/>
    <w:rsid w:val="00FF0817"/>
    <w:rsid w:val="00FF0A93"/>
    <w:rsid w:val="00FF0E39"/>
    <w:rsid w:val="00FF0EC7"/>
    <w:rsid w:val="00FF194C"/>
    <w:rsid w:val="00FF1CD1"/>
    <w:rsid w:val="00FF33D2"/>
    <w:rsid w:val="00FF3C92"/>
    <w:rsid w:val="00FF49E3"/>
    <w:rsid w:val="00FF53F5"/>
    <w:rsid w:val="00FF5A53"/>
    <w:rsid w:val="00FF6500"/>
    <w:rsid w:val="00FF652E"/>
    <w:rsid w:val="00FF66F7"/>
    <w:rsid w:val="00FF684F"/>
    <w:rsid w:val="00FF6BCC"/>
    <w:rsid w:val="00FF7188"/>
    <w:rsid w:val="00FF71FD"/>
    <w:rsid w:val="00FF7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260BCD6B"/>
  <w15:docId w15:val="{1DE2D26A-9367-4838-8766-5F0313258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E28"/>
    <w:pPr>
      <w:spacing w:after="160" w:line="256" w:lineRule="auto"/>
    </w:pPr>
    <w:rPr>
      <w:rFonts w:asciiTheme="minorHAnsi" w:eastAsiaTheme="minorHAnsi" w:hAnsiTheme="minorHAnsi" w:cstheme="minorBidi"/>
      <w:sz w:val="22"/>
      <w:szCs w:val="22"/>
    </w:rPr>
  </w:style>
  <w:style w:type="paragraph" w:styleId="Heading1">
    <w:name w:val="heading 1"/>
    <w:next w:val="Normal"/>
    <w:link w:val="Heading1Char"/>
    <w:qFormat/>
    <w:rsid w:val="00CB6E2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CB6E28"/>
    <w:pPr>
      <w:pBdr>
        <w:top w:val="none" w:sz="0" w:space="0" w:color="auto"/>
      </w:pBdr>
      <w:spacing w:before="180"/>
      <w:outlineLvl w:val="1"/>
    </w:pPr>
    <w:rPr>
      <w:sz w:val="32"/>
    </w:rPr>
  </w:style>
  <w:style w:type="paragraph" w:styleId="Heading3">
    <w:name w:val="heading 3"/>
    <w:basedOn w:val="Heading2"/>
    <w:next w:val="Normal"/>
    <w:link w:val="Heading3Char"/>
    <w:qFormat/>
    <w:rsid w:val="00CB6E28"/>
    <w:pPr>
      <w:spacing w:before="120"/>
      <w:outlineLvl w:val="2"/>
    </w:pPr>
    <w:rPr>
      <w:sz w:val="28"/>
    </w:rPr>
  </w:style>
  <w:style w:type="paragraph" w:styleId="Heading4">
    <w:name w:val="heading 4"/>
    <w:basedOn w:val="Heading3"/>
    <w:next w:val="Normal"/>
    <w:link w:val="Heading4Char"/>
    <w:qFormat/>
    <w:rsid w:val="00CB6E28"/>
    <w:pPr>
      <w:ind w:left="1418" w:hanging="1418"/>
      <w:outlineLvl w:val="3"/>
    </w:pPr>
    <w:rPr>
      <w:sz w:val="24"/>
    </w:rPr>
  </w:style>
  <w:style w:type="paragraph" w:styleId="Heading5">
    <w:name w:val="heading 5"/>
    <w:basedOn w:val="Heading4"/>
    <w:next w:val="Normal"/>
    <w:link w:val="Heading5Char"/>
    <w:qFormat/>
    <w:rsid w:val="00CB6E28"/>
    <w:pPr>
      <w:ind w:left="1701" w:hanging="1701"/>
      <w:outlineLvl w:val="4"/>
    </w:pPr>
    <w:rPr>
      <w:sz w:val="22"/>
    </w:rPr>
  </w:style>
  <w:style w:type="paragraph" w:styleId="Heading6">
    <w:name w:val="heading 6"/>
    <w:basedOn w:val="H6"/>
    <w:next w:val="Normal"/>
    <w:qFormat/>
    <w:rsid w:val="00CB6E28"/>
    <w:pPr>
      <w:outlineLvl w:val="5"/>
    </w:pPr>
  </w:style>
  <w:style w:type="paragraph" w:styleId="Heading7">
    <w:name w:val="heading 7"/>
    <w:basedOn w:val="H6"/>
    <w:next w:val="Normal"/>
    <w:qFormat/>
    <w:rsid w:val="00CB6E28"/>
    <w:pPr>
      <w:outlineLvl w:val="6"/>
    </w:pPr>
  </w:style>
  <w:style w:type="paragraph" w:styleId="Heading8">
    <w:name w:val="heading 8"/>
    <w:basedOn w:val="Heading1"/>
    <w:next w:val="Normal"/>
    <w:link w:val="Heading8Char"/>
    <w:qFormat/>
    <w:rsid w:val="00CB6E28"/>
    <w:pPr>
      <w:ind w:left="0" w:firstLine="0"/>
      <w:outlineLvl w:val="7"/>
    </w:pPr>
  </w:style>
  <w:style w:type="paragraph" w:styleId="Heading9">
    <w:name w:val="heading 9"/>
    <w:basedOn w:val="Heading8"/>
    <w:next w:val="Normal"/>
    <w:qFormat/>
    <w:rsid w:val="00CB6E2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CB6E28"/>
    <w:pPr>
      <w:ind w:left="1985" w:hanging="1985"/>
      <w:outlineLvl w:val="9"/>
    </w:pPr>
    <w:rPr>
      <w:sz w:val="20"/>
    </w:rPr>
  </w:style>
  <w:style w:type="paragraph" w:styleId="TOC9">
    <w:name w:val="toc 9"/>
    <w:basedOn w:val="TOC8"/>
    <w:rsid w:val="00CB6E28"/>
    <w:pPr>
      <w:ind w:left="1418" w:hanging="1418"/>
    </w:pPr>
  </w:style>
  <w:style w:type="paragraph" w:styleId="TOC8">
    <w:name w:val="toc 8"/>
    <w:basedOn w:val="TOC1"/>
    <w:rsid w:val="00CB6E28"/>
    <w:pPr>
      <w:spacing w:before="180"/>
      <w:ind w:left="2693" w:hanging="2693"/>
    </w:pPr>
    <w:rPr>
      <w:b/>
    </w:rPr>
  </w:style>
  <w:style w:type="paragraph" w:styleId="TOC1">
    <w:name w:val="toc 1"/>
    <w:uiPriority w:val="39"/>
    <w:rsid w:val="00CB6E28"/>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CB6E28"/>
    <w:pPr>
      <w:keepLines/>
      <w:tabs>
        <w:tab w:val="center" w:pos="4536"/>
        <w:tab w:val="right" w:pos="9072"/>
      </w:tabs>
    </w:pPr>
    <w:rPr>
      <w:noProof/>
    </w:rPr>
  </w:style>
  <w:style w:type="character" w:customStyle="1" w:styleId="ZGSM">
    <w:name w:val="ZGSM"/>
    <w:rsid w:val="00CB6E28"/>
  </w:style>
  <w:style w:type="paragraph" w:styleId="Header">
    <w:name w:val="header"/>
    <w:rsid w:val="00CB6E28"/>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CB6E28"/>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CB6E28"/>
    <w:pPr>
      <w:ind w:left="1701" w:hanging="1701"/>
    </w:pPr>
  </w:style>
  <w:style w:type="paragraph" w:styleId="TOC4">
    <w:name w:val="toc 4"/>
    <w:basedOn w:val="TOC3"/>
    <w:uiPriority w:val="39"/>
    <w:rsid w:val="00CB6E28"/>
    <w:pPr>
      <w:ind w:left="1418" w:hanging="1418"/>
    </w:pPr>
  </w:style>
  <w:style w:type="paragraph" w:styleId="TOC3">
    <w:name w:val="toc 3"/>
    <w:basedOn w:val="TOC2"/>
    <w:uiPriority w:val="39"/>
    <w:rsid w:val="00CB6E28"/>
    <w:pPr>
      <w:ind w:left="1134" w:hanging="1134"/>
    </w:pPr>
  </w:style>
  <w:style w:type="paragraph" w:styleId="TOC2">
    <w:name w:val="toc 2"/>
    <w:basedOn w:val="TOC1"/>
    <w:uiPriority w:val="39"/>
    <w:rsid w:val="00CB6E28"/>
    <w:pPr>
      <w:spacing w:before="0"/>
      <w:ind w:left="851" w:hanging="851"/>
    </w:pPr>
    <w:rPr>
      <w:sz w:val="20"/>
    </w:rPr>
  </w:style>
  <w:style w:type="paragraph" w:styleId="Footer">
    <w:name w:val="footer"/>
    <w:basedOn w:val="Header"/>
    <w:link w:val="FooterChar"/>
    <w:rsid w:val="00CB6E28"/>
    <w:pPr>
      <w:jc w:val="center"/>
    </w:pPr>
    <w:rPr>
      <w:i/>
    </w:rPr>
  </w:style>
  <w:style w:type="paragraph" w:customStyle="1" w:styleId="TT">
    <w:name w:val="TT"/>
    <w:basedOn w:val="Heading1"/>
    <w:next w:val="Normal"/>
    <w:rsid w:val="00CB6E28"/>
    <w:pPr>
      <w:outlineLvl w:val="9"/>
    </w:pPr>
  </w:style>
  <w:style w:type="paragraph" w:customStyle="1" w:styleId="NF">
    <w:name w:val="NF"/>
    <w:basedOn w:val="NO"/>
    <w:rsid w:val="00CB6E28"/>
    <w:pPr>
      <w:keepNext/>
      <w:spacing w:after="0"/>
    </w:pPr>
    <w:rPr>
      <w:rFonts w:ascii="Arial" w:hAnsi="Arial"/>
      <w:sz w:val="18"/>
    </w:rPr>
  </w:style>
  <w:style w:type="paragraph" w:customStyle="1" w:styleId="NO">
    <w:name w:val="NO"/>
    <w:basedOn w:val="Normal"/>
    <w:link w:val="NOZchn"/>
    <w:rsid w:val="00CB6E28"/>
    <w:pPr>
      <w:keepLines/>
      <w:ind w:left="1135" w:hanging="851"/>
    </w:pPr>
  </w:style>
  <w:style w:type="paragraph" w:customStyle="1" w:styleId="PL">
    <w:name w:val="PL"/>
    <w:rsid w:val="00CB6E2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CB6E28"/>
    <w:pPr>
      <w:jc w:val="right"/>
    </w:pPr>
  </w:style>
  <w:style w:type="paragraph" w:customStyle="1" w:styleId="TAL">
    <w:name w:val="TAL"/>
    <w:basedOn w:val="Normal"/>
    <w:link w:val="TALChar"/>
    <w:rsid w:val="00CB6E28"/>
    <w:pPr>
      <w:keepNext/>
      <w:keepLines/>
      <w:spacing w:after="0"/>
    </w:pPr>
    <w:rPr>
      <w:rFonts w:ascii="Arial" w:hAnsi="Arial"/>
      <w:sz w:val="18"/>
    </w:rPr>
  </w:style>
  <w:style w:type="paragraph" w:customStyle="1" w:styleId="TAH">
    <w:name w:val="TAH"/>
    <w:basedOn w:val="TAC"/>
    <w:rsid w:val="00CB6E28"/>
    <w:rPr>
      <w:b/>
    </w:rPr>
  </w:style>
  <w:style w:type="paragraph" w:customStyle="1" w:styleId="TAC">
    <w:name w:val="TAC"/>
    <w:basedOn w:val="TAL"/>
    <w:rsid w:val="00CB6E28"/>
    <w:pPr>
      <w:jc w:val="center"/>
    </w:pPr>
  </w:style>
  <w:style w:type="paragraph" w:customStyle="1" w:styleId="LD">
    <w:name w:val="LD"/>
    <w:rsid w:val="00CB6E28"/>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rsid w:val="00CB6E28"/>
    <w:pPr>
      <w:keepLines/>
      <w:ind w:left="1702" w:hanging="1418"/>
    </w:pPr>
  </w:style>
  <w:style w:type="paragraph" w:customStyle="1" w:styleId="FP">
    <w:name w:val="FP"/>
    <w:basedOn w:val="Normal"/>
    <w:rsid w:val="00CB6E28"/>
    <w:pPr>
      <w:spacing w:after="0"/>
    </w:pPr>
  </w:style>
  <w:style w:type="paragraph" w:customStyle="1" w:styleId="NW">
    <w:name w:val="NW"/>
    <w:basedOn w:val="NO"/>
    <w:rsid w:val="00CB6E28"/>
    <w:pPr>
      <w:spacing w:after="0"/>
    </w:pPr>
  </w:style>
  <w:style w:type="paragraph" w:customStyle="1" w:styleId="EW">
    <w:name w:val="EW"/>
    <w:basedOn w:val="EX"/>
    <w:link w:val="EWChar"/>
    <w:rsid w:val="00CB6E28"/>
    <w:pPr>
      <w:spacing w:after="0"/>
    </w:pPr>
  </w:style>
  <w:style w:type="paragraph" w:customStyle="1" w:styleId="B10">
    <w:name w:val="B1"/>
    <w:basedOn w:val="List"/>
    <w:link w:val="B1Char"/>
    <w:rsid w:val="00CB6E28"/>
    <w:pPr>
      <w:ind w:left="738" w:hanging="454"/>
    </w:pPr>
  </w:style>
  <w:style w:type="paragraph" w:styleId="TOC6">
    <w:name w:val="toc 6"/>
    <w:basedOn w:val="TOC5"/>
    <w:next w:val="Normal"/>
    <w:rsid w:val="00CB6E28"/>
    <w:pPr>
      <w:ind w:left="1985" w:hanging="1985"/>
    </w:pPr>
  </w:style>
  <w:style w:type="paragraph" w:styleId="TOC7">
    <w:name w:val="toc 7"/>
    <w:basedOn w:val="TOC6"/>
    <w:next w:val="Normal"/>
    <w:rsid w:val="00CB6E28"/>
    <w:pPr>
      <w:ind w:left="2268" w:hanging="2268"/>
    </w:pPr>
  </w:style>
  <w:style w:type="paragraph" w:customStyle="1" w:styleId="EditorsNote">
    <w:name w:val="Editor's Note"/>
    <w:aliases w:val="EN"/>
    <w:basedOn w:val="NO"/>
    <w:link w:val="EditorsNoteChar"/>
    <w:rsid w:val="00CB6E28"/>
    <w:rPr>
      <w:color w:val="FF0000"/>
    </w:rPr>
  </w:style>
  <w:style w:type="paragraph" w:customStyle="1" w:styleId="TH">
    <w:name w:val="TH"/>
    <w:basedOn w:val="FL"/>
    <w:next w:val="FL"/>
    <w:link w:val="THChar"/>
    <w:rsid w:val="00CB6E28"/>
  </w:style>
  <w:style w:type="paragraph" w:customStyle="1" w:styleId="ZA">
    <w:name w:val="ZA"/>
    <w:rsid w:val="00CB6E2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CB6E2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CB6E28"/>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CB6E2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CB6E28"/>
    <w:pPr>
      <w:ind w:left="851" w:hanging="851"/>
    </w:pPr>
  </w:style>
  <w:style w:type="paragraph" w:customStyle="1" w:styleId="ZH">
    <w:name w:val="ZH"/>
    <w:rsid w:val="00CB6E28"/>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rsid w:val="00CB6E28"/>
    <w:pPr>
      <w:keepNext w:val="0"/>
      <w:spacing w:before="0" w:after="240"/>
    </w:pPr>
  </w:style>
  <w:style w:type="paragraph" w:customStyle="1" w:styleId="ZG">
    <w:name w:val="ZG"/>
    <w:rsid w:val="00CB6E28"/>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rsid w:val="00CB6E28"/>
    <w:pPr>
      <w:ind w:left="1191" w:hanging="454"/>
    </w:pPr>
  </w:style>
  <w:style w:type="paragraph" w:customStyle="1" w:styleId="B30">
    <w:name w:val="B3"/>
    <w:basedOn w:val="List3"/>
    <w:link w:val="B3Char"/>
    <w:rsid w:val="00CB6E28"/>
    <w:pPr>
      <w:ind w:left="1645" w:hanging="454"/>
    </w:pPr>
  </w:style>
  <w:style w:type="paragraph" w:customStyle="1" w:styleId="B4">
    <w:name w:val="B4"/>
    <w:basedOn w:val="List4"/>
    <w:rsid w:val="00CB6E28"/>
    <w:pPr>
      <w:ind w:left="2098" w:hanging="454"/>
    </w:pPr>
  </w:style>
  <w:style w:type="paragraph" w:customStyle="1" w:styleId="B5">
    <w:name w:val="B5"/>
    <w:basedOn w:val="List5"/>
    <w:rsid w:val="00CB6E28"/>
    <w:pPr>
      <w:ind w:left="2552" w:hanging="454"/>
    </w:pPr>
  </w:style>
  <w:style w:type="paragraph" w:customStyle="1" w:styleId="ZTD">
    <w:name w:val="ZTD"/>
    <w:basedOn w:val="ZB"/>
    <w:rsid w:val="00CB6E28"/>
    <w:pPr>
      <w:framePr w:hRule="auto" w:wrap="notBeside" w:y="852"/>
    </w:pPr>
    <w:rPr>
      <w:i w:val="0"/>
      <w:sz w:val="40"/>
    </w:rPr>
  </w:style>
  <w:style w:type="paragraph" w:customStyle="1" w:styleId="ZV">
    <w:name w:val="ZV"/>
    <w:basedOn w:val="ZU"/>
    <w:rsid w:val="00CB6E28"/>
    <w:pPr>
      <w:framePr w:wrap="notBeside" w:y="16161"/>
    </w:pPr>
  </w:style>
  <w:style w:type="paragraph" w:customStyle="1" w:styleId="TAJ">
    <w:name w:val="TAJ"/>
    <w:basedOn w:val="Normal"/>
    <w:rsid w:val="00CB6E28"/>
    <w:pPr>
      <w:keepNext/>
      <w:keepLines/>
      <w:spacing w:after="0"/>
      <w:jc w:val="both"/>
    </w:pPr>
    <w:rPr>
      <w:rFonts w:ascii="Arial" w:hAnsi="Arial"/>
      <w:sz w:val="18"/>
    </w:rPr>
  </w:style>
  <w:style w:type="paragraph" w:customStyle="1" w:styleId="Guidance">
    <w:name w:val="Guidance"/>
    <w:basedOn w:val="Normal"/>
    <w:rsid w:val="00CB6E28"/>
    <w:rPr>
      <w:i/>
      <w:color w:val="0000FF"/>
    </w:rPr>
  </w:style>
  <w:style w:type="paragraph" w:styleId="BalloonText">
    <w:name w:val="Balloon Text"/>
    <w:basedOn w:val="Normal"/>
    <w:link w:val="BalloonTextChar"/>
    <w:rsid w:val="00CB6E28"/>
    <w:pPr>
      <w:spacing w:after="0"/>
    </w:pPr>
    <w:rPr>
      <w:rFonts w:ascii="Segoe UI" w:hAnsi="Segoe UI" w:cs="Segoe UI"/>
      <w:sz w:val="18"/>
      <w:szCs w:val="18"/>
      <w:lang w:eastAsia="x-none"/>
    </w:rPr>
  </w:style>
  <w:style w:type="character" w:customStyle="1" w:styleId="BalloonTextChar">
    <w:name w:val="Balloon Text Char"/>
    <w:link w:val="BalloonText"/>
    <w:rsid w:val="00CB6E28"/>
    <w:rPr>
      <w:rFonts w:ascii="Segoe UI" w:eastAsiaTheme="minorHAnsi" w:hAnsi="Segoe UI" w:cs="Segoe UI"/>
      <w:sz w:val="18"/>
      <w:szCs w:val="18"/>
      <w:lang w:eastAsia="x-none"/>
    </w:rPr>
  </w:style>
  <w:style w:type="character" w:styleId="Hyperlink">
    <w:name w:val="Hyperlink"/>
    <w:uiPriority w:val="99"/>
    <w:rsid w:val="00CB6E28"/>
    <w:rPr>
      <w:color w:val="0563C1"/>
      <w:u w:val="single"/>
    </w:rPr>
  </w:style>
  <w:style w:type="character" w:customStyle="1" w:styleId="B1Char">
    <w:name w:val="B1 Char"/>
    <w:link w:val="B10"/>
    <w:rsid w:val="00CB6E28"/>
    <w:rPr>
      <w:rFonts w:asciiTheme="minorHAnsi" w:eastAsiaTheme="minorHAnsi" w:hAnsiTheme="minorHAnsi" w:cstheme="minorBidi"/>
      <w:sz w:val="22"/>
      <w:szCs w:val="22"/>
    </w:rPr>
  </w:style>
  <w:style w:type="character" w:customStyle="1" w:styleId="THChar">
    <w:name w:val="TH Char"/>
    <w:link w:val="TH"/>
    <w:rsid w:val="00CB6E28"/>
    <w:rPr>
      <w:rFonts w:ascii="Arial" w:eastAsiaTheme="minorHAnsi" w:hAnsi="Arial" w:cstheme="minorBidi"/>
      <w:b/>
      <w:sz w:val="22"/>
      <w:szCs w:val="22"/>
    </w:rPr>
  </w:style>
  <w:style w:type="character" w:customStyle="1" w:styleId="TFChar">
    <w:name w:val="TF Char"/>
    <w:link w:val="TF"/>
    <w:rsid w:val="00CB6E28"/>
    <w:rPr>
      <w:rFonts w:ascii="Arial" w:eastAsiaTheme="minorHAnsi" w:hAnsi="Arial" w:cstheme="minorBidi"/>
      <w:b/>
      <w:sz w:val="22"/>
      <w:szCs w:val="22"/>
    </w:rPr>
  </w:style>
  <w:style w:type="character" w:customStyle="1" w:styleId="NOZchn">
    <w:name w:val="NO Zchn"/>
    <w:link w:val="NO"/>
    <w:rsid w:val="00CB6E28"/>
    <w:rPr>
      <w:rFonts w:asciiTheme="minorHAnsi" w:eastAsiaTheme="minorHAnsi" w:hAnsiTheme="minorHAnsi" w:cstheme="minorBidi"/>
      <w:sz w:val="22"/>
      <w:szCs w:val="22"/>
    </w:rPr>
  </w:style>
  <w:style w:type="character" w:customStyle="1" w:styleId="TALChar">
    <w:name w:val="TAL Char"/>
    <w:link w:val="TAL"/>
    <w:rsid w:val="00CB6E28"/>
    <w:rPr>
      <w:rFonts w:ascii="Arial" w:eastAsiaTheme="minorHAnsi" w:hAnsi="Arial" w:cstheme="minorBidi"/>
      <w:sz w:val="18"/>
      <w:szCs w:val="22"/>
    </w:rPr>
  </w:style>
  <w:style w:type="character" w:styleId="CommentReference">
    <w:name w:val="annotation reference"/>
    <w:uiPriority w:val="99"/>
    <w:rsid w:val="00CB6E28"/>
    <w:rPr>
      <w:sz w:val="16"/>
      <w:szCs w:val="16"/>
    </w:rPr>
  </w:style>
  <w:style w:type="paragraph" w:styleId="CommentText">
    <w:name w:val="annotation text"/>
    <w:basedOn w:val="Normal"/>
    <w:link w:val="CommentTextChar"/>
    <w:uiPriority w:val="99"/>
    <w:rsid w:val="00CB6E28"/>
  </w:style>
  <w:style w:type="character" w:customStyle="1" w:styleId="CommentTextChar">
    <w:name w:val="Comment Text Char"/>
    <w:link w:val="CommentText"/>
    <w:uiPriority w:val="99"/>
    <w:rsid w:val="00CB6E28"/>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rsid w:val="00CB6E28"/>
    <w:rPr>
      <w:b/>
      <w:bCs/>
    </w:rPr>
  </w:style>
  <w:style w:type="character" w:customStyle="1" w:styleId="CommentSubjectChar">
    <w:name w:val="Comment Subject Char"/>
    <w:link w:val="CommentSubject"/>
    <w:rsid w:val="00CB6E28"/>
    <w:rPr>
      <w:rFonts w:asciiTheme="minorHAnsi" w:eastAsiaTheme="minorHAnsi" w:hAnsiTheme="minorHAnsi" w:cstheme="minorBidi"/>
      <w:b/>
      <w:bCs/>
      <w:sz w:val="22"/>
      <w:szCs w:val="22"/>
    </w:rPr>
  </w:style>
  <w:style w:type="paragraph" w:styleId="ListParagraph">
    <w:name w:val="List Paragraph"/>
    <w:aliases w:val="Compact List Paragraph,列表段落,参考文献,符号列表,·ûºÅÁÐ±í,¡¤?o?¨¢D¡À¨ª,?¡è?o?¡§¡éD?¨¤¡§a,??¨¨?o??¡ì?¨¦D?¡§¡è?¡ìa,??¡§¡§?o???¨¬?¡§|D??¡ì?¨¨??¨¬a,???¡ì?¡ì?o???¡§???¡ì|D???¨¬?¡§¡§??¡§?a,????¨¬??¨¬?o????¡ì????¨¬|D???¡§???¡ì?¡ì???¡ì?a,?,lp1"/>
    <w:basedOn w:val="Normal"/>
    <w:link w:val="ListParagraphChar"/>
    <w:uiPriority w:val="34"/>
    <w:qFormat/>
    <w:rsid w:val="00CB6E28"/>
    <w:pPr>
      <w:spacing w:after="0"/>
      <w:ind w:left="720"/>
    </w:pPr>
    <w:rPr>
      <w:rFonts w:ascii="Calibri" w:eastAsia="MS PGothic" w:hAnsi="Calibri" w:cs="MS PGothic"/>
      <w:lang w:eastAsia="ja-JP"/>
    </w:rPr>
  </w:style>
  <w:style w:type="character" w:customStyle="1" w:styleId="B1Zchn">
    <w:name w:val="B1 Zchn"/>
    <w:locked/>
    <w:rsid w:val="00CB6E28"/>
    <w:rPr>
      <w:lang w:val="en-GB" w:eastAsia="en-US"/>
    </w:rPr>
  </w:style>
  <w:style w:type="character" w:customStyle="1" w:styleId="EditorsNoteChar">
    <w:name w:val="Editor's Note Char"/>
    <w:link w:val="EditorsNote"/>
    <w:rsid w:val="00CB6E28"/>
    <w:rPr>
      <w:rFonts w:asciiTheme="minorHAnsi" w:eastAsiaTheme="minorHAnsi" w:hAnsiTheme="minorHAnsi" w:cstheme="minorBidi"/>
      <w:color w:val="FF0000"/>
      <w:sz w:val="22"/>
      <w:szCs w:val="22"/>
    </w:rPr>
  </w:style>
  <w:style w:type="table" w:styleId="TableGrid">
    <w:name w:val="Table Grid"/>
    <w:basedOn w:val="TableNormal"/>
    <w:rsid w:val="00CB6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CB6E28"/>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CB6E2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B6E28"/>
    <w:pPr>
      <w:spacing w:before="100" w:beforeAutospacing="1" w:after="100" w:afterAutospacing="1"/>
    </w:pPr>
    <w:rPr>
      <w:sz w:val="24"/>
      <w:szCs w:val="24"/>
      <w:lang w:eastAsia="ja-JP"/>
    </w:rPr>
  </w:style>
  <w:style w:type="character" w:customStyle="1" w:styleId="UnresolvedMention1">
    <w:name w:val="Unresolved Mention1"/>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CB6E28"/>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customStyle="1" w:styleId="GridTable2-Accent42">
    <w:name w:val="Grid Table 2 - Accent 42"/>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CB6E28"/>
  </w:style>
  <w:style w:type="paragraph" w:styleId="Caption">
    <w:name w:val="caption"/>
    <w:aliases w:val="Resp caption,Resp,caption,First line:  0.5&quot;,cap,Caption Char2,Caption Char Char,Caption Char1 Char Char,Caption C...,Caption Char1 Char1,Caption Char2 Char,Caption Char Char Char,Caption Char1 Char Char Char,Caption Char1 Char1 Char"/>
    <w:basedOn w:val="Normal"/>
    <w:next w:val="Normal"/>
    <w:link w:val="CaptionChar"/>
    <w:uiPriority w:val="35"/>
    <w:unhideWhenUsed/>
    <w:qFormat/>
    <w:rsid w:val="00CB6E28"/>
    <w:rPr>
      <w:b/>
      <w:bCs/>
    </w:rPr>
  </w:style>
  <w:style w:type="table" w:customStyle="1" w:styleId="1">
    <w:name w:val="浅色列表1"/>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B6E28"/>
  </w:style>
  <w:style w:type="paragraph" w:styleId="NoSpacing">
    <w:name w:val="No Spacing"/>
    <w:link w:val="NoSpacingChar"/>
    <w:uiPriority w:val="1"/>
    <w:qFormat/>
    <w:rsid w:val="00CB6E28"/>
    <w:rPr>
      <w:rFonts w:ascii="Calibri" w:hAnsi="Calibri"/>
      <w:sz w:val="22"/>
      <w:szCs w:val="22"/>
    </w:rPr>
  </w:style>
  <w:style w:type="character" w:customStyle="1" w:styleId="NoSpacingChar">
    <w:name w:val="No Spacing Char"/>
    <w:link w:val="NoSpacing"/>
    <w:uiPriority w:val="1"/>
    <w:rsid w:val="00CB6E28"/>
    <w:rPr>
      <w:rFonts w:ascii="Calibri" w:hAnsi="Calibri"/>
      <w:sz w:val="22"/>
      <w:szCs w:val="22"/>
    </w:rPr>
  </w:style>
  <w:style w:type="paragraph" w:customStyle="1" w:styleId="CRCoverPage">
    <w:name w:val="CR Cover Page"/>
    <w:link w:val="CRCoverPageZchn"/>
    <w:rsid w:val="00CB6E28"/>
    <w:pPr>
      <w:spacing w:after="120"/>
    </w:pPr>
    <w:rPr>
      <w:rFonts w:ascii="Arial" w:eastAsia="Times New Roman" w:hAnsi="Arial"/>
      <w:lang w:val="en-GB"/>
    </w:rPr>
  </w:style>
  <w:style w:type="character" w:customStyle="1" w:styleId="CRCoverPageZchn">
    <w:name w:val="CR Cover Page Zchn"/>
    <w:link w:val="CRCoverPage"/>
    <w:rsid w:val="00CB6E28"/>
    <w:rPr>
      <w:rFonts w:ascii="Arial" w:eastAsia="Times New Roman" w:hAnsi="Arial"/>
      <w:lang w:val="en-GB"/>
    </w:rPr>
  </w:style>
  <w:style w:type="character" w:customStyle="1" w:styleId="FooterChar">
    <w:name w:val="Footer Char"/>
    <w:link w:val="Footer"/>
    <w:rsid w:val="00CB6E28"/>
    <w:rPr>
      <w:rFonts w:ascii="Arial" w:eastAsia="Times New Roman" w:hAnsi="Arial"/>
      <w:b/>
      <w:i/>
      <w:noProof/>
      <w:sz w:val="18"/>
      <w:lang w:val="en-GB"/>
    </w:rPr>
  </w:style>
  <w:style w:type="paragraph" w:styleId="FootnoteText">
    <w:name w:val="footnote text"/>
    <w:basedOn w:val="Normal"/>
    <w:link w:val="FootnoteTextChar"/>
    <w:rsid w:val="00CB6E28"/>
    <w:pPr>
      <w:keepLines/>
      <w:ind w:left="454" w:hanging="454"/>
    </w:pPr>
    <w:rPr>
      <w:sz w:val="16"/>
    </w:rPr>
  </w:style>
  <w:style w:type="character" w:customStyle="1" w:styleId="FootnoteTextChar">
    <w:name w:val="Footnote Text Char"/>
    <w:link w:val="FootnoteText"/>
    <w:rsid w:val="00CB6E28"/>
    <w:rPr>
      <w:rFonts w:asciiTheme="minorHAnsi" w:eastAsiaTheme="minorHAnsi" w:hAnsiTheme="minorHAnsi" w:cstheme="minorBidi"/>
      <w:sz w:val="16"/>
      <w:szCs w:val="22"/>
    </w:rPr>
  </w:style>
  <w:style w:type="character" w:styleId="FootnoteReference">
    <w:name w:val="footnote reference"/>
    <w:basedOn w:val="DefaultParagraphFont"/>
    <w:rsid w:val="00CB6E28"/>
    <w:rPr>
      <w:b/>
      <w:position w:val="6"/>
      <w:sz w:val="16"/>
    </w:rPr>
  </w:style>
  <w:style w:type="character" w:customStyle="1" w:styleId="B3Char">
    <w:name w:val="B3 Char"/>
    <w:link w:val="B30"/>
    <w:rsid w:val="00CB6E28"/>
    <w:rPr>
      <w:rFonts w:asciiTheme="minorHAnsi" w:eastAsiaTheme="minorHAnsi" w:hAnsiTheme="minorHAnsi" w:cstheme="minorBidi"/>
      <w:sz w:val="22"/>
      <w:szCs w:val="22"/>
    </w:rPr>
  </w:style>
  <w:style w:type="character" w:customStyle="1" w:styleId="CaptionChar">
    <w:name w:val="Caption Char"/>
    <w:aliases w:val="Resp caption Char,Resp Char,caption Char,First line:  0.5&quot; Char,cap Char,Caption Char2 Char1,Caption Char Char Char1,Caption Char1 Char Char Char1,Caption C... Char,Caption Char1 Char1 Char1,Caption Char2 Char Char"/>
    <w:link w:val="Caption"/>
    <w:uiPriority w:val="35"/>
    <w:rsid w:val="00B74D8C"/>
    <w:rPr>
      <w:rFonts w:asciiTheme="minorHAnsi" w:eastAsiaTheme="minorHAnsi" w:hAnsiTheme="minorHAnsi" w:cstheme="minorBidi"/>
      <w:b/>
      <w:bCs/>
      <w:sz w:val="22"/>
      <w:szCs w:val="22"/>
    </w:rPr>
  </w:style>
  <w:style w:type="numbering" w:customStyle="1" w:styleId="Bullet">
    <w:name w:val="Bullet"/>
    <w:uiPriority w:val="99"/>
    <w:rsid w:val="000F4A13"/>
    <w:pPr>
      <w:numPr>
        <w:numId w:val="1"/>
      </w:numPr>
    </w:pPr>
  </w:style>
  <w:style w:type="paragraph" w:customStyle="1" w:styleId="Default">
    <w:name w:val="Default"/>
    <w:rsid w:val="007D2626"/>
    <w:pPr>
      <w:autoSpaceDE w:val="0"/>
      <w:autoSpaceDN w:val="0"/>
      <w:adjustRightInd w:val="0"/>
    </w:pPr>
    <w:rPr>
      <w:color w:val="000000"/>
      <w:sz w:val="24"/>
      <w:szCs w:val="24"/>
    </w:rPr>
  </w:style>
  <w:style w:type="character" w:customStyle="1" w:styleId="Heading2Char">
    <w:name w:val="Heading 2 Char"/>
    <w:basedOn w:val="DefaultParagraphFont"/>
    <w:link w:val="Heading2"/>
    <w:rsid w:val="008B6145"/>
    <w:rPr>
      <w:rFonts w:ascii="Arial" w:eastAsia="Times New Roman" w:hAnsi="Arial"/>
      <w:sz w:val="32"/>
      <w:lang w:val="en-GB"/>
    </w:rPr>
  </w:style>
  <w:style w:type="paragraph" w:customStyle="1" w:styleId="PlantUML">
    <w:name w:val="PlantUML"/>
    <w:basedOn w:val="Normal"/>
    <w:link w:val="PlantUMLChar"/>
    <w:autoRedefine/>
    <w:rsid w:val="00435C7A"/>
    <w:pPr>
      <w:pBdr>
        <w:top w:val="dashed" w:sz="4" w:space="1" w:color="5BAB3B"/>
        <w:left w:val="dashed" w:sz="4" w:space="4" w:color="5BAB3B"/>
        <w:bottom w:val="dashed" w:sz="4" w:space="1" w:color="5BAB3B"/>
        <w:right w:val="dashed" w:sz="4" w:space="4" w:color="5BAB3B"/>
      </w:pBdr>
      <w:shd w:val="clear" w:color="auto" w:fill="BAFDBA"/>
      <w:tabs>
        <w:tab w:val="left" w:pos="567"/>
        <w:tab w:val="left" w:pos="1134"/>
        <w:tab w:val="left" w:pos="1701"/>
        <w:tab w:val="left" w:pos="2268"/>
      </w:tabs>
      <w:spacing w:after="0"/>
    </w:pPr>
    <w:rPr>
      <w:rFonts w:ascii="Courier New" w:hAnsi="Courier New" w:cs="Courier New"/>
      <w:noProof/>
      <w:color w:val="008000"/>
      <w:sz w:val="18"/>
    </w:rPr>
  </w:style>
  <w:style w:type="character" w:customStyle="1" w:styleId="PlantUMLChar">
    <w:name w:val="PlantUML Char"/>
    <w:basedOn w:val="DefaultParagraphFont"/>
    <w:link w:val="PlantUML"/>
    <w:rsid w:val="00435C7A"/>
    <w:rPr>
      <w:rFonts w:ascii="Courier New" w:hAnsi="Courier New" w:cs="Courier New"/>
      <w:noProof/>
      <w:color w:val="008000"/>
      <w:sz w:val="18"/>
      <w:shd w:val="clear" w:color="auto" w:fill="BAFDBA"/>
    </w:rPr>
  </w:style>
  <w:style w:type="paragraph" w:customStyle="1" w:styleId="PlantUMLImg">
    <w:name w:val="PlantUMLImg"/>
    <w:basedOn w:val="Normal"/>
    <w:link w:val="PlantUMLImgChar"/>
    <w:autoRedefine/>
    <w:rsid w:val="00435C7A"/>
    <w:pPr>
      <w:jc w:val="center"/>
    </w:pPr>
    <w:rPr>
      <w:b/>
    </w:rPr>
  </w:style>
  <w:style w:type="character" w:customStyle="1" w:styleId="PlantUMLImgChar">
    <w:name w:val="PlantUMLImg Char"/>
    <w:basedOn w:val="DefaultParagraphFont"/>
    <w:link w:val="PlantUMLImg"/>
    <w:rsid w:val="00435C7A"/>
    <w:rPr>
      <w:b/>
    </w:rPr>
  </w:style>
  <w:style w:type="paragraph" w:customStyle="1" w:styleId="SOAPExample">
    <w:name w:val="SOAP Example"/>
    <w:basedOn w:val="Normal"/>
    <w:rsid w:val="00E75270"/>
    <w:pPr>
      <w:tabs>
        <w:tab w:val="left" w:pos="900"/>
        <w:tab w:val="left" w:pos="1260"/>
        <w:tab w:val="left" w:pos="1620"/>
        <w:tab w:val="left" w:pos="1980"/>
        <w:tab w:val="left" w:pos="2340"/>
        <w:tab w:val="left" w:pos="2700"/>
        <w:tab w:val="left" w:pos="3060"/>
      </w:tabs>
      <w:spacing w:after="0"/>
      <w:ind w:left="562"/>
    </w:pPr>
    <w:rPr>
      <w:rFonts w:ascii="Courier New" w:eastAsia="MS Mincho" w:hAnsi="Courier New" w:cs="Courier New"/>
      <w:noProof/>
      <w:sz w:val="16"/>
      <w:szCs w:val="16"/>
    </w:rPr>
  </w:style>
  <w:style w:type="character" w:styleId="FollowedHyperlink">
    <w:name w:val="FollowedHyperlink"/>
    <w:basedOn w:val="DefaultParagraphFont"/>
    <w:rsid w:val="00B00C0F"/>
    <w:rPr>
      <w:color w:val="954F72" w:themeColor="followedHyperlink"/>
      <w:u w:val="single"/>
    </w:rPr>
  </w:style>
  <w:style w:type="paragraph" w:styleId="HTMLPreformatted">
    <w:name w:val="HTML Preformatted"/>
    <w:basedOn w:val="Normal"/>
    <w:link w:val="HTMLPreformattedChar"/>
    <w:rsid w:val="004B3252"/>
    <w:pPr>
      <w:spacing w:after="0"/>
    </w:pPr>
    <w:rPr>
      <w:rFonts w:ascii="Consolas" w:hAnsi="Consolas" w:cs="Consolas"/>
    </w:rPr>
  </w:style>
  <w:style w:type="character" w:customStyle="1" w:styleId="HTMLPreformattedChar">
    <w:name w:val="HTML Preformatted Char"/>
    <w:basedOn w:val="DefaultParagraphFont"/>
    <w:link w:val="HTMLPreformatted"/>
    <w:rsid w:val="004B3252"/>
    <w:rPr>
      <w:rFonts w:ascii="Consolas" w:hAnsi="Consolas" w:cs="Consolas"/>
    </w:rPr>
  </w:style>
  <w:style w:type="table" w:customStyle="1" w:styleId="2-41">
    <w:name w:val="グリッド (表) 2 - アクセント 41"/>
    <w:basedOn w:val="TableNormal"/>
    <w:uiPriority w:val="47"/>
    <w:rsid w:val="00B7150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customStyle="1" w:styleId="UnresolvedMention10">
    <w:name w:val="Unresolved Mention1"/>
    <w:uiPriority w:val="99"/>
    <w:semiHidden/>
    <w:unhideWhenUsed/>
    <w:rsid w:val="00B7150A"/>
    <w:rPr>
      <w:color w:val="808080"/>
      <w:shd w:val="clear" w:color="auto" w:fill="E6E6E6"/>
    </w:rPr>
  </w:style>
  <w:style w:type="character" w:customStyle="1" w:styleId="UnresolvedMention2">
    <w:name w:val="Unresolved Mention2"/>
    <w:basedOn w:val="DefaultParagraphFont"/>
    <w:uiPriority w:val="99"/>
    <w:semiHidden/>
    <w:unhideWhenUsed/>
    <w:rsid w:val="00821B43"/>
    <w:rPr>
      <w:color w:val="605E5C"/>
      <w:shd w:val="clear" w:color="auto" w:fill="E1DFDD"/>
    </w:rPr>
  </w:style>
  <w:style w:type="character" w:customStyle="1" w:styleId="UnresolvedMention3">
    <w:name w:val="Unresolved Mention3"/>
    <w:basedOn w:val="DefaultParagraphFont"/>
    <w:uiPriority w:val="99"/>
    <w:semiHidden/>
    <w:unhideWhenUsed/>
    <w:rsid w:val="00694A5C"/>
    <w:rPr>
      <w:color w:val="808080"/>
      <w:shd w:val="clear" w:color="auto" w:fill="E6E6E6"/>
    </w:rPr>
  </w:style>
  <w:style w:type="character" w:customStyle="1" w:styleId="UnresolvedMention4">
    <w:name w:val="Unresolved Mention4"/>
    <w:basedOn w:val="DefaultParagraphFont"/>
    <w:uiPriority w:val="99"/>
    <w:semiHidden/>
    <w:unhideWhenUsed/>
    <w:rsid w:val="00050F58"/>
    <w:rPr>
      <w:color w:val="808080"/>
      <w:shd w:val="clear" w:color="auto" w:fill="E6E6E6"/>
    </w:rPr>
  </w:style>
  <w:style w:type="character" w:customStyle="1" w:styleId="UnresolvedMention5">
    <w:name w:val="Unresolved Mention5"/>
    <w:basedOn w:val="DefaultParagraphFont"/>
    <w:uiPriority w:val="99"/>
    <w:semiHidden/>
    <w:unhideWhenUsed/>
    <w:rsid w:val="00BE29D1"/>
    <w:rPr>
      <w:color w:val="808080"/>
      <w:shd w:val="clear" w:color="auto" w:fill="E6E6E6"/>
    </w:rPr>
  </w:style>
  <w:style w:type="character" w:styleId="Strong">
    <w:name w:val="Strong"/>
    <w:basedOn w:val="DefaultParagraphFont"/>
    <w:uiPriority w:val="22"/>
    <w:qFormat/>
    <w:rsid w:val="00447181"/>
    <w:rPr>
      <w:b/>
      <w:bCs/>
    </w:rPr>
  </w:style>
  <w:style w:type="character" w:customStyle="1" w:styleId="UnresolvedMention6">
    <w:name w:val="Unresolved Mention6"/>
    <w:basedOn w:val="DefaultParagraphFont"/>
    <w:uiPriority w:val="99"/>
    <w:semiHidden/>
    <w:unhideWhenUsed/>
    <w:rsid w:val="00A279E4"/>
    <w:rPr>
      <w:color w:val="605E5C"/>
      <w:shd w:val="clear" w:color="auto" w:fill="E1DFDD"/>
    </w:rPr>
  </w:style>
  <w:style w:type="paragraph" w:styleId="TOCHeading">
    <w:name w:val="TOC Heading"/>
    <w:basedOn w:val="Heading1"/>
    <w:next w:val="Normal"/>
    <w:uiPriority w:val="39"/>
    <w:unhideWhenUsed/>
    <w:qFormat/>
    <w:rsid w:val="00691125"/>
    <w:pPr>
      <w:pBdr>
        <w:top w:val="none" w:sz="0" w:space="0" w:color="auto"/>
      </w:pBdr>
      <w:spacing w:after="0" w:line="259" w:lineRule="auto"/>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EXChar">
    <w:name w:val="EX Char"/>
    <w:link w:val="EX"/>
    <w:rsid w:val="00BF7755"/>
    <w:rPr>
      <w:rFonts w:asciiTheme="minorHAnsi" w:eastAsiaTheme="minorHAnsi" w:hAnsiTheme="minorHAnsi" w:cstheme="minorBidi"/>
      <w:sz w:val="22"/>
      <w:szCs w:val="22"/>
    </w:rPr>
  </w:style>
  <w:style w:type="paragraph" w:customStyle="1" w:styleId="Heading3numbered">
    <w:name w:val="Heading 3 numbered"/>
    <w:basedOn w:val="Heading3"/>
    <w:link w:val="Heading3numberedChar"/>
    <w:rsid w:val="00700E64"/>
  </w:style>
  <w:style w:type="character" w:customStyle="1" w:styleId="UnresolvedMention7">
    <w:name w:val="Unresolved Mention7"/>
    <w:basedOn w:val="DefaultParagraphFont"/>
    <w:uiPriority w:val="99"/>
    <w:semiHidden/>
    <w:unhideWhenUsed/>
    <w:rsid w:val="00992537"/>
    <w:rPr>
      <w:color w:val="605E5C"/>
      <w:shd w:val="clear" w:color="auto" w:fill="E1DFDD"/>
    </w:rPr>
  </w:style>
  <w:style w:type="character" w:customStyle="1" w:styleId="Heading3Char">
    <w:name w:val="Heading 3 Char"/>
    <w:basedOn w:val="DefaultParagraphFont"/>
    <w:link w:val="Heading3"/>
    <w:rsid w:val="00CB6E28"/>
    <w:rPr>
      <w:rFonts w:ascii="Arial" w:eastAsia="Times New Roman" w:hAnsi="Arial"/>
      <w:sz w:val="28"/>
      <w:lang w:val="en-GB"/>
    </w:rPr>
  </w:style>
  <w:style w:type="character" w:customStyle="1" w:styleId="Heading3numberedChar">
    <w:name w:val="Heading 3 numbered Char"/>
    <w:basedOn w:val="Heading3Char"/>
    <w:link w:val="Heading3numbered"/>
    <w:rsid w:val="00700E64"/>
    <w:rPr>
      <w:rFonts w:ascii="Arial" w:eastAsia="Times New Roman" w:hAnsi="Arial"/>
      <w:sz w:val="28"/>
      <w:lang w:val="en-GB"/>
    </w:rPr>
  </w:style>
  <w:style w:type="paragraph" w:customStyle="1" w:styleId="AnnexHeading">
    <w:name w:val="Annex Heading"/>
    <w:basedOn w:val="Heading1"/>
    <w:link w:val="AnnexHeadingChar"/>
    <w:qFormat/>
    <w:rsid w:val="00516192"/>
    <w:pPr>
      <w:ind w:left="0" w:firstLine="0"/>
    </w:pPr>
  </w:style>
  <w:style w:type="character" w:customStyle="1" w:styleId="Heading1Char">
    <w:name w:val="Heading 1 Char"/>
    <w:basedOn w:val="DefaultParagraphFont"/>
    <w:link w:val="Heading1"/>
    <w:rsid w:val="00CB6E28"/>
    <w:rPr>
      <w:rFonts w:ascii="Arial" w:eastAsia="Times New Roman" w:hAnsi="Arial"/>
      <w:sz w:val="36"/>
      <w:lang w:val="en-GB"/>
    </w:rPr>
  </w:style>
  <w:style w:type="character" w:customStyle="1" w:styleId="AnnexHeadingChar">
    <w:name w:val="Annex Heading Char"/>
    <w:basedOn w:val="Heading1Char"/>
    <w:link w:val="AnnexHeading"/>
    <w:rsid w:val="00516192"/>
    <w:rPr>
      <w:rFonts w:ascii="Arial" w:eastAsia="Times New Roman" w:hAnsi="Arial"/>
      <w:sz w:val="36"/>
      <w:lang w:val="en-GB"/>
    </w:rPr>
  </w:style>
  <w:style w:type="character" w:customStyle="1" w:styleId="ListParagraphChar">
    <w:name w:val="List Paragraph Char"/>
    <w:aliases w:val="Compact List Paragraph Char,列表段落 Char,参考文献 Char,符号列表 Char,·ûºÅÁÐ±í Char,¡¤?o?¨¢D¡À¨ª Char,?¡è?o?¡§¡éD?¨¤¡§a Char,??¨¨?o??¡ì?¨¦D?¡§¡è?¡ìa Char,??¡§¡§?o???¨¬?¡§|D??¡ì?¨¨??¨¬a Char,???¡ì?¡ì?o???¡§???¡ì|D???¨¬?¡§¡§??¡§?a Char,? Char"/>
    <w:basedOn w:val="DefaultParagraphFont"/>
    <w:link w:val="ListParagraph"/>
    <w:uiPriority w:val="34"/>
    <w:qFormat/>
    <w:locked/>
    <w:rsid w:val="00ED5057"/>
    <w:rPr>
      <w:rFonts w:ascii="Calibri" w:eastAsia="MS PGothic" w:hAnsi="Calibri" w:cs="MS PGothic"/>
      <w:sz w:val="22"/>
      <w:szCs w:val="22"/>
      <w:lang w:eastAsia="ja-JP"/>
    </w:rPr>
  </w:style>
  <w:style w:type="paragraph" w:customStyle="1" w:styleId="xmsonormal">
    <w:name w:val="x_msonormal"/>
    <w:basedOn w:val="Normal"/>
    <w:rsid w:val="000B137F"/>
    <w:pPr>
      <w:spacing w:before="100" w:beforeAutospacing="1" w:after="100" w:afterAutospacing="1"/>
    </w:pPr>
    <w:rPr>
      <w:rFonts w:eastAsia="Times New Roman"/>
      <w:sz w:val="24"/>
      <w:szCs w:val="24"/>
    </w:rPr>
  </w:style>
  <w:style w:type="character" w:customStyle="1" w:styleId="UnresolvedMention8">
    <w:name w:val="Unresolved Mention8"/>
    <w:basedOn w:val="DefaultParagraphFont"/>
    <w:uiPriority w:val="99"/>
    <w:semiHidden/>
    <w:unhideWhenUsed/>
    <w:rsid w:val="00A4295F"/>
    <w:rPr>
      <w:color w:val="605E5C"/>
      <w:shd w:val="clear" w:color="auto" w:fill="E1DFDD"/>
    </w:rPr>
  </w:style>
  <w:style w:type="character" w:customStyle="1" w:styleId="Heading8Char">
    <w:name w:val="Heading 8 Char"/>
    <w:link w:val="Heading8"/>
    <w:rsid w:val="006A40F9"/>
    <w:rPr>
      <w:rFonts w:ascii="Arial" w:eastAsia="Times New Roman" w:hAnsi="Arial"/>
      <w:sz w:val="36"/>
      <w:lang w:val="en-GB"/>
    </w:rPr>
  </w:style>
  <w:style w:type="paragraph" w:styleId="Title">
    <w:name w:val="Title"/>
    <w:basedOn w:val="Normal"/>
    <w:next w:val="Normal"/>
    <w:link w:val="TitleChar"/>
    <w:qFormat/>
    <w:rsid w:val="00D652E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52E7"/>
    <w:rPr>
      <w:rFonts w:asciiTheme="majorHAnsi" w:eastAsiaTheme="majorEastAsia" w:hAnsiTheme="majorHAnsi" w:cstheme="majorBidi"/>
      <w:spacing w:val="-10"/>
      <w:kern w:val="28"/>
      <w:sz w:val="56"/>
      <w:szCs w:val="56"/>
    </w:rPr>
  </w:style>
  <w:style w:type="character" w:customStyle="1" w:styleId="ordinary-span-edit2">
    <w:name w:val="ordinary-span-edit2"/>
    <w:basedOn w:val="DefaultParagraphFont"/>
    <w:rsid w:val="00BA6513"/>
  </w:style>
  <w:style w:type="character" w:customStyle="1" w:styleId="UnresolvedMention9">
    <w:name w:val="Unresolved Mention9"/>
    <w:uiPriority w:val="99"/>
    <w:semiHidden/>
    <w:unhideWhenUsed/>
    <w:rsid w:val="00CC14EC"/>
    <w:rPr>
      <w:color w:val="808080"/>
      <w:shd w:val="clear" w:color="auto" w:fill="E6E6E6"/>
    </w:rPr>
  </w:style>
  <w:style w:type="paragraph" w:customStyle="1" w:styleId="PatentNumbering1">
    <w:name w:val="Patent Numbering 1"/>
    <w:aliases w:val="pn1"/>
    <w:basedOn w:val="Normal"/>
    <w:rsid w:val="00CB6E28"/>
    <w:pPr>
      <w:numPr>
        <w:numId w:val="3"/>
      </w:numPr>
      <w:tabs>
        <w:tab w:val="left" w:pos="1440"/>
      </w:tabs>
      <w:spacing w:after="240" w:line="360" w:lineRule="auto"/>
      <w:outlineLvl w:val="0"/>
    </w:pPr>
    <w:rPr>
      <w:kern w:val="32"/>
      <w:sz w:val="24"/>
    </w:rPr>
  </w:style>
  <w:style w:type="table" w:styleId="GridTable2-Accent4">
    <w:name w:val="Grid Table 2 Accent 4"/>
    <w:basedOn w:val="TableNormal"/>
    <w:uiPriority w:val="47"/>
    <w:rsid w:val="00CB6E2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ghtList">
    <w:name w:val="Light List"/>
    <w:basedOn w:val="TableNormal"/>
    <w:uiPriority w:val="61"/>
    <w:rsid w:val="00CB6E28"/>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fontstyle21">
    <w:name w:val="fontstyle21"/>
    <w:basedOn w:val="DefaultParagraphFont"/>
    <w:rsid w:val="00CB6E28"/>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CB6E28"/>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B6E2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CB6E28"/>
    <w:rPr>
      <w:rFonts w:ascii="Arial" w:eastAsia="Times New Roman" w:hAnsi="Arial"/>
      <w:sz w:val="24"/>
      <w:lang w:val="en-GB"/>
    </w:rPr>
  </w:style>
  <w:style w:type="character" w:customStyle="1" w:styleId="Heading5Char">
    <w:name w:val="Heading 5 Char"/>
    <w:basedOn w:val="DefaultParagraphFont"/>
    <w:link w:val="Heading5"/>
    <w:rsid w:val="00CB6E28"/>
    <w:rPr>
      <w:rFonts w:ascii="Arial" w:eastAsia="Times New Roman" w:hAnsi="Arial"/>
      <w:sz w:val="22"/>
      <w:lang w:val="en-GB"/>
    </w:rPr>
  </w:style>
  <w:style w:type="paragraph" w:customStyle="1" w:styleId="Fig">
    <w:name w:val="Fig"/>
    <w:basedOn w:val="Caption"/>
    <w:qFormat/>
    <w:rsid w:val="00CB6E28"/>
    <w:pPr>
      <w:spacing w:after="120"/>
      <w:jc w:val="center"/>
    </w:pPr>
  </w:style>
  <w:style w:type="character" w:customStyle="1" w:styleId="fontstyle01">
    <w:name w:val="fontstyle01"/>
    <w:basedOn w:val="DefaultParagraphFont"/>
    <w:rsid w:val="00CB6E28"/>
    <w:rPr>
      <w:rFonts w:ascii="TimesNewRomanPSMT" w:hAnsi="TimesNewRomanPSMT" w:hint="default"/>
      <w:b w:val="0"/>
      <w:bCs w:val="0"/>
      <w:i w:val="0"/>
      <w:iCs w:val="0"/>
      <w:color w:val="000000"/>
      <w:sz w:val="20"/>
      <w:szCs w:val="20"/>
    </w:rPr>
  </w:style>
  <w:style w:type="paragraph" w:styleId="List">
    <w:name w:val="List"/>
    <w:basedOn w:val="Normal"/>
    <w:rsid w:val="00CB6E28"/>
    <w:pPr>
      <w:ind w:left="568" w:hanging="284"/>
    </w:pPr>
  </w:style>
  <w:style w:type="paragraph" w:customStyle="1" w:styleId="B1">
    <w:name w:val="B1+"/>
    <w:basedOn w:val="B10"/>
    <w:rsid w:val="00CB6E28"/>
    <w:pPr>
      <w:numPr>
        <w:numId w:val="4"/>
      </w:numPr>
    </w:pPr>
  </w:style>
  <w:style w:type="paragraph" w:styleId="List2">
    <w:name w:val="List 2"/>
    <w:basedOn w:val="List"/>
    <w:rsid w:val="00CB6E28"/>
    <w:pPr>
      <w:ind w:left="851"/>
    </w:pPr>
  </w:style>
  <w:style w:type="paragraph" w:customStyle="1" w:styleId="B2">
    <w:name w:val="B2+"/>
    <w:basedOn w:val="B20"/>
    <w:rsid w:val="00CB6E28"/>
    <w:pPr>
      <w:numPr>
        <w:numId w:val="5"/>
      </w:numPr>
    </w:pPr>
  </w:style>
  <w:style w:type="paragraph" w:styleId="List3">
    <w:name w:val="List 3"/>
    <w:basedOn w:val="List2"/>
    <w:rsid w:val="00CB6E28"/>
    <w:pPr>
      <w:ind w:left="1135"/>
    </w:pPr>
  </w:style>
  <w:style w:type="paragraph" w:customStyle="1" w:styleId="B3">
    <w:name w:val="B3+"/>
    <w:basedOn w:val="B30"/>
    <w:rsid w:val="00CB6E28"/>
    <w:pPr>
      <w:numPr>
        <w:numId w:val="6"/>
      </w:numPr>
      <w:tabs>
        <w:tab w:val="left" w:pos="1134"/>
      </w:tabs>
    </w:pPr>
  </w:style>
  <w:style w:type="paragraph" w:styleId="List4">
    <w:name w:val="List 4"/>
    <w:basedOn w:val="List3"/>
    <w:rsid w:val="00CB6E28"/>
    <w:pPr>
      <w:ind w:left="1418"/>
    </w:pPr>
  </w:style>
  <w:style w:type="paragraph" w:styleId="List5">
    <w:name w:val="List 5"/>
    <w:basedOn w:val="List4"/>
    <w:rsid w:val="00CB6E28"/>
    <w:pPr>
      <w:ind w:left="1702"/>
    </w:pPr>
  </w:style>
  <w:style w:type="paragraph" w:customStyle="1" w:styleId="BL">
    <w:name w:val="BL"/>
    <w:basedOn w:val="Normal"/>
    <w:rsid w:val="00CB6E28"/>
    <w:pPr>
      <w:numPr>
        <w:numId w:val="7"/>
      </w:numPr>
      <w:tabs>
        <w:tab w:val="left" w:pos="851"/>
      </w:tabs>
    </w:pPr>
  </w:style>
  <w:style w:type="paragraph" w:customStyle="1" w:styleId="BN">
    <w:name w:val="BN"/>
    <w:basedOn w:val="Normal"/>
    <w:rsid w:val="00CB6E28"/>
    <w:pPr>
      <w:numPr>
        <w:numId w:val="8"/>
      </w:numPr>
    </w:pPr>
  </w:style>
  <w:style w:type="paragraph" w:styleId="Index1">
    <w:name w:val="index 1"/>
    <w:basedOn w:val="Normal"/>
    <w:rsid w:val="00CB6E28"/>
    <w:pPr>
      <w:keepLines/>
    </w:pPr>
  </w:style>
  <w:style w:type="paragraph" w:styleId="Index2">
    <w:name w:val="index 2"/>
    <w:basedOn w:val="Index1"/>
    <w:rsid w:val="00CB6E28"/>
    <w:pPr>
      <w:ind w:left="284"/>
    </w:pPr>
  </w:style>
  <w:style w:type="paragraph" w:styleId="ListBullet">
    <w:name w:val="List Bullet"/>
    <w:basedOn w:val="List"/>
    <w:rsid w:val="00CB6E28"/>
  </w:style>
  <w:style w:type="paragraph" w:styleId="ListBullet2">
    <w:name w:val="List Bullet 2"/>
    <w:basedOn w:val="ListBullet"/>
    <w:rsid w:val="00CB6E28"/>
    <w:pPr>
      <w:ind w:left="851"/>
    </w:pPr>
  </w:style>
  <w:style w:type="paragraph" w:styleId="ListBullet3">
    <w:name w:val="List Bullet 3"/>
    <w:basedOn w:val="ListBullet2"/>
    <w:rsid w:val="00CB6E28"/>
    <w:pPr>
      <w:ind w:left="1135"/>
    </w:pPr>
  </w:style>
  <w:style w:type="paragraph" w:styleId="ListBullet4">
    <w:name w:val="List Bullet 4"/>
    <w:basedOn w:val="ListBullet3"/>
    <w:rsid w:val="00CB6E28"/>
    <w:pPr>
      <w:ind w:left="1418"/>
    </w:pPr>
  </w:style>
  <w:style w:type="paragraph" w:styleId="ListBullet5">
    <w:name w:val="List Bullet 5"/>
    <w:basedOn w:val="ListBullet4"/>
    <w:rsid w:val="00CB6E28"/>
    <w:pPr>
      <w:ind w:left="1702"/>
    </w:pPr>
  </w:style>
  <w:style w:type="paragraph" w:styleId="ListNumber">
    <w:name w:val="List Number"/>
    <w:basedOn w:val="List"/>
    <w:rsid w:val="00CB6E28"/>
  </w:style>
  <w:style w:type="paragraph" w:styleId="ListNumber2">
    <w:name w:val="List Number 2"/>
    <w:basedOn w:val="ListNumber"/>
    <w:rsid w:val="00CB6E28"/>
    <w:pPr>
      <w:ind w:left="851"/>
    </w:pPr>
  </w:style>
  <w:style w:type="paragraph" w:customStyle="1" w:styleId="FL">
    <w:name w:val="FL"/>
    <w:basedOn w:val="Normal"/>
    <w:rsid w:val="00CB6E28"/>
    <w:pPr>
      <w:keepNext/>
      <w:keepLines/>
      <w:spacing w:before="60"/>
      <w:jc w:val="center"/>
    </w:pPr>
    <w:rPr>
      <w:rFonts w:ascii="Arial" w:hAnsi="Arial"/>
      <w:b/>
    </w:rPr>
  </w:style>
  <w:style w:type="paragraph" w:customStyle="1" w:styleId="TB1">
    <w:name w:val="TB1"/>
    <w:basedOn w:val="Normal"/>
    <w:qFormat/>
    <w:rsid w:val="00CB6E28"/>
    <w:pPr>
      <w:keepNext/>
      <w:keepLines/>
      <w:numPr>
        <w:numId w:val="9"/>
      </w:numPr>
      <w:tabs>
        <w:tab w:val="left" w:pos="720"/>
      </w:tabs>
      <w:spacing w:after="0"/>
      <w:ind w:left="737" w:hanging="380"/>
    </w:pPr>
    <w:rPr>
      <w:rFonts w:ascii="Arial" w:hAnsi="Arial"/>
      <w:sz w:val="18"/>
    </w:rPr>
  </w:style>
  <w:style w:type="paragraph" w:customStyle="1" w:styleId="TB2">
    <w:name w:val="TB2"/>
    <w:basedOn w:val="Normal"/>
    <w:qFormat/>
    <w:rsid w:val="00CB6E28"/>
    <w:pPr>
      <w:keepNext/>
      <w:keepLines/>
      <w:numPr>
        <w:numId w:val="10"/>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CB6E28"/>
    <w:pPr>
      <w:spacing w:after="0"/>
    </w:pPr>
  </w:style>
  <w:style w:type="character" w:customStyle="1" w:styleId="NOChar">
    <w:name w:val="NO Char"/>
    <w:qFormat/>
    <w:locked/>
    <w:rsid w:val="00CB6E28"/>
  </w:style>
  <w:style w:type="character" w:customStyle="1" w:styleId="EWChar">
    <w:name w:val="EW Char"/>
    <w:basedOn w:val="DefaultParagraphFont"/>
    <w:link w:val="EW"/>
    <w:locked/>
    <w:rsid w:val="00CB6E28"/>
    <w:rPr>
      <w:rFonts w:asciiTheme="minorHAnsi" w:eastAsiaTheme="minorHAnsi" w:hAnsiTheme="minorHAnsi" w:cstheme="minorBidi"/>
      <w:sz w:val="22"/>
      <w:szCs w:val="22"/>
    </w:rPr>
  </w:style>
  <w:style w:type="paragraph" w:styleId="EndnoteText">
    <w:name w:val="endnote text"/>
    <w:basedOn w:val="Normal"/>
    <w:link w:val="EndnoteTextChar"/>
    <w:semiHidden/>
    <w:unhideWhenUsed/>
    <w:rsid w:val="00CF4414"/>
    <w:pPr>
      <w:spacing w:after="0" w:line="240" w:lineRule="auto"/>
    </w:pPr>
    <w:rPr>
      <w:sz w:val="20"/>
      <w:szCs w:val="20"/>
    </w:rPr>
  </w:style>
  <w:style w:type="character" w:customStyle="1" w:styleId="EndnoteTextChar">
    <w:name w:val="Endnote Text Char"/>
    <w:basedOn w:val="DefaultParagraphFont"/>
    <w:link w:val="EndnoteText"/>
    <w:semiHidden/>
    <w:rsid w:val="00CF4414"/>
    <w:rPr>
      <w:rFonts w:asciiTheme="minorHAnsi" w:eastAsiaTheme="minorHAnsi" w:hAnsiTheme="minorHAnsi" w:cstheme="minorBidi"/>
    </w:rPr>
  </w:style>
  <w:style w:type="character" w:styleId="EndnoteReference">
    <w:name w:val="endnote reference"/>
    <w:basedOn w:val="DefaultParagraphFont"/>
    <w:semiHidden/>
    <w:unhideWhenUsed/>
    <w:rsid w:val="00CF4414"/>
    <w:rPr>
      <w:vertAlign w:val="superscript"/>
    </w:rPr>
  </w:style>
  <w:style w:type="paragraph" w:customStyle="1" w:styleId="xmsolistparagraph">
    <w:name w:val="x_msolistparagraph"/>
    <w:basedOn w:val="Normal"/>
    <w:rsid w:val="00725BFE"/>
    <w:pPr>
      <w:spacing w:after="0" w:line="240" w:lineRule="auto"/>
      <w:ind w:left="720"/>
    </w:pPr>
    <w:rPr>
      <w:rFonts w:ascii="Calibri" w:eastAsiaTheme="minorEastAsia" w:hAnsi="Calibri" w:cs="Calibri"/>
      <w:lang w:eastAsia="zh-CN"/>
    </w:rPr>
  </w:style>
  <w:style w:type="character" w:styleId="UnresolvedMention">
    <w:name w:val="Unresolved Mention"/>
    <w:uiPriority w:val="99"/>
    <w:semiHidden/>
    <w:unhideWhenUsed/>
    <w:rsid w:val="00CB6E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3196">
      <w:bodyDiv w:val="1"/>
      <w:marLeft w:val="0"/>
      <w:marRight w:val="0"/>
      <w:marTop w:val="0"/>
      <w:marBottom w:val="0"/>
      <w:divBdr>
        <w:top w:val="none" w:sz="0" w:space="0" w:color="auto"/>
        <w:left w:val="none" w:sz="0" w:space="0" w:color="auto"/>
        <w:bottom w:val="none" w:sz="0" w:space="0" w:color="auto"/>
        <w:right w:val="none" w:sz="0" w:space="0" w:color="auto"/>
      </w:divBdr>
    </w:div>
    <w:div w:id="29690457">
      <w:bodyDiv w:val="1"/>
      <w:marLeft w:val="0"/>
      <w:marRight w:val="0"/>
      <w:marTop w:val="0"/>
      <w:marBottom w:val="0"/>
      <w:divBdr>
        <w:top w:val="none" w:sz="0" w:space="0" w:color="auto"/>
        <w:left w:val="none" w:sz="0" w:space="0" w:color="auto"/>
        <w:bottom w:val="none" w:sz="0" w:space="0" w:color="auto"/>
        <w:right w:val="none" w:sz="0" w:space="0" w:color="auto"/>
      </w:divBdr>
    </w:div>
    <w:div w:id="82802718">
      <w:bodyDiv w:val="1"/>
      <w:marLeft w:val="0"/>
      <w:marRight w:val="0"/>
      <w:marTop w:val="0"/>
      <w:marBottom w:val="0"/>
      <w:divBdr>
        <w:top w:val="none" w:sz="0" w:space="0" w:color="auto"/>
        <w:left w:val="none" w:sz="0" w:space="0" w:color="auto"/>
        <w:bottom w:val="none" w:sz="0" w:space="0" w:color="auto"/>
        <w:right w:val="none" w:sz="0" w:space="0" w:color="auto"/>
      </w:divBdr>
      <w:divsChild>
        <w:div w:id="1268735366">
          <w:marLeft w:val="0"/>
          <w:marRight w:val="0"/>
          <w:marTop w:val="0"/>
          <w:marBottom w:val="0"/>
          <w:divBdr>
            <w:top w:val="none" w:sz="0" w:space="0" w:color="auto"/>
            <w:left w:val="none" w:sz="0" w:space="0" w:color="auto"/>
            <w:bottom w:val="none" w:sz="0" w:space="0" w:color="auto"/>
            <w:right w:val="none" w:sz="0" w:space="0" w:color="auto"/>
          </w:divBdr>
          <w:divsChild>
            <w:div w:id="1023288888">
              <w:marLeft w:val="0"/>
              <w:marRight w:val="0"/>
              <w:marTop w:val="0"/>
              <w:marBottom w:val="0"/>
              <w:divBdr>
                <w:top w:val="none" w:sz="0" w:space="0" w:color="auto"/>
                <w:left w:val="none" w:sz="0" w:space="0" w:color="auto"/>
                <w:bottom w:val="none" w:sz="0" w:space="0" w:color="auto"/>
                <w:right w:val="none" w:sz="0" w:space="0" w:color="auto"/>
              </w:divBdr>
              <w:divsChild>
                <w:div w:id="4953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112692">
      <w:bodyDiv w:val="1"/>
      <w:marLeft w:val="0"/>
      <w:marRight w:val="0"/>
      <w:marTop w:val="0"/>
      <w:marBottom w:val="0"/>
      <w:divBdr>
        <w:top w:val="none" w:sz="0" w:space="0" w:color="auto"/>
        <w:left w:val="none" w:sz="0" w:space="0" w:color="auto"/>
        <w:bottom w:val="none" w:sz="0" w:space="0" w:color="auto"/>
        <w:right w:val="none" w:sz="0" w:space="0" w:color="auto"/>
      </w:divBdr>
      <w:divsChild>
        <w:div w:id="1896773861">
          <w:marLeft w:val="0"/>
          <w:marRight w:val="0"/>
          <w:marTop w:val="0"/>
          <w:marBottom w:val="0"/>
          <w:divBdr>
            <w:top w:val="none" w:sz="0" w:space="0" w:color="auto"/>
            <w:left w:val="none" w:sz="0" w:space="0" w:color="auto"/>
            <w:bottom w:val="none" w:sz="0" w:space="0" w:color="auto"/>
            <w:right w:val="none" w:sz="0" w:space="0" w:color="auto"/>
          </w:divBdr>
          <w:divsChild>
            <w:div w:id="777019118">
              <w:marLeft w:val="0"/>
              <w:marRight w:val="0"/>
              <w:marTop w:val="0"/>
              <w:marBottom w:val="0"/>
              <w:divBdr>
                <w:top w:val="none" w:sz="0" w:space="0" w:color="auto"/>
                <w:left w:val="none" w:sz="0" w:space="0" w:color="auto"/>
                <w:bottom w:val="none" w:sz="0" w:space="0" w:color="auto"/>
                <w:right w:val="none" w:sz="0" w:space="0" w:color="auto"/>
              </w:divBdr>
              <w:divsChild>
                <w:div w:id="13437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6000476">
      <w:bodyDiv w:val="1"/>
      <w:marLeft w:val="0"/>
      <w:marRight w:val="0"/>
      <w:marTop w:val="0"/>
      <w:marBottom w:val="0"/>
      <w:divBdr>
        <w:top w:val="none" w:sz="0" w:space="0" w:color="auto"/>
        <w:left w:val="none" w:sz="0" w:space="0" w:color="auto"/>
        <w:bottom w:val="none" w:sz="0" w:space="0" w:color="auto"/>
        <w:right w:val="none" w:sz="0" w:space="0" w:color="auto"/>
      </w:divBdr>
      <w:divsChild>
        <w:div w:id="856312357">
          <w:marLeft w:val="0"/>
          <w:marRight w:val="0"/>
          <w:marTop w:val="0"/>
          <w:marBottom w:val="0"/>
          <w:divBdr>
            <w:top w:val="none" w:sz="0" w:space="0" w:color="auto"/>
            <w:left w:val="none" w:sz="0" w:space="0" w:color="auto"/>
            <w:bottom w:val="none" w:sz="0" w:space="0" w:color="auto"/>
            <w:right w:val="none" w:sz="0" w:space="0" w:color="auto"/>
          </w:divBdr>
          <w:divsChild>
            <w:div w:id="669059791">
              <w:marLeft w:val="0"/>
              <w:marRight w:val="0"/>
              <w:marTop w:val="0"/>
              <w:marBottom w:val="0"/>
              <w:divBdr>
                <w:top w:val="none" w:sz="0" w:space="0" w:color="auto"/>
                <w:left w:val="none" w:sz="0" w:space="0" w:color="auto"/>
                <w:bottom w:val="none" w:sz="0" w:space="0" w:color="auto"/>
                <w:right w:val="none" w:sz="0" w:space="0" w:color="auto"/>
              </w:divBdr>
              <w:divsChild>
                <w:div w:id="367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9489">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62939929">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205408486">
      <w:bodyDiv w:val="1"/>
      <w:marLeft w:val="0"/>
      <w:marRight w:val="0"/>
      <w:marTop w:val="0"/>
      <w:marBottom w:val="0"/>
      <w:divBdr>
        <w:top w:val="none" w:sz="0" w:space="0" w:color="auto"/>
        <w:left w:val="none" w:sz="0" w:space="0" w:color="auto"/>
        <w:bottom w:val="none" w:sz="0" w:space="0" w:color="auto"/>
        <w:right w:val="none" w:sz="0" w:space="0" w:color="auto"/>
      </w:divBdr>
      <w:divsChild>
        <w:div w:id="2037149027">
          <w:marLeft w:val="0"/>
          <w:marRight w:val="0"/>
          <w:marTop w:val="0"/>
          <w:marBottom w:val="0"/>
          <w:divBdr>
            <w:top w:val="none" w:sz="0" w:space="0" w:color="auto"/>
            <w:left w:val="none" w:sz="0" w:space="0" w:color="auto"/>
            <w:bottom w:val="none" w:sz="0" w:space="0" w:color="auto"/>
            <w:right w:val="none" w:sz="0" w:space="0" w:color="auto"/>
          </w:divBdr>
          <w:divsChild>
            <w:div w:id="10459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09585">
      <w:bodyDiv w:val="1"/>
      <w:marLeft w:val="0"/>
      <w:marRight w:val="0"/>
      <w:marTop w:val="0"/>
      <w:marBottom w:val="0"/>
      <w:divBdr>
        <w:top w:val="none" w:sz="0" w:space="0" w:color="auto"/>
        <w:left w:val="none" w:sz="0" w:space="0" w:color="auto"/>
        <w:bottom w:val="none" w:sz="0" w:space="0" w:color="auto"/>
        <w:right w:val="none" w:sz="0" w:space="0" w:color="auto"/>
      </w:divBdr>
    </w:div>
    <w:div w:id="220990764">
      <w:bodyDiv w:val="1"/>
      <w:marLeft w:val="0"/>
      <w:marRight w:val="0"/>
      <w:marTop w:val="0"/>
      <w:marBottom w:val="0"/>
      <w:divBdr>
        <w:top w:val="none" w:sz="0" w:space="0" w:color="auto"/>
        <w:left w:val="none" w:sz="0" w:space="0" w:color="auto"/>
        <w:bottom w:val="none" w:sz="0" w:space="0" w:color="auto"/>
        <w:right w:val="none" w:sz="0" w:space="0" w:color="auto"/>
      </w:divBdr>
    </w:div>
    <w:div w:id="236326388">
      <w:bodyDiv w:val="1"/>
      <w:marLeft w:val="0"/>
      <w:marRight w:val="0"/>
      <w:marTop w:val="0"/>
      <w:marBottom w:val="0"/>
      <w:divBdr>
        <w:top w:val="none" w:sz="0" w:space="0" w:color="auto"/>
        <w:left w:val="none" w:sz="0" w:space="0" w:color="auto"/>
        <w:bottom w:val="none" w:sz="0" w:space="0" w:color="auto"/>
        <w:right w:val="none" w:sz="0" w:space="0" w:color="auto"/>
      </w:divBdr>
    </w:div>
    <w:div w:id="305400738">
      <w:bodyDiv w:val="1"/>
      <w:marLeft w:val="0"/>
      <w:marRight w:val="0"/>
      <w:marTop w:val="0"/>
      <w:marBottom w:val="0"/>
      <w:divBdr>
        <w:top w:val="none" w:sz="0" w:space="0" w:color="auto"/>
        <w:left w:val="none" w:sz="0" w:space="0" w:color="auto"/>
        <w:bottom w:val="none" w:sz="0" w:space="0" w:color="auto"/>
        <w:right w:val="none" w:sz="0" w:space="0" w:color="auto"/>
      </w:divBdr>
      <w:divsChild>
        <w:div w:id="1418356477">
          <w:marLeft w:val="0"/>
          <w:marRight w:val="0"/>
          <w:marTop w:val="0"/>
          <w:marBottom w:val="0"/>
          <w:divBdr>
            <w:top w:val="none" w:sz="0" w:space="0" w:color="auto"/>
            <w:left w:val="none" w:sz="0" w:space="0" w:color="auto"/>
            <w:bottom w:val="none" w:sz="0" w:space="0" w:color="auto"/>
            <w:right w:val="none" w:sz="0" w:space="0" w:color="auto"/>
          </w:divBdr>
          <w:divsChild>
            <w:div w:id="63335691">
              <w:marLeft w:val="0"/>
              <w:marRight w:val="0"/>
              <w:marTop w:val="0"/>
              <w:marBottom w:val="0"/>
              <w:divBdr>
                <w:top w:val="none" w:sz="0" w:space="0" w:color="auto"/>
                <w:left w:val="none" w:sz="0" w:space="0" w:color="auto"/>
                <w:bottom w:val="none" w:sz="0" w:space="0" w:color="auto"/>
                <w:right w:val="none" w:sz="0" w:space="0" w:color="auto"/>
              </w:divBdr>
              <w:divsChild>
                <w:div w:id="3920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367923">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24016289">
      <w:bodyDiv w:val="1"/>
      <w:marLeft w:val="0"/>
      <w:marRight w:val="0"/>
      <w:marTop w:val="0"/>
      <w:marBottom w:val="0"/>
      <w:divBdr>
        <w:top w:val="none" w:sz="0" w:space="0" w:color="auto"/>
        <w:left w:val="none" w:sz="0" w:space="0" w:color="auto"/>
        <w:bottom w:val="none" w:sz="0" w:space="0" w:color="auto"/>
        <w:right w:val="none" w:sz="0" w:space="0" w:color="auto"/>
      </w:divBdr>
    </w:div>
    <w:div w:id="330909277">
      <w:bodyDiv w:val="1"/>
      <w:marLeft w:val="0"/>
      <w:marRight w:val="0"/>
      <w:marTop w:val="0"/>
      <w:marBottom w:val="0"/>
      <w:divBdr>
        <w:top w:val="none" w:sz="0" w:space="0" w:color="auto"/>
        <w:left w:val="none" w:sz="0" w:space="0" w:color="auto"/>
        <w:bottom w:val="none" w:sz="0" w:space="0" w:color="auto"/>
        <w:right w:val="none" w:sz="0" w:space="0" w:color="auto"/>
      </w:divBdr>
    </w:div>
    <w:div w:id="332144695">
      <w:bodyDiv w:val="1"/>
      <w:marLeft w:val="0"/>
      <w:marRight w:val="0"/>
      <w:marTop w:val="0"/>
      <w:marBottom w:val="0"/>
      <w:divBdr>
        <w:top w:val="none" w:sz="0" w:space="0" w:color="auto"/>
        <w:left w:val="none" w:sz="0" w:space="0" w:color="auto"/>
        <w:bottom w:val="none" w:sz="0" w:space="0" w:color="auto"/>
        <w:right w:val="none" w:sz="0" w:space="0" w:color="auto"/>
      </w:divBdr>
    </w:div>
    <w:div w:id="345444965">
      <w:bodyDiv w:val="1"/>
      <w:marLeft w:val="0"/>
      <w:marRight w:val="0"/>
      <w:marTop w:val="0"/>
      <w:marBottom w:val="0"/>
      <w:divBdr>
        <w:top w:val="none" w:sz="0" w:space="0" w:color="auto"/>
        <w:left w:val="none" w:sz="0" w:space="0" w:color="auto"/>
        <w:bottom w:val="none" w:sz="0" w:space="0" w:color="auto"/>
        <w:right w:val="none" w:sz="0" w:space="0" w:color="auto"/>
      </w:divBdr>
    </w:div>
    <w:div w:id="350494041">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10736409">
      <w:bodyDiv w:val="1"/>
      <w:marLeft w:val="0"/>
      <w:marRight w:val="0"/>
      <w:marTop w:val="0"/>
      <w:marBottom w:val="0"/>
      <w:divBdr>
        <w:top w:val="none" w:sz="0" w:space="0" w:color="auto"/>
        <w:left w:val="none" w:sz="0" w:space="0" w:color="auto"/>
        <w:bottom w:val="none" w:sz="0" w:space="0" w:color="auto"/>
        <w:right w:val="none" w:sz="0" w:space="0" w:color="auto"/>
      </w:divBdr>
    </w:div>
    <w:div w:id="418524490">
      <w:bodyDiv w:val="1"/>
      <w:marLeft w:val="0"/>
      <w:marRight w:val="0"/>
      <w:marTop w:val="0"/>
      <w:marBottom w:val="0"/>
      <w:divBdr>
        <w:top w:val="none" w:sz="0" w:space="0" w:color="auto"/>
        <w:left w:val="none" w:sz="0" w:space="0" w:color="auto"/>
        <w:bottom w:val="none" w:sz="0" w:space="0" w:color="auto"/>
        <w:right w:val="none" w:sz="0" w:space="0" w:color="auto"/>
      </w:divBdr>
      <w:divsChild>
        <w:div w:id="1502820156">
          <w:marLeft w:val="0"/>
          <w:marRight w:val="0"/>
          <w:marTop w:val="0"/>
          <w:marBottom w:val="0"/>
          <w:divBdr>
            <w:top w:val="none" w:sz="0" w:space="0" w:color="auto"/>
            <w:left w:val="none" w:sz="0" w:space="0" w:color="auto"/>
            <w:bottom w:val="none" w:sz="0" w:space="0" w:color="auto"/>
            <w:right w:val="none" w:sz="0" w:space="0" w:color="auto"/>
          </w:divBdr>
          <w:divsChild>
            <w:div w:id="689263037">
              <w:marLeft w:val="0"/>
              <w:marRight w:val="0"/>
              <w:marTop w:val="0"/>
              <w:marBottom w:val="0"/>
              <w:divBdr>
                <w:top w:val="none" w:sz="0" w:space="0" w:color="auto"/>
                <w:left w:val="none" w:sz="0" w:space="0" w:color="auto"/>
                <w:bottom w:val="none" w:sz="0" w:space="0" w:color="auto"/>
                <w:right w:val="none" w:sz="0" w:space="0" w:color="auto"/>
              </w:divBdr>
              <w:divsChild>
                <w:div w:id="1195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3261740">
      <w:bodyDiv w:val="1"/>
      <w:marLeft w:val="0"/>
      <w:marRight w:val="0"/>
      <w:marTop w:val="0"/>
      <w:marBottom w:val="0"/>
      <w:divBdr>
        <w:top w:val="none" w:sz="0" w:space="0" w:color="auto"/>
        <w:left w:val="none" w:sz="0" w:space="0" w:color="auto"/>
        <w:bottom w:val="none" w:sz="0" w:space="0" w:color="auto"/>
        <w:right w:val="none" w:sz="0" w:space="0" w:color="auto"/>
      </w:divBdr>
    </w:div>
    <w:div w:id="492113895">
      <w:bodyDiv w:val="1"/>
      <w:marLeft w:val="0"/>
      <w:marRight w:val="0"/>
      <w:marTop w:val="0"/>
      <w:marBottom w:val="0"/>
      <w:divBdr>
        <w:top w:val="none" w:sz="0" w:space="0" w:color="auto"/>
        <w:left w:val="none" w:sz="0" w:space="0" w:color="auto"/>
        <w:bottom w:val="none" w:sz="0" w:space="0" w:color="auto"/>
        <w:right w:val="none" w:sz="0" w:space="0" w:color="auto"/>
      </w:divBdr>
    </w:div>
    <w:div w:id="503784570">
      <w:bodyDiv w:val="1"/>
      <w:marLeft w:val="0"/>
      <w:marRight w:val="0"/>
      <w:marTop w:val="0"/>
      <w:marBottom w:val="0"/>
      <w:divBdr>
        <w:top w:val="none" w:sz="0" w:space="0" w:color="auto"/>
        <w:left w:val="none" w:sz="0" w:space="0" w:color="auto"/>
        <w:bottom w:val="none" w:sz="0" w:space="0" w:color="auto"/>
        <w:right w:val="none" w:sz="0" w:space="0" w:color="auto"/>
      </w:divBdr>
      <w:divsChild>
        <w:div w:id="264770515">
          <w:marLeft w:val="0"/>
          <w:marRight w:val="0"/>
          <w:marTop w:val="0"/>
          <w:marBottom w:val="0"/>
          <w:divBdr>
            <w:top w:val="none" w:sz="0" w:space="0" w:color="auto"/>
            <w:left w:val="none" w:sz="0" w:space="0" w:color="auto"/>
            <w:bottom w:val="none" w:sz="0" w:space="0" w:color="auto"/>
            <w:right w:val="none" w:sz="0" w:space="0" w:color="auto"/>
          </w:divBdr>
        </w:div>
        <w:div w:id="539518093">
          <w:marLeft w:val="0"/>
          <w:marRight w:val="0"/>
          <w:marTop w:val="0"/>
          <w:marBottom w:val="0"/>
          <w:divBdr>
            <w:top w:val="none" w:sz="0" w:space="0" w:color="auto"/>
            <w:left w:val="none" w:sz="0" w:space="0" w:color="auto"/>
            <w:bottom w:val="none" w:sz="0" w:space="0" w:color="auto"/>
            <w:right w:val="none" w:sz="0" w:space="0" w:color="auto"/>
          </w:divBdr>
        </w:div>
        <w:div w:id="156573909">
          <w:marLeft w:val="0"/>
          <w:marRight w:val="0"/>
          <w:marTop w:val="0"/>
          <w:marBottom w:val="0"/>
          <w:divBdr>
            <w:top w:val="none" w:sz="0" w:space="0" w:color="auto"/>
            <w:left w:val="none" w:sz="0" w:space="0" w:color="auto"/>
            <w:bottom w:val="none" w:sz="0" w:space="0" w:color="auto"/>
            <w:right w:val="none" w:sz="0" w:space="0" w:color="auto"/>
          </w:divBdr>
        </w:div>
      </w:divsChild>
    </w:div>
    <w:div w:id="504713078">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3203894">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59827188">
      <w:bodyDiv w:val="1"/>
      <w:marLeft w:val="0"/>
      <w:marRight w:val="0"/>
      <w:marTop w:val="0"/>
      <w:marBottom w:val="0"/>
      <w:divBdr>
        <w:top w:val="none" w:sz="0" w:space="0" w:color="auto"/>
        <w:left w:val="none" w:sz="0" w:space="0" w:color="auto"/>
        <w:bottom w:val="none" w:sz="0" w:space="0" w:color="auto"/>
        <w:right w:val="none" w:sz="0" w:space="0" w:color="auto"/>
      </w:divBdr>
    </w:div>
    <w:div w:id="575480710">
      <w:bodyDiv w:val="1"/>
      <w:marLeft w:val="0"/>
      <w:marRight w:val="0"/>
      <w:marTop w:val="0"/>
      <w:marBottom w:val="0"/>
      <w:divBdr>
        <w:top w:val="none" w:sz="0" w:space="0" w:color="auto"/>
        <w:left w:val="none" w:sz="0" w:space="0" w:color="auto"/>
        <w:bottom w:val="none" w:sz="0" w:space="0" w:color="auto"/>
        <w:right w:val="none" w:sz="0" w:space="0" w:color="auto"/>
      </w:divBdr>
    </w:div>
    <w:div w:id="576860216">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14364496">
      <w:bodyDiv w:val="1"/>
      <w:marLeft w:val="0"/>
      <w:marRight w:val="0"/>
      <w:marTop w:val="0"/>
      <w:marBottom w:val="0"/>
      <w:divBdr>
        <w:top w:val="none" w:sz="0" w:space="0" w:color="auto"/>
        <w:left w:val="none" w:sz="0" w:space="0" w:color="auto"/>
        <w:bottom w:val="none" w:sz="0" w:space="0" w:color="auto"/>
        <w:right w:val="none" w:sz="0" w:space="0" w:color="auto"/>
      </w:divBdr>
    </w:div>
    <w:div w:id="616182329">
      <w:bodyDiv w:val="1"/>
      <w:marLeft w:val="0"/>
      <w:marRight w:val="0"/>
      <w:marTop w:val="0"/>
      <w:marBottom w:val="0"/>
      <w:divBdr>
        <w:top w:val="none" w:sz="0" w:space="0" w:color="auto"/>
        <w:left w:val="none" w:sz="0" w:space="0" w:color="auto"/>
        <w:bottom w:val="none" w:sz="0" w:space="0" w:color="auto"/>
        <w:right w:val="none" w:sz="0" w:space="0" w:color="auto"/>
      </w:divBdr>
      <w:divsChild>
        <w:div w:id="535973080">
          <w:marLeft w:val="360"/>
          <w:marRight w:val="0"/>
          <w:marTop w:val="240"/>
          <w:marBottom w:val="0"/>
          <w:divBdr>
            <w:top w:val="none" w:sz="0" w:space="0" w:color="auto"/>
            <w:left w:val="none" w:sz="0" w:space="0" w:color="auto"/>
            <w:bottom w:val="none" w:sz="0" w:space="0" w:color="auto"/>
            <w:right w:val="none" w:sz="0" w:space="0" w:color="auto"/>
          </w:divBdr>
        </w:div>
      </w:divsChild>
    </w:div>
    <w:div w:id="621157791">
      <w:bodyDiv w:val="1"/>
      <w:marLeft w:val="0"/>
      <w:marRight w:val="0"/>
      <w:marTop w:val="0"/>
      <w:marBottom w:val="0"/>
      <w:divBdr>
        <w:top w:val="none" w:sz="0" w:space="0" w:color="auto"/>
        <w:left w:val="none" w:sz="0" w:space="0" w:color="auto"/>
        <w:bottom w:val="none" w:sz="0" w:space="0" w:color="auto"/>
        <w:right w:val="none" w:sz="0" w:space="0" w:color="auto"/>
      </w:divBdr>
    </w:div>
    <w:div w:id="627510695">
      <w:bodyDiv w:val="1"/>
      <w:marLeft w:val="0"/>
      <w:marRight w:val="0"/>
      <w:marTop w:val="0"/>
      <w:marBottom w:val="0"/>
      <w:divBdr>
        <w:top w:val="none" w:sz="0" w:space="0" w:color="auto"/>
        <w:left w:val="none" w:sz="0" w:space="0" w:color="auto"/>
        <w:bottom w:val="none" w:sz="0" w:space="0" w:color="auto"/>
        <w:right w:val="none" w:sz="0" w:space="0" w:color="auto"/>
      </w:divBdr>
      <w:divsChild>
        <w:div w:id="1370227783">
          <w:marLeft w:val="0"/>
          <w:marRight w:val="0"/>
          <w:marTop w:val="0"/>
          <w:marBottom w:val="0"/>
          <w:divBdr>
            <w:top w:val="none" w:sz="0" w:space="0" w:color="auto"/>
            <w:left w:val="none" w:sz="0" w:space="0" w:color="auto"/>
            <w:bottom w:val="none" w:sz="0" w:space="0" w:color="auto"/>
            <w:right w:val="none" w:sz="0" w:space="0" w:color="auto"/>
          </w:divBdr>
          <w:divsChild>
            <w:div w:id="1047948107">
              <w:marLeft w:val="0"/>
              <w:marRight w:val="0"/>
              <w:marTop w:val="0"/>
              <w:marBottom w:val="0"/>
              <w:divBdr>
                <w:top w:val="none" w:sz="0" w:space="0" w:color="auto"/>
                <w:left w:val="none" w:sz="0" w:space="0" w:color="auto"/>
                <w:bottom w:val="none" w:sz="0" w:space="0" w:color="auto"/>
                <w:right w:val="none" w:sz="0" w:space="0" w:color="auto"/>
              </w:divBdr>
              <w:divsChild>
                <w:div w:id="16221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13382">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664944033">
      <w:bodyDiv w:val="1"/>
      <w:marLeft w:val="0"/>
      <w:marRight w:val="0"/>
      <w:marTop w:val="0"/>
      <w:marBottom w:val="0"/>
      <w:divBdr>
        <w:top w:val="none" w:sz="0" w:space="0" w:color="auto"/>
        <w:left w:val="none" w:sz="0" w:space="0" w:color="auto"/>
        <w:bottom w:val="none" w:sz="0" w:space="0" w:color="auto"/>
        <w:right w:val="none" w:sz="0" w:space="0" w:color="auto"/>
      </w:divBdr>
    </w:div>
    <w:div w:id="668024189">
      <w:bodyDiv w:val="1"/>
      <w:marLeft w:val="0"/>
      <w:marRight w:val="0"/>
      <w:marTop w:val="0"/>
      <w:marBottom w:val="0"/>
      <w:divBdr>
        <w:top w:val="none" w:sz="0" w:space="0" w:color="auto"/>
        <w:left w:val="none" w:sz="0" w:space="0" w:color="auto"/>
        <w:bottom w:val="none" w:sz="0" w:space="0" w:color="auto"/>
        <w:right w:val="none" w:sz="0" w:space="0" w:color="auto"/>
      </w:divBdr>
      <w:divsChild>
        <w:div w:id="949627395">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674964457">
      <w:bodyDiv w:val="1"/>
      <w:marLeft w:val="0"/>
      <w:marRight w:val="0"/>
      <w:marTop w:val="0"/>
      <w:marBottom w:val="0"/>
      <w:divBdr>
        <w:top w:val="none" w:sz="0" w:space="0" w:color="auto"/>
        <w:left w:val="none" w:sz="0" w:space="0" w:color="auto"/>
        <w:bottom w:val="none" w:sz="0" w:space="0" w:color="auto"/>
        <w:right w:val="none" w:sz="0" w:space="0" w:color="auto"/>
      </w:divBdr>
    </w:div>
    <w:div w:id="683673277">
      <w:bodyDiv w:val="1"/>
      <w:marLeft w:val="0"/>
      <w:marRight w:val="0"/>
      <w:marTop w:val="0"/>
      <w:marBottom w:val="0"/>
      <w:divBdr>
        <w:top w:val="none" w:sz="0" w:space="0" w:color="auto"/>
        <w:left w:val="none" w:sz="0" w:space="0" w:color="auto"/>
        <w:bottom w:val="none" w:sz="0" w:space="0" w:color="auto"/>
        <w:right w:val="none" w:sz="0" w:space="0" w:color="auto"/>
      </w:divBdr>
    </w:div>
    <w:div w:id="689180602">
      <w:bodyDiv w:val="1"/>
      <w:marLeft w:val="0"/>
      <w:marRight w:val="0"/>
      <w:marTop w:val="0"/>
      <w:marBottom w:val="0"/>
      <w:divBdr>
        <w:top w:val="none" w:sz="0" w:space="0" w:color="auto"/>
        <w:left w:val="none" w:sz="0" w:space="0" w:color="auto"/>
        <w:bottom w:val="none" w:sz="0" w:space="0" w:color="auto"/>
        <w:right w:val="none" w:sz="0" w:space="0" w:color="auto"/>
      </w:divBdr>
    </w:div>
    <w:div w:id="690650363">
      <w:bodyDiv w:val="1"/>
      <w:marLeft w:val="0"/>
      <w:marRight w:val="0"/>
      <w:marTop w:val="0"/>
      <w:marBottom w:val="0"/>
      <w:divBdr>
        <w:top w:val="none" w:sz="0" w:space="0" w:color="auto"/>
        <w:left w:val="none" w:sz="0" w:space="0" w:color="auto"/>
        <w:bottom w:val="none" w:sz="0" w:space="0" w:color="auto"/>
        <w:right w:val="none" w:sz="0" w:space="0" w:color="auto"/>
      </w:divBdr>
      <w:divsChild>
        <w:div w:id="387730498">
          <w:marLeft w:val="1080"/>
          <w:marRight w:val="0"/>
          <w:marTop w:val="100"/>
          <w:marBottom w:val="0"/>
          <w:divBdr>
            <w:top w:val="none" w:sz="0" w:space="0" w:color="auto"/>
            <w:left w:val="none" w:sz="0" w:space="0" w:color="auto"/>
            <w:bottom w:val="none" w:sz="0" w:space="0" w:color="auto"/>
            <w:right w:val="none" w:sz="0" w:space="0" w:color="auto"/>
          </w:divBdr>
        </w:div>
      </w:divsChild>
    </w:div>
    <w:div w:id="696194522">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3847221">
      <w:bodyDiv w:val="1"/>
      <w:marLeft w:val="0"/>
      <w:marRight w:val="0"/>
      <w:marTop w:val="0"/>
      <w:marBottom w:val="0"/>
      <w:divBdr>
        <w:top w:val="none" w:sz="0" w:space="0" w:color="auto"/>
        <w:left w:val="none" w:sz="0" w:space="0" w:color="auto"/>
        <w:bottom w:val="none" w:sz="0" w:space="0" w:color="auto"/>
        <w:right w:val="none" w:sz="0" w:space="0" w:color="auto"/>
      </w:divBdr>
      <w:divsChild>
        <w:div w:id="1904678918">
          <w:blockQuote w:val="1"/>
          <w:marLeft w:val="192"/>
          <w:marRight w:val="192"/>
          <w:marTop w:val="432"/>
          <w:marBottom w:val="432"/>
          <w:divBdr>
            <w:top w:val="none" w:sz="0" w:space="1" w:color="auto"/>
            <w:left w:val="single" w:sz="12" w:space="12" w:color="666666"/>
            <w:bottom w:val="none" w:sz="0" w:space="1" w:color="auto"/>
            <w:right w:val="none" w:sz="0" w:space="12" w:color="auto"/>
          </w:divBdr>
        </w:div>
      </w:divsChild>
    </w:div>
    <w:div w:id="714281305">
      <w:bodyDiv w:val="1"/>
      <w:marLeft w:val="0"/>
      <w:marRight w:val="0"/>
      <w:marTop w:val="0"/>
      <w:marBottom w:val="0"/>
      <w:divBdr>
        <w:top w:val="none" w:sz="0" w:space="0" w:color="auto"/>
        <w:left w:val="none" w:sz="0" w:space="0" w:color="auto"/>
        <w:bottom w:val="none" w:sz="0" w:space="0" w:color="auto"/>
        <w:right w:val="none" w:sz="0" w:space="0" w:color="auto"/>
      </w:divBdr>
    </w:div>
    <w:div w:id="725953613">
      <w:bodyDiv w:val="1"/>
      <w:marLeft w:val="0"/>
      <w:marRight w:val="0"/>
      <w:marTop w:val="0"/>
      <w:marBottom w:val="0"/>
      <w:divBdr>
        <w:top w:val="none" w:sz="0" w:space="0" w:color="auto"/>
        <w:left w:val="none" w:sz="0" w:space="0" w:color="auto"/>
        <w:bottom w:val="none" w:sz="0" w:space="0" w:color="auto"/>
        <w:right w:val="none" w:sz="0" w:space="0" w:color="auto"/>
      </w:divBdr>
      <w:divsChild>
        <w:div w:id="1990207829">
          <w:marLeft w:val="0"/>
          <w:marRight w:val="0"/>
          <w:marTop w:val="0"/>
          <w:marBottom w:val="0"/>
          <w:divBdr>
            <w:top w:val="none" w:sz="0" w:space="0" w:color="auto"/>
            <w:left w:val="none" w:sz="0" w:space="0" w:color="auto"/>
            <w:bottom w:val="none" w:sz="0" w:space="0" w:color="auto"/>
            <w:right w:val="none" w:sz="0" w:space="0" w:color="auto"/>
          </w:divBdr>
          <w:divsChild>
            <w:div w:id="1593473449">
              <w:marLeft w:val="0"/>
              <w:marRight w:val="0"/>
              <w:marTop w:val="0"/>
              <w:marBottom w:val="0"/>
              <w:divBdr>
                <w:top w:val="none" w:sz="0" w:space="0" w:color="auto"/>
                <w:left w:val="none" w:sz="0" w:space="0" w:color="auto"/>
                <w:bottom w:val="none" w:sz="0" w:space="0" w:color="auto"/>
                <w:right w:val="none" w:sz="0" w:space="0" w:color="auto"/>
              </w:divBdr>
              <w:divsChild>
                <w:div w:id="111832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00998746">
      <w:bodyDiv w:val="1"/>
      <w:marLeft w:val="0"/>
      <w:marRight w:val="0"/>
      <w:marTop w:val="0"/>
      <w:marBottom w:val="0"/>
      <w:divBdr>
        <w:top w:val="none" w:sz="0" w:space="0" w:color="auto"/>
        <w:left w:val="none" w:sz="0" w:space="0" w:color="auto"/>
        <w:bottom w:val="none" w:sz="0" w:space="0" w:color="auto"/>
        <w:right w:val="none" w:sz="0" w:space="0" w:color="auto"/>
      </w:divBdr>
      <w:divsChild>
        <w:div w:id="2136438473">
          <w:marLeft w:val="1080"/>
          <w:marRight w:val="0"/>
          <w:marTop w:val="100"/>
          <w:marBottom w:val="0"/>
          <w:divBdr>
            <w:top w:val="none" w:sz="0" w:space="0" w:color="auto"/>
            <w:left w:val="none" w:sz="0" w:space="0" w:color="auto"/>
            <w:bottom w:val="none" w:sz="0" w:space="0" w:color="auto"/>
            <w:right w:val="none" w:sz="0" w:space="0" w:color="auto"/>
          </w:divBdr>
        </w:div>
      </w:divsChild>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48954536">
      <w:bodyDiv w:val="1"/>
      <w:marLeft w:val="0"/>
      <w:marRight w:val="0"/>
      <w:marTop w:val="0"/>
      <w:marBottom w:val="0"/>
      <w:divBdr>
        <w:top w:val="none" w:sz="0" w:space="0" w:color="auto"/>
        <w:left w:val="none" w:sz="0" w:space="0" w:color="auto"/>
        <w:bottom w:val="none" w:sz="0" w:space="0" w:color="auto"/>
        <w:right w:val="none" w:sz="0" w:space="0" w:color="auto"/>
      </w:divBdr>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72303785">
      <w:bodyDiv w:val="1"/>
      <w:marLeft w:val="0"/>
      <w:marRight w:val="0"/>
      <w:marTop w:val="0"/>
      <w:marBottom w:val="0"/>
      <w:divBdr>
        <w:top w:val="none" w:sz="0" w:space="0" w:color="auto"/>
        <w:left w:val="none" w:sz="0" w:space="0" w:color="auto"/>
        <w:bottom w:val="none" w:sz="0" w:space="0" w:color="auto"/>
        <w:right w:val="none" w:sz="0" w:space="0" w:color="auto"/>
      </w:divBdr>
      <w:divsChild>
        <w:div w:id="129979382">
          <w:marLeft w:val="0"/>
          <w:marRight w:val="0"/>
          <w:marTop w:val="0"/>
          <w:marBottom w:val="0"/>
          <w:divBdr>
            <w:top w:val="none" w:sz="0" w:space="0" w:color="auto"/>
            <w:left w:val="none" w:sz="0" w:space="0" w:color="auto"/>
            <w:bottom w:val="none" w:sz="0" w:space="0" w:color="auto"/>
            <w:right w:val="none" w:sz="0" w:space="0" w:color="auto"/>
          </w:divBdr>
          <w:divsChild>
            <w:div w:id="1397238140">
              <w:marLeft w:val="0"/>
              <w:marRight w:val="0"/>
              <w:marTop w:val="0"/>
              <w:marBottom w:val="0"/>
              <w:divBdr>
                <w:top w:val="none" w:sz="0" w:space="0" w:color="auto"/>
                <w:left w:val="none" w:sz="0" w:space="0" w:color="auto"/>
                <w:bottom w:val="none" w:sz="0" w:space="0" w:color="auto"/>
                <w:right w:val="none" w:sz="0" w:space="0" w:color="auto"/>
              </w:divBdr>
              <w:divsChild>
                <w:div w:id="17245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747">
      <w:bodyDiv w:val="1"/>
      <w:marLeft w:val="0"/>
      <w:marRight w:val="0"/>
      <w:marTop w:val="0"/>
      <w:marBottom w:val="0"/>
      <w:divBdr>
        <w:top w:val="none" w:sz="0" w:space="0" w:color="auto"/>
        <w:left w:val="none" w:sz="0" w:space="0" w:color="auto"/>
        <w:bottom w:val="none" w:sz="0" w:space="0" w:color="auto"/>
        <w:right w:val="none" w:sz="0" w:space="0" w:color="auto"/>
      </w:divBdr>
    </w:div>
    <w:div w:id="886525279">
      <w:bodyDiv w:val="1"/>
      <w:marLeft w:val="0"/>
      <w:marRight w:val="0"/>
      <w:marTop w:val="0"/>
      <w:marBottom w:val="0"/>
      <w:divBdr>
        <w:top w:val="none" w:sz="0" w:space="0" w:color="auto"/>
        <w:left w:val="none" w:sz="0" w:space="0" w:color="auto"/>
        <w:bottom w:val="none" w:sz="0" w:space="0" w:color="auto"/>
        <w:right w:val="none" w:sz="0" w:space="0" w:color="auto"/>
      </w:divBdr>
      <w:divsChild>
        <w:div w:id="389306118">
          <w:marLeft w:val="0"/>
          <w:marRight w:val="0"/>
          <w:marTop w:val="0"/>
          <w:marBottom w:val="0"/>
          <w:divBdr>
            <w:top w:val="none" w:sz="0" w:space="0" w:color="auto"/>
            <w:left w:val="none" w:sz="0" w:space="0" w:color="auto"/>
            <w:bottom w:val="none" w:sz="0" w:space="0" w:color="auto"/>
            <w:right w:val="none" w:sz="0" w:space="0" w:color="auto"/>
          </w:divBdr>
          <w:divsChild>
            <w:div w:id="73402522">
              <w:marLeft w:val="0"/>
              <w:marRight w:val="0"/>
              <w:marTop w:val="0"/>
              <w:marBottom w:val="0"/>
              <w:divBdr>
                <w:top w:val="none" w:sz="0" w:space="0" w:color="auto"/>
                <w:left w:val="none" w:sz="0" w:space="0" w:color="auto"/>
                <w:bottom w:val="none" w:sz="0" w:space="0" w:color="auto"/>
                <w:right w:val="none" w:sz="0" w:space="0" w:color="auto"/>
              </w:divBdr>
              <w:divsChild>
                <w:div w:id="30297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64377">
      <w:bodyDiv w:val="1"/>
      <w:marLeft w:val="0"/>
      <w:marRight w:val="0"/>
      <w:marTop w:val="0"/>
      <w:marBottom w:val="0"/>
      <w:divBdr>
        <w:top w:val="none" w:sz="0" w:space="0" w:color="auto"/>
        <w:left w:val="none" w:sz="0" w:space="0" w:color="auto"/>
        <w:bottom w:val="none" w:sz="0" w:space="0" w:color="auto"/>
        <w:right w:val="none" w:sz="0" w:space="0" w:color="auto"/>
      </w:divBdr>
    </w:div>
    <w:div w:id="896622236">
      <w:bodyDiv w:val="1"/>
      <w:marLeft w:val="0"/>
      <w:marRight w:val="0"/>
      <w:marTop w:val="0"/>
      <w:marBottom w:val="0"/>
      <w:divBdr>
        <w:top w:val="none" w:sz="0" w:space="0" w:color="auto"/>
        <w:left w:val="none" w:sz="0" w:space="0" w:color="auto"/>
        <w:bottom w:val="none" w:sz="0" w:space="0" w:color="auto"/>
        <w:right w:val="none" w:sz="0" w:space="0" w:color="auto"/>
      </w:divBdr>
    </w:div>
    <w:div w:id="922489205">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64504266">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332404">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993068161">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07635746">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51223997">
      <w:bodyDiv w:val="1"/>
      <w:marLeft w:val="0"/>
      <w:marRight w:val="0"/>
      <w:marTop w:val="0"/>
      <w:marBottom w:val="0"/>
      <w:divBdr>
        <w:top w:val="none" w:sz="0" w:space="0" w:color="auto"/>
        <w:left w:val="none" w:sz="0" w:space="0" w:color="auto"/>
        <w:bottom w:val="none" w:sz="0" w:space="0" w:color="auto"/>
        <w:right w:val="none" w:sz="0" w:space="0" w:color="auto"/>
      </w:divBdr>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19910098">
      <w:bodyDiv w:val="1"/>
      <w:marLeft w:val="0"/>
      <w:marRight w:val="0"/>
      <w:marTop w:val="0"/>
      <w:marBottom w:val="0"/>
      <w:divBdr>
        <w:top w:val="none" w:sz="0" w:space="0" w:color="auto"/>
        <w:left w:val="none" w:sz="0" w:space="0" w:color="auto"/>
        <w:bottom w:val="none" w:sz="0" w:space="0" w:color="auto"/>
        <w:right w:val="none" w:sz="0" w:space="0" w:color="auto"/>
      </w:divBdr>
    </w:div>
    <w:div w:id="1127548027">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46163483">
      <w:bodyDiv w:val="1"/>
      <w:marLeft w:val="0"/>
      <w:marRight w:val="0"/>
      <w:marTop w:val="0"/>
      <w:marBottom w:val="0"/>
      <w:divBdr>
        <w:top w:val="none" w:sz="0" w:space="0" w:color="auto"/>
        <w:left w:val="none" w:sz="0" w:space="0" w:color="auto"/>
        <w:bottom w:val="none" w:sz="0" w:space="0" w:color="auto"/>
        <w:right w:val="none" w:sz="0" w:space="0" w:color="auto"/>
      </w:divBdr>
    </w:div>
    <w:div w:id="1154640394">
      <w:bodyDiv w:val="1"/>
      <w:marLeft w:val="0"/>
      <w:marRight w:val="0"/>
      <w:marTop w:val="0"/>
      <w:marBottom w:val="0"/>
      <w:divBdr>
        <w:top w:val="none" w:sz="0" w:space="0" w:color="auto"/>
        <w:left w:val="none" w:sz="0" w:space="0" w:color="auto"/>
        <w:bottom w:val="none" w:sz="0" w:space="0" w:color="auto"/>
        <w:right w:val="none" w:sz="0" w:space="0" w:color="auto"/>
      </w:divBdr>
      <w:divsChild>
        <w:div w:id="620454023">
          <w:marLeft w:val="0"/>
          <w:marRight w:val="0"/>
          <w:marTop w:val="0"/>
          <w:marBottom w:val="0"/>
          <w:divBdr>
            <w:top w:val="none" w:sz="0" w:space="0" w:color="auto"/>
            <w:left w:val="none" w:sz="0" w:space="0" w:color="auto"/>
            <w:bottom w:val="none" w:sz="0" w:space="0" w:color="auto"/>
            <w:right w:val="none" w:sz="0" w:space="0" w:color="auto"/>
          </w:divBdr>
          <w:divsChild>
            <w:div w:id="1491094561">
              <w:marLeft w:val="0"/>
              <w:marRight w:val="0"/>
              <w:marTop w:val="0"/>
              <w:marBottom w:val="0"/>
              <w:divBdr>
                <w:top w:val="none" w:sz="0" w:space="0" w:color="auto"/>
                <w:left w:val="none" w:sz="0" w:space="0" w:color="auto"/>
                <w:bottom w:val="none" w:sz="0" w:space="0" w:color="auto"/>
                <w:right w:val="none" w:sz="0" w:space="0" w:color="auto"/>
              </w:divBdr>
              <w:divsChild>
                <w:div w:id="261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18781753">
      <w:bodyDiv w:val="1"/>
      <w:marLeft w:val="0"/>
      <w:marRight w:val="0"/>
      <w:marTop w:val="0"/>
      <w:marBottom w:val="0"/>
      <w:divBdr>
        <w:top w:val="none" w:sz="0" w:space="0" w:color="auto"/>
        <w:left w:val="none" w:sz="0" w:space="0" w:color="auto"/>
        <w:bottom w:val="none" w:sz="0" w:space="0" w:color="auto"/>
        <w:right w:val="none" w:sz="0" w:space="0" w:color="auto"/>
      </w:divBdr>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57788660">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1863210">
      <w:bodyDiv w:val="1"/>
      <w:marLeft w:val="0"/>
      <w:marRight w:val="0"/>
      <w:marTop w:val="0"/>
      <w:marBottom w:val="0"/>
      <w:divBdr>
        <w:top w:val="none" w:sz="0" w:space="0" w:color="auto"/>
        <w:left w:val="none" w:sz="0" w:space="0" w:color="auto"/>
        <w:bottom w:val="none" w:sz="0" w:space="0" w:color="auto"/>
        <w:right w:val="none" w:sz="0" w:space="0" w:color="auto"/>
      </w:divBdr>
      <w:divsChild>
        <w:div w:id="1078404024">
          <w:marLeft w:val="360"/>
          <w:marRight w:val="0"/>
          <w:marTop w:val="240"/>
          <w:marBottom w:val="0"/>
          <w:divBdr>
            <w:top w:val="none" w:sz="0" w:space="0" w:color="auto"/>
            <w:left w:val="none" w:sz="0" w:space="0" w:color="auto"/>
            <w:bottom w:val="none" w:sz="0" w:space="0" w:color="auto"/>
            <w:right w:val="none" w:sz="0" w:space="0" w:color="auto"/>
          </w:divBdr>
        </w:div>
      </w:divsChild>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300920924">
      <w:bodyDiv w:val="1"/>
      <w:marLeft w:val="0"/>
      <w:marRight w:val="0"/>
      <w:marTop w:val="0"/>
      <w:marBottom w:val="0"/>
      <w:divBdr>
        <w:top w:val="none" w:sz="0" w:space="0" w:color="auto"/>
        <w:left w:val="none" w:sz="0" w:space="0" w:color="auto"/>
        <w:bottom w:val="none" w:sz="0" w:space="0" w:color="auto"/>
        <w:right w:val="none" w:sz="0" w:space="0" w:color="auto"/>
      </w:divBdr>
      <w:divsChild>
        <w:div w:id="1650555911">
          <w:marLeft w:val="0"/>
          <w:marRight w:val="0"/>
          <w:marTop w:val="0"/>
          <w:marBottom w:val="0"/>
          <w:divBdr>
            <w:top w:val="none" w:sz="0" w:space="0" w:color="auto"/>
            <w:left w:val="none" w:sz="0" w:space="0" w:color="auto"/>
            <w:bottom w:val="none" w:sz="0" w:space="0" w:color="auto"/>
            <w:right w:val="none" w:sz="0" w:space="0" w:color="auto"/>
          </w:divBdr>
          <w:divsChild>
            <w:div w:id="1939559576">
              <w:marLeft w:val="0"/>
              <w:marRight w:val="0"/>
              <w:marTop w:val="0"/>
              <w:marBottom w:val="0"/>
              <w:divBdr>
                <w:top w:val="none" w:sz="0" w:space="0" w:color="auto"/>
                <w:left w:val="none" w:sz="0" w:space="0" w:color="auto"/>
                <w:bottom w:val="none" w:sz="0" w:space="0" w:color="auto"/>
                <w:right w:val="none" w:sz="0" w:space="0" w:color="auto"/>
              </w:divBdr>
              <w:divsChild>
                <w:div w:id="13182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391">
      <w:bodyDiv w:val="1"/>
      <w:marLeft w:val="0"/>
      <w:marRight w:val="0"/>
      <w:marTop w:val="0"/>
      <w:marBottom w:val="0"/>
      <w:divBdr>
        <w:top w:val="none" w:sz="0" w:space="0" w:color="auto"/>
        <w:left w:val="none" w:sz="0" w:space="0" w:color="auto"/>
        <w:bottom w:val="none" w:sz="0" w:space="0" w:color="auto"/>
        <w:right w:val="none" w:sz="0" w:space="0" w:color="auto"/>
      </w:divBdr>
    </w:div>
    <w:div w:id="1306666561">
      <w:bodyDiv w:val="1"/>
      <w:marLeft w:val="0"/>
      <w:marRight w:val="0"/>
      <w:marTop w:val="0"/>
      <w:marBottom w:val="0"/>
      <w:divBdr>
        <w:top w:val="none" w:sz="0" w:space="0" w:color="auto"/>
        <w:left w:val="none" w:sz="0" w:space="0" w:color="auto"/>
        <w:bottom w:val="none" w:sz="0" w:space="0" w:color="auto"/>
        <w:right w:val="none" w:sz="0" w:space="0" w:color="auto"/>
      </w:divBdr>
    </w:div>
    <w:div w:id="1315719335">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0737096">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48410275">
      <w:bodyDiv w:val="1"/>
      <w:marLeft w:val="0"/>
      <w:marRight w:val="0"/>
      <w:marTop w:val="0"/>
      <w:marBottom w:val="0"/>
      <w:divBdr>
        <w:top w:val="none" w:sz="0" w:space="0" w:color="auto"/>
        <w:left w:val="none" w:sz="0" w:space="0" w:color="auto"/>
        <w:bottom w:val="none" w:sz="0" w:space="0" w:color="auto"/>
        <w:right w:val="none" w:sz="0" w:space="0" w:color="auto"/>
      </w:divBdr>
    </w:div>
    <w:div w:id="134986463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58583249">
      <w:bodyDiv w:val="1"/>
      <w:marLeft w:val="0"/>
      <w:marRight w:val="0"/>
      <w:marTop w:val="0"/>
      <w:marBottom w:val="0"/>
      <w:divBdr>
        <w:top w:val="none" w:sz="0" w:space="0" w:color="auto"/>
        <w:left w:val="none" w:sz="0" w:space="0" w:color="auto"/>
        <w:bottom w:val="none" w:sz="0" w:space="0" w:color="auto"/>
        <w:right w:val="none" w:sz="0" w:space="0" w:color="auto"/>
      </w:divBdr>
      <w:divsChild>
        <w:div w:id="1243300714">
          <w:marLeft w:val="0"/>
          <w:marRight w:val="0"/>
          <w:marTop w:val="0"/>
          <w:marBottom w:val="0"/>
          <w:divBdr>
            <w:top w:val="none" w:sz="0" w:space="0" w:color="auto"/>
            <w:left w:val="none" w:sz="0" w:space="0" w:color="auto"/>
            <w:bottom w:val="none" w:sz="0" w:space="0" w:color="auto"/>
            <w:right w:val="none" w:sz="0" w:space="0" w:color="auto"/>
          </w:divBdr>
          <w:divsChild>
            <w:div w:id="38345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94617520">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46192473">
      <w:bodyDiv w:val="1"/>
      <w:marLeft w:val="0"/>
      <w:marRight w:val="0"/>
      <w:marTop w:val="0"/>
      <w:marBottom w:val="0"/>
      <w:divBdr>
        <w:top w:val="none" w:sz="0" w:space="0" w:color="auto"/>
        <w:left w:val="none" w:sz="0" w:space="0" w:color="auto"/>
        <w:bottom w:val="none" w:sz="0" w:space="0" w:color="auto"/>
        <w:right w:val="none" w:sz="0" w:space="0" w:color="auto"/>
      </w:divBdr>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456564504">
      <w:bodyDiv w:val="1"/>
      <w:marLeft w:val="0"/>
      <w:marRight w:val="0"/>
      <w:marTop w:val="0"/>
      <w:marBottom w:val="0"/>
      <w:divBdr>
        <w:top w:val="none" w:sz="0" w:space="0" w:color="auto"/>
        <w:left w:val="none" w:sz="0" w:space="0" w:color="auto"/>
        <w:bottom w:val="none" w:sz="0" w:space="0" w:color="auto"/>
        <w:right w:val="none" w:sz="0" w:space="0" w:color="auto"/>
      </w:divBdr>
    </w:div>
    <w:div w:id="1461074626">
      <w:bodyDiv w:val="1"/>
      <w:marLeft w:val="0"/>
      <w:marRight w:val="0"/>
      <w:marTop w:val="0"/>
      <w:marBottom w:val="0"/>
      <w:divBdr>
        <w:top w:val="none" w:sz="0" w:space="0" w:color="auto"/>
        <w:left w:val="none" w:sz="0" w:space="0" w:color="auto"/>
        <w:bottom w:val="none" w:sz="0" w:space="0" w:color="auto"/>
        <w:right w:val="none" w:sz="0" w:space="0" w:color="auto"/>
      </w:divBdr>
      <w:divsChild>
        <w:div w:id="1284069825">
          <w:marLeft w:val="0"/>
          <w:marRight w:val="0"/>
          <w:marTop w:val="0"/>
          <w:marBottom w:val="0"/>
          <w:divBdr>
            <w:top w:val="none" w:sz="0" w:space="0" w:color="auto"/>
            <w:left w:val="none" w:sz="0" w:space="0" w:color="auto"/>
            <w:bottom w:val="single" w:sz="8" w:space="1" w:color="auto"/>
            <w:right w:val="none" w:sz="0" w:space="0" w:color="auto"/>
          </w:divBdr>
        </w:div>
      </w:divsChild>
    </w:div>
    <w:div w:id="1464082056">
      <w:bodyDiv w:val="1"/>
      <w:marLeft w:val="0"/>
      <w:marRight w:val="0"/>
      <w:marTop w:val="0"/>
      <w:marBottom w:val="0"/>
      <w:divBdr>
        <w:top w:val="none" w:sz="0" w:space="0" w:color="auto"/>
        <w:left w:val="none" w:sz="0" w:space="0" w:color="auto"/>
        <w:bottom w:val="none" w:sz="0" w:space="0" w:color="auto"/>
        <w:right w:val="none" w:sz="0" w:space="0" w:color="auto"/>
      </w:divBdr>
    </w:div>
    <w:div w:id="1503592680">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12991033">
      <w:bodyDiv w:val="1"/>
      <w:marLeft w:val="0"/>
      <w:marRight w:val="0"/>
      <w:marTop w:val="0"/>
      <w:marBottom w:val="0"/>
      <w:divBdr>
        <w:top w:val="none" w:sz="0" w:space="0" w:color="auto"/>
        <w:left w:val="none" w:sz="0" w:space="0" w:color="auto"/>
        <w:bottom w:val="none" w:sz="0" w:space="0" w:color="auto"/>
        <w:right w:val="none" w:sz="0" w:space="0" w:color="auto"/>
      </w:divBdr>
    </w:div>
    <w:div w:id="1527981626">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85987845">
      <w:bodyDiv w:val="1"/>
      <w:marLeft w:val="0"/>
      <w:marRight w:val="0"/>
      <w:marTop w:val="0"/>
      <w:marBottom w:val="0"/>
      <w:divBdr>
        <w:top w:val="none" w:sz="0" w:space="0" w:color="auto"/>
        <w:left w:val="none" w:sz="0" w:space="0" w:color="auto"/>
        <w:bottom w:val="none" w:sz="0" w:space="0" w:color="auto"/>
        <w:right w:val="none" w:sz="0" w:space="0" w:color="auto"/>
      </w:divBdr>
    </w:div>
    <w:div w:id="158939042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07424713">
      <w:bodyDiv w:val="1"/>
      <w:marLeft w:val="0"/>
      <w:marRight w:val="0"/>
      <w:marTop w:val="0"/>
      <w:marBottom w:val="0"/>
      <w:divBdr>
        <w:top w:val="none" w:sz="0" w:space="0" w:color="auto"/>
        <w:left w:val="none" w:sz="0" w:space="0" w:color="auto"/>
        <w:bottom w:val="none" w:sz="0" w:space="0" w:color="auto"/>
        <w:right w:val="none" w:sz="0" w:space="0" w:color="auto"/>
      </w:divBdr>
    </w:div>
    <w:div w:id="1608273216">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56446985">
      <w:bodyDiv w:val="1"/>
      <w:marLeft w:val="0"/>
      <w:marRight w:val="0"/>
      <w:marTop w:val="0"/>
      <w:marBottom w:val="0"/>
      <w:divBdr>
        <w:top w:val="none" w:sz="0" w:space="0" w:color="auto"/>
        <w:left w:val="none" w:sz="0" w:space="0" w:color="auto"/>
        <w:bottom w:val="none" w:sz="0" w:space="0" w:color="auto"/>
        <w:right w:val="none" w:sz="0" w:space="0" w:color="auto"/>
      </w:divBdr>
    </w:div>
    <w:div w:id="1658799073">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681159129">
      <w:bodyDiv w:val="1"/>
      <w:marLeft w:val="0"/>
      <w:marRight w:val="0"/>
      <w:marTop w:val="0"/>
      <w:marBottom w:val="0"/>
      <w:divBdr>
        <w:top w:val="none" w:sz="0" w:space="0" w:color="auto"/>
        <w:left w:val="none" w:sz="0" w:space="0" w:color="auto"/>
        <w:bottom w:val="none" w:sz="0" w:space="0" w:color="auto"/>
        <w:right w:val="none" w:sz="0" w:space="0" w:color="auto"/>
      </w:divBdr>
    </w:div>
    <w:div w:id="1685589536">
      <w:bodyDiv w:val="1"/>
      <w:marLeft w:val="0"/>
      <w:marRight w:val="0"/>
      <w:marTop w:val="0"/>
      <w:marBottom w:val="0"/>
      <w:divBdr>
        <w:top w:val="none" w:sz="0" w:space="0" w:color="auto"/>
        <w:left w:val="none" w:sz="0" w:space="0" w:color="auto"/>
        <w:bottom w:val="none" w:sz="0" w:space="0" w:color="auto"/>
        <w:right w:val="none" w:sz="0" w:space="0" w:color="auto"/>
      </w:divBdr>
    </w:div>
    <w:div w:id="1699114175">
      <w:bodyDiv w:val="1"/>
      <w:marLeft w:val="0"/>
      <w:marRight w:val="0"/>
      <w:marTop w:val="0"/>
      <w:marBottom w:val="0"/>
      <w:divBdr>
        <w:top w:val="none" w:sz="0" w:space="0" w:color="auto"/>
        <w:left w:val="none" w:sz="0" w:space="0" w:color="auto"/>
        <w:bottom w:val="none" w:sz="0" w:space="0" w:color="auto"/>
        <w:right w:val="none" w:sz="0" w:space="0" w:color="auto"/>
      </w:divBdr>
    </w:div>
    <w:div w:id="1747334403">
      <w:bodyDiv w:val="1"/>
      <w:marLeft w:val="0"/>
      <w:marRight w:val="0"/>
      <w:marTop w:val="0"/>
      <w:marBottom w:val="0"/>
      <w:divBdr>
        <w:top w:val="none" w:sz="0" w:space="0" w:color="auto"/>
        <w:left w:val="none" w:sz="0" w:space="0" w:color="auto"/>
        <w:bottom w:val="none" w:sz="0" w:space="0" w:color="auto"/>
        <w:right w:val="none" w:sz="0" w:space="0" w:color="auto"/>
      </w:divBdr>
      <w:divsChild>
        <w:div w:id="1905138229">
          <w:marLeft w:val="0"/>
          <w:marRight w:val="0"/>
          <w:marTop w:val="0"/>
          <w:marBottom w:val="0"/>
          <w:divBdr>
            <w:top w:val="none" w:sz="0" w:space="0" w:color="auto"/>
            <w:left w:val="none" w:sz="0" w:space="0" w:color="auto"/>
            <w:bottom w:val="none" w:sz="0" w:space="0" w:color="auto"/>
            <w:right w:val="none" w:sz="0" w:space="0" w:color="auto"/>
          </w:divBdr>
          <w:divsChild>
            <w:div w:id="1628199919">
              <w:marLeft w:val="0"/>
              <w:marRight w:val="0"/>
              <w:marTop w:val="0"/>
              <w:marBottom w:val="0"/>
              <w:divBdr>
                <w:top w:val="none" w:sz="0" w:space="0" w:color="auto"/>
                <w:left w:val="none" w:sz="0" w:space="0" w:color="auto"/>
                <w:bottom w:val="none" w:sz="0" w:space="0" w:color="auto"/>
                <w:right w:val="none" w:sz="0" w:space="0" w:color="auto"/>
              </w:divBdr>
              <w:divsChild>
                <w:div w:id="128681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659455">
      <w:bodyDiv w:val="1"/>
      <w:marLeft w:val="0"/>
      <w:marRight w:val="0"/>
      <w:marTop w:val="0"/>
      <w:marBottom w:val="0"/>
      <w:divBdr>
        <w:top w:val="none" w:sz="0" w:space="0" w:color="auto"/>
        <w:left w:val="none" w:sz="0" w:space="0" w:color="auto"/>
        <w:bottom w:val="none" w:sz="0" w:space="0" w:color="auto"/>
        <w:right w:val="none" w:sz="0" w:space="0" w:color="auto"/>
      </w:divBdr>
      <w:divsChild>
        <w:div w:id="1039092163">
          <w:marLeft w:val="0"/>
          <w:marRight w:val="0"/>
          <w:marTop w:val="0"/>
          <w:marBottom w:val="0"/>
          <w:divBdr>
            <w:top w:val="none" w:sz="0" w:space="0" w:color="auto"/>
            <w:left w:val="none" w:sz="0" w:space="0" w:color="auto"/>
            <w:bottom w:val="single" w:sz="8" w:space="1" w:color="auto"/>
            <w:right w:val="none" w:sz="0" w:space="0" w:color="auto"/>
          </w:divBdr>
        </w:div>
      </w:divsChild>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5951303">
      <w:bodyDiv w:val="1"/>
      <w:marLeft w:val="0"/>
      <w:marRight w:val="0"/>
      <w:marTop w:val="0"/>
      <w:marBottom w:val="0"/>
      <w:divBdr>
        <w:top w:val="none" w:sz="0" w:space="0" w:color="auto"/>
        <w:left w:val="none" w:sz="0" w:space="0" w:color="auto"/>
        <w:bottom w:val="none" w:sz="0" w:space="0" w:color="auto"/>
        <w:right w:val="none" w:sz="0" w:space="0" w:color="auto"/>
      </w:divBdr>
    </w:div>
    <w:div w:id="1768649885">
      <w:bodyDiv w:val="1"/>
      <w:marLeft w:val="0"/>
      <w:marRight w:val="0"/>
      <w:marTop w:val="0"/>
      <w:marBottom w:val="0"/>
      <w:divBdr>
        <w:top w:val="none" w:sz="0" w:space="0" w:color="auto"/>
        <w:left w:val="none" w:sz="0" w:space="0" w:color="auto"/>
        <w:bottom w:val="none" w:sz="0" w:space="0" w:color="auto"/>
        <w:right w:val="none" w:sz="0" w:space="0" w:color="auto"/>
      </w:divBdr>
    </w:div>
    <w:div w:id="1781141725">
      <w:bodyDiv w:val="1"/>
      <w:marLeft w:val="0"/>
      <w:marRight w:val="0"/>
      <w:marTop w:val="0"/>
      <w:marBottom w:val="0"/>
      <w:divBdr>
        <w:top w:val="none" w:sz="0" w:space="0" w:color="auto"/>
        <w:left w:val="none" w:sz="0" w:space="0" w:color="auto"/>
        <w:bottom w:val="none" w:sz="0" w:space="0" w:color="auto"/>
        <w:right w:val="none" w:sz="0" w:space="0" w:color="auto"/>
      </w:divBdr>
      <w:divsChild>
        <w:div w:id="2037924591">
          <w:marLeft w:val="0"/>
          <w:marRight w:val="0"/>
          <w:marTop w:val="0"/>
          <w:marBottom w:val="0"/>
          <w:divBdr>
            <w:top w:val="none" w:sz="0" w:space="0" w:color="auto"/>
            <w:left w:val="none" w:sz="0" w:space="0" w:color="auto"/>
            <w:bottom w:val="none" w:sz="0" w:space="0" w:color="auto"/>
            <w:right w:val="none" w:sz="0" w:space="0" w:color="auto"/>
          </w:divBdr>
          <w:divsChild>
            <w:div w:id="1973241977">
              <w:marLeft w:val="0"/>
              <w:marRight w:val="0"/>
              <w:marTop w:val="0"/>
              <w:marBottom w:val="0"/>
              <w:divBdr>
                <w:top w:val="none" w:sz="0" w:space="0" w:color="auto"/>
                <w:left w:val="none" w:sz="0" w:space="0" w:color="auto"/>
                <w:bottom w:val="none" w:sz="0" w:space="0" w:color="auto"/>
                <w:right w:val="none" w:sz="0" w:space="0" w:color="auto"/>
              </w:divBdr>
              <w:divsChild>
                <w:div w:id="22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09549">
      <w:bodyDiv w:val="1"/>
      <w:marLeft w:val="0"/>
      <w:marRight w:val="0"/>
      <w:marTop w:val="0"/>
      <w:marBottom w:val="0"/>
      <w:divBdr>
        <w:top w:val="none" w:sz="0" w:space="0" w:color="auto"/>
        <w:left w:val="none" w:sz="0" w:space="0" w:color="auto"/>
        <w:bottom w:val="none" w:sz="0" w:space="0" w:color="auto"/>
        <w:right w:val="none" w:sz="0" w:space="0" w:color="auto"/>
      </w:divBdr>
      <w:divsChild>
        <w:div w:id="593635874">
          <w:marLeft w:val="0"/>
          <w:marRight w:val="0"/>
          <w:marTop w:val="0"/>
          <w:marBottom w:val="0"/>
          <w:divBdr>
            <w:top w:val="none" w:sz="0" w:space="0" w:color="auto"/>
            <w:left w:val="none" w:sz="0" w:space="0" w:color="auto"/>
            <w:bottom w:val="none" w:sz="0" w:space="0" w:color="auto"/>
            <w:right w:val="none" w:sz="0" w:space="0" w:color="auto"/>
          </w:divBdr>
          <w:divsChild>
            <w:div w:id="1793865209">
              <w:marLeft w:val="0"/>
              <w:marRight w:val="0"/>
              <w:marTop w:val="0"/>
              <w:marBottom w:val="0"/>
              <w:divBdr>
                <w:top w:val="none" w:sz="0" w:space="0" w:color="auto"/>
                <w:left w:val="none" w:sz="0" w:space="0" w:color="auto"/>
                <w:bottom w:val="none" w:sz="0" w:space="0" w:color="auto"/>
                <w:right w:val="none" w:sz="0" w:space="0" w:color="auto"/>
              </w:divBdr>
              <w:divsChild>
                <w:div w:id="224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10784456">
      <w:bodyDiv w:val="1"/>
      <w:marLeft w:val="0"/>
      <w:marRight w:val="0"/>
      <w:marTop w:val="0"/>
      <w:marBottom w:val="0"/>
      <w:divBdr>
        <w:top w:val="none" w:sz="0" w:space="0" w:color="auto"/>
        <w:left w:val="none" w:sz="0" w:space="0" w:color="auto"/>
        <w:bottom w:val="none" w:sz="0" w:space="0" w:color="auto"/>
        <w:right w:val="none" w:sz="0" w:space="0" w:color="auto"/>
      </w:divBdr>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53640436">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22594836">
      <w:bodyDiv w:val="1"/>
      <w:marLeft w:val="0"/>
      <w:marRight w:val="0"/>
      <w:marTop w:val="0"/>
      <w:marBottom w:val="0"/>
      <w:divBdr>
        <w:top w:val="none" w:sz="0" w:space="0" w:color="auto"/>
        <w:left w:val="none" w:sz="0" w:space="0" w:color="auto"/>
        <w:bottom w:val="none" w:sz="0" w:space="0" w:color="auto"/>
        <w:right w:val="none" w:sz="0" w:space="0" w:color="auto"/>
      </w:divBdr>
    </w:div>
    <w:div w:id="1935895708">
      <w:bodyDiv w:val="1"/>
      <w:marLeft w:val="0"/>
      <w:marRight w:val="0"/>
      <w:marTop w:val="0"/>
      <w:marBottom w:val="0"/>
      <w:divBdr>
        <w:top w:val="none" w:sz="0" w:space="0" w:color="auto"/>
        <w:left w:val="none" w:sz="0" w:space="0" w:color="auto"/>
        <w:bottom w:val="none" w:sz="0" w:space="0" w:color="auto"/>
        <w:right w:val="none" w:sz="0" w:space="0" w:color="auto"/>
      </w:divBdr>
      <w:divsChild>
        <w:div w:id="662322587">
          <w:marLeft w:val="0"/>
          <w:marRight w:val="0"/>
          <w:marTop w:val="0"/>
          <w:marBottom w:val="0"/>
          <w:divBdr>
            <w:top w:val="none" w:sz="0" w:space="0" w:color="auto"/>
            <w:left w:val="none" w:sz="0" w:space="0" w:color="auto"/>
            <w:bottom w:val="none" w:sz="0" w:space="0" w:color="auto"/>
            <w:right w:val="none" w:sz="0" w:space="0" w:color="auto"/>
          </w:divBdr>
          <w:divsChild>
            <w:div w:id="16623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5859">
      <w:bodyDiv w:val="1"/>
      <w:marLeft w:val="0"/>
      <w:marRight w:val="0"/>
      <w:marTop w:val="0"/>
      <w:marBottom w:val="0"/>
      <w:divBdr>
        <w:top w:val="none" w:sz="0" w:space="0" w:color="auto"/>
        <w:left w:val="none" w:sz="0" w:space="0" w:color="auto"/>
        <w:bottom w:val="none" w:sz="0" w:space="0" w:color="auto"/>
        <w:right w:val="none" w:sz="0" w:space="0" w:color="auto"/>
      </w:divBdr>
    </w:div>
    <w:div w:id="1944999131">
      <w:bodyDiv w:val="1"/>
      <w:marLeft w:val="0"/>
      <w:marRight w:val="0"/>
      <w:marTop w:val="0"/>
      <w:marBottom w:val="0"/>
      <w:divBdr>
        <w:top w:val="none" w:sz="0" w:space="0" w:color="auto"/>
        <w:left w:val="none" w:sz="0" w:space="0" w:color="auto"/>
        <w:bottom w:val="none" w:sz="0" w:space="0" w:color="auto"/>
        <w:right w:val="none" w:sz="0" w:space="0" w:color="auto"/>
      </w:divBdr>
    </w:div>
    <w:div w:id="1955751507">
      <w:bodyDiv w:val="1"/>
      <w:marLeft w:val="0"/>
      <w:marRight w:val="0"/>
      <w:marTop w:val="0"/>
      <w:marBottom w:val="0"/>
      <w:divBdr>
        <w:top w:val="none" w:sz="0" w:space="0" w:color="auto"/>
        <w:left w:val="none" w:sz="0" w:space="0" w:color="auto"/>
        <w:bottom w:val="none" w:sz="0" w:space="0" w:color="auto"/>
        <w:right w:val="none" w:sz="0" w:space="0" w:color="auto"/>
      </w:divBdr>
    </w:div>
    <w:div w:id="1960255463">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74942376">
      <w:bodyDiv w:val="1"/>
      <w:marLeft w:val="0"/>
      <w:marRight w:val="0"/>
      <w:marTop w:val="0"/>
      <w:marBottom w:val="0"/>
      <w:divBdr>
        <w:top w:val="none" w:sz="0" w:space="0" w:color="auto"/>
        <w:left w:val="none" w:sz="0" w:space="0" w:color="auto"/>
        <w:bottom w:val="none" w:sz="0" w:space="0" w:color="auto"/>
        <w:right w:val="none" w:sz="0" w:space="0" w:color="auto"/>
      </w:divBdr>
    </w:div>
    <w:div w:id="201021278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28289515">
      <w:bodyDiv w:val="1"/>
      <w:marLeft w:val="0"/>
      <w:marRight w:val="0"/>
      <w:marTop w:val="0"/>
      <w:marBottom w:val="0"/>
      <w:divBdr>
        <w:top w:val="none" w:sz="0" w:space="0" w:color="auto"/>
        <w:left w:val="none" w:sz="0" w:space="0" w:color="auto"/>
        <w:bottom w:val="none" w:sz="0" w:space="0" w:color="auto"/>
        <w:right w:val="none" w:sz="0" w:space="0" w:color="auto"/>
      </w:divBdr>
      <w:divsChild>
        <w:div w:id="982080091">
          <w:marLeft w:val="0"/>
          <w:marRight w:val="0"/>
          <w:marTop w:val="0"/>
          <w:marBottom w:val="0"/>
          <w:divBdr>
            <w:top w:val="none" w:sz="0" w:space="0" w:color="auto"/>
            <w:left w:val="none" w:sz="0" w:space="0" w:color="auto"/>
            <w:bottom w:val="none" w:sz="0" w:space="0" w:color="auto"/>
            <w:right w:val="none" w:sz="0" w:space="0" w:color="auto"/>
          </w:divBdr>
          <w:divsChild>
            <w:div w:id="480537142">
              <w:marLeft w:val="0"/>
              <w:marRight w:val="0"/>
              <w:marTop w:val="0"/>
              <w:marBottom w:val="0"/>
              <w:divBdr>
                <w:top w:val="none" w:sz="0" w:space="0" w:color="auto"/>
                <w:left w:val="none" w:sz="0" w:space="0" w:color="auto"/>
                <w:bottom w:val="none" w:sz="0" w:space="0" w:color="auto"/>
                <w:right w:val="none" w:sz="0" w:space="0" w:color="auto"/>
              </w:divBdr>
              <w:divsChild>
                <w:div w:id="1205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0624072">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5172646">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2579209">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00131383">
      <w:bodyDiv w:val="1"/>
      <w:marLeft w:val="0"/>
      <w:marRight w:val="0"/>
      <w:marTop w:val="0"/>
      <w:marBottom w:val="0"/>
      <w:divBdr>
        <w:top w:val="none" w:sz="0" w:space="0" w:color="auto"/>
        <w:left w:val="none" w:sz="0" w:space="0" w:color="auto"/>
        <w:bottom w:val="none" w:sz="0" w:space="0" w:color="auto"/>
        <w:right w:val="none" w:sz="0" w:space="0" w:color="auto"/>
      </w:divBdr>
    </w:div>
    <w:div w:id="2102481228">
      <w:bodyDiv w:val="1"/>
      <w:marLeft w:val="0"/>
      <w:marRight w:val="0"/>
      <w:marTop w:val="0"/>
      <w:marBottom w:val="0"/>
      <w:divBdr>
        <w:top w:val="none" w:sz="0" w:space="0" w:color="auto"/>
        <w:left w:val="none" w:sz="0" w:space="0" w:color="auto"/>
        <w:bottom w:val="none" w:sz="0" w:space="0" w:color="auto"/>
        <w:right w:val="none" w:sz="0" w:space="0" w:color="auto"/>
      </w:divBdr>
    </w:div>
    <w:div w:id="2115902955">
      <w:bodyDiv w:val="1"/>
      <w:marLeft w:val="0"/>
      <w:marRight w:val="0"/>
      <w:marTop w:val="0"/>
      <w:marBottom w:val="0"/>
      <w:divBdr>
        <w:top w:val="none" w:sz="0" w:space="0" w:color="auto"/>
        <w:left w:val="none" w:sz="0" w:space="0" w:color="auto"/>
        <w:bottom w:val="none" w:sz="0" w:space="0" w:color="auto"/>
        <w:right w:val="none" w:sz="0" w:space="0" w:color="auto"/>
      </w:divBdr>
      <w:divsChild>
        <w:div w:id="1650786754">
          <w:marLeft w:val="0"/>
          <w:marRight w:val="0"/>
          <w:marTop w:val="0"/>
          <w:marBottom w:val="0"/>
          <w:divBdr>
            <w:top w:val="none" w:sz="0" w:space="0" w:color="auto"/>
            <w:left w:val="none" w:sz="0" w:space="0" w:color="auto"/>
            <w:bottom w:val="none" w:sz="0" w:space="0" w:color="auto"/>
            <w:right w:val="none" w:sz="0" w:space="0" w:color="auto"/>
          </w:divBdr>
          <w:divsChild>
            <w:div w:id="699278174">
              <w:marLeft w:val="0"/>
              <w:marRight w:val="0"/>
              <w:marTop w:val="0"/>
              <w:marBottom w:val="0"/>
              <w:divBdr>
                <w:top w:val="none" w:sz="0" w:space="0" w:color="auto"/>
                <w:left w:val="none" w:sz="0" w:space="0" w:color="auto"/>
                <w:bottom w:val="none" w:sz="0" w:space="0" w:color="auto"/>
                <w:right w:val="none" w:sz="0" w:space="0" w:color="auto"/>
              </w:divBdr>
              <w:divsChild>
                <w:div w:id="16478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454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if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5.tif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rcikp\AppData\Roaming\Microsoft\Templates.TM\O-RAN-WGn.descriptor.0-v01.00-TS-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429FBCF5646D47B02E8EC0E8D97C5C" ma:contentTypeVersion="10" ma:contentTypeDescription="Create a new document." ma:contentTypeScope="" ma:versionID="b07459ce1dfb341183882c81c6891edd">
  <xsd:schema xmlns:xsd="http://www.w3.org/2001/XMLSchema" xmlns:xs="http://www.w3.org/2001/XMLSchema" xmlns:p="http://schemas.microsoft.com/office/2006/metadata/properties" xmlns:ns3="ecf15794-1c34-4b37-a3c8-0e782a84561c" targetNamespace="http://schemas.microsoft.com/office/2006/metadata/properties" ma:root="true" ma:fieldsID="d369de26c358403979cab48d792626d4" ns3:_="">
    <xsd:import namespace="ecf15794-1c34-4b37-a3c8-0e782a8456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15794-1c34-4b37-a3c8-0e782a8456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9D880-5952-4361-A122-DF0DA1D77C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C7A9FCF-F71E-4BA8-AE54-68416A1FF2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15794-1c34-4b37-a3c8-0e782a8456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200697-D975-4E79-A4F0-035DF091EFFC}">
  <ds:schemaRefs>
    <ds:schemaRef ds:uri="http://schemas.microsoft.com/sharepoint/v3/contenttype/forms"/>
  </ds:schemaRefs>
</ds:datastoreItem>
</file>

<file path=customXml/itemProps4.xml><?xml version="1.0" encoding="utf-8"?>
<ds:datastoreItem xmlns:ds="http://schemas.openxmlformats.org/officeDocument/2006/customXml" ds:itemID="{43CCEC78-8D47-4E97-94A8-7099DF76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O-RAN-WGn.descriptor.0-v01.00-TS-template.dotm</Template>
  <TotalTime>49</TotalTime>
  <Pages>27</Pages>
  <Words>9004</Words>
  <Characters>51326</Characters>
  <Application>Microsoft Office Word</Application>
  <DocSecurity>0</DocSecurity>
  <Lines>427</Lines>
  <Paragraphs>120</Paragraphs>
  <ScaleCrop>false</ScaleCrop>
  <HeadingPairs>
    <vt:vector size="6" baseType="variant">
      <vt:variant>
        <vt:lpstr>Title</vt:lpstr>
      </vt:variant>
      <vt:variant>
        <vt:i4>1</vt:i4>
      </vt:variant>
      <vt:variant>
        <vt:lpstr>Titel</vt:lpstr>
      </vt:variant>
      <vt:variant>
        <vt:i4>1</vt:i4>
      </vt:variant>
      <vt:variant>
        <vt:lpstr>タイトル</vt:lpstr>
      </vt:variant>
      <vt:variant>
        <vt:i4>1</vt:i4>
      </vt:variant>
    </vt:vector>
  </HeadingPairs>
  <TitlesOfParts>
    <vt:vector size="3" baseType="lpstr">
      <vt:lpstr>O-RAN.TIFG.Cert-Badge.0-R003-v09.00</vt:lpstr>
      <vt:lpstr>O-RAN.TIFG.CGofOTIC</vt:lpstr>
      <vt:lpstr>ORAN-TIFG. Criteria and Guidelines of O-RAN Test and Integration Centre</vt:lpstr>
    </vt:vector>
  </TitlesOfParts>
  <Company/>
  <LinksUpToDate>false</LinksUpToDate>
  <CharactersWithSpaces>60210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O-RAN.TIFG.Cert-Badge.0-R004-v10.00</dc:title>
  <dc:creator>O-RAN TIFG</dc:creator>
  <cp:lastModifiedBy>Chao Kan</cp:lastModifiedBy>
  <cp:revision>16</cp:revision>
  <cp:lastPrinted>2022-11-10T17:06:00Z</cp:lastPrinted>
  <dcterms:created xsi:type="dcterms:W3CDTF">2024-03-21T18:37:00Z</dcterms:created>
  <dcterms:modified xsi:type="dcterms:W3CDTF">2024-07-18T16:58:00Z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XRAN-FH.CUS.0-v01.00</vt:lpwstr>
  </property>
  <property fmtid="{D5CDD505-2E9C-101B-9397-08002B2CF9AE}" pid="3" name="RELEASE">
    <vt:lpwstr> </vt:lpwstr>
  </property>
  <property fmtid="{D5CDD505-2E9C-101B-9397-08002B2CF9AE}" pid="4" name="TITLE">
    <vt:lpwstr>Control, User and Synchronization Plane Specification</vt:lpwstr>
  </property>
  <property fmtid="{D5CDD505-2E9C-101B-9397-08002B2CF9AE}" pid="5" name="_NewReviewCycle">
    <vt:lpwstr/>
  </property>
  <property fmtid="{D5CDD505-2E9C-101B-9397-08002B2CF9AE}" pid="6" name="ContentTypeId">
    <vt:lpwstr>0x010100A2429FBCF5646D47B02E8EC0E8D97C5C</vt:lpwstr>
  </property>
  <property fmtid="{D5CDD505-2E9C-101B-9397-08002B2CF9AE}" pid="7" name="MSIP_Label_e3e41b38-373c-4b3a-9137-5c0b023d0bef_Enabled">
    <vt:lpwstr>true</vt:lpwstr>
  </property>
  <property fmtid="{D5CDD505-2E9C-101B-9397-08002B2CF9AE}" pid="8" name="MSIP_Label_e3e41b38-373c-4b3a-9137-5c0b023d0bef_SetDate">
    <vt:lpwstr>2022-02-07T17:04:47Z</vt:lpwstr>
  </property>
  <property fmtid="{D5CDD505-2E9C-101B-9397-08002B2CF9AE}" pid="9" name="MSIP_Label_e3e41b38-373c-4b3a-9137-5c0b023d0bef_Method">
    <vt:lpwstr>Standard</vt:lpwstr>
  </property>
  <property fmtid="{D5CDD505-2E9C-101B-9397-08002B2CF9AE}" pid="10" name="MSIP_Label_e3e41b38-373c-4b3a-9137-5c0b023d0bef_Name">
    <vt:lpwstr>C2-Internal</vt:lpwstr>
  </property>
  <property fmtid="{D5CDD505-2E9C-101B-9397-08002B2CF9AE}" pid="11" name="MSIP_Label_e3e41b38-373c-4b3a-9137-5c0b023d0bef_SiteId">
    <vt:lpwstr>b213b057-1008-4204-8c53-8147bc602a29</vt:lpwstr>
  </property>
  <property fmtid="{D5CDD505-2E9C-101B-9397-08002B2CF9AE}" pid="12" name="MSIP_Label_e3e41b38-373c-4b3a-9137-5c0b023d0bef_ActionId">
    <vt:lpwstr>236696c7-2a0b-4ac5-94e5-56a4265ce588</vt:lpwstr>
  </property>
  <property fmtid="{D5CDD505-2E9C-101B-9397-08002B2CF9AE}" pid="13" name="MSIP_Label_e3e41b38-373c-4b3a-9137-5c0b023d0bef_ContentBits">
    <vt:lpwstr>0</vt:lpwstr>
  </property>
</Properties>
</file>
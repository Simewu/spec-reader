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14:paraId="2CF10D5B" w14:textId="77777777" w:rsidTr="00F84A2A">
        <w:trPr>
          <w:cantSplit/>
          <w:trHeight w:hRule="exact" w:val="1134"/>
        </w:trPr>
        <w:tc>
          <w:tcPr>
            <w:tcW w:w="10206" w:type="dxa"/>
            <w:vAlign w:val="bottom"/>
          </w:tcPr>
          <w:p w14:paraId="59300076" w14:textId="6355A6C3" w:rsidR="00AC0161" w:rsidRPr="005C6264" w:rsidRDefault="00AC0161" w:rsidP="0085295E">
            <w:pPr>
              <w:pStyle w:val="ZA"/>
              <w:framePr w:h="1134" w:hRule="exact" w:wrap="notBeside"/>
              <w:rPr>
                <w:lang w:val="en-US"/>
              </w:rPr>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F46B8F">
                <w:t>O-RAN.WG</w:t>
              </w:r>
              <w:r w:rsidR="00FC66B2">
                <w:t>7</w:t>
              </w:r>
              <w:r w:rsidR="00F46B8F">
                <w:t>.T</w:t>
              </w:r>
              <w:r w:rsidR="00434409">
                <w:t>S</w:t>
              </w:r>
              <w:r w:rsidR="00F46B8F">
                <w:t>.</w:t>
              </w:r>
              <w:r w:rsidR="00EC6714">
                <w:t>IPC-TEST</w:t>
              </w:r>
              <w:r w:rsidR="00434409">
                <w:t>.GUIDELINES</w:t>
              </w:r>
              <w:r w:rsidR="00EC6714">
                <w:t>.0</w:t>
              </w:r>
              <w:r w:rsidR="00F46B8F">
                <w:t>-R</w:t>
              </w:r>
              <w:r w:rsidR="00EC6714">
                <w:t>003</w:t>
              </w:r>
              <w:r w:rsidR="00F46B8F">
                <w:t>-v</w:t>
              </w:r>
              <w:r w:rsidR="00EC6714">
                <w:t>0</w:t>
              </w:r>
              <w:r w:rsidR="00434409">
                <w:t>1</w:t>
              </w:r>
              <w:r w:rsidR="00F46B8F">
                <w:t>.</w:t>
              </w:r>
              <w:r w:rsidR="00EC6714">
                <w:t>0</w:t>
              </w:r>
            </w:fldSimple>
          </w:p>
          <w:p w14:paraId="25258F24" w14:textId="77777777" w:rsidR="002E1CEC"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7FA508FB"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 xml:space="preserve">Technical </w:t>
            </w:r>
            <w:r w:rsidR="00434409">
              <w:rPr>
                <w:lang w:val="en-US"/>
              </w:rPr>
              <w:t>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665F27">
        <w:trPr>
          <w:cantSplit/>
          <w:trHeight w:hRule="exact" w:val="4706"/>
        </w:trPr>
        <w:tc>
          <w:tcPr>
            <w:tcW w:w="10206" w:type="dxa"/>
          </w:tcPr>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162176F1" w14:textId="4CBE3AC7" w:rsidR="00426D7F" w:rsidRPr="00426D7F" w:rsidRDefault="00426D7F" w:rsidP="00426D7F">
            <w:pPr>
              <w:pStyle w:val="ZT"/>
              <w:framePr w:wrap="notBeside"/>
            </w:pPr>
            <w:r w:rsidRPr="00426D7F">
              <w:t xml:space="preserve">O-RAN Work Group </w:t>
            </w:r>
            <w:r w:rsidR="0013488B">
              <w:rPr>
                <w:lang w:val="en-US"/>
              </w:rPr>
              <w:t>7</w:t>
            </w:r>
            <w:r w:rsidR="0013488B">
              <w:t xml:space="preserve"> </w:t>
            </w:r>
            <w:r w:rsidR="0013488B" w:rsidRPr="0013488B">
              <w:t xml:space="preserve">White-box Hardware </w:t>
            </w:r>
            <w:r w:rsidR="00286AE6">
              <w:br/>
            </w:r>
            <w:r w:rsidRPr="00426D7F">
              <w:t xml:space="preserve"> </w:t>
            </w:r>
          </w:p>
          <w:p w14:paraId="782F9D9A" w14:textId="63689859"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360CCB" w:rsidRPr="00360CCB">
              <w:rPr>
                <w:lang w:val="en-US"/>
              </w:rPr>
              <w:t xml:space="preserve">Test </w:t>
            </w:r>
            <w:r w:rsidR="00434409">
              <w:rPr>
                <w:lang w:val="en-US"/>
              </w:rPr>
              <w:t>Guidelines</w:t>
            </w:r>
            <w:r w:rsidR="00360CCB" w:rsidRPr="00360CCB">
              <w:rPr>
                <w:lang w:val="en-US"/>
              </w:rPr>
              <w:t xml:space="preserve"> for Indoor Pico Cell</w:t>
            </w:r>
            <w:r w:rsidRPr="000C71FF">
              <w:rPr>
                <w:lang w:val="en-US"/>
              </w:rPr>
              <w:fldChar w:fldCharType="end"/>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36A7FDC7" w:rsidR="00C235A2" w:rsidRPr="00D752E2" w:rsidRDefault="00C235A2" w:rsidP="00EB4F38">
            <w:pPr>
              <w:pStyle w:val="Guidance"/>
            </w:pPr>
          </w:p>
        </w:tc>
      </w:tr>
      <w:tr w:rsidR="00C235A2" w14:paraId="31DDB8E9" w14:textId="7098F03A" w:rsidTr="004220B8">
        <w:trPr>
          <w:cantSplit/>
          <w:trHeight w:hRule="exact" w:val="2608"/>
        </w:trPr>
        <w:tc>
          <w:tcPr>
            <w:tcW w:w="10348" w:type="dxa"/>
            <w:vAlign w:val="bottom"/>
          </w:tcPr>
          <w:p w14:paraId="4F5E2FC2" w14:textId="01ED51AB" w:rsidR="00C235A2" w:rsidRDefault="00C235A2" w:rsidP="00F813AD">
            <w:r w:rsidRPr="00AC0161">
              <w:t>Copyright © 202</w:t>
            </w:r>
            <w:r w:rsidR="00B30D09">
              <w:t>4</w:t>
            </w:r>
            <w:r w:rsidRPr="00AC0161">
              <w:t xml:space="preserve"> by the O-RAN ALLIANCE </w:t>
            </w:r>
            <w:proofErr w:type="spellStart"/>
            <w:r w:rsidRPr="00AC0161">
              <w:t>e.V.</w:t>
            </w:r>
            <w:proofErr w:type="spellEnd"/>
          </w:p>
          <w:p w14:paraId="1EE1A281" w14:textId="77777777" w:rsidR="00C235A2" w:rsidRDefault="00C235A2" w:rsidP="00F813AD">
            <w:r w:rsidRPr="00AC0161">
              <w:t xml:space="preserve">The copying or incorporation into any other work of part or all of the material available in this specification in any form without the prior written permission of O-RAN ALLIANCE </w:t>
            </w:r>
            <w:proofErr w:type="spellStart"/>
            <w:r w:rsidRPr="00AC0161">
              <w:t>e.V.</w:t>
            </w:r>
            <w:proofErr w:type="spellEnd"/>
            <w:r w:rsidRPr="00AC0161">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Default="00C235A2" w:rsidP="00F813AD">
            <w:r w:rsidRPr="00AC0161">
              <w:t xml:space="preserve">O-RAN ALLIANCE </w:t>
            </w:r>
            <w:proofErr w:type="spellStart"/>
            <w:r w:rsidRPr="00AC0161">
              <w:t>e.V.</w:t>
            </w:r>
            <w:proofErr w:type="spellEnd"/>
            <w:r w:rsidRPr="00AC0161">
              <w:t xml:space="preserve">, </w:t>
            </w:r>
            <w:proofErr w:type="spellStart"/>
            <w:r w:rsidRPr="00AC0161">
              <w:t>Buschkauler</w:t>
            </w:r>
            <w:proofErr w:type="spellEnd"/>
            <w:r w:rsidRPr="00AC0161">
              <w:t xml:space="preserve"> Weg 27, 53347 </w:t>
            </w:r>
            <w:proofErr w:type="spellStart"/>
            <w:r w:rsidRPr="00AC0161">
              <w:t>Alfter</w:t>
            </w:r>
            <w:proofErr w:type="spellEnd"/>
            <w:r w:rsidRPr="00AC0161">
              <w:t>,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523302BA" w14:textId="50420C9B" w:rsidR="00B712F2" w:rsidRDefault="00B712F2" w:rsidP="00F813AD"/>
    <w:p w14:paraId="47B43AB9" w14:textId="7C43DAEF" w:rsidR="00080512" w:rsidRPr="00286492" w:rsidRDefault="001A4D49" w:rsidP="00427D73">
      <w:pPr>
        <w:pStyle w:val="TT"/>
      </w:pPr>
      <w:r>
        <w:lastRenderedPageBreak/>
        <w:t>C</w:t>
      </w:r>
      <w:r w:rsidR="00080512" w:rsidRPr="00286492">
        <w:t>ontents</w:t>
      </w:r>
    </w:p>
    <w:p w14:paraId="746E1791" w14:textId="725A1162" w:rsidR="00CB126C" w:rsidRDefault="00EE1889">
      <w:pPr>
        <w:pStyle w:val="TOC1"/>
        <w:rPr>
          <w:rFonts w:asciiTheme="minorHAnsi" w:eastAsiaTheme="minorEastAsia" w:hAnsiTheme="minorHAnsi" w:cstheme="minorBidi"/>
          <w:kern w:val="2"/>
          <w:sz w:val="21"/>
          <w:szCs w:val="22"/>
          <w:lang w:val="en-US" w:eastAsia="zh-CN"/>
        </w:rPr>
      </w:pPr>
      <w:r>
        <w:rPr>
          <w:rFonts w:eastAsia="Yu Mincho"/>
        </w:rPr>
        <w:fldChar w:fldCharType="begin"/>
      </w:r>
      <w:r>
        <w:rPr>
          <w:rFonts w:eastAsia="Yu Mincho"/>
        </w:rPr>
        <w:instrText xml:space="preserve"> TOC \o "1-3" \t "Heading 8,8" </w:instrText>
      </w:r>
      <w:r>
        <w:rPr>
          <w:rFonts w:eastAsia="Yu Mincho"/>
        </w:rPr>
        <w:fldChar w:fldCharType="separate"/>
      </w:r>
      <w:r w:rsidR="00CB126C" w:rsidRPr="00696999">
        <w:rPr>
          <w:lang w:val="en-US"/>
        </w:rPr>
        <w:t>List of figures</w:t>
      </w:r>
      <w:r w:rsidR="00CB126C">
        <w:tab/>
      </w:r>
      <w:r w:rsidR="00CB126C">
        <w:fldChar w:fldCharType="begin"/>
      </w:r>
      <w:r w:rsidR="00CB126C">
        <w:instrText xml:space="preserve"> PAGEREF _Toc183161118 \h </w:instrText>
      </w:r>
      <w:r w:rsidR="00CB126C">
        <w:fldChar w:fldCharType="separate"/>
      </w:r>
      <w:r w:rsidR="00CB126C">
        <w:t>3</w:t>
      </w:r>
      <w:r w:rsidR="00CB126C">
        <w:fldChar w:fldCharType="end"/>
      </w:r>
    </w:p>
    <w:p w14:paraId="3E8B0E63" w14:textId="13ED1565" w:rsidR="00CB126C" w:rsidRDefault="00CB126C">
      <w:pPr>
        <w:pStyle w:val="TOC1"/>
        <w:rPr>
          <w:rFonts w:asciiTheme="minorHAnsi" w:eastAsiaTheme="minorEastAsia" w:hAnsiTheme="minorHAnsi" w:cstheme="minorBidi"/>
          <w:kern w:val="2"/>
          <w:sz w:val="21"/>
          <w:szCs w:val="22"/>
          <w:lang w:val="en-US" w:eastAsia="zh-CN"/>
        </w:rPr>
      </w:pPr>
      <w:r w:rsidRPr="00696999">
        <w:rPr>
          <w:lang w:val="en-US"/>
        </w:rPr>
        <w:t>List of tables</w:t>
      </w:r>
      <w:r>
        <w:tab/>
      </w:r>
      <w:r>
        <w:fldChar w:fldCharType="begin"/>
      </w:r>
      <w:r>
        <w:instrText xml:space="preserve"> PAGEREF _Toc183161119 \h </w:instrText>
      </w:r>
      <w:r>
        <w:fldChar w:fldCharType="separate"/>
      </w:r>
      <w:r>
        <w:t>3</w:t>
      </w:r>
      <w:r>
        <w:fldChar w:fldCharType="end"/>
      </w:r>
    </w:p>
    <w:p w14:paraId="77B3B76A" w14:textId="5ED18126" w:rsidR="00CB126C" w:rsidRDefault="00CB126C">
      <w:pPr>
        <w:pStyle w:val="TOC1"/>
        <w:rPr>
          <w:rFonts w:asciiTheme="minorHAnsi" w:eastAsiaTheme="minorEastAsia" w:hAnsiTheme="minorHAnsi" w:cstheme="minorBidi"/>
          <w:kern w:val="2"/>
          <w:sz w:val="21"/>
          <w:szCs w:val="22"/>
          <w:lang w:val="en-US" w:eastAsia="zh-CN"/>
        </w:rPr>
      </w:pPr>
      <w:r>
        <w:t>Foreword</w:t>
      </w:r>
      <w:r>
        <w:tab/>
      </w:r>
      <w:r>
        <w:fldChar w:fldCharType="begin"/>
      </w:r>
      <w:r>
        <w:instrText xml:space="preserve"> PAGEREF _Toc183161120 \h </w:instrText>
      </w:r>
      <w:r>
        <w:fldChar w:fldCharType="separate"/>
      </w:r>
      <w:r>
        <w:t>4</w:t>
      </w:r>
      <w:r>
        <w:fldChar w:fldCharType="end"/>
      </w:r>
    </w:p>
    <w:p w14:paraId="44905A57" w14:textId="1E7C7011" w:rsidR="00CB126C" w:rsidRDefault="00CB126C">
      <w:pPr>
        <w:pStyle w:val="TOC1"/>
        <w:rPr>
          <w:rFonts w:asciiTheme="minorHAnsi" w:eastAsiaTheme="minorEastAsia" w:hAnsiTheme="minorHAnsi" w:cstheme="minorBidi"/>
          <w:kern w:val="2"/>
          <w:sz w:val="21"/>
          <w:szCs w:val="22"/>
          <w:lang w:val="en-US" w:eastAsia="zh-CN"/>
        </w:rPr>
      </w:pPr>
      <w:r>
        <w:t>Modal verbs terminology</w:t>
      </w:r>
      <w:r>
        <w:tab/>
      </w:r>
      <w:r>
        <w:fldChar w:fldCharType="begin"/>
      </w:r>
      <w:r>
        <w:instrText xml:space="preserve"> PAGEREF _Toc183161121 \h </w:instrText>
      </w:r>
      <w:r>
        <w:fldChar w:fldCharType="separate"/>
      </w:r>
      <w:r>
        <w:t>4</w:t>
      </w:r>
      <w:r>
        <w:fldChar w:fldCharType="end"/>
      </w:r>
    </w:p>
    <w:p w14:paraId="70E686C2" w14:textId="2B4E1814" w:rsidR="00CB126C" w:rsidRDefault="00CB126C">
      <w:pPr>
        <w:pStyle w:val="TOC1"/>
        <w:rPr>
          <w:rFonts w:asciiTheme="minorHAnsi" w:eastAsiaTheme="minorEastAsia" w:hAnsiTheme="minorHAnsi" w:cstheme="minorBidi"/>
          <w:kern w:val="2"/>
          <w:sz w:val="21"/>
          <w:szCs w:val="22"/>
          <w:lang w:val="en-US" w:eastAsia="zh-CN"/>
        </w:rPr>
      </w:pPr>
      <w:r>
        <w:t>1</w:t>
      </w:r>
      <w:r>
        <w:rPr>
          <w:rFonts w:asciiTheme="minorHAnsi" w:eastAsiaTheme="minorEastAsia" w:hAnsiTheme="minorHAnsi" w:cstheme="minorBidi"/>
          <w:kern w:val="2"/>
          <w:sz w:val="21"/>
          <w:szCs w:val="22"/>
          <w:lang w:val="en-US" w:eastAsia="zh-CN"/>
        </w:rPr>
        <w:tab/>
      </w:r>
      <w:r>
        <w:t>Scope</w:t>
      </w:r>
      <w:r>
        <w:tab/>
      </w:r>
      <w:r>
        <w:fldChar w:fldCharType="begin"/>
      </w:r>
      <w:r>
        <w:instrText xml:space="preserve"> PAGEREF _Toc183161122 \h </w:instrText>
      </w:r>
      <w:r>
        <w:fldChar w:fldCharType="separate"/>
      </w:r>
      <w:r>
        <w:t>5</w:t>
      </w:r>
      <w:r>
        <w:fldChar w:fldCharType="end"/>
      </w:r>
    </w:p>
    <w:p w14:paraId="56CCA16F" w14:textId="606BF369" w:rsidR="00CB126C" w:rsidRDefault="00CB126C">
      <w:pPr>
        <w:pStyle w:val="TOC1"/>
        <w:rPr>
          <w:rFonts w:asciiTheme="minorHAnsi" w:eastAsiaTheme="minorEastAsia" w:hAnsiTheme="minorHAnsi" w:cstheme="minorBidi"/>
          <w:kern w:val="2"/>
          <w:sz w:val="21"/>
          <w:szCs w:val="22"/>
          <w:lang w:val="en-US" w:eastAsia="zh-CN"/>
        </w:rPr>
      </w:pPr>
      <w:r>
        <w:t>2</w:t>
      </w:r>
      <w:r>
        <w:rPr>
          <w:rFonts w:asciiTheme="minorHAnsi" w:eastAsiaTheme="minorEastAsia" w:hAnsiTheme="minorHAnsi" w:cstheme="minorBidi"/>
          <w:kern w:val="2"/>
          <w:sz w:val="21"/>
          <w:szCs w:val="22"/>
          <w:lang w:val="en-US" w:eastAsia="zh-CN"/>
        </w:rPr>
        <w:tab/>
      </w:r>
      <w:r>
        <w:t>References</w:t>
      </w:r>
      <w:r>
        <w:tab/>
      </w:r>
      <w:r>
        <w:fldChar w:fldCharType="begin"/>
      </w:r>
      <w:r>
        <w:instrText xml:space="preserve"> PAGEREF _Toc183161123 \h </w:instrText>
      </w:r>
      <w:r>
        <w:fldChar w:fldCharType="separate"/>
      </w:r>
      <w:r>
        <w:t>5</w:t>
      </w:r>
      <w:r>
        <w:fldChar w:fldCharType="end"/>
      </w:r>
    </w:p>
    <w:p w14:paraId="0359FAF7" w14:textId="1F363C6B" w:rsidR="00CB126C" w:rsidRDefault="00CB126C">
      <w:pPr>
        <w:pStyle w:val="TOC2"/>
        <w:rPr>
          <w:rFonts w:asciiTheme="minorHAnsi" w:eastAsiaTheme="minorEastAsia" w:hAnsiTheme="minorHAnsi" w:cstheme="minorBidi"/>
          <w:kern w:val="2"/>
          <w:sz w:val="21"/>
          <w:szCs w:val="22"/>
          <w:lang w:val="en-US" w:eastAsia="zh-CN"/>
        </w:rPr>
      </w:pPr>
      <w:r>
        <w:t>2.1</w:t>
      </w:r>
      <w:r>
        <w:rPr>
          <w:rFonts w:asciiTheme="minorHAnsi" w:eastAsiaTheme="minorEastAsia" w:hAnsiTheme="minorHAnsi" w:cstheme="minorBidi"/>
          <w:kern w:val="2"/>
          <w:sz w:val="21"/>
          <w:szCs w:val="22"/>
          <w:lang w:val="en-US" w:eastAsia="zh-CN"/>
        </w:rPr>
        <w:tab/>
      </w:r>
      <w:r>
        <w:t>Normative references</w:t>
      </w:r>
      <w:r>
        <w:tab/>
      </w:r>
      <w:r>
        <w:fldChar w:fldCharType="begin"/>
      </w:r>
      <w:r>
        <w:instrText xml:space="preserve"> PAGEREF _Toc183161124 \h </w:instrText>
      </w:r>
      <w:r>
        <w:fldChar w:fldCharType="separate"/>
      </w:r>
      <w:r>
        <w:t>5</w:t>
      </w:r>
      <w:r>
        <w:fldChar w:fldCharType="end"/>
      </w:r>
    </w:p>
    <w:p w14:paraId="2DFD8ED4" w14:textId="00B04B39" w:rsidR="00CB126C" w:rsidRDefault="00CB126C">
      <w:pPr>
        <w:pStyle w:val="TOC2"/>
        <w:rPr>
          <w:rFonts w:asciiTheme="minorHAnsi" w:eastAsiaTheme="minorEastAsia" w:hAnsiTheme="minorHAnsi" w:cstheme="minorBidi"/>
          <w:kern w:val="2"/>
          <w:sz w:val="21"/>
          <w:szCs w:val="22"/>
          <w:lang w:val="en-US" w:eastAsia="zh-CN"/>
        </w:rPr>
      </w:pPr>
      <w:r>
        <w:t>2.2</w:t>
      </w:r>
      <w:r>
        <w:rPr>
          <w:rFonts w:asciiTheme="minorHAnsi" w:eastAsiaTheme="minorEastAsia" w:hAnsiTheme="minorHAnsi" w:cstheme="minorBidi"/>
          <w:kern w:val="2"/>
          <w:sz w:val="21"/>
          <w:szCs w:val="22"/>
          <w:lang w:val="en-US" w:eastAsia="zh-CN"/>
        </w:rPr>
        <w:tab/>
      </w:r>
      <w:r>
        <w:t>Informative references</w:t>
      </w:r>
      <w:r>
        <w:tab/>
      </w:r>
      <w:r>
        <w:fldChar w:fldCharType="begin"/>
      </w:r>
      <w:r>
        <w:instrText xml:space="preserve"> PAGEREF _Toc183161125 \h </w:instrText>
      </w:r>
      <w:r>
        <w:fldChar w:fldCharType="separate"/>
      </w:r>
      <w:r>
        <w:t>5</w:t>
      </w:r>
      <w:r>
        <w:fldChar w:fldCharType="end"/>
      </w:r>
    </w:p>
    <w:p w14:paraId="735D1E39" w14:textId="4CC08873" w:rsidR="00CB126C" w:rsidRDefault="00CB126C">
      <w:pPr>
        <w:pStyle w:val="TOC1"/>
        <w:rPr>
          <w:rFonts w:asciiTheme="minorHAnsi" w:eastAsiaTheme="minorEastAsia" w:hAnsiTheme="minorHAnsi" w:cstheme="minorBidi"/>
          <w:kern w:val="2"/>
          <w:sz w:val="21"/>
          <w:szCs w:val="22"/>
          <w:lang w:val="en-US" w:eastAsia="zh-CN"/>
        </w:rPr>
      </w:pPr>
      <w:r>
        <w:t>3</w:t>
      </w:r>
      <w:r>
        <w:rPr>
          <w:rFonts w:asciiTheme="minorHAnsi" w:eastAsiaTheme="minorEastAsia" w:hAnsiTheme="minorHAnsi" w:cstheme="minorBidi"/>
          <w:kern w:val="2"/>
          <w:sz w:val="21"/>
          <w:szCs w:val="22"/>
          <w:lang w:val="en-US" w:eastAsia="zh-CN"/>
        </w:rPr>
        <w:tab/>
      </w:r>
      <w:r>
        <w:t>Definition of terms, symbols and abbreviations</w:t>
      </w:r>
      <w:r>
        <w:tab/>
      </w:r>
      <w:r>
        <w:fldChar w:fldCharType="begin"/>
      </w:r>
      <w:r>
        <w:instrText xml:space="preserve"> PAGEREF _Toc183161126 \h </w:instrText>
      </w:r>
      <w:r>
        <w:fldChar w:fldCharType="separate"/>
      </w:r>
      <w:r>
        <w:t>6</w:t>
      </w:r>
      <w:r>
        <w:fldChar w:fldCharType="end"/>
      </w:r>
    </w:p>
    <w:p w14:paraId="565D6E49" w14:textId="75D99074" w:rsidR="00CB126C" w:rsidRDefault="00CB126C">
      <w:pPr>
        <w:pStyle w:val="TOC2"/>
        <w:rPr>
          <w:rFonts w:asciiTheme="minorHAnsi" w:eastAsiaTheme="minorEastAsia" w:hAnsiTheme="minorHAnsi" w:cstheme="minorBidi"/>
          <w:kern w:val="2"/>
          <w:sz w:val="21"/>
          <w:szCs w:val="22"/>
          <w:lang w:val="en-US" w:eastAsia="zh-CN"/>
        </w:rPr>
      </w:pPr>
      <w:r>
        <w:t>3.1</w:t>
      </w:r>
      <w:r>
        <w:rPr>
          <w:rFonts w:asciiTheme="minorHAnsi" w:eastAsiaTheme="minorEastAsia" w:hAnsiTheme="minorHAnsi" w:cstheme="minorBidi"/>
          <w:kern w:val="2"/>
          <w:sz w:val="21"/>
          <w:szCs w:val="22"/>
          <w:lang w:val="en-US" w:eastAsia="zh-CN"/>
        </w:rPr>
        <w:tab/>
      </w:r>
      <w:r>
        <w:t>Terms</w:t>
      </w:r>
      <w:r>
        <w:tab/>
      </w:r>
      <w:r>
        <w:fldChar w:fldCharType="begin"/>
      </w:r>
      <w:r>
        <w:instrText xml:space="preserve"> PAGEREF _Toc183161127 \h </w:instrText>
      </w:r>
      <w:r>
        <w:fldChar w:fldCharType="separate"/>
      </w:r>
      <w:r>
        <w:t>6</w:t>
      </w:r>
      <w:r>
        <w:fldChar w:fldCharType="end"/>
      </w:r>
    </w:p>
    <w:p w14:paraId="595CD0D7" w14:textId="65A4A551" w:rsidR="00CB126C" w:rsidRDefault="00CB126C">
      <w:pPr>
        <w:pStyle w:val="TOC2"/>
        <w:rPr>
          <w:rFonts w:asciiTheme="minorHAnsi" w:eastAsiaTheme="minorEastAsia" w:hAnsiTheme="minorHAnsi" w:cstheme="minorBidi"/>
          <w:kern w:val="2"/>
          <w:sz w:val="21"/>
          <w:szCs w:val="22"/>
          <w:lang w:val="en-US" w:eastAsia="zh-CN"/>
        </w:rPr>
      </w:pPr>
      <w:r>
        <w:t>3.2</w:t>
      </w:r>
      <w:r>
        <w:rPr>
          <w:rFonts w:asciiTheme="minorHAnsi" w:eastAsiaTheme="minorEastAsia" w:hAnsiTheme="minorHAnsi" w:cstheme="minorBidi"/>
          <w:kern w:val="2"/>
          <w:sz w:val="21"/>
          <w:szCs w:val="22"/>
          <w:lang w:val="en-US" w:eastAsia="zh-CN"/>
        </w:rPr>
        <w:tab/>
      </w:r>
      <w:r>
        <w:t>Symbols</w:t>
      </w:r>
      <w:r>
        <w:tab/>
      </w:r>
      <w:r>
        <w:fldChar w:fldCharType="begin"/>
      </w:r>
      <w:r>
        <w:instrText xml:space="preserve"> PAGEREF _Toc183161128 \h </w:instrText>
      </w:r>
      <w:r>
        <w:fldChar w:fldCharType="separate"/>
      </w:r>
      <w:r>
        <w:t>6</w:t>
      </w:r>
      <w:r>
        <w:fldChar w:fldCharType="end"/>
      </w:r>
    </w:p>
    <w:p w14:paraId="58C4BEA4" w14:textId="47D7BF4C" w:rsidR="00CB126C" w:rsidRDefault="00CB126C">
      <w:pPr>
        <w:pStyle w:val="TOC2"/>
        <w:rPr>
          <w:rFonts w:asciiTheme="minorHAnsi" w:eastAsiaTheme="minorEastAsia" w:hAnsiTheme="minorHAnsi" w:cstheme="minorBidi"/>
          <w:kern w:val="2"/>
          <w:sz w:val="21"/>
          <w:szCs w:val="22"/>
          <w:lang w:val="en-US" w:eastAsia="zh-CN"/>
        </w:rPr>
      </w:pPr>
      <w:r>
        <w:t>3.3</w:t>
      </w:r>
      <w:r>
        <w:rPr>
          <w:rFonts w:asciiTheme="minorHAnsi" w:eastAsiaTheme="minorEastAsia" w:hAnsiTheme="minorHAnsi" w:cstheme="minorBidi"/>
          <w:kern w:val="2"/>
          <w:sz w:val="21"/>
          <w:szCs w:val="22"/>
          <w:lang w:val="en-US" w:eastAsia="zh-CN"/>
        </w:rPr>
        <w:tab/>
      </w:r>
      <w:r>
        <w:t>Abbreviations</w:t>
      </w:r>
      <w:r>
        <w:tab/>
      </w:r>
      <w:r>
        <w:fldChar w:fldCharType="begin"/>
      </w:r>
      <w:r>
        <w:instrText xml:space="preserve"> PAGEREF _Toc183161129 \h </w:instrText>
      </w:r>
      <w:r>
        <w:fldChar w:fldCharType="separate"/>
      </w:r>
      <w:r>
        <w:t>6</w:t>
      </w:r>
      <w:r>
        <w:fldChar w:fldCharType="end"/>
      </w:r>
    </w:p>
    <w:p w14:paraId="0ED2810F" w14:textId="5299E849" w:rsidR="00CB126C" w:rsidRDefault="00CB126C">
      <w:pPr>
        <w:pStyle w:val="TOC1"/>
        <w:rPr>
          <w:rFonts w:asciiTheme="minorHAnsi" w:eastAsiaTheme="minorEastAsia" w:hAnsiTheme="minorHAnsi" w:cstheme="minorBidi"/>
          <w:kern w:val="2"/>
          <w:sz w:val="21"/>
          <w:szCs w:val="22"/>
          <w:lang w:val="en-US" w:eastAsia="zh-CN"/>
        </w:rPr>
      </w:pPr>
      <w:r>
        <w:t>4</w:t>
      </w:r>
      <w:r>
        <w:rPr>
          <w:rFonts w:asciiTheme="minorHAnsi" w:eastAsiaTheme="minorEastAsia" w:hAnsiTheme="minorHAnsi" w:cstheme="minorBidi"/>
          <w:kern w:val="2"/>
          <w:sz w:val="21"/>
          <w:szCs w:val="22"/>
          <w:lang w:val="en-US" w:eastAsia="zh-CN"/>
        </w:rPr>
        <w:tab/>
      </w:r>
      <w:r>
        <w:t>Test methodology and configuration</w:t>
      </w:r>
      <w:r>
        <w:tab/>
      </w:r>
      <w:r>
        <w:fldChar w:fldCharType="begin"/>
      </w:r>
      <w:r>
        <w:instrText xml:space="preserve"> PAGEREF _Toc183161130 \h </w:instrText>
      </w:r>
      <w:r>
        <w:fldChar w:fldCharType="separate"/>
      </w:r>
      <w:r>
        <w:t>7</w:t>
      </w:r>
      <w:r>
        <w:fldChar w:fldCharType="end"/>
      </w:r>
    </w:p>
    <w:p w14:paraId="3CADCA02" w14:textId="5F3598C3" w:rsidR="00CB126C" w:rsidRDefault="00CB126C">
      <w:pPr>
        <w:pStyle w:val="TOC2"/>
        <w:rPr>
          <w:rFonts w:asciiTheme="minorHAnsi" w:eastAsiaTheme="minorEastAsia" w:hAnsiTheme="minorHAnsi" w:cstheme="minorBidi"/>
          <w:kern w:val="2"/>
          <w:sz w:val="21"/>
          <w:szCs w:val="22"/>
          <w:lang w:val="en-US" w:eastAsia="zh-CN"/>
        </w:rPr>
      </w:pPr>
      <w:r>
        <w:t>4.1</w:t>
      </w:r>
      <w:r>
        <w:rPr>
          <w:rFonts w:asciiTheme="minorHAnsi" w:eastAsiaTheme="minorEastAsia" w:hAnsiTheme="minorHAnsi" w:cstheme="minorBidi"/>
          <w:kern w:val="2"/>
          <w:sz w:val="21"/>
          <w:szCs w:val="22"/>
          <w:lang w:val="en-US" w:eastAsia="zh-CN"/>
        </w:rPr>
        <w:tab/>
      </w:r>
      <w:r>
        <w:t>Hardware architecture</w:t>
      </w:r>
      <w:r>
        <w:tab/>
      </w:r>
      <w:r>
        <w:fldChar w:fldCharType="begin"/>
      </w:r>
      <w:r>
        <w:instrText xml:space="preserve"> PAGEREF _Toc183161131 \h </w:instrText>
      </w:r>
      <w:r>
        <w:fldChar w:fldCharType="separate"/>
      </w:r>
      <w:r>
        <w:t>7</w:t>
      </w:r>
      <w:r>
        <w:fldChar w:fldCharType="end"/>
      </w:r>
    </w:p>
    <w:p w14:paraId="722B72FC" w14:textId="23FF3B9A" w:rsidR="00CB126C" w:rsidRDefault="00CB126C">
      <w:pPr>
        <w:pStyle w:val="TOC2"/>
        <w:rPr>
          <w:rFonts w:asciiTheme="minorHAnsi" w:eastAsiaTheme="minorEastAsia" w:hAnsiTheme="minorHAnsi" w:cstheme="minorBidi"/>
          <w:kern w:val="2"/>
          <w:sz w:val="21"/>
          <w:szCs w:val="22"/>
          <w:lang w:val="en-US" w:eastAsia="zh-CN"/>
        </w:rPr>
      </w:pPr>
      <w:r>
        <w:t>4.2</w:t>
      </w:r>
      <w:r>
        <w:rPr>
          <w:rFonts w:asciiTheme="minorHAnsi" w:eastAsiaTheme="minorEastAsia" w:hAnsiTheme="minorHAnsi" w:cstheme="minorBidi"/>
          <w:kern w:val="2"/>
          <w:sz w:val="21"/>
          <w:szCs w:val="22"/>
          <w:lang w:val="en-US" w:eastAsia="zh-CN"/>
        </w:rPr>
        <w:tab/>
      </w:r>
      <w:r>
        <w:t>Test equipment and tools</w:t>
      </w:r>
      <w:r>
        <w:tab/>
      </w:r>
      <w:r>
        <w:fldChar w:fldCharType="begin"/>
      </w:r>
      <w:r>
        <w:instrText xml:space="preserve"> PAGEREF _Toc183161132 \h </w:instrText>
      </w:r>
      <w:r>
        <w:fldChar w:fldCharType="separate"/>
      </w:r>
      <w:r>
        <w:t>8</w:t>
      </w:r>
      <w:r>
        <w:fldChar w:fldCharType="end"/>
      </w:r>
    </w:p>
    <w:p w14:paraId="07E71999" w14:textId="50A09D2F" w:rsidR="00CB126C" w:rsidRDefault="00CB126C">
      <w:pPr>
        <w:pStyle w:val="TOC2"/>
        <w:rPr>
          <w:rFonts w:asciiTheme="minorHAnsi" w:eastAsiaTheme="minorEastAsia" w:hAnsiTheme="minorHAnsi" w:cstheme="minorBidi"/>
          <w:kern w:val="2"/>
          <w:sz w:val="21"/>
          <w:szCs w:val="22"/>
          <w:lang w:val="en-US" w:eastAsia="zh-CN"/>
        </w:rPr>
      </w:pPr>
      <w:r>
        <w:t>4.3</w:t>
      </w:r>
      <w:r>
        <w:rPr>
          <w:rFonts w:asciiTheme="minorHAnsi" w:eastAsiaTheme="minorEastAsia" w:hAnsiTheme="minorHAnsi" w:cstheme="minorBidi"/>
          <w:kern w:val="2"/>
          <w:sz w:val="21"/>
          <w:szCs w:val="22"/>
          <w:lang w:val="en-US" w:eastAsia="zh-CN"/>
        </w:rPr>
        <w:tab/>
      </w:r>
      <w:r>
        <w:t>Test configuration</w:t>
      </w:r>
      <w:r>
        <w:tab/>
      </w:r>
      <w:r>
        <w:fldChar w:fldCharType="begin"/>
      </w:r>
      <w:r>
        <w:instrText xml:space="preserve"> PAGEREF _Toc183161133 \h </w:instrText>
      </w:r>
      <w:r>
        <w:fldChar w:fldCharType="separate"/>
      </w:r>
      <w:r>
        <w:t>8</w:t>
      </w:r>
      <w:r>
        <w:fldChar w:fldCharType="end"/>
      </w:r>
    </w:p>
    <w:p w14:paraId="47CDB35C" w14:textId="54877245" w:rsidR="00CB126C" w:rsidRDefault="00CB126C">
      <w:pPr>
        <w:pStyle w:val="TOC1"/>
        <w:rPr>
          <w:rFonts w:asciiTheme="minorHAnsi" w:eastAsiaTheme="minorEastAsia" w:hAnsiTheme="minorHAnsi" w:cstheme="minorBidi"/>
          <w:kern w:val="2"/>
          <w:sz w:val="21"/>
          <w:szCs w:val="22"/>
          <w:lang w:val="en-US" w:eastAsia="zh-CN"/>
        </w:rPr>
      </w:pPr>
      <w:r>
        <w:t>5</w:t>
      </w:r>
      <w:r>
        <w:rPr>
          <w:rFonts w:asciiTheme="minorHAnsi" w:eastAsiaTheme="minorEastAsia" w:hAnsiTheme="minorHAnsi" w:cstheme="minorBidi"/>
          <w:kern w:val="2"/>
          <w:sz w:val="21"/>
          <w:szCs w:val="22"/>
          <w:lang w:val="en-US" w:eastAsia="zh-CN"/>
        </w:rPr>
        <w:tab/>
      </w:r>
      <w:r>
        <w:t>O-CU and O-DU Tests</w:t>
      </w:r>
      <w:r>
        <w:tab/>
      </w:r>
      <w:r>
        <w:fldChar w:fldCharType="begin"/>
      </w:r>
      <w:r>
        <w:instrText xml:space="preserve"> PAGEREF _Toc183161134 \h </w:instrText>
      </w:r>
      <w:r>
        <w:fldChar w:fldCharType="separate"/>
      </w:r>
      <w:r>
        <w:t>9</w:t>
      </w:r>
      <w:r>
        <w:fldChar w:fldCharType="end"/>
      </w:r>
    </w:p>
    <w:p w14:paraId="3966B3C7" w14:textId="642538AD" w:rsidR="00CB126C" w:rsidRDefault="00CB126C">
      <w:pPr>
        <w:pStyle w:val="TOC2"/>
        <w:rPr>
          <w:rFonts w:asciiTheme="minorHAnsi" w:eastAsiaTheme="minorEastAsia" w:hAnsiTheme="minorHAnsi" w:cstheme="minorBidi"/>
          <w:kern w:val="2"/>
          <w:sz w:val="21"/>
          <w:szCs w:val="22"/>
          <w:lang w:val="en-US" w:eastAsia="zh-CN"/>
        </w:rPr>
      </w:pPr>
      <w:r>
        <w:t>5.1</w:t>
      </w:r>
      <w:r>
        <w:rPr>
          <w:rFonts w:asciiTheme="minorHAnsi" w:eastAsiaTheme="minorEastAsia" w:hAnsiTheme="minorHAnsi" w:cstheme="minorBidi"/>
          <w:kern w:val="2"/>
          <w:sz w:val="21"/>
          <w:szCs w:val="22"/>
          <w:lang w:val="en-US" w:eastAsia="zh-CN"/>
        </w:rPr>
        <w:tab/>
      </w:r>
      <w:r>
        <w:t>GNSS synchronization accuracy</w:t>
      </w:r>
      <w:r>
        <w:tab/>
      </w:r>
      <w:r>
        <w:fldChar w:fldCharType="begin"/>
      </w:r>
      <w:r>
        <w:instrText xml:space="preserve"> PAGEREF _Toc183161135 \h </w:instrText>
      </w:r>
      <w:r>
        <w:fldChar w:fldCharType="separate"/>
      </w:r>
      <w:r>
        <w:t>9</w:t>
      </w:r>
      <w:r>
        <w:fldChar w:fldCharType="end"/>
      </w:r>
    </w:p>
    <w:p w14:paraId="340BAD97" w14:textId="21190131" w:rsidR="00CB126C" w:rsidRDefault="00CB126C">
      <w:pPr>
        <w:pStyle w:val="TOC2"/>
        <w:rPr>
          <w:rFonts w:asciiTheme="minorHAnsi" w:eastAsiaTheme="minorEastAsia" w:hAnsiTheme="minorHAnsi" w:cstheme="minorBidi"/>
          <w:kern w:val="2"/>
          <w:sz w:val="21"/>
          <w:szCs w:val="22"/>
          <w:lang w:val="en-US" w:eastAsia="zh-CN"/>
        </w:rPr>
      </w:pPr>
      <w:r>
        <w:t>5.2</w:t>
      </w:r>
      <w:r>
        <w:rPr>
          <w:rFonts w:asciiTheme="minorHAnsi" w:eastAsiaTheme="minorEastAsia" w:hAnsiTheme="minorHAnsi" w:cstheme="minorBidi"/>
          <w:kern w:val="2"/>
          <w:sz w:val="21"/>
          <w:szCs w:val="22"/>
          <w:lang w:val="en-US" w:eastAsia="zh-CN"/>
        </w:rPr>
        <w:tab/>
      </w:r>
      <w:r>
        <w:t>IEEE 1588v2 synchronization accuracy</w:t>
      </w:r>
      <w:r>
        <w:tab/>
      </w:r>
      <w:r>
        <w:fldChar w:fldCharType="begin"/>
      </w:r>
      <w:r>
        <w:instrText xml:space="preserve"> PAGEREF _Toc183161136 \h </w:instrText>
      </w:r>
      <w:r>
        <w:fldChar w:fldCharType="separate"/>
      </w:r>
      <w:r>
        <w:t>10</w:t>
      </w:r>
      <w:r>
        <w:fldChar w:fldCharType="end"/>
      </w:r>
    </w:p>
    <w:p w14:paraId="3F0F3A98" w14:textId="625CB38A" w:rsidR="00CB126C" w:rsidRDefault="00CB126C">
      <w:pPr>
        <w:pStyle w:val="TOC2"/>
        <w:rPr>
          <w:rFonts w:asciiTheme="minorHAnsi" w:eastAsiaTheme="minorEastAsia" w:hAnsiTheme="minorHAnsi" w:cstheme="minorBidi"/>
          <w:kern w:val="2"/>
          <w:sz w:val="21"/>
          <w:szCs w:val="22"/>
          <w:lang w:val="en-US" w:eastAsia="zh-CN"/>
        </w:rPr>
      </w:pPr>
      <w:r>
        <w:t>5.3</w:t>
      </w:r>
      <w:r>
        <w:rPr>
          <w:rFonts w:asciiTheme="minorHAnsi" w:eastAsiaTheme="minorEastAsia" w:hAnsiTheme="minorHAnsi" w:cstheme="minorBidi"/>
          <w:kern w:val="2"/>
          <w:sz w:val="21"/>
          <w:szCs w:val="22"/>
          <w:lang w:val="en-US" w:eastAsia="zh-CN"/>
        </w:rPr>
        <w:tab/>
      </w:r>
      <w:r>
        <w:t>Clock hold-over ability</w:t>
      </w:r>
      <w:r>
        <w:tab/>
      </w:r>
      <w:r>
        <w:fldChar w:fldCharType="begin"/>
      </w:r>
      <w:r>
        <w:instrText xml:space="preserve"> PAGEREF _Toc183161137 \h </w:instrText>
      </w:r>
      <w:r>
        <w:fldChar w:fldCharType="separate"/>
      </w:r>
      <w:r>
        <w:t>11</w:t>
      </w:r>
      <w:r>
        <w:fldChar w:fldCharType="end"/>
      </w:r>
    </w:p>
    <w:p w14:paraId="4647B0A9" w14:textId="494C99F5" w:rsidR="00CB126C" w:rsidRDefault="00CB126C">
      <w:pPr>
        <w:pStyle w:val="TOC2"/>
        <w:rPr>
          <w:rFonts w:asciiTheme="minorHAnsi" w:eastAsiaTheme="minorEastAsia" w:hAnsiTheme="minorHAnsi" w:cstheme="minorBidi"/>
          <w:kern w:val="2"/>
          <w:sz w:val="21"/>
          <w:szCs w:val="22"/>
          <w:lang w:val="en-US" w:eastAsia="zh-CN"/>
        </w:rPr>
      </w:pPr>
      <w:r>
        <w:t>5.4</w:t>
      </w:r>
      <w:r>
        <w:rPr>
          <w:rFonts w:asciiTheme="minorHAnsi" w:eastAsiaTheme="minorEastAsia" w:hAnsiTheme="minorHAnsi" w:cstheme="minorBidi"/>
          <w:kern w:val="2"/>
          <w:sz w:val="21"/>
          <w:szCs w:val="22"/>
          <w:lang w:val="en-US" w:eastAsia="zh-CN"/>
        </w:rPr>
        <w:tab/>
      </w:r>
      <w:r>
        <w:t>Power supply method</w:t>
      </w:r>
      <w:r>
        <w:tab/>
      </w:r>
      <w:r>
        <w:fldChar w:fldCharType="begin"/>
      </w:r>
      <w:r>
        <w:instrText xml:space="preserve"> PAGEREF _Toc183161138 \h </w:instrText>
      </w:r>
      <w:r>
        <w:fldChar w:fldCharType="separate"/>
      </w:r>
      <w:r>
        <w:t>11</w:t>
      </w:r>
      <w:r>
        <w:fldChar w:fldCharType="end"/>
      </w:r>
    </w:p>
    <w:p w14:paraId="47511C42" w14:textId="7F8B4F3B" w:rsidR="00CB126C" w:rsidRDefault="00CB126C">
      <w:pPr>
        <w:pStyle w:val="TOC2"/>
        <w:rPr>
          <w:rFonts w:asciiTheme="minorHAnsi" w:eastAsiaTheme="minorEastAsia" w:hAnsiTheme="minorHAnsi" w:cstheme="minorBidi"/>
          <w:kern w:val="2"/>
          <w:sz w:val="21"/>
          <w:szCs w:val="22"/>
          <w:lang w:val="en-US" w:eastAsia="zh-CN"/>
        </w:rPr>
      </w:pPr>
      <w:r>
        <w:t>5.5</w:t>
      </w:r>
      <w:r>
        <w:rPr>
          <w:rFonts w:asciiTheme="minorHAnsi" w:eastAsiaTheme="minorEastAsia" w:hAnsiTheme="minorHAnsi" w:cstheme="minorBidi"/>
          <w:kern w:val="2"/>
          <w:sz w:val="21"/>
          <w:szCs w:val="22"/>
          <w:lang w:val="en-US" w:eastAsia="zh-CN"/>
        </w:rPr>
        <w:tab/>
      </w:r>
      <w:r>
        <w:t>Dimension and volume</w:t>
      </w:r>
      <w:r>
        <w:tab/>
      </w:r>
      <w:r>
        <w:fldChar w:fldCharType="begin"/>
      </w:r>
      <w:r>
        <w:instrText xml:space="preserve"> PAGEREF _Toc183161139 \h </w:instrText>
      </w:r>
      <w:r>
        <w:fldChar w:fldCharType="separate"/>
      </w:r>
      <w:r>
        <w:t>12</w:t>
      </w:r>
      <w:r>
        <w:fldChar w:fldCharType="end"/>
      </w:r>
    </w:p>
    <w:p w14:paraId="0DB5FA27" w14:textId="3C006383" w:rsidR="00CB126C" w:rsidRDefault="00CB126C">
      <w:pPr>
        <w:pStyle w:val="TOC2"/>
        <w:rPr>
          <w:rFonts w:asciiTheme="minorHAnsi" w:eastAsiaTheme="minorEastAsia" w:hAnsiTheme="minorHAnsi" w:cstheme="minorBidi"/>
          <w:kern w:val="2"/>
          <w:sz w:val="21"/>
          <w:szCs w:val="22"/>
          <w:lang w:val="en-US" w:eastAsia="zh-CN"/>
        </w:rPr>
      </w:pPr>
      <w:r>
        <w:t>5.6</w:t>
      </w:r>
      <w:r>
        <w:rPr>
          <w:rFonts w:asciiTheme="minorHAnsi" w:eastAsiaTheme="minorEastAsia" w:hAnsiTheme="minorHAnsi" w:cstheme="minorBidi"/>
          <w:kern w:val="2"/>
          <w:sz w:val="21"/>
          <w:szCs w:val="22"/>
          <w:lang w:val="en-US" w:eastAsia="zh-CN"/>
        </w:rPr>
        <w:tab/>
      </w:r>
      <w:r>
        <w:t>Cell capacity</w:t>
      </w:r>
      <w:r>
        <w:tab/>
      </w:r>
      <w:r>
        <w:fldChar w:fldCharType="begin"/>
      </w:r>
      <w:r>
        <w:instrText xml:space="preserve"> PAGEREF _Toc183161140 \h </w:instrText>
      </w:r>
      <w:r>
        <w:fldChar w:fldCharType="separate"/>
      </w:r>
      <w:r>
        <w:t>13</w:t>
      </w:r>
      <w:r>
        <w:fldChar w:fldCharType="end"/>
      </w:r>
    </w:p>
    <w:p w14:paraId="194A6C68" w14:textId="6913D343" w:rsidR="00CB126C" w:rsidRDefault="00CB126C">
      <w:pPr>
        <w:pStyle w:val="TOC2"/>
        <w:rPr>
          <w:rFonts w:asciiTheme="minorHAnsi" w:eastAsiaTheme="minorEastAsia" w:hAnsiTheme="minorHAnsi" w:cstheme="minorBidi"/>
          <w:kern w:val="2"/>
          <w:sz w:val="21"/>
          <w:szCs w:val="22"/>
          <w:lang w:val="en-US" w:eastAsia="zh-CN"/>
        </w:rPr>
      </w:pPr>
      <w:r>
        <w:t>5.7</w:t>
      </w:r>
      <w:r>
        <w:rPr>
          <w:rFonts w:asciiTheme="minorHAnsi" w:eastAsiaTheme="minorEastAsia" w:hAnsiTheme="minorHAnsi" w:cstheme="minorBidi"/>
          <w:kern w:val="2"/>
          <w:sz w:val="21"/>
          <w:szCs w:val="22"/>
          <w:lang w:val="en-US" w:eastAsia="zh-CN"/>
        </w:rPr>
        <w:tab/>
      </w:r>
      <w:r>
        <w:t>Power consumption</w:t>
      </w:r>
      <w:r>
        <w:tab/>
      </w:r>
      <w:r>
        <w:fldChar w:fldCharType="begin"/>
      </w:r>
      <w:r>
        <w:instrText xml:space="preserve"> PAGEREF _Toc183161141 \h </w:instrText>
      </w:r>
      <w:r>
        <w:fldChar w:fldCharType="separate"/>
      </w:r>
      <w:r>
        <w:t>14</w:t>
      </w:r>
      <w:r>
        <w:fldChar w:fldCharType="end"/>
      </w:r>
    </w:p>
    <w:p w14:paraId="572D9B23" w14:textId="6D267BFB" w:rsidR="00CB126C" w:rsidRDefault="00CB126C">
      <w:pPr>
        <w:pStyle w:val="TOC1"/>
        <w:rPr>
          <w:rFonts w:asciiTheme="minorHAnsi" w:eastAsiaTheme="minorEastAsia" w:hAnsiTheme="minorHAnsi" w:cstheme="minorBidi"/>
          <w:kern w:val="2"/>
          <w:sz w:val="21"/>
          <w:szCs w:val="22"/>
          <w:lang w:val="en-US" w:eastAsia="zh-CN"/>
        </w:rPr>
      </w:pPr>
      <w:r>
        <w:t>6</w:t>
      </w:r>
      <w:r>
        <w:rPr>
          <w:rFonts w:asciiTheme="minorHAnsi" w:eastAsiaTheme="minorEastAsia" w:hAnsiTheme="minorHAnsi" w:cstheme="minorBidi"/>
          <w:kern w:val="2"/>
          <w:sz w:val="21"/>
          <w:szCs w:val="22"/>
          <w:lang w:val="en-US" w:eastAsia="zh-CN"/>
        </w:rPr>
        <w:tab/>
      </w:r>
      <w:r>
        <w:t>O-RU Hardware Tests</w:t>
      </w:r>
      <w:r>
        <w:tab/>
      </w:r>
      <w:r>
        <w:fldChar w:fldCharType="begin"/>
      </w:r>
      <w:r>
        <w:instrText xml:space="preserve"> PAGEREF _Toc183161142 \h </w:instrText>
      </w:r>
      <w:r>
        <w:fldChar w:fldCharType="separate"/>
      </w:r>
      <w:r>
        <w:t>14</w:t>
      </w:r>
      <w:r>
        <w:fldChar w:fldCharType="end"/>
      </w:r>
    </w:p>
    <w:p w14:paraId="0BA560E4" w14:textId="44DF4A6A" w:rsidR="00CB126C" w:rsidRDefault="00CB126C">
      <w:pPr>
        <w:pStyle w:val="TOC2"/>
        <w:rPr>
          <w:rFonts w:asciiTheme="minorHAnsi" w:eastAsiaTheme="minorEastAsia" w:hAnsiTheme="minorHAnsi" w:cstheme="minorBidi"/>
          <w:kern w:val="2"/>
          <w:sz w:val="21"/>
          <w:szCs w:val="22"/>
          <w:lang w:val="en-US" w:eastAsia="zh-CN"/>
        </w:rPr>
      </w:pPr>
      <w:r>
        <w:t>6.1</w:t>
      </w:r>
      <w:r>
        <w:rPr>
          <w:rFonts w:asciiTheme="minorHAnsi" w:eastAsiaTheme="minorEastAsia" w:hAnsiTheme="minorHAnsi" w:cstheme="minorBidi"/>
          <w:kern w:val="2"/>
          <w:sz w:val="21"/>
          <w:szCs w:val="22"/>
          <w:lang w:val="en-US" w:eastAsia="zh-CN"/>
        </w:rPr>
        <w:tab/>
      </w:r>
      <w:r>
        <w:t>Operating frequency band, bandwidth and carrier configuration</w:t>
      </w:r>
      <w:r>
        <w:tab/>
      </w:r>
      <w:r>
        <w:fldChar w:fldCharType="begin"/>
      </w:r>
      <w:r>
        <w:instrText xml:space="preserve"> PAGEREF _Toc183161143 \h </w:instrText>
      </w:r>
      <w:r>
        <w:fldChar w:fldCharType="separate"/>
      </w:r>
      <w:r>
        <w:t>14</w:t>
      </w:r>
      <w:r>
        <w:fldChar w:fldCharType="end"/>
      </w:r>
    </w:p>
    <w:p w14:paraId="6282AFC4" w14:textId="074088EF" w:rsidR="00CB126C" w:rsidRDefault="00CB126C">
      <w:pPr>
        <w:pStyle w:val="TOC2"/>
        <w:rPr>
          <w:rFonts w:asciiTheme="minorHAnsi" w:eastAsiaTheme="minorEastAsia" w:hAnsiTheme="minorHAnsi" w:cstheme="minorBidi"/>
          <w:kern w:val="2"/>
          <w:sz w:val="21"/>
          <w:szCs w:val="22"/>
          <w:lang w:val="en-US" w:eastAsia="zh-CN"/>
        </w:rPr>
      </w:pPr>
      <w:r>
        <w:t>6.2</w:t>
      </w:r>
      <w:r>
        <w:rPr>
          <w:rFonts w:asciiTheme="minorHAnsi" w:eastAsiaTheme="minorEastAsia" w:hAnsiTheme="minorHAnsi" w:cstheme="minorBidi"/>
          <w:kern w:val="2"/>
          <w:sz w:val="21"/>
          <w:szCs w:val="22"/>
          <w:lang w:val="en-US" w:eastAsia="zh-CN"/>
        </w:rPr>
        <w:tab/>
      </w:r>
      <w:r>
        <w:t>TX power and RF power configuration</w:t>
      </w:r>
      <w:r>
        <w:tab/>
      </w:r>
      <w:r>
        <w:fldChar w:fldCharType="begin"/>
      </w:r>
      <w:r>
        <w:instrText xml:space="preserve"> PAGEREF _Toc183161144 \h </w:instrText>
      </w:r>
      <w:r>
        <w:fldChar w:fldCharType="separate"/>
      </w:r>
      <w:r>
        <w:t>15</w:t>
      </w:r>
      <w:r>
        <w:fldChar w:fldCharType="end"/>
      </w:r>
    </w:p>
    <w:p w14:paraId="4A9DE119" w14:textId="463FC923" w:rsidR="00CB126C" w:rsidRDefault="00CB126C">
      <w:pPr>
        <w:pStyle w:val="TOC2"/>
        <w:rPr>
          <w:rFonts w:asciiTheme="minorHAnsi" w:eastAsiaTheme="minorEastAsia" w:hAnsiTheme="minorHAnsi" w:cstheme="minorBidi"/>
          <w:kern w:val="2"/>
          <w:sz w:val="21"/>
          <w:szCs w:val="22"/>
          <w:lang w:val="en-US" w:eastAsia="zh-CN"/>
        </w:rPr>
      </w:pPr>
      <w:r>
        <w:t>6.3</w:t>
      </w:r>
      <w:r>
        <w:rPr>
          <w:rFonts w:asciiTheme="minorHAnsi" w:eastAsiaTheme="minorEastAsia" w:hAnsiTheme="minorHAnsi" w:cstheme="minorBidi"/>
          <w:kern w:val="2"/>
          <w:sz w:val="21"/>
          <w:szCs w:val="22"/>
          <w:lang w:val="en-US" w:eastAsia="zh-CN"/>
        </w:rPr>
        <w:tab/>
      </w:r>
      <w:r>
        <w:t>Number of RF channels</w:t>
      </w:r>
      <w:r>
        <w:tab/>
      </w:r>
      <w:r>
        <w:fldChar w:fldCharType="begin"/>
      </w:r>
      <w:r>
        <w:instrText xml:space="preserve"> PAGEREF _Toc183161145 \h </w:instrText>
      </w:r>
      <w:r>
        <w:fldChar w:fldCharType="separate"/>
      </w:r>
      <w:r>
        <w:t>16</w:t>
      </w:r>
      <w:r>
        <w:fldChar w:fldCharType="end"/>
      </w:r>
    </w:p>
    <w:p w14:paraId="25D14F54" w14:textId="3923BA46" w:rsidR="00CB126C" w:rsidRDefault="00CB126C">
      <w:pPr>
        <w:pStyle w:val="TOC2"/>
        <w:rPr>
          <w:rFonts w:asciiTheme="minorHAnsi" w:eastAsiaTheme="minorEastAsia" w:hAnsiTheme="minorHAnsi" w:cstheme="minorBidi"/>
          <w:kern w:val="2"/>
          <w:sz w:val="21"/>
          <w:szCs w:val="22"/>
          <w:lang w:val="en-US" w:eastAsia="zh-CN"/>
        </w:rPr>
      </w:pPr>
      <w:r>
        <w:t>6.4</w:t>
      </w:r>
      <w:r>
        <w:rPr>
          <w:rFonts w:asciiTheme="minorHAnsi" w:eastAsiaTheme="minorEastAsia" w:hAnsiTheme="minorHAnsi" w:cstheme="minorBidi"/>
          <w:kern w:val="2"/>
          <w:sz w:val="21"/>
          <w:szCs w:val="22"/>
          <w:lang w:val="en-US" w:eastAsia="zh-CN"/>
        </w:rPr>
        <w:tab/>
      </w:r>
      <w:r>
        <w:t>Weight, dimensions, and volume</w:t>
      </w:r>
      <w:r>
        <w:tab/>
      </w:r>
      <w:r>
        <w:fldChar w:fldCharType="begin"/>
      </w:r>
      <w:r>
        <w:instrText xml:space="preserve"> PAGEREF _Toc183161146 \h </w:instrText>
      </w:r>
      <w:r>
        <w:fldChar w:fldCharType="separate"/>
      </w:r>
      <w:r>
        <w:t>16</w:t>
      </w:r>
      <w:r>
        <w:fldChar w:fldCharType="end"/>
      </w:r>
    </w:p>
    <w:p w14:paraId="69DD1BC9" w14:textId="66323687" w:rsidR="00CB126C" w:rsidRDefault="00CB126C">
      <w:pPr>
        <w:pStyle w:val="TOC2"/>
        <w:rPr>
          <w:rFonts w:asciiTheme="minorHAnsi" w:eastAsiaTheme="minorEastAsia" w:hAnsiTheme="minorHAnsi" w:cstheme="minorBidi"/>
          <w:kern w:val="2"/>
          <w:sz w:val="21"/>
          <w:szCs w:val="22"/>
          <w:lang w:val="en-US" w:eastAsia="zh-CN"/>
        </w:rPr>
      </w:pPr>
      <w:r>
        <w:t>6.5</w:t>
      </w:r>
      <w:r>
        <w:rPr>
          <w:rFonts w:asciiTheme="minorHAnsi" w:eastAsiaTheme="minorEastAsia" w:hAnsiTheme="minorHAnsi" w:cstheme="minorBidi"/>
          <w:kern w:val="2"/>
          <w:sz w:val="21"/>
          <w:szCs w:val="22"/>
          <w:lang w:val="en-US" w:eastAsia="zh-CN"/>
        </w:rPr>
        <w:tab/>
      </w:r>
      <w:r>
        <w:t>Power supply capability</w:t>
      </w:r>
      <w:r>
        <w:tab/>
      </w:r>
      <w:r>
        <w:fldChar w:fldCharType="begin"/>
      </w:r>
      <w:r>
        <w:instrText xml:space="preserve"> PAGEREF _Toc183161147 \h </w:instrText>
      </w:r>
      <w:r>
        <w:fldChar w:fldCharType="separate"/>
      </w:r>
      <w:r>
        <w:t>17</w:t>
      </w:r>
      <w:r>
        <w:fldChar w:fldCharType="end"/>
      </w:r>
    </w:p>
    <w:p w14:paraId="627FD8CA" w14:textId="77A024B4" w:rsidR="00CB126C" w:rsidRDefault="00CB126C">
      <w:pPr>
        <w:pStyle w:val="TOC2"/>
        <w:rPr>
          <w:rFonts w:asciiTheme="minorHAnsi" w:eastAsiaTheme="minorEastAsia" w:hAnsiTheme="minorHAnsi" w:cstheme="minorBidi"/>
          <w:kern w:val="2"/>
          <w:sz w:val="21"/>
          <w:szCs w:val="22"/>
          <w:lang w:val="en-US" w:eastAsia="zh-CN"/>
        </w:rPr>
      </w:pPr>
      <w:r>
        <w:t>6.6</w:t>
      </w:r>
      <w:r>
        <w:rPr>
          <w:rFonts w:asciiTheme="minorHAnsi" w:eastAsiaTheme="minorEastAsia" w:hAnsiTheme="minorHAnsi" w:cstheme="minorBidi"/>
          <w:kern w:val="2"/>
          <w:sz w:val="21"/>
          <w:szCs w:val="22"/>
          <w:lang w:val="en-US" w:eastAsia="zh-CN"/>
        </w:rPr>
        <w:tab/>
      </w:r>
      <w:r>
        <w:t>Power consumption</w:t>
      </w:r>
      <w:r>
        <w:tab/>
      </w:r>
      <w:r>
        <w:fldChar w:fldCharType="begin"/>
      </w:r>
      <w:r>
        <w:instrText xml:space="preserve"> PAGEREF _Toc183161148 \h </w:instrText>
      </w:r>
      <w:r>
        <w:fldChar w:fldCharType="separate"/>
      </w:r>
      <w:r>
        <w:t>17</w:t>
      </w:r>
      <w:r>
        <w:fldChar w:fldCharType="end"/>
      </w:r>
    </w:p>
    <w:p w14:paraId="5DACB75D" w14:textId="6668B9CE" w:rsidR="00CB126C" w:rsidRDefault="00CB126C">
      <w:pPr>
        <w:pStyle w:val="TOC1"/>
        <w:rPr>
          <w:rFonts w:asciiTheme="minorHAnsi" w:eastAsiaTheme="minorEastAsia" w:hAnsiTheme="minorHAnsi" w:cstheme="minorBidi"/>
          <w:kern w:val="2"/>
          <w:sz w:val="21"/>
          <w:szCs w:val="22"/>
          <w:lang w:val="en-US" w:eastAsia="zh-CN"/>
        </w:rPr>
      </w:pPr>
      <w:r>
        <w:t>7</w:t>
      </w:r>
      <w:r>
        <w:rPr>
          <w:rFonts w:asciiTheme="minorHAnsi" w:eastAsiaTheme="minorEastAsia" w:hAnsiTheme="minorHAnsi" w:cstheme="minorBidi"/>
          <w:kern w:val="2"/>
          <w:sz w:val="21"/>
          <w:szCs w:val="22"/>
          <w:lang w:val="en-US" w:eastAsia="zh-CN"/>
        </w:rPr>
        <w:tab/>
      </w:r>
      <w:r>
        <w:t>O-RU RF Tests</w:t>
      </w:r>
      <w:r>
        <w:tab/>
      </w:r>
      <w:r>
        <w:fldChar w:fldCharType="begin"/>
      </w:r>
      <w:r>
        <w:instrText xml:space="preserve"> PAGEREF _Toc183161149 \h </w:instrText>
      </w:r>
      <w:r>
        <w:fldChar w:fldCharType="separate"/>
      </w:r>
      <w:r>
        <w:t>18</w:t>
      </w:r>
      <w:r>
        <w:fldChar w:fldCharType="end"/>
      </w:r>
    </w:p>
    <w:p w14:paraId="46035FE6" w14:textId="1C79D94A" w:rsidR="00CB126C" w:rsidRDefault="00CB126C">
      <w:pPr>
        <w:pStyle w:val="TOC2"/>
        <w:rPr>
          <w:rFonts w:asciiTheme="minorHAnsi" w:eastAsiaTheme="minorEastAsia" w:hAnsiTheme="minorHAnsi" w:cstheme="minorBidi"/>
          <w:kern w:val="2"/>
          <w:sz w:val="21"/>
          <w:szCs w:val="22"/>
          <w:lang w:val="en-US" w:eastAsia="zh-CN"/>
        </w:rPr>
      </w:pPr>
      <w:r>
        <w:t>7.1</w:t>
      </w:r>
      <w:r>
        <w:rPr>
          <w:rFonts w:asciiTheme="minorHAnsi" w:eastAsiaTheme="minorEastAsia" w:hAnsiTheme="minorHAnsi" w:cstheme="minorBidi"/>
          <w:kern w:val="2"/>
          <w:sz w:val="21"/>
          <w:szCs w:val="22"/>
          <w:lang w:val="en-US" w:eastAsia="zh-CN"/>
        </w:rPr>
        <w:tab/>
      </w:r>
      <w:r>
        <w:t>Tx Power accuracy</w:t>
      </w:r>
      <w:r>
        <w:tab/>
      </w:r>
      <w:r>
        <w:fldChar w:fldCharType="begin"/>
      </w:r>
      <w:r>
        <w:instrText xml:space="preserve"> PAGEREF _Toc183161150 \h </w:instrText>
      </w:r>
      <w:r>
        <w:fldChar w:fldCharType="separate"/>
      </w:r>
      <w:r>
        <w:t>18</w:t>
      </w:r>
      <w:r>
        <w:fldChar w:fldCharType="end"/>
      </w:r>
    </w:p>
    <w:p w14:paraId="0A82D0BA" w14:textId="1B232BE1" w:rsidR="00CB126C" w:rsidRDefault="00CB126C">
      <w:pPr>
        <w:pStyle w:val="TOC2"/>
        <w:rPr>
          <w:rFonts w:asciiTheme="minorHAnsi" w:eastAsiaTheme="minorEastAsia" w:hAnsiTheme="minorHAnsi" w:cstheme="minorBidi"/>
          <w:kern w:val="2"/>
          <w:sz w:val="21"/>
          <w:szCs w:val="22"/>
          <w:lang w:val="en-US" w:eastAsia="zh-CN"/>
        </w:rPr>
      </w:pPr>
      <w:r>
        <w:t>7.2</w:t>
      </w:r>
      <w:r>
        <w:rPr>
          <w:rFonts w:asciiTheme="minorHAnsi" w:eastAsiaTheme="minorEastAsia" w:hAnsiTheme="minorHAnsi" w:cstheme="minorBidi"/>
          <w:kern w:val="2"/>
          <w:sz w:val="21"/>
          <w:szCs w:val="22"/>
          <w:lang w:val="en-US" w:eastAsia="zh-CN"/>
        </w:rPr>
        <w:tab/>
      </w:r>
      <w:r>
        <w:t>EVM</w:t>
      </w:r>
      <w:r>
        <w:tab/>
      </w:r>
      <w:r>
        <w:fldChar w:fldCharType="begin"/>
      </w:r>
      <w:r>
        <w:instrText xml:space="preserve"> PAGEREF _Toc183161151 \h </w:instrText>
      </w:r>
      <w:r>
        <w:fldChar w:fldCharType="separate"/>
      </w:r>
      <w:r>
        <w:t>18</w:t>
      </w:r>
      <w:r>
        <w:fldChar w:fldCharType="end"/>
      </w:r>
    </w:p>
    <w:p w14:paraId="578E1EB3" w14:textId="7580F2D7" w:rsidR="00CB126C" w:rsidRDefault="00CB126C">
      <w:pPr>
        <w:pStyle w:val="TOC2"/>
        <w:rPr>
          <w:rFonts w:asciiTheme="minorHAnsi" w:eastAsiaTheme="minorEastAsia" w:hAnsiTheme="minorHAnsi" w:cstheme="minorBidi"/>
          <w:kern w:val="2"/>
          <w:sz w:val="21"/>
          <w:szCs w:val="22"/>
          <w:lang w:val="en-US" w:eastAsia="zh-CN"/>
        </w:rPr>
      </w:pPr>
      <w:r>
        <w:t>7.3</w:t>
      </w:r>
      <w:r>
        <w:rPr>
          <w:rFonts w:asciiTheme="minorHAnsi" w:eastAsiaTheme="minorEastAsia" w:hAnsiTheme="minorHAnsi" w:cstheme="minorBidi"/>
          <w:kern w:val="2"/>
          <w:sz w:val="21"/>
          <w:szCs w:val="22"/>
          <w:lang w:val="en-US" w:eastAsia="zh-CN"/>
        </w:rPr>
        <w:tab/>
      </w:r>
      <w:r>
        <w:t>ACLR</w:t>
      </w:r>
      <w:r>
        <w:tab/>
      </w:r>
      <w:r>
        <w:fldChar w:fldCharType="begin"/>
      </w:r>
      <w:r>
        <w:instrText xml:space="preserve"> PAGEREF _Toc183161152 \h </w:instrText>
      </w:r>
      <w:r>
        <w:fldChar w:fldCharType="separate"/>
      </w:r>
      <w:r>
        <w:t>19</w:t>
      </w:r>
      <w:r>
        <w:fldChar w:fldCharType="end"/>
      </w:r>
    </w:p>
    <w:p w14:paraId="023C9C89" w14:textId="48C68793" w:rsidR="00CB126C" w:rsidRDefault="00CB126C">
      <w:pPr>
        <w:pStyle w:val="TOC2"/>
        <w:rPr>
          <w:rFonts w:asciiTheme="minorHAnsi" w:eastAsiaTheme="minorEastAsia" w:hAnsiTheme="minorHAnsi" w:cstheme="minorBidi"/>
          <w:kern w:val="2"/>
          <w:sz w:val="21"/>
          <w:szCs w:val="22"/>
          <w:lang w:val="en-US" w:eastAsia="zh-CN"/>
        </w:rPr>
      </w:pPr>
      <w:r>
        <w:t>7.4</w:t>
      </w:r>
      <w:r>
        <w:rPr>
          <w:rFonts w:asciiTheme="minorHAnsi" w:eastAsiaTheme="minorEastAsia" w:hAnsiTheme="minorHAnsi" w:cstheme="minorBidi"/>
          <w:kern w:val="2"/>
          <w:sz w:val="21"/>
          <w:szCs w:val="22"/>
          <w:lang w:val="en-US" w:eastAsia="zh-CN"/>
        </w:rPr>
        <w:tab/>
      </w:r>
      <w:r>
        <w:t>Spurious emission</w:t>
      </w:r>
      <w:r>
        <w:tab/>
      </w:r>
      <w:r>
        <w:fldChar w:fldCharType="begin"/>
      </w:r>
      <w:r>
        <w:instrText xml:space="preserve"> PAGEREF _Toc183161153 \h </w:instrText>
      </w:r>
      <w:r>
        <w:fldChar w:fldCharType="separate"/>
      </w:r>
      <w:r>
        <w:t>19</w:t>
      </w:r>
      <w:r>
        <w:fldChar w:fldCharType="end"/>
      </w:r>
    </w:p>
    <w:p w14:paraId="6A4DEFA3" w14:textId="4A4049AD" w:rsidR="00CB126C" w:rsidRDefault="00CB126C">
      <w:pPr>
        <w:pStyle w:val="TOC2"/>
        <w:rPr>
          <w:rFonts w:asciiTheme="minorHAnsi" w:eastAsiaTheme="minorEastAsia" w:hAnsiTheme="minorHAnsi" w:cstheme="minorBidi"/>
          <w:kern w:val="2"/>
          <w:sz w:val="21"/>
          <w:szCs w:val="22"/>
          <w:lang w:val="en-US" w:eastAsia="zh-CN"/>
        </w:rPr>
      </w:pPr>
      <w:r>
        <w:t>7.5</w:t>
      </w:r>
      <w:r>
        <w:rPr>
          <w:rFonts w:asciiTheme="minorHAnsi" w:eastAsiaTheme="minorEastAsia" w:hAnsiTheme="minorHAnsi" w:cstheme="minorBidi"/>
          <w:kern w:val="2"/>
          <w:sz w:val="21"/>
          <w:szCs w:val="22"/>
          <w:lang w:val="en-US" w:eastAsia="zh-CN"/>
        </w:rPr>
        <w:tab/>
      </w:r>
      <w:r>
        <w:t>Reference sensitivity</w:t>
      </w:r>
      <w:r>
        <w:tab/>
      </w:r>
      <w:r>
        <w:fldChar w:fldCharType="begin"/>
      </w:r>
      <w:r>
        <w:instrText xml:space="preserve"> PAGEREF _Toc183161154 \h </w:instrText>
      </w:r>
      <w:r>
        <w:fldChar w:fldCharType="separate"/>
      </w:r>
      <w:r>
        <w:t>20</w:t>
      </w:r>
      <w:r>
        <w:fldChar w:fldCharType="end"/>
      </w:r>
    </w:p>
    <w:p w14:paraId="4AEF1F13" w14:textId="5894D3FA" w:rsidR="00CB126C" w:rsidRDefault="00CB126C">
      <w:pPr>
        <w:pStyle w:val="TOC2"/>
        <w:rPr>
          <w:rFonts w:asciiTheme="minorHAnsi" w:eastAsiaTheme="minorEastAsia" w:hAnsiTheme="minorHAnsi" w:cstheme="minorBidi"/>
          <w:kern w:val="2"/>
          <w:sz w:val="21"/>
          <w:szCs w:val="22"/>
          <w:lang w:val="en-US" w:eastAsia="zh-CN"/>
        </w:rPr>
      </w:pPr>
      <w:r>
        <w:t>7.6</w:t>
      </w:r>
      <w:r>
        <w:rPr>
          <w:rFonts w:asciiTheme="minorHAnsi" w:eastAsiaTheme="minorEastAsia" w:hAnsiTheme="minorHAnsi" w:cstheme="minorBidi"/>
          <w:kern w:val="2"/>
          <w:sz w:val="21"/>
          <w:szCs w:val="22"/>
          <w:lang w:val="en-US" w:eastAsia="zh-CN"/>
        </w:rPr>
        <w:tab/>
      </w:r>
      <w:r>
        <w:t>ACS</w:t>
      </w:r>
      <w:r>
        <w:tab/>
      </w:r>
      <w:r>
        <w:fldChar w:fldCharType="begin"/>
      </w:r>
      <w:r>
        <w:instrText xml:space="preserve"> PAGEREF _Toc183161155 \h </w:instrText>
      </w:r>
      <w:r>
        <w:fldChar w:fldCharType="separate"/>
      </w:r>
      <w:r>
        <w:t>21</w:t>
      </w:r>
      <w:r>
        <w:fldChar w:fldCharType="end"/>
      </w:r>
    </w:p>
    <w:p w14:paraId="52880B18" w14:textId="4AD7CA24" w:rsidR="00CB126C" w:rsidRDefault="00CB126C">
      <w:pPr>
        <w:pStyle w:val="TOC2"/>
        <w:rPr>
          <w:rFonts w:asciiTheme="minorHAnsi" w:eastAsiaTheme="minorEastAsia" w:hAnsiTheme="minorHAnsi" w:cstheme="minorBidi"/>
          <w:kern w:val="2"/>
          <w:sz w:val="21"/>
          <w:szCs w:val="22"/>
          <w:lang w:val="en-US" w:eastAsia="zh-CN"/>
        </w:rPr>
      </w:pPr>
      <w:r>
        <w:t>7.7</w:t>
      </w:r>
      <w:r>
        <w:rPr>
          <w:rFonts w:asciiTheme="minorHAnsi" w:eastAsiaTheme="minorEastAsia" w:hAnsiTheme="minorHAnsi" w:cstheme="minorBidi"/>
          <w:kern w:val="2"/>
          <w:sz w:val="21"/>
          <w:szCs w:val="22"/>
          <w:lang w:val="en-US" w:eastAsia="zh-CN"/>
        </w:rPr>
        <w:tab/>
      </w:r>
      <w:r>
        <w:t>ICS</w:t>
      </w:r>
      <w:r>
        <w:tab/>
      </w:r>
      <w:r>
        <w:fldChar w:fldCharType="begin"/>
      </w:r>
      <w:r>
        <w:instrText xml:space="preserve"> PAGEREF _Toc183161156 \h </w:instrText>
      </w:r>
      <w:r>
        <w:fldChar w:fldCharType="separate"/>
      </w:r>
      <w:r>
        <w:t>22</w:t>
      </w:r>
      <w:r>
        <w:fldChar w:fldCharType="end"/>
      </w:r>
    </w:p>
    <w:p w14:paraId="481E86D6" w14:textId="0C700627" w:rsidR="00CB126C" w:rsidRDefault="00CB126C">
      <w:pPr>
        <w:pStyle w:val="TOC2"/>
        <w:rPr>
          <w:rFonts w:asciiTheme="minorHAnsi" w:eastAsiaTheme="minorEastAsia" w:hAnsiTheme="minorHAnsi" w:cstheme="minorBidi"/>
          <w:kern w:val="2"/>
          <w:sz w:val="21"/>
          <w:szCs w:val="22"/>
          <w:lang w:val="en-US" w:eastAsia="zh-CN"/>
        </w:rPr>
      </w:pPr>
      <w:r>
        <w:t>7.8</w:t>
      </w:r>
      <w:r>
        <w:rPr>
          <w:rFonts w:asciiTheme="minorHAnsi" w:eastAsiaTheme="minorEastAsia" w:hAnsiTheme="minorHAnsi" w:cstheme="minorBidi"/>
          <w:kern w:val="2"/>
          <w:sz w:val="21"/>
          <w:szCs w:val="22"/>
          <w:lang w:val="en-US" w:eastAsia="zh-CN"/>
        </w:rPr>
        <w:tab/>
      </w:r>
      <w:r>
        <w:t>Anti-blocking</w:t>
      </w:r>
      <w:r>
        <w:tab/>
      </w:r>
      <w:r>
        <w:fldChar w:fldCharType="begin"/>
      </w:r>
      <w:r>
        <w:instrText xml:space="preserve"> PAGEREF _Toc183161157 \h </w:instrText>
      </w:r>
      <w:r>
        <w:fldChar w:fldCharType="separate"/>
      </w:r>
      <w:r>
        <w:t>23</w:t>
      </w:r>
      <w:r>
        <w:fldChar w:fldCharType="end"/>
      </w:r>
    </w:p>
    <w:p w14:paraId="5B6344F4" w14:textId="78050A6E" w:rsidR="00A02D83" w:rsidRPr="00BB315D" w:rsidRDefault="00EE1889" w:rsidP="006D24EB">
      <w:r>
        <w:rPr>
          <w:rFonts w:eastAsia="Yu Mincho" w:cs="Times New Roman"/>
          <w:noProof/>
          <w:sz w:val="22"/>
          <w:szCs w:val="20"/>
        </w:rPr>
        <w:fldChar w:fldCharType="end"/>
      </w:r>
    </w:p>
    <w:p w14:paraId="79EF98DC" w14:textId="58E8CE02" w:rsidR="00A02D83" w:rsidRPr="00F813AD" w:rsidRDefault="00A02D83" w:rsidP="004220B8">
      <w:r>
        <w:rPr>
          <w:noProof/>
        </w:rPr>
        <w:br w:type="page"/>
      </w:r>
    </w:p>
    <w:p w14:paraId="566B0680" w14:textId="5E82FA5D" w:rsidR="00A02D83" w:rsidRPr="00EF7CDE" w:rsidRDefault="00A02D83" w:rsidP="00A02D83">
      <w:pPr>
        <w:pStyle w:val="Heading1"/>
      </w:pPr>
      <w:bookmarkStart w:id="2" w:name="_Toc183161118"/>
      <w:r>
        <w:rPr>
          <w:lang w:val="en-US"/>
        </w:rPr>
        <w:lastRenderedPageBreak/>
        <w:t>List of figures</w:t>
      </w:r>
      <w:bookmarkEnd w:id="2"/>
    </w:p>
    <w:p w14:paraId="32C5DA5F" w14:textId="44248C15" w:rsidR="00F60A95" w:rsidRDefault="00DE1BC4">
      <w:pPr>
        <w:pStyle w:val="TableofFigures"/>
        <w:tabs>
          <w:tab w:val="right" w:leader="dot" w:pos="10195"/>
        </w:tabs>
        <w:rPr>
          <w:rFonts w:asciiTheme="minorHAnsi" w:eastAsiaTheme="minorEastAsia" w:hAnsiTheme="minorHAnsi"/>
          <w:noProof/>
          <w:kern w:val="2"/>
          <w:sz w:val="21"/>
          <w:lang w:eastAsia="zh-CN"/>
        </w:rPr>
      </w:pPr>
      <w:r>
        <w:fldChar w:fldCharType="begin"/>
      </w:r>
      <w:r>
        <w:instrText xml:space="preserve"> TOC \h \z \t "TF" \c </w:instrText>
      </w:r>
      <w:r>
        <w:fldChar w:fldCharType="separate"/>
      </w:r>
      <w:hyperlink w:anchor="_Toc183161158" w:history="1">
        <w:r w:rsidR="00F60A95" w:rsidRPr="00ED0C64">
          <w:rPr>
            <w:rStyle w:val="Hyperlink"/>
            <w:noProof/>
          </w:rPr>
          <w:t>Figure 4.1-1: Indoor pico cell based on Option 7-2x</w:t>
        </w:r>
        <w:r w:rsidR="00F60A95" w:rsidRPr="00ED0C64">
          <w:rPr>
            <w:rStyle w:val="Hyperlink"/>
            <w:rFonts w:ascii="Microsoft YaHei" w:eastAsia="Microsoft YaHei" w:hAnsi="Microsoft YaHei" w:cs="Microsoft YaHei"/>
            <w:noProof/>
          </w:rPr>
          <w:t>（</w:t>
        </w:r>
        <w:r w:rsidR="00F60A95" w:rsidRPr="00ED0C64">
          <w:rPr>
            <w:rStyle w:val="Hyperlink"/>
            <w:noProof/>
          </w:rPr>
          <w:t>O-RU utilizing optical fiber with integrated power cable</w:t>
        </w:r>
        <w:r w:rsidR="00F60A95" w:rsidRPr="00ED0C64">
          <w:rPr>
            <w:rStyle w:val="Hyperlink"/>
            <w:rFonts w:ascii="Microsoft YaHei" w:eastAsia="Microsoft YaHei" w:hAnsi="Microsoft YaHei" w:cs="Microsoft YaHei"/>
            <w:noProof/>
          </w:rPr>
          <w:t>）</w:t>
        </w:r>
        <w:r w:rsidR="00F60A95">
          <w:rPr>
            <w:noProof/>
            <w:webHidden/>
          </w:rPr>
          <w:tab/>
        </w:r>
        <w:r w:rsidR="00F60A95">
          <w:rPr>
            <w:noProof/>
            <w:webHidden/>
          </w:rPr>
          <w:fldChar w:fldCharType="begin"/>
        </w:r>
        <w:r w:rsidR="00F60A95">
          <w:rPr>
            <w:noProof/>
            <w:webHidden/>
          </w:rPr>
          <w:instrText xml:space="preserve"> PAGEREF _Toc183161158 \h </w:instrText>
        </w:r>
        <w:r w:rsidR="00F60A95">
          <w:rPr>
            <w:noProof/>
            <w:webHidden/>
          </w:rPr>
        </w:r>
        <w:r w:rsidR="00F60A95">
          <w:rPr>
            <w:noProof/>
            <w:webHidden/>
          </w:rPr>
          <w:fldChar w:fldCharType="separate"/>
        </w:r>
        <w:r w:rsidR="00F60A95">
          <w:rPr>
            <w:noProof/>
            <w:webHidden/>
          </w:rPr>
          <w:t>7</w:t>
        </w:r>
        <w:r w:rsidR="00F60A95">
          <w:rPr>
            <w:noProof/>
            <w:webHidden/>
          </w:rPr>
          <w:fldChar w:fldCharType="end"/>
        </w:r>
      </w:hyperlink>
    </w:p>
    <w:p w14:paraId="6B57504B" w14:textId="0D4F6632" w:rsidR="00F60A95" w:rsidRDefault="00F60A95">
      <w:pPr>
        <w:pStyle w:val="TableofFigures"/>
        <w:tabs>
          <w:tab w:val="right" w:leader="dot" w:pos="10195"/>
        </w:tabs>
        <w:rPr>
          <w:rFonts w:asciiTheme="minorHAnsi" w:eastAsiaTheme="minorEastAsia" w:hAnsiTheme="minorHAnsi"/>
          <w:noProof/>
          <w:kern w:val="2"/>
          <w:sz w:val="21"/>
          <w:lang w:eastAsia="zh-CN"/>
        </w:rPr>
      </w:pPr>
      <w:hyperlink w:anchor="_Toc183161159" w:history="1">
        <w:r w:rsidRPr="00ED0C64">
          <w:rPr>
            <w:rStyle w:val="Hyperlink"/>
            <w:noProof/>
          </w:rPr>
          <w:t>Figure 4.1-2: Indoor pico cell based on Option 8</w:t>
        </w:r>
        <w:r w:rsidRPr="00ED0C64">
          <w:rPr>
            <w:rStyle w:val="Hyperlink"/>
            <w:rFonts w:ascii="Microsoft YaHei" w:eastAsia="Microsoft YaHei" w:hAnsi="Microsoft YaHei" w:cs="Microsoft YaHei"/>
            <w:noProof/>
          </w:rPr>
          <w:t>（</w:t>
        </w:r>
        <w:r w:rsidRPr="00ED0C64">
          <w:rPr>
            <w:rStyle w:val="Hyperlink"/>
            <w:noProof/>
          </w:rPr>
          <w:t>O-RU utilizing CAT-6A cable</w:t>
        </w:r>
        <w:r w:rsidRPr="00ED0C64">
          <w:rPr>
            <w:rStyle w:val="Hyperlink"/>
            <w:rFonts w:ascii="Microsoft YaHei" w:eastAsia="Microsoft YaHei" w:hAnsi="Microsoft YaHei" w:cs="Microsoft YaHei"/>
            <w:noProof/>
          </w:rPr>
          <w:t>）</w:t>
        </w:r>
        <w:r>
          <w:rPr>
            <w:noProof/>
            <w:webHidden/>
          </w:rPr>
          <w:tab/>
        </w:r>
        <w:r>
          <w:rPr>
            <w:noProof/>
            <w:webHidden/>
          </w:rPr>
          <w:fldChar w:fldCharType="begin"/>
        </w:r>
        <w:r>
          <w:rPr>
            <w:noProof/>
            <w:webHidden/>
          </w:rPr>
          <w:instrText xml:space="preserve"> PAGEREF _Toc183161159 \h </w:instrText>
        </w:r>
        <w:r>
          <w:rPr>
            <w:noProof/>
            <w:webHidden/>
          </w:rPr>
        </w:r>
        <w:r>
          <w:rPr>
            <w:noProof/>
            <w:webHidden/>
          </w:rPr>
          <w:fldChar w:fldCharType="separate"/>
        </w:r>
        <w:r>
          <w:rPr>
            <w:noProof/>
            <w:webHidden/>
          </w:rPr>
          <w:t>8</w:t>
        </w:r>
        <w:r>
          <w:rPr>
            <w:noProof/>
            <w:webHidden/>
          </w:rPr>
          <w:fldChar w:fldCharType="end"/>
        </w:r>
      </w:hyperlink>
    </w:p>
    <w:p w14:paraId="4FCEACD1" w14:textId="014442DD" w:rsidR="00A02D83" w:rsidRDefault="00DE1BC4" w:rsidP="00A02D83">
      <w:r>
        <w:fldChar w:fldCharType="end"/>
      </w:r>
    </w:p>
    <w:p w14:paraId="080BE02D" w14:textId="4720DA2F" w:rsidR="00A02D83" w:rsidRDefault="00A02D83" w:rsidP="00A02D83">
      <w:pPr>
        <w:pStyle w:val="Heading1"/>
        <w:rPr>
          <w:lang w:val="en-US"/>
        </w:rPr>
      </w:pPr>
      <w:bookmarkStart w:id="3" w:name="_Toc183161119"/>
      <w:r>
        <w:rPr>
          <w:lang w:val="en-US"/>
        </w:rPr>
        <w:t>List of tables</w:t>
      </w:r>
      <w:bookmarkEnd w:id="3"/>
    </w:p>
    <w:p w14:paraId="12AEA96A" w14:textId="719E881F" w:rsidR="00F60A95" w:rsidRDefault="00DE1BC4">
      <w:pPr>
        <w:pStyle w:val="TableofFigures"/>
        <w:tabs>
          <w:tab w:val="right" w:leader="dot" w:pos="10195"/>
        </w:tabs>
        <w:rPr>
          <w:rFonts w:asciiTheme="minorHAnsi" w:eastAsiaTheme="minorEastAsia" w:hAnsiTheme="minorHAnsi"/>
          <w:noProof/>
          <w:kern w:val="2"/>
          <w:sz w:val="21"/>
          <w:lang w:eastAsia="zh-CN"/>
        </w:rPr>
      </w:pPr>
      <w:r>
        <w:fldChar w:fldCharType="begin"/>
      </w:r>
      <w:r>
        <w:instrText xml:space="preserve"> TOC \h \z \t "TH" \c </w:instrText>
      </w:r>
      <w:r>
        <w:fldChar w:fldCharType="separate"/>
      </w:r>
      <w:hyperlink w:anchor="_Toc183161160" w:history="1">
        <w:r w:rsidR="00F60A95" w:rsidRPr="00CC3F4D">
          <w:rPr>
            <w:rStyle w:val="Hyperlink"/>
            <w:noProof/>
          </w:rPr>
          <w:t>Table 4.2-1: Test Tools</w:t>
        </w:r>
        <w:r w:rsidR="00F60A95">
          <w:rPr>
            <w:noProof/>
            <w:webHidden/>
          </w:rPr>
          <w:tab/>
        </w:r>
        <w:r w:rsidR="00F60A95">
          <w:rPr>
            <w:noProof/>
            <w:webHidden/>
          </w:rPr>
          <w:fldChar w:fldCharType="begin"/>
        </w:r>
        <w:r w:rsidR="00F60A95">
          <w:rPr>
            <w:noProof/>
            <w:webHidden/>
          </w:rPr>
          <w:instrText xml:space="preserve"> PAGEREF _Toc183161160 \h </w:instrText>
        </w:r>
        <w:r w:rsidR="00F60A95">
          <w:rPr>
            <w:noProof/>
            <w:webHidden/>
          </w:rPr>
        </w:r>
        <w:r w:rsidR="00F60A95">
          <w:rPr>
            <w:noProof/>
            <w:webHidden/>
          </w:rPr>
          <w:fldChar w:fldCharType="separate"/>
        </w:r>
        <w:r w:rsidR="00F60A95">
          <w:rPr>
            <w:noProof/>
            <w:webHidden/>
          </w:rPr>
          <w:t>8</w:t>
        </w:r>
        <w:r w:rsidR="00F60A95">
          <w:rPr>
            <w:noProof/>
            <w:webHidden/>
          </w:rPr>
          <w:fldChar w:fldCharType="end"/>
        </w:r>
      </w:hyperlink>
    </w:p>
    <w:p w14:paraId="62F877A8" w14:textId="384037EF" w:rsidR="00A02D83" w:rsidRDefault="00DE1BC4" w:rsidP="00A02D83">
      <w:r>
        <w:fldChar w:fldCharType="end"/>
      </w:r>
    </w:p>
    <w:p w14:paraId="133C2EB8" w14:textId="77777777" w:rsidR="001A4D49" w:rsidRDefault="001A4D49" w:rsidP="001A4D49"/>
    <w:p w14:paraId="05CC8EE7" w14:textId="77777777" w:rsidR="001A4D49" w:rsidRDefault="001A4D49" w:rsidP="004220B8">
      <w:r>
        <w:br w:type="page"/>
      </w:r>
    </w:p>
    <w:p w14:paraId="716111A4" w14:textId="77777777" w:rsidR="001A4D49" w:rsidRDefault="001A4D49" w:rsidP="001A4D49">
      <w:pPr>
        <w:pStyle w:val="Heading1"/>
      </w:pPr>
      <w:bookmarkStart w:id="4" w:name="_Toc451533944"/>
      <w:bookmarkStart w:id="5" w:name="_Toc484178379"/>
      <w:bookmarkStart w:id="6" w:name="_Toc484178409"/>
      <w:bookmarkStart w:id="7" w:name="_Toc487531993"/>
      <w:bookmarkStart w:id="8" w:name="_Toc527987191"/>
      <w:bookmarkStart w:id="9" w:name="_Toc529802475"/>
      <w:bookmarkStart w:id="10" w:name="_Toc183161120"/>
      <w:bookmarkStart w:id="11" w:name="For_tbname"/>
      <w:r>
        <w:lastRenderedPageBreak/>
        <w:t>Foreword</w:t>
      </w:r>
      <w:bookmarkEnd w:id="4"/>
      <w:bookmarkEnd w:id="5"/>
      <w:bookmarkEnd w:id="6"/>
      <w:bookmarkEnd w:id="7"/>
      <w:bookmarkEnd w:id="8"/>
      <w:bookmarkEnd w:id="9"/>
      <w:bookmarkEnd w:id="10"/>
    </w:p>
    <w:p w14:paraId="33EEC055" w14:textId="2D551EA9" w:rsidR="001A4D49" w:rsidRDefault="001A4D49" w:rsidP="00C6554A">
      <w:r>
        <w:t xml:space="preserve">This Technical Specification (TS) has been produced by </w:t>
      </w:r>
      <w:r w:rsidR="00681134">
        <w:t>WG</w:t>
      </w:r>
      <w:r w:rsidR="005726A6">
        <w:t>7</w:t>
      </w:r>
      <w:r w:rsidR="00681134">
        <w:t xml:space="preserve"> of the </w:t>
      </w:r>
      <w:r w:rsidR="00DF3DCE">
        <w:t>O-RAN</w:t>
      </w:r>
      <w:r>
        <w:t xml:space="preserve"> </w:t>
      </w:r>
      <w:bookmarkEnd w:id="11"/>
      <w:r w:rsidR="00DF3DCE">
        <w:t>Alliance</w:t>
      </w:r>
      <w:r>
        <w:t>.</w:t>
      </w:r>
    </w:p>
    <w:p w14:paraId="2FE474AD" w14:textId="77777777" w:rsidR="00D56E47" w:rsidRPr="00286492" w:rsidRDefault="00D56E47" w:rsidP="00D56E47">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6A5CE61D" w14:textId="77777777" w:rsidR="00D56E47" w:rsidRPr="00286492" w:rsidRDefault="00D56E47" w:rsidP="00D56E47">
      <w:r>
        <w:t>version</w:t>
      </w:r>
      <w:r w:rsidRPr="00286492">
        <w:t xml:space="preserve"> </w:t>
      </w:r>
      <w:proofErr w:type="spellStart"/>
      <w:r>
        <w:t>x</w:t>
      </w:r>
      <w:r w:rsidRPr="00286492">
        <w:t>x.</w:t>
      </w:r>
      <w:proofErr w:type="gramStart"/>
      <w:r>
        <w:t>y</w:t>
      </w:r>
      <w:r w:rsidRPr="00286492">
        <w:t>y.</w:t>
      </w:r>
      <w:r>
        <w:t>z</w:t>
      </w:r>
      <w:r w:rsidRPr="00286492">
        <w:t>z</w:t>
      </w:r>
      <w:proofErr w:type="spellEnd"/>
      <w:proofErr w:type="gramEnd"/>
    </w:p>
    <w:p w14:paraId="08F4DB80" w14:textId="77777777" w:rsidR="00D56E47" w:rsidRPr="00286492" w:rsidRDefault="00D56E47" w:rsidP="00D56E47">
      <w:r w:rsidRPr="00286492">
        <w:t>where:</w:t>
      </w:r>
    </w:p>
    <w:p w14:paraId="349585BB" w14:textId="77777777" w:rsidR="00D56E47" w:rsidRPr="00286492" w:rsidRDefault="00D56E47" w:rsidP="00D56E47">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i.e. technical enhancements, corrections, updates, etc. (the initial approved document will have </w:t>
      </w:r>
      <w:r>
        <w:t>x</w:t>
      </w:r>
      <w:r w:rsidRPr="00286492">
        <w:t>x=01).</w:t>
      </w:r>
      <w:r>
        <w:t xml:space="preserve">  Always 2 digits with leading zero if needed.</w:t>
      </w:r>
    </w:p>
    <w:p w14:paraId="673834AB" w14:textId="77777777" w:rsidR="00D56E47" w:rsidRPr="00286492" w:rsidRDefault="00D56E47" w:rsidP="00D56E47">
      <w:pPr>
        <w:pStyle w:val="B1"/>
      </w:pPr>
      <w:proofErr w:type="spellStart"/>
      <w:r>
        <w:t>y</w:t>
      </w:r>
      <w:r w:rsidRPr="00286492">
        <w:t>y</w:t>
      </w:r>
      <w:proofErr w:type="spellEnd"/>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24966E0" w14:textId="77777777" w:rsidR="00D56E47" w:rsidRPr="00286492" w:rsidRDefault="00D56E47" w:rsidP="00D56E47">
      <w:pPr>
        <w:pStyle w:val="B1"/>
      </w:pPr>
      <w:proofErr w:type="spellStart"/>
      <w:r w:rsidRPr="00286492">
        <w:t>z</w:t>
      </w:r>
      <w:r>
        <w:t>z</w:t>
      </w:r>
      <w:proofErr w:type="spellEnd"/>
      <w:r>
        <w:t>:</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69554B2D" w14:textId="77777777" w:rsidR="001A4D49" w:rsidRPr="00EF7CDE" w:rsidRDefault="001A4D49" w:rsidP="001A4D49">
      <w:pPr>
        <w:pStyle w:val="Heading1"/>
      </w:pPr>
      <w:bookmarkStart w:id="12" w:name="_Toc451533945"/>
      <w:bookmarkStart w:id="13" w:name="_Toc484178380"/>
      <w:bookmarkStart w:id="14" w:name="_Toc484178410"/>
      <w:bookmarkStart w:id="15" w:name="_Toc487531994"/>
      <w:bookmarkStart w:id="16" w:name="_Toc527987192"/>
      <w:bookmarkStart w:id="17" w:name="_Toc529802476"/>
      <w:bookmarkStart w:id="18" w:name="_Toc183161121"/>
      <w:r>
        <w:t>Modal verbs terminology</w:t>
      </w:r>
      <w:bookmarkEnd w:id="12"/>
      <w:bookmarkEnd w:id="13"/>
      <w:bookmarkEnd w:id="14"/>
      <w:bookmarkEnd w:id="15"/>
      <w:bookmarkEnd w:id="16"/>
      <w:bookmarkEnd w:id="17"/>
      <w:bookmarkEnd w:id="18"/>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06E36C7E" w14:textId="0AFFCD2E" w:rsidR="001A4D49" w:rsidRPr="00BB315D" w:rsidRDefault="001A4D49" w:rsidP="004220B8">
      <w:r>
        <w:br w:type="page"/>
      </w:r>
    </w:p>
    <w:p w14:paraId="5DC5D3CC" w14:textId="77777777" w:rsidR="001A4D49" w:rsidRDefault="001A4D49" w:rsidP="001A4D49">
      <w:pPr>
        <w:pStyle w:val="Heading1"/>
      </w:pPr>
      <w:bookmarkStart w:id="19" w:name="_Toc451533948"/>
      <w:bookmarkStart w:id="20" w:name="_Toc484178383"/>
      <w:bookmarkStart w:id="21" w:name="_Toc484178413"/>
      <w:bookmarkStart w:id="22" w:name="_Toc487531997"/>
      <w:bookmarkStart w:id="23" w:name="_Toc527987195"/>
      <w:bookmarkStart w:id="24" w:name="_Toc529802479"/>
      <w:bookmarkStart w:id="25" w:name="_Toc183161122"/>
      <w:r>
        <w:lastRenderedPageBreak/>
        <w:t>1</w:t>
      </w:r>
      <w:r>
        <w:tab/>
        <w:t>Scope</w:t>
      </w:r>
      <w:bookmarkEnd w:id="19"/>
      <w:bookmarkEnd w:id="20"/>
      <w:bookmarkEnd w:id="21"/>
      <w:bookmarkEnd w:id="22"/>
      <w:bookmarkEnd w:id="23"/>
      <w:bookmarkEnd w:id="24"/>
      <w:bookmarkEnd w:id="25"/>
    </w:p>
    <w:p w14:paraId="0640F78B" w14:textId="57440CCA" w:rsidR="00DE40CA" w:rsidRDefault="00DF3DCE" w:rsidP="004220B8">
      <w:pPr>
        <w:rPr>
          <w:ins w:id="26" w:author="Author"/>
        </w:rPr>
      </w:pPr>
      <w:r w:rsidRPr="00F813AD">
        <w:t xml:space="preserve">The present document specifies </w:t>
      </w:r>
      <w:r w:rsidR="00256784" w:rsidRPr="00256784">
        <w:t xml:space="preserve">the test methods for </w:t>
      </w:r>
      <w:r w:rsidR="001D3DEE" w:rsidRPr="00256784">
        <w:t>Indoor</w:t>
      </w:r>
      <w:r w:rsidR="00256784" w:rsidRPr="00256784">
        <w:t xml:space="preserve"> Pico Cell. It determines whether a WG7 White box hardware reference design conforms with its requirements as specified in its </w:t>
      </w:r>
      <w:r w:rsidR="00434409">
        <w:t>H</w:t>
      </w:r>
      <w:r w:rsidR="00256784" w:rsidRPr="00256784">
        <w:t xml:space="preserve">ardware Architecture and </w:t>
      </w:r>
      <w:r w:rsidR="00434409">
        <w:t>R</w:t>
      </w:r>
      <w:r w:rsidR="00256784" w:rsidRPr="00256784">
        <w:t>equirement specification</w:t>
      </w:r>
      <w:r w:rsidR="00E25665">
        <w:t xml:space="preserve"> </w:t>
      </w:r>
      <w:r w:rsidR="00256784" w:rsidRPr="00256784">
        <w:t>(HAR).</w:t>
      </w:r>
    </w:p>
    <w:p w14:paraId="3C572C4C" w14:textId="70C4ED43" w:rsidR="00067D7A" w:rsidRDefault="00067D7A" w:rsidP="004220B8">
      <w:pPr>
        <w:rPr>
          <w:ins w:id="27" w:author="Author"/>
        </w:rPr>
      </w:pPr>
      <w:ins w:id="28" w:author="Author">
        <w:r w:rsidRPr="00067D7A">
          <w:t>In the main body of this specification (in any “chapter”) the information contained therein is informative.</w:t>
        </w:r>
      </w:ins>
    </w:p>
    <w:p w14:paraId="2FD92663" w14:textId="77777777" w:rsidR="00ED29D8" w:rsidRDefault="00ED29D8" w:rsidP="00ED29D8">
      <w:pPr>
        <w:rPr>
          <w:ins w:id="29" w:author="Author"/>
        </w:rPr>
      </w:pPr>
      <w:ins w:id="30" w:author="Author">
        <w:r>
          <w:t>It is noted that additional test cases may be required for a comprehensive testing, which will be considered in the future version of this document.</w:t>
        </w:r>
      </w:ins>
    </w:p>
    <w:p w14:paraId="236CAFFE" w14:textId="77777777" w:rsidR="00ED29D8" w:rsidRDefault="00ED29D8" w:rsidP="004220B8"/>
    <w:p w14:paraId="05BC2869" w14:textId="77777777" w:rsidR="001A4D49" w:rsidRDefault="001A4D49" w:rsidP="001A4D49">
      <w:pPr>
        <w:pStyle w:val="Heading1"/>
      </w:pPr>
      <w:bookmarkStart w:id="31" w:name="_Toc451533949"/>
      <w:bookmarkStart w:id="32" w:name="_Toc484178384"/>
      <w:bookmarkStart w:id="33" w:name="_Toc484178414"/>
      <w:bookmarkStart w:id="34" w:name="_Toc487531998"/>
      <w:bookmarkStart w:id="35" w:name="_Toc527987196"/>
      <w:bookmarkStart w:id="36" w:name="_Toc529802480"/>
      <w:bookmarkStart w:id="37" w:name="_Toc183161123"/>
      <w:r>
        <w:t>2</w:t>
      </w:r>
      <w:r>
        <w:tab/>
        <w:t>References</w:t>
      </w:r>
      <w:bookmarkEnd w:id="31"/>
      <w:bookmarkEnd w:id="32"/>
      <w:bookmarkEnd w:id="33"/>
      <w:bookmarkEnd w:id="34"/>
      <w:bookmarkEnd w:id="35"/>
      <w:bookmarkEnd w:id="36"/>
      <w:bookmarkEnd w:id="37"/>
    </w:p>
    <w:p w14:paraId="1E66F8BF" w14:textId="1D39350D" w:rsidR="001A4D49" w:rsidRDefault="001A4D49" w:rsidP="001A4D49">
      <w:pPr>
        <w:pStyle w:val="Heading2"/>
        <w:keepNext w:val="0"/>
      </w:pPr>
      <w:bookmarkStart w:id="38" w:name="_Toc451533950"/>
      <w:bookmarkStart w:id="39" w:name="_Toc484178385"/>
      <w:bookmarkStart w:id="40" w:name="_Toc484178415"/>
      <w:bookmarkStart w:id="41" w:name="_Toc487531999"/>
      <w:bookmarkStart w:id="42" w:name="_Toc527987197"/>
      <w:bookmarkStart w:id="43" w:name="_Toc529802481"/>
      <w:bookmarkStart w:id="44" w:name="_Toc183161124"/>
      <w:r>
        <w:t>2.1</w:t>
      </w:r>
      <w:r>
        <w:tab/>
        <w:t>Normative references</w:t>
      </w:r>
      <w:bookmarkEnd w:id="38"/>
      <w:bookmarkEnd w:id="39"/>
      <w:bookmarkEnd w:id="40"/>
      <w:bookmarkEnd w:id="41"/>
      <w:bookmarkEnd w:id="42"/>
      <w:bookmarkEnd w:id="43"/>
      <w:bookmarkEnd w:id="44"/>
    </w:p>
    <w:p w14:paraId="6F617E7E"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1D29FCC0" w14:textId="45527261"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w:t>
      </w:r>
      <w:r w:rsidR="00CC133B">
        <w:t>long-term</w:t>
      </w:r>
      <w:r>
        <w:t xml:space="preserve"> validity.</w:t>
      </w:r>
    </w:p>
    <w:p w14:paraId="6ED20F0A" w14:textId="77777777" w:rsidR="001A4D49" w:rsidRDefault="001A4D49" w:rsidP="001A4D49">
      <w:pPr>
        <w:keepNext/>
        <w:rPr>
          <w:lang w:eastAsia="en-GB"/>
        </w:rPr>
      </w:pPr>
      <w:r>
        <w:rPr>
          <w:lang w:eastAsia="en-GB"/>
        </w:rPr>
        <w:t>The following referenced documents are necessary for the application of the present document.</w:t>
      </w:r>
    </w:p>
    <w:p w14:paraId="565B7A12" w14:textId="3EF1509F" w:rsidR="00DF3DCE" w:rsidRDefault="001A4D49" w:rsidP="00314BFA">
      <w:pPr>
        <w:pStyle w:val="EX"/>
      </w:pPr>
      <w:r>
        <w:t>[1]</w:t>
      </w:r>
      <w:r w:rsidR="00DF3DCE">
        <w:tab/>
      </w:r>
      <w:r w:rsidR="004246F7" w:rsidRPr="004246F7">
        <w:t>O-RAN WG1: O-RAN Architecture Description, v</w:t>
      </w:r>
      <w:r w:rsidR="00A7031B">
        <w:t>12</w:t>
      </w:r>
      <w:r w:rsidR="004246F7" w:rsidRPr="004246F7">
        <w:t xml:space="preserve">.0, </w:t>
      </w:r>
      <w:r w:rsidR="00A7031B">
        <w:t>June</w:t>
      </w:r>
      <w:r w:rsidR="004246F7" w:rsidRPr="004246F7">
        <w:t xml:space="preserve"> 202</w:t>
      </w:r>
      <w:r w:rsidR="00A7031B">
        <w:t>4.</w:t>
      </w:r>
    </w:p>
    <w:p w14:paraId="7629B502" w14:textId="77A01C6C" w:rsidR="0020305B" w:rsidRDefault="003B300B" w:rsidP="00314BFA">
      <w:pPr>
        <w:pStyle w:val="EX"/>
      </w:pPr>
      <w:r w:rsidRPr="003B300B">
        <w:t>[</w:t>
      </w:r>
      <w:r w:rsidR="00701F6D">
        <w:t>2</w:t>
      </w:r>
      <w:r w:rsidRPr="003B300B">
        <w:t>]</w:t>
      </w:r>
      <w:r w:rsidRPr="003B300B">
        <w:tab/>
        <w:t>3GPP TS 38.104, “NR; Base Station (BS) radio transmission and reception”.</w:t>
      </w:r>
    </w:p>
    <w:p w14:paraId="091036F2" w14:textId="39785CAC" w:rsidR="003B300B" w:rsidRDefault="003B300B" w:rsidP="00314BFA">
      <w:pPr>
        <w:pStyle w:val="EX"/>
      </w:pPr>
      <w:r w:rsidRPr="003B300B">
        <w:t>[</w:t>
      </w:r>
      <w:r w:rsidR="00701F6D">
        <w:t>3</w:t>
      </w:r>
      <w:r w:rsidRPr="003B300B">
        <w:t>]</w:t>
      </w:r>
      <w:r w:rsidRPr="003B300B">
        <w:tab/>
        <w:t>3GPP TS 38.113, “NR: Base Station (BS) Electromagnetic Compatibility (EMC)”.</w:t>
      </w:r>
    </w:p>
    <w:p w14:paraId="5987FDC9" w14:textId="3773DE23" w:rsidR="00C53883" w:rsidRDefault="00C53883" w:rsidP="00314BFA">
      <w:pPr>
        <w:pStyle w:val="EX"/>
      </w:pPr>
      <w:r w:rsidRPr="003B300B">
        <w:t>[</w:t>
      </w:r>
      <w:r>
        <w:t>4</w:t>
      </w:r>
      <w:r w:rsidRPr="003B300B">
        <w:t>]</w:t>
      </w:r>
      <w:r w:rsidRPr="003B300B">
        <w:tab/>
        <w:t>3GPP TS 38.1</w:t>
      </w:r>
      <w:r w:rsidR="00E536ED">
        <w:t>41-1</w:t>
      </w:r>
      <w:r w:rsidRPr="003B300B">
        <w:t>, “</w:t>
      </w:r>
      <w:r w:rsidRPr="00C53883">
        <w:t>NR; Base Station (BS) conformance testing Part 1: Conducted conformance testing</w:t>
      </w:r>
      <w:r w:rsidRPr="003B300B">
        <w:t>”.</w:t>
      </w:r>
    </w:p>
    <w:p w14:paraId="2C54D006" w14:textId="0AD43D6E" w:rsidR="00555CF2" w:rsidRDefault="00A7031B" w:rsidP="00314BFA">
      <w:pPr>
        <w:pStyle w:val="EX"/>
      </w:pPr>
      <w:r w:rsidRPr="003B300B">
        <w:t>[</w:t>
      </w:r>
      <w:r w:rsidR="00C53883">
        <w:t>5</w:t>
      </w:r>
      <w:r w:rsidRPr="003B300B">
        <w:t>]</w:t>
      </w:r>
      <w:r w:rsidRPr="003B300B">
        <w:tab/>
      </w:r>
      <w:r w:rsidR="00555CF2">
        <w:rPr>
          <w:rFonts w:hint="eastAsia"/>
        </w:rPr>
        <w:t>O</w:t>
      </w:r>
      <w:r w:rsidR="00555CF2">
        <w:t xml:space="preserve">-RAN WG7: </w:t>
      </w:r>
      <w:r w:rsidR="00555CF2" w:rsidRPr="00555CF2">
        <w:t>Deployment Scenarios and Base Station Classes</w:t>
      </w:r>
      <w:r w:rsidR="00555CF2">
        <w:t>, v4</w:t>
      </w:r>
      <w:r w:rsidR="00555CF2" w:rsidRPr="00A7031B">
        <w:t>.0</w:t>
      </w:r>
      <w:r w:rsidR="00555CF2">
        <w:t>, October 2022.</w:t>
      </w:r>
    </w:p>
    <w:p w14:paraId="5B99D182" w14:textId="3BF3ADC8" w:rsidR="003B300B" w:rsidRDefault="00555CF2" w:rsidP="00314BFA">
      <w:pPr>
        <w:pStyle w:val="EX"/>
      </w:pPr>
      <w:r w:rsidRPr="003B300B">
        <w:t>[</w:t>
      </w:r>
      <w:r w:rsidR="00C53883">
        <w:t>6</w:t>
      </w:r>
      <w:r w:rsidRPr="003B300B">
        <w:t>]</w:t>
      </w:r>
      <w:r w:rsidRPr="003B300B">
        <w:tab/>
      </w:r>
      <w:r w:rsidR="003B300B">
        <w:rPr>
          <w:rFonts w:hint="eastAsia"/>
        </w:rPr>
        <w:t>O</w:t>
      </w:r>
      <w:r w:rsidR="003B300B">
        <w:t xml:space="preserve">-RAN WG7: </w:t>
      </w:r>
      <w:r w:rsidR="00A7031B" w:rsidRPr="00A7031B">
        <w:t>O-RAN Indoor Picocell Hardware Architecture and Requirement (FR1 Only) Specification</w:t>
      </w:r>
      <w:r w:rsidR="00A7031B">
        <w:t>, v</w:t>
      </w:r>
      <w:r w:rsidR="00A7031B" w:rsidRPr="00A7031B">
        <w:t>2.0</w:t>
      </w:r>
      <w:r w:rsidR="00A7031B">
        <w:t>, February 2024.</w:t>
      </w:r>
    </w:p>
    <w:p w14:paraId="33588A33" w14:textId="33040F9D" w:rsidR="00A7031B" w:rsidRPr="00286492" w:rsidRDefault="00A7031B" w:rsidP="00314BFA">
      <w:pPr>
        <w:pStyle w:val="EX"/>
      </w:pPr>
      <w:r w:rsidRPr="003B300B">
        <w:t>[</w:t>
      </w:r>
      <w:r w:rsidR="00C53883">
        <w:t>7</w:t>
      </w:r>
      <w:r w:rsidRPr="003B300B">
        <w:t>]</w:t>
      </w:r>
      <w:r w:rsidRPr="003B300B">
        <w:tab/>
      </w:r>
      <w:r>
        <w:rPr>
          <w:rFonts w:hint="eastAsia"/>
        </w:rPr>
        <w:t>O</w:t>
      </w:r>
      <w:r>
        <w:t>-RAN WG7:</w:t>
      </w:r>
      <w:r w:rsidRPr="00A7031B">
        <w:t xml:space="preserve"> Hardware Reference Design Specification for Indoor Picocell (FR1) with Split Architecture Option 7-2</w:t>
      </w:r>
      <w:r>
        <w:t>,</w:t>
      </w:r>
      <w:r w:rsidRPr="00A7031B">
        <w:t xml:space="preserve"> </w:t>
      </w:r>
      <w:r>
        <w:t>v</w:t>
      </w:r>
      <w:r w:rsidRPr="00A7031B">
        <w:t>3.0</w:t>
      </w:r>
      <w:r>
        <w:t>, October 2021.</w:t>
      </w:r>
    </w:p>
    <w:p w14:paraId="5CE4A92A" w14:textId="77777777" w:rsidR="001A4D49" w:rsidRDefault="001A4D49" w:rsidP="001A4D49">
      <w:pPr>
        <w:pStyle w:val="Heading2"/>
      </w:pPr>
      <w:bookmarkStart w:id="45" w:name="_Toc451533951"/>
      <w:bookmarkStart w:id="46" w:name="_Toc484178386"/>
      <w:bookmarkStart w:id="47" w:name="_Toc484178416"/>
      <w:bookmarkStart w:id="48" w:name="_Toc487532000"/>
      <w:bookmarkStart w:id="49" w:name="_Toc527987198"/>
      <w:bookmarkStart w:id="50" w:name="_Toc529802482"/>
      <w:bookmarkStart w:id="51" w:name="_Toc183161125"/>
      <w:r>
        <w:t>2.2</w:t>
      </w:r>
      <w:r>
        <w:tab/>
        <w:t>Informative references</w:t>
      </w:r>
      <w:bookmarkEnd w:id="45"/>
      <w:bookmarkEnd w:id="46"/>
      <w:bookmarkEnd w:id="47"/>
      <w:bookmarkEnd w:id="48"/>
      <w:bookmarkEnd w:id="49"/>
      <w:bookmarkEnd w:id="50"/>
      <w:bookmarkEnd w:id="51"/>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538DAEB9"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7D74C658" w:rsidR="001A4D49"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regard to a particular subject area.</w:t>
      </w:r>
    </w:p>
    <w:p w14:paraId="2F6F8E57" w14:textId="2202B1FD" w:rsidR="00F15477" w:rsidRDefault="00F15477" w:rsidP="00F15477">
      <w:pPr>
        <w:pStyle w:val="EX"/>
      </w:pPr>
      <w:r>
        <w:t>[i</w:t>
      </w:r>
      <w:r w:rsidR="00EE1889">
        <w:t>.</w:t>
      </w:r>
      <w:r>
        <w:t>1]</w:t>
      </w:r>
      <w:r>
        <w:tab/>
        <w:t>3GPP TR 21.905: “Vocabulary for 3GPP Specifications”.</w:t>
      </w:r>
    </w:p>
    <w:p w14:paraId="593340FF" w14:textId="77777777" w:rsidR="001A4D49" w:rsidRDefault="001A4D49" w:rsidP="001A4D49">
      <w:pPr>
        <w:pStyle w:val="Heading1"/>
      </w:pPr>
      <w:bookmarkStart w:id="52" w:name="_Toc451532925"/>
      <w:bookmarkStart w:id="53" w:name="_Toc527987199"/>
      <w:bookmarkStart w:id="54" w:name="_Toc529802483"/>
      <w:bookmarkStart w:id="55" w:name="_Toc183161126"/>
      <w:r>
        <w:lastRenderedPageBreak/>
        <w:t>3</w:t>
      </w:r>
      <w:r>
        <w:tab/>
        <w:t>Definition of terms, symbols and abbreviations</w:t>
      </w:r>
      <w:bookmarkEnd w:id="52"/>
      <w:bookmarkEnd w:id="53"/>
      <w:bookmarkEnd w:id="54"/>
      <w:bookmarkEnd w:id="55"/>
    </w:p>
    <w:p w14:paraId="1E515593" w14:textId="77777777" w:rsidR="001A4D49" w:rsidRDefault="001A4D49" w:rsidP="001A4D49">
      <w:pPr>
        <w:pStyle w:val="Heading2"/>
      </w:pPr>
      <w:bookmarkStart w:id="56" w:name="_Toc451532926"/>
      <w:bookmarkStart w:id="57" w:name="_Toc527987200"/>
      <w:bookmarkStart w:id="58" w:name="_Toc529802484"/>
      <w:bookmarkStart w:id="59" w:name="_Toc183161127"/>
      <w:r>
        <w:t>3.1</w:t>
      </w:r>
      <w:r>
        <w:tab/>
      </w:r>
      <w:bookmarkEnd w:id="56"/>
      <w:bookmarkEnd w:id="57"/>
      <w:r>
        <w:t>Terms</w:t>
      </w:r>
      <w:bookmarkEnd w:id="58"/>
      <w:bookmarkEnd w:id="59"/>
    </w:p>
    <w:p w14:paraId="1C8A74D4" w14:textId="2C29C5A9" w:rsidR="00F15477" w:rsidRDefault="00F15477" w:rsidP="00F15477">
      <w:r>
        <w:t>For the purposes of the present document, the terms [given in [i</w:t>
      </w:r>
      <w:r w:rsidR="00EE1889">
        <w:t>.</w:t>
      </w:r>
      <w:r>
        <w:t>1] and the following] apply:</w:t>
      </w:r>
    </w:p>
    <w:p w14:paraId="3747E829" w14:textId="77777777" w:rsidR="009C3A01" w:rsidRDefault="009C3A01" w:rsidP="009C3A01">
      <w:pPr>
        <w:pStyle w:val="EW"/>
        <w:spacing w:after="120"/>
        <w:ind w:left="284" w:firstLine="0"/>
      </w:pPr>
      <w:r w:rsidRPr="0061403A">
        <w:rPr>
          <w:b/>
        </w:rPr>
        <w:t>Carrier Frequency</w:t>
      </w:r>
      <w:r>
        <w:t xml:space="preserve">:  Center frequency of the cell. </w:t>
      </w:r>
    </w:p>
    <w:p w14:paraId="5CA23E6A" w14:textId="38BED182" w:rsidR="009C3A01" w:rsidRDefault="009C3A01" w:rsidP="009C3A01">
      <w:pPr>
        <w:pStyle w:val="EW"/>
        <w:spacing w:after="120"/>
        <w:ind w:left="284" w:firstLine="0"/>
      </w:pPr>
      <w:r w:rsidRPr="0061403A">
        <w:rPr>
          <w:b/>
        </w:rPr>
        <w:t>F1 interface</w:t>
      </w:r>
      <w:r>
        <w:t>:  The open interface between O-CU and O-DU defined by 3GPP TS 38.473.</w:t>
      </w:r>
    </w:p>
    <w:p w14:paraId="57415A53" w14:textId="77777777" w:rsidR="009C3A01" w:rsidRDefault="009C3A01" w:rsidP="009C3A01">
      <w:pPr>
        <w:pStyle w:val="EW"/>
        <w:spacing w:after="120"/>
        <w:ind w:left="284" w:firstLine="0"/>
      </w:pPr>
      <w:r w:rsidRPr="0061403A">
        <w:rPr>
          <w:b/>
        </w:rPr>
        <w:t>Frequency Band</w:t>
      </w:r>
      <w:r>
        <w:t xml:space="preserve">: A designated frequency range for the operation of the base station and the UE radios. 5G NR frequency bands are divided into two different frequency ranges: Frequency Range 1 (FR1) that mainly includes sub-6GHz frequency bands, some of which are bands traditionally used by previous standards but has been extended to cover potential new spectrum offerings from 410MHz to 7125MHz; Frequency Range 2 (FR2) that includes frequency bands from 24.25 GHz to 52.6 GHz. Bands in this millimeter wave range have shorter range but higher available bandwidth than bands in the FR1. </w:t>
      </w:r>
    </w:p>
    <w:p w14:paraId="0132F8A0" w14:textId="6C37B805" w:rsidR="009C3A01" w:rsidRDefault="009C3A01" w:rsidP="009C3A01">
      <w:pPr>
        <w:pStyle w:val="EW"/>
        <w:spacing w:after="120"/>
        <w:ind w:left="284" w:firstLine="0"/>
      </w:pPr>
      <w:r w:rsidRPr="0061403A">
        <w:rPr>
          <w:b/>
        </w:rPr>
        <w:t>Frequency Range</w:t>
      </w:r>
      <w:r>
        <w:t>: It refers to bandwidth defined by the frequency range within which the Base Station can be operated, defined by the band-pass filter of the BS; e.g., 3.4 – 3.8 GHz (400 MHz)</w:t>
      </w:r>
      <w:r w:rsidR="002C26B9">
        <w:t>.</w:t>
      </w:r>
    </w:p>
    <w:p w14:paraId="1B78B6C4" w14:textId="77777777" w:rsidR="009C3A01" w:rsidRDefault="009C3A01" w:rsidP="009C3A01">
      <w:pPr>
        <w:pStyle w:val="EW"/>
        <w:spacing w:after="120"/>
        <w:ind w:left="284" w:firstLine="0"/>
      </w:pPr>
      <w:r w:rsidRPr="0061403A">
        <w:rPr>
          <w:b/>
        </w:rPr>
        <w:t>Occupied Bandwidth (OBW)</w:t>
      </w:r>
      <w:r>
        <w:t>: It refers to the bandwidth occupied by the base station when operated, defined by the sum of the active bandwidths of the band allocation(s) operated. As defined by 3GPP TS 34.121 section 5.8, occupied bandwidth is the bandwidth containing 99% of the total integrated power of the transmitted spectrum, centered on the assigned channel frequency. The bandwidth between the 0.5% power frequency points is the occupied bandwidth.</w:t>
      </w:r>
    </w:p>
    <w:p w14:paraId="0108503B" w14:textId="77777777" w:rsidR="009C3A01" w:rsidRPr="0061403A" w:rsidRDefault="009C3A01" w:rsidP="009C3A01">
      <w:pPr>
        <w:pStyle w:val="EW"/>
        <w:spacing w:after="120"/>
        <w:ind w:left="284" w:firstLine="0"/>
      </w:pPr>
      <w:r w:rsidRPr="0061403A">
        <w:rPr>
          <w:b/>
        </w:rPr>
        <w:t>Instantaneous Bandwidth (IBW)</w:t>
      </w:r>
      <w:r>
        <w:t>: It refers to the bandwidth in which all frequency components can be simultaneously analyzed. It is defined by the frequency boundaries of the operating band(s).</w:t>
      </w:r>
    </w:p>
    <w:p w14:paraId="36FA89F0" w14:textId="77777777" w:rsidR="009C3A01" w:rsidRDefault="009C3A01" w:rsidP="009C3A01">
      <w:pPr>
        <w:pStyle w:val="EW"/>
        <w:spacing w:after="120"/>
        <w:ind w:left="284" w:firstLine="0"/>
      </w:pPr>
      <w:r w:rsidRPr="0061403A">
        <w:rPr>
          <w:b/>
        </w:rPr>
        <w:t>Fronthaul Gateway (FHGW)</w:t>
      </w:r>
      <w:r>
        <w:t>: A fronthaul gateway is a physical entity that is located between a distributed unit and one or more radio units where it distributes, aggregates, and/or converts fronthaul protocols between the distributed unit and multiple radio units.</w:t>
      </w:r>
    </w:p>
    <w:p w14:paraId="448A9B9C" w14:textId="77777777" w:rsidR="009C3A01" w:rsidRDefault="009C3A01" w:rsidP="009C3A01">
      <w:pPr>
        <w:pStyle w:val="EW"/>
        <w:spacing w:after="120"/>
        <w:ind w:left="284" w:firstLine="0"/>
      </w:pPr>
      <w:r w:rsidRPr="0061403A">
        <w:rPr>
          <w:b/>
        </w:rPr>
        <w:t>gNB</w:t>
      </w:r>
      <w:r>
        <w:t>:</w:t>
      </w:r>
      <w:r>
        <w:tab/>
        <w:t>A RAN node providing NR user plane and control plane protocol terminations towards the UE, and connected via the NG interface to the 5GC</w:t>
      </w:r>
    </w:p>
    <w:p w14:paraId="65B8D205" w14:textId="77777777" w:rsidR="009C3A01" w:rsidRPr="009C3A01" w:rsidRDefault="009C3A01" w:rsidP="009C3A01"/>
    <w:p w14:paraId="61766BC5" w14:textId="77777777" w:rsidR="001A4D49" w:rsidRDefault="001A4D49" w:rsidP="001A4D49">
      <w:pPr>
        <w:pStyle w:val="Heading2"/>
        <w:keepLines w:val="0"/>
        <w:widowControl w:val="0"/>
      </w:pPr>
      <w:bookmarkStart w:id="60" w:name="_Toc451533954"/>
      <w:bookmarkStart w:id="61" w:name="_Toc484178389"/>
      <w:bookmarkStart w:id="62" w:name="_Toc484178419"/>
      <w:bookmarkStart w:id="63" w:name="_Toc487532003"/>
      <w:bookmarkStart w:id="64" w:name="_Toc527987201"/>
      <w:bookmarkStart w:id="65" w:name="_Toc529802485"/>
      <w:bookmarkStart w:id="66" w:name="_Toc183161128"/>
      <w:r>
        <w:t>3.2</w:t>
      </w:r>
      <w:r>
        <w:tab/>
        <w:t>Symbols</w:t>
      </w:r>
      <w:bookmarkEnd w:id="60"/>
      <w:bookmarkEnd w:id="61"/>
      <w:bookmarkEnd w:id="62"/>
      <w:bookmarkEnd w:id="63"/>
      <w:bookmarkEnd w:id="64"/>
      <w:bookmarkEnd w:id="65"/>
      <w:bookmarkEnd w:id="66"/>
    </w:p>
    <w:p w14:paraId="53BA1784" w14:textId="2B2D486C" w:rsidR="002A297A" w:rsidRDefault="00F30286" w:rsidP="00F30286">
      <w:r w:rsidRPr="00F30286">
        <w:rPr>
          <w:rFonts w:hint="eastAsia"/>
        </w:rPr>
        <w:t>V</w:t>
      </w:r>
      <w:r w:rsidRPr="00F30286">
        <w:t>oid</w:t>
      </w:r>
    </w:p>
    <w:p w14:paraId="03402996" w14:textId="77777777" w:rsidR="007B7F6F" w:rsidRPr="00F30286" w:rsidRDefault="007B7F6F" w:rsidP="00F30286"/>
    <w:p w14:paraId="6C0C0EA9" w14:textId="77777777" w:rsidR="001A4D49" w:rsidRDefault="001A4D49" w:rsidP="001A4D49">
      <w:pPr>
        <w:pStyle w:val="Heading2"/>
      </w:pPr>
      <w:bookmarkStart w:id="67" w:name="_Toc451533955"/>
      <w:bookmarkStart w:id="68" w:name="_Toc484178390"/>
      <w:bookmarkStart w:id="69" w:name="_Toc484178420"/>
      <w:bookmarkStart w:id="70" w:name="_Toc487532004"/>
      <w:bookmarkStart w:id="71" w:name="_Toc527987202"/>
      <w:bookmarkStart w:id="72" w:name="_Toc529802486"/>
      <w:bookmarkStart w:id="73" w:name="_Toc183161129"/>
      <w:r>
        <w:t>3.3</w:t>
      </w:r>
      <w:r>
        <w:tab/>
        <w:t>Abbreviations</w:t>
      </w:r>
      <w:bookmarkEnd w:id="67"/>
      <w:bookmarkEnd w:id="68"/>
      <w:bookmarkEnd w:id="69"/>
      <w:bookmarkEnd w:id="70"/>
      <w:bookmarkEnd w:id="71"/>
      <w:bookmarkEnd w:id="72"/>
      <w:bookmarkEnd w:id="73"/>
    </w:p>
    <w:p w14:paraId="259B5C30" w14:textId="3D304429" w:rsidR="001A4D49" w:rsidRDefault="001A4D49" w:rsidP="001A4D49">
      <w:r>
        <w:t xml:space="preserve">For the purposes of the present document, the abbreviations [given in </w:t>
      </w:r>
      <w:r w:rsidR="00F15477">
        <w:t>[i</w:t>
      </w:r>
      <w:r w:rsidR="00EE1889">
        <w:t>.</w:t>
      </w:r>
      <w:r w:rsidR="00F15477">
        <w:t>1]</w:t>
      </w:r>
      <w:r>
        <w:t xml:space="preserve"> and the following] apply:</w:t>
      </w:r>
    </w:p>
    <w:p w14:paraId="58B46827" w14:textId="77777777" w:rsidR="00C67BB0" w:rsidRDefault="00C67BB0" w:rsidP="00C67BB0">
      <w:pPr>
        <w:pStyle w:val="EW"/>
      </w:pPr>
      <w:r>
        <w:t>ACLR</w:t>
      </w:r>
      <w:r>
        <w:tab/>
        <w:t>Adjacent Channel Leakage Ratio</w:t>
      </w:r>
    </w:p>
    <w:p w14:paraId="1C0C9848" w14:textId="77777777" w:rsidR="00C67BB0" w:rsidRDefault="00C67BB0" w:rsidP="00C67BB0">
      <w:pPr>
        <w:pStyle w:val="EW"/>
      </w:pPr>
      <w:r>
        <w:t>ACS</w:t>
      </w:r>
      <w:r>
        <w:tab/>
        <w:t>Adjacent Channel Selectivity</w:t>
      </w:r>
    </w:p>
    <w:p w14:paraId="2A3ABC27" w14:textId="77777777" w:rsidR="00C67BB0" w:rsidRDefault="00C67BB0" w:rsidP="00C67BB0">
      <w:pPr>
        <w:pStyle w:val="EW"/>
      </w:pPr>
      <w:r>
        <w:t>EVM</w:t>
      </w:r>
      <w:r>
        <w:tab/>
        <w:t>Error Vector Magnitude</w:t>
      </w:r>
    </w:p>
    <w:p w14:paraId="2A50EE46" w14:textId="77777777" w:rsidR="00C67BB0" w:rsidRDefault="00C67BB0" w:rsidP="00C67BB0">
      <w:pPr>
        <w:pStyle w:val="EW"/>
      </w:pPr>
      <w:r>
        <w:t>FHGW</w:t>
      </w:r>
      <w:r>
        <w:tab/>
        <w:t>Fronthaul Gateway</w:t>
      </w:r>
    </w:p>
    <w:p w14:paraId="7DD1BF8E" w14:textId="77777777" w:rsidR="00C67BB0" w:rsidRDefault="00C67BB0" w:rsidP="00C67BB0">
      <w:pPr>
        <w:pStyle w:val="EW"/>
      </w:pPr>
      <w:r>
        <w:t>GNSS</w:t>
      </w:r>
      <w:r>
        <w:tab/>
        <w:t>Global Navigation Satellite System</w:t>
      </w:r>
    </w:p>
    <w:p w14:paraId="72AE9967" w14:textId="77777777" w:rsidR="00C67BB0" w:rsidRDefault="00C67BB0" w:rsidP="00C67BB0">
      <w:pPr>
        <w:pStyle w:val="EW"/>
      </w:pPr>
      <w:r>
        <w:t>GPS</w:t>
      </w:r>
      <w:r>
        <w:tab/>
        <w:t>Global Positioning System</w:t>
      </w:r>
    </w:p>
    <w:p w14:paraId="2F3FF722" w14:textId="34E04F19" w:rsidR="00C67BB0" w:rsidRDefault="00C67BB0" w:rsidP="00C67BB0">
      <w:pPr>
        <w:pStyle w:val="EW"/>
      </w:pPr>
      <w:r>
        <w:t>ICS</w:t>
      </w:r>
      <w:r>
        <w:tab/>
        <w:t>In-channel Selectivity</w:t>
      </w:r>
    </w:p>
    <w:p w14:paraId="43F8B0CA" w14:textId="77777777" w:rsidR="00C67BB0" w:rsidRDefault="00C67BB0" w:rsidP="00C67BB0">
      <w:pPr>
        <w:pStyle w:val="EW"/>
      </w:pPr>
      <w:r>
        <w:t>IEEE</w:t>
      </w:r>
      <w:r>
        <w:tab/>
        <w:t>Institute of Electrical and Electronics Engineers</w:t>
      </w:r>
    </w:p>
    <w:p w14:paraId="36A2FC44" w14:textId="77777777" w:rsidR="00C67BB0" w:rsidRDefault="00C67BB0" w:rsidP="00C67BB0">
      <w:pPr>
        <w:pStyle w:val="EW"/>
      </w:pPr>
      <w:r>
        <w:t>NR</w:t>
      </w:r>
      <w:r>
        <w:tab/>
        <w:t>New Radio</w:t>
      </w:r>
    </w:p>
    <w:p w14:paraId="25B4901A" w14:textId="77777777" w:rsidR="00C67BB0" w:rsidRDefault="00C67BB0" w:rsidP="00C67BB0">
      <w:pPr>
        <w:pStyle w:val="EW"/>
      </w:pPr>
      <w:r>
        <w:t>O-CU</w:t>
      </w:r>
      <w:r>
        <w:tab/>
        <w:t>O-RAN Centralized Unit as defined by O-RAN</w:t>
      </w:r>
    </w:p>
    <w:p w14:paraId="1B08EF4B" w14:textId="77777777" w:rsidR="00C67BB0" w:rsidRDefault="00C67BB0" w:rsidP="00C67BB0">
      <w:pPr>
        <w:pStyle w:val="EW"/>
      </w:pPr>
      <w:r>
        <w:t>O-DU</w:t>
      </w:r>
      <w:r>
        <w:tab/>
        <w:t>O-RAN Distributed Unit as defined by O-RAN</w:t>
      </w:r>
    </w:p>
    <w:p w14:paraId="40D0CC6A" w14:textId="77777777" w:rsidR="00C67BB0" w:rsidRDefault="00C67BB0" w:rsidP="00C67BB0">
      <w:pPr>
        <w:pStyle w:val="EW"/>
      </w:pPr>
      <w:r>
        <w:t>O-RU</w:t>
      </w:r>
      <w:r>
        <w:tab/>
        <w:t>O-RAN Radio Unit as defined by O-RAN</w:t>
      </w:r>
    </w:p>
    <w:p w14:paraId="253ED2E1" w14:textId="77777777" w:rsidR="00C67BB0" w:rsidRDefault="00C67BB0" w:rsidP="00C67BB0">
      <w:pPr>
        <w:pStyle w:val="EW"/>
      </w:pPr>
      <w:r>
        <w:lastRenderedPageBreak/>
        <w:t>PPS</w:t>
      </w:r>
      <w:r>
        <w:tab/>
        <w:t>Pulse per Second</w:t>
      </w:r>
    </w:p>
    <w:p w14:paraId="762CC971" w14:textId="77777777" w:rsidR="00C67BB0" w:rsidRDefault="00C67BB0" w:rsidP="00C67BB0">
      <w:pPr>
        <w:pStyle w:val="EW"/>
      </w:pPr>
      <w:r>
        <w:t>QAM</w:t>
      </w:r>
      <w:r>
        <w:tab/>
        <w:t>Quadrature Amplitude Modulation</w:t>
      </w:r>
    </w:p>
    <w:p w14:paraId="2F38EDBC" w14:textId="77777777" w:rsidR="00C67BB0" w:rsidRDefault="00C67BB0" w:rsidP="00C67BB0">
      <w:pPr>
        <w:pStyle w:val="EW"/>
      </w:pPr>
      <w:r>
        <w:t>RF</w:t>
      </w:r>
      <w:r>
        <w:tab/>
        <w:t>Radio Frequency</w:t>
      </w:r>
    </w:p>
    <w:p w14:paraId="36051E8A" w14:textId="77777777" w:rsidR="00C67BB0" w:rsidRDefault="00C67BB0" w:rsidP="00C67BB0">
      <w:pPr>
        <w:pStyle w:val="EW"/>
      </w:pPr>
      <w:r>
        <w:t>RX</w:t>
      </w:r>
      <w:r>
        <w:tab/>
        <w:t>Receiver</w:t>
      </w:r>
    </w:p>
    <w:p w14:paraId="3053CAC4" w14:textId="7D71546B" w:rsidR="00C67BB0" w:rsidRPr="00EF7CDE" w:rsidRDefault="00C67BB0" w:rsidP="00C67BB0">
      <w:pPr>
        <w:pStyle w:val="EW"/>
      </w:pPr>
      <w:r>
        <w:t>TX</w:t>
      </w:r>
      <w:r>
        <w:tab/>
        <w:t>Transmitter</w:t>
      </w:r>
    </w:p>
    <w:p w14:paraId="29F90407" w14:textId="77777777" w:rsidR="001B05C1" w:rsidRDefault="001B05C1" w:rsidP="001B05C1">
      <w:pPr>
        <w:pStyle w:val="Guidance"/>
        <w:rPr>
          <w:sz w:val="20"/>
          <w:szCs w:val="18"/>
        </w:rPr>
      </w:pPr>
    </w:p>
    <w:p w14:paraId="44BB6093" w14:textId="2B2B7BED" w:rsidR="001A4D49" w:rsidRDefault="001A4D49" w:rsidP="00A205F4">
      <w:pPr>
        <w:pStyle w:val="Heading1"/>
      </w:pPr>
      <w:bookmarkStart w:id="74" w:name="_Toc451533956"/>
      <w:bookmarkStart w:id="75" w:name="_Toc484178391"/>
      <w:bookmarkStart w:id="76" w:name="_Toc484178421"/>
      <w:bookmarkStart w:id="77" w:name="_Toc487532005"/>
      <w:bookmarkStart w:id="78" w:name="_Toc527987203"/>
      <w:bookmarkStart w:id="79" w:name="_Toc529802487"/>
      <w:bookmarkStart w:id="80" w:name="_Toc183161130"/>
      <w:r>
        <w:t>4</w:t>
      </w:r>
      <w:r>
        <w:tab/>
      </w:r>
      <w:bookmarkEnd w:id="74"/>
      <w:bookmarkEnd w:id="75"/>
      <w:bookmarkEnd w:id="76"/>
      <w:bookmarkEnd w:id="77"/>
      <w:bookmarkEnd w:id="78"/>
      <w:bookmarkEnd w:id="79"/>
      <w:r w:rsidR="00D42A60" w:rsidRPr="00D42A60">
        <w:t>Test methodology and configuration</w:t>
      </w:r>
      <w:bookmarkEnd w:id="80"/>
    </w:p>
    <w:p w14:paraId="6374BF4B" w14:textId="03694CFC" w:rsidR="001A4D49" w:rsidRDefault="001A4D49" w:rsidP="00A205F4">
      <w:pPr>
        <w:pStyle w:val="Heading2"/>
      </w:pPr>
      <w:bookmarkStart w:id="81" w:name="_Toc451533957"/>
      <w:bookmarkStart w:id="82" w:name="_Toc484178392"/>
      <w:bookmarkStart w:id="83" w:name="_Toc484178422"/>
      <w:bookmarkStart w:id="84" w:name="_Toc487532006"/>
      <w:bookmarkStart w:id="85" w:name="_Toc527987204"/>
      <w:bookmarkStart w:id="86" w:name="_Toc529802488"/>
      <w:bookmarkStart w:id="87" w:name="_Toc183161131"/>
      <w:r>
        <w:t>4.1</w:t>
      </w:r>
      <w:r>
        <w:tab/>
      </w:r>
      <w:bookmarkEnd w:id="81"/>
      <w:bookmarkEnd w:id="82"/>
      <w:bookmarkEnd w:id="83"/>
      <w:bookmarkEnd w:id="84"/>
      <w:bookmarkEnd w:id="85"/>
      <w:bookmarkEnd w:id="86"/>
      <w:r w:rsidR="00E40D58" w:rsidRPr="00E40D58">
        <w:t>Hardware architecture</w:t>
      </w:r>
      <w:bookmarkEnd w:id="87"/>
    </w:p>
    <w:p w14:paraId="5160C0CF" w14:textId="7DECCFFD" w:rsidR="009874F7" w:rsidRPr="009874F7" w:rsidRDefault="009874F7" w:rsidP="009874F7">
      <w:r w:rsidRPr="009874F7">
        <w:rPr>
          <w:rFonts w:hint="eastAsia"/>
        </w:rPr>
        <w:t>Indoor picocell based on Opt</w:t>
      </w:r>
      <w:r w:rsidR="00BB6BFA">
        <w:t>ion 7-2x and Option 8</w:t>
      </w:r>
      <w:r w:rsidRPr="009874F7">
        <w:rPr>
          <w:rFonts w:hint="eastAsia"/>
        </w:rPr>
        <w:t xml:space="preserve"> consists of O-</w:t>
      </w:r>
      <w:r>
        <w:rPr>
          <w:rFonts w:hint="eastAsia"/>
        </w:rPr>
        <w:t>RU</w:t>
      </w:r>
      <w:r w:rsidRPr="009874F7">
        <w:rPr>
          <w:rFonts w:hint="eastAsia"/>
        </w:rPr>
        <w:t>, O-DU, and FHGW.</w:t>
      </w:r>
    </w:p>
    <w:p w14:paraId="07D1AE54" w14:textId="5B48B58C" w:rsidR="009874F7" w:rsidRDefault="00E86AC6" w:rsidP="009874F7">
      <w:pPr>
        <w:pStyle w:val="BodyTextFirstIndent"/>
        <w:keepNext/>
        <w:ind w:firstLineChars="0" w:firstLine="0"/>
        <w:jc w:val="center"/>
      </w:pPr>
      <w:r>
        <w:rPr>
          <w:noProof/>
        </w:rPr>
        <w:object w:dxaOrig="9074" w:dyaOrig="5189" w14:anchorId="39AE5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374.4pt;height:3in;mso-width-percent:0;mso-height-percent:0;mso-width-percent:0;mso-height-percent:0" o:ole="">
            <v:imagedata r:id="rId10" o:title=""/>
          </v:shape>
          <o:OLEObject Type="Embed" ProgID="Visio.Drawing.11" ShapeID="_x0000_i1042" DrawAspect="Content" ObjectID="_1794107610" r:id="rId11"/>
        </w:object>
      </w:r>
    </w:p>
    <w:p w14:paraId="513F9C3D" w14:textId="0EB6FEB3" w:rsidR="00B12AAF" w:rsidRPr="006017CB" w:rsidRDefault="00B12AAF" w:rsidP="00B12AAF">
      <w:pPr>
        <w:pStyle w:val="TF"/>
      </w:pPr>
      <w:bookmarkStart w:id="88" w:name="_Toc183161158"/>
      <w:r>
        <w:t xml:space="preserve">Figure </w:t>
      </w:r>
      <w:r>
        <w:rPr>
          <w:noProof/>
        </w:rPr>
        <w:t>4.1-</w:t>
      </w:r>
      <w:r>
        <w:rPr>
          <w:noProof/>
        </w:rPr>
        <w:fldChar w:fldCharType="begin"/>
      </w:r>
      <w:r>
        <w:rPr>
          <w:noProof/>
        </w:rPr>
        <w:instrText xml:space="preserve"> SEQ  fig \* MERGEFORMAT </w:instrText>
      </w:r>
      <w:r>
        <w:rPr>
          <w:noProof/>
        </w:rPr>
        <w:fldChar w:fldCharType="separate"/>
      </w:r>
      <w:r>
        <w:rPr>
          <w:noProof/>
        </w:rPr>
        <w:t>1</w:t>
      </w:r>
      <w:r>
        <w:rPr>
          <w:noProof/>
        </w:rPr>
        <w:fldChar w:fldCharType="end"/>
      </w:r>
      <w:r>
        <w:t xml:space="preserve">: </w:t>
      </w:r>
      <w:r w:rsidRPr="00B12AAF">
        <w:t xml:space="preserve">Indoor </w:t>
      </w:r>
      <w:proofErr w:type="spellStart"/>
      <w:r w:rsidRPr="00B12AAF">
        <w:t>pico</w:t>
      </w:r>
      <w:proofErr w:type="spellEnd"/>
      <w:r w:rsidRPr="00B12AAF">
        <w:t xml:space="preserve"> cell based on Opt</w:t>
      </w:r>
      <w:r w:rsidR="00775DD8">
        <w:t>ion</w:t>
      </w:r>
      <w:r w:rsidR="007B7C60">
        <w:t xml:space="preserve"> 7-2x</w:t>
      </w:r>
      <w:r w:rsidRPr="00B12AAF">
        <w:rPr>
          <w:rFonts w:ascii="Microsoft YaHei" w:eastAsia="Microsoft YaHei" w:hAnsi="Microsoft YaHei" w:cs="Microsoft YaHei" w:hint="eastAsia"/>
        </w:rPr>
        <w:t>（</w:t>
      </w:r>
      <w:r w:rsidRPr="00B12AAF">
        <w:t>O-RU utilizing optical fiber with integrated power cable</w:t>
      </w:r>
      <w:r w:rsidRPr="00B12AAF">
        <w:rPr>
          <w:rFonts w:ascii="Microsoft YaHei" w:eastAsia="Microsoft YaHei" w:hAnsi="Microsoft YaHei" w:cs="Microsoft YaHei" w:hint="eastAsia"/>
        </w:rPr>
        <w:t>）</w:t>
      </w:r>
      <w:bookmarkEnd w:id="88"/>
    </w:p>
    <w:p w14:paraId="76672F6B" w14:textId="77777777" w:rsidR="009874F7" w:rsidRDefault="009874F7" w:rsidP="009874F7">
      <w:pPr>
        <w:pStyle w:val="1"/>
        <w:ind w:firstLine="444"/>
        <w:jc w:val="center"/>
        <w:rPr>
          <w:rFonts w:ascii="SimHei" w:eastAsia="SimHei" w:hAnsi="SimHei"/>
          <w:lang w:eastAsia="zh-CN"/>
        </w:rPr>
      </w:pPr>
    </w:p>
    <w:p w14:paraId="6F931028" w14:textId="184184A1" w:rsidR="009874F7" w:rsidRDefault="00E86AC6" w:rsidP="009874F7">
      <w:pPr>
        <w:pStyle w:val="BodyTextFirstIndent"/>
        <w:keepNext/>
        <w:ind w:firstLineChars="0" w:firstLine="0"/>
        <w:jc w:val="center"/>
      </w:pPr>
      <w:r>
        <w:rPr>
          <w:noProof/>
        </w:rPr>
        <w:object w:dxaOrig="8471" w:dyaOrig="4851" w14:anchorId="5D0D7325">
          <v:shape id="_x0000_i1041" type="#_x0000_t75" alt="" style="width:367.75pt;height:208.8pt;mso-width-percent:0;mso-height-percent:0;mso-width-percent:0;mso-height-percent:0" o:ole="">
            <v:imagedata r:id="rId12" o:title=""/>
          </v:shape>
          <o:OLEObject Type="Embed" ProgID="Visio.Drawing.11" ShapeID="_x0000_i1041" DrawAspect="Content" ObjectID="_1794107611" r:id="rId13"/>
        </w:object>
      </w:r>
    </w:p>
    <w:p w14:paraId="5EC4D7C5" w14:textId="303A2822" w:rsidR="00B12AAF" w:rsidRPr="006017CB" w:rsidRDefault="00B12AAF" w:rsidP="00B12AAF">
      <w:pPr>
        <w:pStyle w:val="TF"/>
      </w:pPr>
      <w:bookmarkStart w:id="89" w:name="_Toc183161159"/>
      <w:r>
        <w:t xml:space="preserve">Figure </w:t>
      </w:r>
      <w:r>
        <w:rPr>
          <w:noProof/>
        </w:rPr>
        <w:t>4.1-</w:t>
      </w:r>
      <w:r>
        <w:rPr>
          <w:noProof/>
        </w:rPr>
        <w:fldChar w:fldCharType="begin"/>
      </w:r>
      <w:r>
        <w:rPr>
          <w:noProof/>
        </w:rPr>
        <w:instrText xml:space="preserve"> SEQ  fig \* MERGEFORMAT </w:instrText>
      </w:r>
      <w:r>
        <w:rPr>
          <w:noProof/>
        </w:rPr>
        <w:fldChar w:fldCharType="separate"/>
      </w:r>
      <w:r>
        <w:rPr>
          <w:noProof/>
        </w:rPr>
        <w:t>2</w:t>
      </w:r>
      <w:r>
        <w:rPr>
          <w:noProof/>
        </w:rPr>
        <w:fldChar w:fldCharType="end"/>
      </w:r>
      <w:r>
        <w:t>:</w:t>
      </w:r>
      <w:r w:rsidRPr="00B12AAF">
        <w:t xml:space="preserve"> Indoor </w:t>
      </w:r>
      <w:proofErr w:type="spellStart"/>
      <w:r w:rsidRPr="00B12AAF">
        <w:t>pico</w:t>
      </w:r>
      <w:proofErr w:type="spellEnd"/>
      <w:r w:rsidRPr="00B12AAF">
        <w:t xml:space="preserve"> cell based on Opt</w:t>
      </w:r>
      <w:r w:rsidR="00775DD8">
        <w:t>ion 8</w:t>
      </w:r>
      <w:r w:rsidRPr="00B12AAF">
        <w:rPr>
          <w:rFonts w:ascii="Microsoft YaHei" w:eastAsia="Microsoft YaHei" w:hAnsi="Microsoft YaHei" w:cs="Microsoft YaHei" w:hint="eastAsia"/>
        </w:rPr>
        <w:t>（</w:t>
      </w:r>
      <w:r w:rsidRPr="00B12AAF">
        <w:t>O-RU utilizing CAT-6A cable</w:t>
      </w:r>
      <w:r w:rsidRPr="00B12AAF">
        <w:rPr>
          <w:rFonts w:ascii="Microsoft YaHei" w:eastAsia="Microsoft YaHei" w:hAnsi="Microsoft YaHei" w:cs="Microsoft YaHei" w:hint="eastAsia"/>
        </w:rPr>
        <w:t>）</w:t>
      </w:r>
      <w:bookmarkEnd w:id="89"/>
    </w:p>
    <w:p w14:paraId="6C4BCCED" w14:textId="115C1660" w:rsidR="00253024" w:rsidRDefault="00253024" w:rsidP="00253024">
      <w:pPr>
        <w:rPr>
          <w:lang w:val="en-GB"/>
        </w:rPr>
      </w:pPr>
    </w:p>
    <w:p w14:paraId="04B2CC3F" w14:textId="39C2C31E" w:rsidR="00253024" w:rsidRDefault="00253024" w:rsidP="00253024">
      <w:pPr>
        <w:pStyle w:val="Heading2"/>
      </w:pPr>
      <w:bookmarkStart w:id="90" w:name="_Toc183161132"/>
      <w:r>
        <w:t>4.2</w:t>
      </w:r>
      <w:r>
        <w:tab/>
      </w:r>
      <w:bookmarkStart w:id="91" w:name="_Toc138178537"/>
      <w:r>
        <w:t>Test equipment and tools</w:t>
      </w:r>
      <w:bookmarkEnd w:id="90"/>
      <w:bookmarkEnd w:id="91"/>
    </w:p>
    <w:p w14:paraId="5793AEAF" w14:textId="0EBE82B9" w:rsidR="006C26AA" w:rsidRDefault="00A05179" w:rsidP="006C26AA">
      <w:r>
        <w:t>Table 4.2-1 listed the m</w:t>
      </w:r>
      <w:r w:rsidR="00887008">
        <w:t>ain</w:t>
      </w:r>
      <w:r w:rsidR="006C26AA" w:rsidRPr="006C26AA">
        <w:rPr>
          <w:rFonts w:hint="eastAsia"/>
        </w:rPr>
        <w:t xml:space="preserve"> test tools</w:t>
      </w:r>
      <w:r>
        <w:t>.</w:t>
      </w:r>
    </w:p>
    <w:p w14:paraId="1B65CD99" w14:textId="5F80D414" w:rsidR="006C26AA" w:rsidRPr="00563934" w:rsidRDefault="006C26AA" w:rsidP="006C26AA">
      <w:pPr>
        <w:pStyle w:val="TH"/>
      </w:pPr>
      <w:bookmarkStart w:id="92" w:name="_Toc183161160"/>
      <w:r>
        <w:t>Table 4.2-</w:t>
      </w:r>
      <w:fldSimple w:instr=" SEQ tab \* MERGEFORMAT ">
        <w:r w:rsidR="001D60AF">
          <w:rPr>
            <w:noProof/>
          </w:rPr>
          <w:t>1</w:t>
        </w:r>
      </w:fldSimple>
      <w:r>
        <w:t>:</w:t>
      </w:r>
      <w:r w:rsidRPr="006C26AA">
        <w:rPr>
          <w:rFonts w:hint="eastAsia"/>
        </w:rPr>
        <w:t xml:space="preserve"> </w:t>
      </w:r>
      <w:r>
        <w:t>T</w:t>
      </w:r>
      <w:r w:rsidRPr="006C26AA">
        <w:rPr>
          <w:rFonts w:hint="eastAsia"/>
        </w:rPr>
        <w:t xml:space="preserve">est </w:t>
      </w:r>
      <w:r>
        <w:t>T</w:t>
      </w:r>
      <w:r w:rsidRPr="006C26AA">
        <w:rPr>
          <w:rFonts w:hint="eastAsia"/>
        </w:rPr>
        <w:t>ools</w:t>
      </w:r>
      <w:bookmarkEnd w:id="92"/>
    </w:p>
    <w:tbl>
      <w:tblPr>
        <w:tblW w:w="101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615"/>
        <w:gridCol w:w="2728"/>
        <w:gridCol w:w="4846"/>
      </w:tblGrid>
      <w:tr w:rsidR="006C26AA" w:rsidRPr="00187155" w14:paraId="3A76A36D" w14:textId="77777777" w:rsidTr="004E30CD">
        <w:trPr>
          <w:trHeight w:val="416"/>
          <w:tblHeader/>
        </w:trPr>
        <w:tc>
          <w:tcPr>
            <w:tcW w:w="2615" w:type="dxa"/>
            <w:tcBorders>
              <w:top w:val="outset" w:sz="6" w:space="0" w:color="auto"/>
              <w:left w:val="outset" w:sz="6" w:space="0" w:color="auto"/>
              <w:bottom w:val="outset" w:sz="6" w:space="0" w:color="auto"/>
              <w:right w:val="outset" w:sz="6" w:space="0" w:color="auto"/>
            </w:tcBorders>
            <w:vAlign w:val="center"/>
          </w:tcPr>
          <w:p w14:paraId="621FB274" w14:textId="77777777" w:rsidR="006C26AA" w:rsidRPr="00187155" w:rsidRDefault="006C26AA" w:rsidP="004E30CD">
            <w:pPr>
              <w:pStyle w:val="NormalIndent"/>
              <w:ind w:firstLine="0"/>
              <w:jc w:val="center"/>
              <w:rPr>
                <w:rFonts w:ascii="Arial" w:hAnsi="Arial"/>
                <w:b/>
                <w:kern w:val="0"/>
                <w:sz w:val="18"/>
                <w:szCs w:val="22"/>
              </w:rPr>
            </w:pPr>
            <w:r w:rsidRPr="00187155">
              <w:rPr>
                <w:rFonts w:ascii="Arial" w:hAnsi="Arial"/>
                <w:b/>
                <w:kern w:val="0"/>
                <w:sz w:val="18"/>
                <w:szCs w:val="22"/>
              </w:rPr>
              <w:t>Item</w:t>
            </w:r>
          </w:p>
        </w:tc>
        <w:tc>
          <w:tcPr>
            <w:tcW w:w="2728" w:type="dxa"/>
            <w:tcBorders>
              <w:top w:val="outset" w:sz="6" w:space="0" w:color="auto"/>
              <w:left w:val="single" w:sz="4" w:space="0" w:color="auto"/>
              <w:bottom w:val="outset" w:sz="6" w:space="0" w:color="auto"/>
              <w:right w:val="outset" w:sz="6" w:space="0" w:color="auto"/>
            </w:tcBorders>
            <w:vAlign w:val="center"/>
          </w:tcPr>
          <w:p w14:paraId="750DF569" w14:textId="77777777" w:rsidR="006C26AA" w:rsidRPr="00187155" w:rsidRDefault="006C26AA" w:rsidP="004E30CD">
            <w:pPr>
              <w:pStyle w:val="NormalIndent"/>
              <w:ind w:firstLine="0"/>
              <w:jc w:val="center"/>
              <w:rPr>
                <w:rFonts w:ascii="Arial" w:hAnsi="Arial"/>
                <w:b/>
                <w:kern w:val="0"/>
                <w:sz w:val="18"/>
                <w:szCs w:val="22"/>
              </w:rPr>
            </w:pPr>
            <w:r w:rsidRPr="00187155">
              <w:rPr>
                <w:rFonts w:ascii="Arial" w:hAnsi="Arial"/>
                <w:b/>
                <w:kern w:val="0"/>
                <w:sz w:val="18"/>
                <w:szCs w:val="22"/>
              </w:rPr>
              <w:t>Functions</w:t>
            </w:r>
          </w:p>
        </w:tc>
        <w:tc>
          <w:tcPr>
            <w:tcW w:w="4846" w:type="dxa"/>
            <w:tcBorders>
              <w:top w:val="outset" w:sz="6" w:space="0" w:color="auto"/>
              <w:left w:val="single" w:sz="4" w:space="0" w:color="auto"/>
              <w:bottom w:val="outset" w:sz="6" w:space="0" w:color="auto"/>
              <w:right w:val="outset" w:sz="6" w:space="0" w:color="auto"/>
            </w:tcBorders>
            <w:vAlign w:val="center"/>
          </w:tcPr>
          <w:p w14:paraId="338CC537" w14:textId="77777777" w:rsidR="006C26AA" w:rsidRPr="00187155" w:rsidRDefault="006C26AA" w:rsidP="004E30CD">
            <w:pPr>
              <w:pStyle w:val="NormalIndent"/>
              <w:ind w:firstLine="0"/>
              <w:jc w:val="center"/>
              <w:rPr>
                <w:rFonts w:ascii="Arial" w:hAnsi="Arial"/>
                <w:b/>
                <w:kern w:val="0"/>
                <w:sz w:val="18"/>
                <w:szCs w:val="22"/>
              </w:rPr>
            </w:pPr>
            <w:r w:rsidRPr="00187155">
              <w:rPr>
                <w:rFonts w:ascii="Arial" w:hAnsi="Arial"/>
                <w:b/>
                <w:kern w:val="0"/>
                <w:sz w:val="18"/>
                <w:szCs w:val="22"/>
              </w:rPr>
              <w:t>Basic configurations</w:t>
            </w:r>
          </w:p>
        </w:tc>
      </w:tr>
      <w:tr w:rsidR="006C26AA" w:rsidRPr="00187155" w14:paraId="4370100C" w14:textId="77777777" w:rsidTr="004E30CD">
        <w:trPr>
          <w:trHeight w:val="315"/>
        </w:trPr>
        <w:tc>
          <w:tcPr>
            <w:tcW w:w="2615" w:type="dxa"/>
            <w:tcBorders>
              <w:top w:val="outset" w:sz="6" w:space="0" w:color="auto"/>
              <w:left w:val="outset" w:sz="6" w:space="0" w:color="auto"/>
              <w:bottom w:val="outset" w:sz="6" w:space="0" w:color="auto"/>
              <w:right w:val="outset" w:sz="6" w:space="0" w:color="auto"/>
            </w:tcBorders>
            <w:vAlign w:val="center"/>
          </w:tcPr>
          <w:p w14:paraId="74685B45"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Oscilloscope</w:t>
            </w:r>
          </w:p>
        </w:tc>
        <w:tc>
          <w:tcPr>
            <w:tcW w:w="2728" w:type="dxa"/>
            <w:tcBorders>
              <w:top w:val="outset" w:sz="6" w:space="0" w:color="auto"/>
              <w:left w:val="single" w:sz="4" w:space="0" w:color="auto"/>
              <w:right w:val="outset" w:sz="6" w:space="0" w:color="auto"/>
            </w:tcBorders>
            <w:shd w:val="clear" w:color="auto" w:fill="auto"/>
            <w:vAlign w:val="center"/>
          </w:tcPr>
          <w:p w14:paraId="62825BA1"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Measure clock synchronization accuracy</w:t>
            </w:r>
          </w:p>
        </w:tc>
        <w:tc>
          <w:tcPr>
            <w:tcW w:w="4846" w:type="dxa"/>
            <w:tcBorders>
              <w:top w:val="outset" w:sz="6" w:space="0" w:color="auto"/>
              <w:left w:val="single" w:sz="4" w:space="0" w:color="auto"/>
              <w:right w:val="outset" w:sz="6" w:space="0" w:color="auto"/>
            </w:tcBorders>
            <w:shd w:val="clear" w:color="auto" w:fill="auto"/>
            <w:vAlign w:val="center"/>
          </w:tcPr>
          <w:p w14:paraId="3E02092E" w14:textId="77777777" w:rsidR="006C26AA" w:rsidRPr="00187155" w:rsidRDefault="006C26AA" w:rsidP="004E30CD">
            <w:pPr>
              <w:pStyle w:val="QB0"/>
              <w:ind w:firstLineChars="0" w:firstLine="0"/>
              <w:jc w:val="center"/>
              <w:rPr>
                <w:rFonts w:ascii="Arial" w:eastAsiaTheme="minorHAnsi" w:hAnsi="Arial" w:cstheme="minorBidi"/>
                <w:sz w:val="18"/>
                <w:szCs w:val="22"/>
                <w:lang w:eastAsia="en-US"/>
              </w:rPr>
            </w:pPr>
            <w:r w:rsidRPr="00187155">
              <w:rPr>
                <w:rFonts w:ascii="Arial" w:eastAsiaTheme="minorHAnsi" w:hAnsi="Arial" w:cstheme="minorBidi"/>
                <w:sz w:val="18"/>
                <w:szCs w:val="22"/>
                <w:lang w:eastAsia="en-US"/>
              </w:rPr>
              <w:t>Bandwidth: ≥300MHz</w:t>
            </w:r>
          </w:p>
          <w:p w14:paraId="6F26ED72"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Sampling rate: ≥2.5GS/s</w:t>
            </w:r>
          </w:p>
        </w:tc>
      </w:tr>
      <w:tr w:rsidR="006C26AA" w:rsidRPr="00187155" w14:paraId="4CDCD533" w14:textId="77777777" w:rsidTr="004E30CD">
        <w:tc>
          <w:tcPr>
            <w:tcW w:w="2615" w:type="dxa"/>
            <w:tcBorders>
              <w:top w:val="outset" w:sz="6" w:space="0" w:color="auto"/>
              <w:left w:val="outset" w:sz="6" w:space="0" w:color="auto"/>
              <w:bottom w:val="outset" w:sz="6" w:space="0" w:color="auto"/>
              <w:right w:val="outset" w:sz="6" w:space="0" w:color="auto"/>
            </w:tcBorders>
            <w:vAlign w:val="center"/>
          </w:tcPr>
          <w:p w14:paraId="1F7D5AD2" w14:textId="6A71F53E" w:rsidR="006C26AA" w:rsidRPr="00187155" w:rsidRDefault="00502EEB" w:rsidP="004E30CD">
            <w:pPr>
              <w:pStyle w:val="NormalIndent"/>
              <w:ind w:firstLine="0"/>
              <w:jc w:val="center"/>
              <w:rPr>
                <w:rFonts w:ascii="Arial" w:hAnsi="Arial"/>
                <w:kern w:val="0"/>
                <w:sz w:val="18"/>
                <w:szCs w:val="22"/>
              </w:rPr>
            </w:pPr>
            <w:r>
              <w:rPr>
                <w:rFonts w:ascii="Arial" w:hAnsi="Arial"/>
                <w:kern w:val="0"/>
                <w:sz w:val="18"/>
                <w:szCs w:val="22"/>
              </w:rPr>
              <w:t>V</w:t>
            </w:r>
            <w:r w:rsidRPr="00502EEB">
              <w:rPr>
                <w:rFonts w:ascii="Arial" w:hAnsi="Arial"/>
                <w:kern w:val="0"/>
                <w:sz w:val="18"/>
                <w:szCs w:val="22"/>
              </w:rPr>
              <w:t>ector signal generator</w:t>
            </w:r>
          </w:p>
        </w:tc>
        <w:tc>
          <w:tcPr>
            <w:tcW w:w="2728" w:type="dxa"/>
            <w:tcBorders>
              <w:top w:val="outset" w:sz="6" w:space="0" w:color="auto"/>
              <w:left w:val="single" w:sz="4" w:space="0" w:color="auto"/>
              <w:bottom w:val="outset" w:sz="6" w:space="0" w:color="auto"/>
              <w:right w:val="outset" w:sz="6" w:space="0" w:color="auto"/>
            </w:tcBorders>
            <w:vAlign w:val="center"/>
          </w:tcPr>
          <w:p w14:paraId="2711F991" w14:textId="7598F088"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Test GNSS automatic switching, RF performance and calibration</w:t>
            </w:r>
          </w:p>
        </w:tc>
        <w:tc>
          <w:tcPr>
            <w:tcW w:w="4846" w:type="dxa"/>
            <w:tcBorders>
              <w:top w:val="outset" w:sz="6" w:space="0" w:color="auto"/>
              <w:left w:val="single" w:sz="4" w:space="0" w:color="auto"/>
              <w:bottom w:val="outset" w:sz="6" w:space="0" w:color="auto"/>
              <w:right w:val="outset" w:sz="6" w:space="0" w:color="auto"/>
            </w:tcBorders>
            <w:vAlign w:val="center"/>
          </w:tcPr>
          <w:p w14:paraId="779FE9E4"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NR signals can be configured according to RF test requirements, and white noise signals can be emitted</w:t>
            </w:r>
          </w:p>
        </w:tc>
      </w:tr>
      <w:tr w:rsidR="006C26AA" w:rsidRPr="00187155" w14:paraId="46A769B1" w14:textId="77777777" w:rsidTr="004E30CD">
        <w:tc>
          <w:tcPr>
            <w:tcW w:w="2615" w:type="dxa"/>
            <w:tcBorders>
              <w:top w:val="outset" w:sz="6" w:space="0" w:color="auto"/>
              <w:left w:val="outset" w:sz="6" w:space="0" w:color="auto"/>
              <w:bottom w:val="outset" w:sz="6" w:space="0" w:color="auto"/>
              <w:right w:val="outset" w:sz="6" w:space="0" w:color="auto"/>
            </w:tcBorders>
            <w:vAlign w:val="center"/>
          </w:tcPr>
          <w:p w14:paraId="4EEBEBA7"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Spectrum analyzer</w:t>
            </w:r>
          </w:p>
        </w:tc>
        <w:tc>
          <w:tcPr>
            <w:tcW w:w="2728" w:type="dxa"/>
            <w:tcBorders>
              <w:top w:val="outset" w:sz="6" w:space="0" w:color="auto"/>
              <w:left w:val="single" w:sz="4" w:space="0" w:color="auto"/>
              <w:bottom w:val="outset" w:sz="6" w:space="0" w:color="auto"/>
              <w:right w:val="outset" w:sz="6" w:space="0" w:color="auto"/>
            </w:tcBorders>
            <w:vAlign w:val="center"/>
          </w:tcPr>
          <w:p w14:paraId="4BBC559C"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Test clock synchronization accuracy, RF performance and calibration</w:t>
            </w:r>
          </w:p>
        </w:tc>
        <w:tc>
          <w:tcPr>
            <w:tcW w:w="4846" w:type="dxa"/>
            <w:tcBorders>
              <w:top w:val="outset" w:sz="6" w:space="0" w:color="auto"/>
              <w:left w:val="single" w:sz="4" w:space="0" w:color="auto"/>
              <w:bottom w:val="outset" w:sz="6" w:space="0" w:color="auto"/>
              <w:right w:val="outset" w:sz="6" w:space="0" w:color="auto"/>
            </w:tcBorders>
            <w:vAlign w:val="center"/>
          </w:tcPr>
          <w:p w14:paraId="132D29C0"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NR signals can be demodulated according to RF test requirements</w:t>
            </w:r>
          </w:p>
        </w:tc>
      </w:tr>
      <w:tr w:rsidR="006C26AA" w:rsidRPr="00187155" w14:paraId="70424981" w14:textId="77777777" w:rsidTr="004E30CD">
        <w:tc>
          <w:tcPr>
            <w:tcW w:w="2615" w:type="dxa"/>
            <w:tcBorders>
              <w:top w:val="outset" w:sz="6" w:space="0" w:color="auto"/>
              <w:left w:val="outset" w:sz="6" w:space="0" w:color="auto"/>
              <w:bottom w:val="outset" w:sz="6" w:space="0" w:color="auto"/>
              <w:right w:val="outset" w:sz="6" w:space="0" w:color="auto"/>
            </w:tcBorders>
            <w:vAlign w:val="center"/>
          </w:tcPr>
          <w:p w14:paraId="1F8E74F5" w14:textId="3836CE63"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Power supply</w:t>
            </w:r>
          </w:p>
        </w:tc>
        <w:tc>
          <w:tcPr>
            <w:tcW w:w="2728" w:type="dxa"/>
            <w:tcBorders>
              <w:top w:val="outset" w:sz="6" w:space="0" w:color="auto"/>
              <w:left w:val="single" w:sz="4" w:space="0" w:color="auto"/>
              <w:bottom w:val="outset" w:sz="6" w:space="0" w:color="auto"/>
              <w:right w:val="outset" w:sz="6" w:space="0" w:color="auto"/>
            </w:tcBorders>
            <w:vAlign w:val="center"/>
          </w:tcPr>
          <w:p w14:paraId="3729A3AF"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Power the device under test</w:t>
            </w:r>
          </w:p>
        </w:tc>
        <w:tc>
          <w:tcPr>
            <w:tcW w:w="4846" w:type="dxa"/>
            <w:tcBorders>
              <w:top w:val="outset" w:sz="6" w:space="0" w:color="auto"/>
              <w:left w:val="single" w:sz="4" w:space="0" w:color="auto"/>
              <w:bottom w:val="outset" w:sz="6" w:space="0" w:color="auto"/>
              <w:right w:val="outset" w:sz="6" w:space="0" w:color="auto"/>
            </w:tcBorders>
            <w:vAlign w:val="center"/>
          </w:tcPr>
          <w:p w14:paraId="537951C1" w14:textId="77777777" w:rsidR="006C26AA" w:rsidRPr="00187155" w:rsidRDefault="006C26AA" w:rsidP="004E30CD">
            <w:pPr>
              <w:pStyle w:val="NormalIndent"/>
              <w:ind w:firstLine="0"/>
              <w:jc w:val="center"/>
              <w:rPr>
                <w:rFonts w:ascii="Arial" w:hAnsi="Arial"/>
                <w:kern w:val="0"/>
                <w:sz w:val="18"/>
                <w:szCs w:val="22"/>
              </w:rPr>
            </w:pPr>
          </w:p>
        </w:tc>
      </w:tr>
      <w:tr w:rsidR="006C26AA" w:rsidRPr="00187155" w14:paraId="127B07F0" w14:textId="77777777" w:rsidTr="004E30CD">
        <w:trPr>
          <w:trHeight w:val="394"/>
        </w:trPr>
        <w:tc>
          <w:tcPr>
            <w:tcW w:w="2615" w:type="dxa"/>
            <w:tcBorders>
              <w:top w:val="outset" w:sz="6" w:space="0" w:color="auto"/>
              <w:left w:val="outset" w:sz="6" w:space="0" w:color="auto"/>
              <w:bottom w:val="outset" w:sz="6" w:space="0" w:color="auto"/>
              <w:right w:val="outset" w:sz="6" w:space="0" w:color="auto"/>
            </w:tcBorders>
            <w:vAlign w:val="center"/>
          </w:tcPr>
          <w:p w14:paraId="3A0AC563"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Test UE</w:t>
            </w:r>
          </w:p>
        </w:tc>
        <w:tc>
          <w:tcPr>
            <w:tcW w:w="2728" w:type="dxa"/>
            <w:tcBorders>
              <w:top w:val="outset" w:sz="6" w:space="0" w:color="auto"/>
              <w:left w:val="single" w:sz="4" w:space="0" w:color="auto"/>
              <w:bottom w:val="outset" w:sz="6" w:space="0" w:color="auto"/>
              <w:right w:val="outset" w:sz="6" w:space="0" w:color="auto"/>
            </w:tcBorders>
            <w:vAlign w:val="center"/>
          </w:tcPr>
          <w:p w14:paraId="4A43339E"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NR traffic test</w:t>
            </w:r>
          </w:p>
        </w:tc>
        <w:tc>
          <w:tcPr>
            <w:tcW w:w="4846" w:type="dxa"/>
            <w:tcBorders>
              <w:top w:val="outset" w:sz="6" w:space="0" w:color="auto"/>
              <w:left w:val="single" w:sz="4" w:space="0" w:color="auto"/>
              <w:bottom w:val="outset" w:sz="6" w:space="0" w:color="auto"/>
              <w:right w:val="outset" w:sz="6" w:space="0" w:color="auto"/>
            </w:tcBorders>
            <w:vAlign w:val="center"/>
          </w:tcPr>
          <w:p w14:paraId="0F200746" w14:textId="77777777" w:rsidR="006C26AA" w:rsidRPr="00187155" w:rsidRDefault="006C26AA" w:rsidP="004E30CD">
            <w:pPr>
              <w:pStyle w:val="QB0"/>
              <w:ind w:firstLineChars="0" w:firstLine="0"/>
              <w:jc w:val="center"/>
              <w:rPr>
                <w:rFonts w:ascii="Arial" w:eastAsiaTheme="minorHAnsi" w:hAnsi="Arial" w:cstheme="minorBidi"/>
                <w:sz w:val="18"/>
                <w:szCs w:val="22"/>
                <w:lang w:eastAsia="en-US"/>
              </w:rPr>
            </w:pPr>
            <w:r w:rsidRPr="00187155">
              <w:rPr>
                <w:rFonts w:ascii="Arial" w:eastAsiaTheme="minorHAnsi" w:hAnsi="Arial" w:cstheme="minorBidi"/>
                <w:sz w:val="18"/>
                <w:szCs w:val="22"/>
                <w:lang w:eastAsia="en-US"/>
              </w:rPr>
              <w:t>Antenna configuration: Supports downlink MIMO</w:t>
            </w:r>
          </w:p>
          <w:p w14:paraId="21714BF0" w14:textId="4F92E668" w:rsidR="006C26AA" w:rsidRPr="00187155" w:rsidRDefault="006C26AA" w:rsidP="00C00A7A">
            <w:pPr>
              <w:pStyle w:val="QB0"/>
              <w:ind w:firstLineChars="0" w:firstLine="0"/>
              <w:jc w:val="center"/>
              <w:rPr>
                <w:rFonts w:ascii="Arial" w:eastAsiaTheme="minorHAnsi" w:hAnsi="Arial" w:cstheme="minorBidi"/>
                <w:sz w:val="18"/>
                <w:szCs w:val="22"/>
                <w:lang w:eastAsia="en-US"/>
              </w:rPr>
            </w:pPr>
            <w:r w:rsidRPr="00187155">
              <w:rPr>
                <w:rFonts w:ascii="Arial" w:eastAsiaTheme="minorHAnsi" w:hAnsi="Arial" w:cstheme="minorBidi"/>
                <w:sz w:val="18"/>
                <w:szCs w:val="22"/>
                <w:lang w:eastAsia="en-US"/>
              </w:rPr>
              <w:t xml:space="preserve">NR carrier frequency: </w:t>
            </w:r>
            <w:r w:rsidR="00C00A7A">
              <w:rPr>
                <w:rFonts w:ascii="Arial" w:eastAsiaTheme="minorHAnsi" w:hAnsi="Arial" w:cstheme="minorBidi"/>
                <w:sz w:val="18"/>
                <w:szCs w:val="22"/>
                <w:lang w:eastAsia="en-US"/>
              </w:rPr>
              <w:t xml:space="preserve">Supports </w:t>
            </w:r>
            <w:r w:rsidR="00EA3844">
              <w:rPr>
                <w:rFonts w:ascii="Arial" w:eastAsiaTheme="minorHAnsi" w:hAnsi="Arial" w:cstheme="minorBidi"/>
                <w:sz w:val="18"/>
                <w:szCs w:val="22"/>
                <w:lang w:eastAsia="en-US"/>
              </w:rPr>
              <w:t xml:space="preserve">the </w:t>
            </w:r>
            <w:r w:rsidR="00D42DBB">
              <w:rPr>
                <w:rFonts w:ascii="Arial" w:eastAsiaTheme="minorHAnsi" w:hAnsi="Arial" w:cstheme="minorBidi"/>
                <w:sz w:val="18"/>
                <w:szCs w:val="22"/>
                <w:lang w:eastAsia="en-US"/>
              </w:rPr>
              <w:t>test configuration</w:t>
            </w:r>
          </w:p>
        </w:tc>
      </w:tr>
      <w:tr w:rsidR="006C26AA" w:rsidRPr="00187155" w14:paraId="1AC45990" w14:textId="77777777" w:rsidTr="004E30CD">
        <w:trPr>
          <w:trHeight w:val="114"/>
        </w:trPr>
        <w:tc>
          <w:tcPr>
            <w:tcW w:w="2615" w:type="dxa"/>
            <w:tcBorders>
              <w:top w:val="outset" w:sz="6" w:space="0" w:color="auto"/>
              <w:left w:val="outset" w:sz="6" w:space="0" w:color="auto"/>
              <w:bottom w:val="outset" w:sz="6" w:space="0" w:color="auto"/>
              <w:right w:val="outset" w:sz="6" w:space="0" w:color="auto"/>
            </w:tcBorders>
            <w:vAlign w:val="center"/>
          </w:tcPr>
          <w:p w14:paraId="14EC3C2F"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Oscilloscopes and current probes</w:t>
            </w:r>
          </w:p>
        </w:tc>
        <w:tc>
          <w:tcPr>
            <w:tcW w:w="2728" w:type="dxa"/>
            <w:tcBorders>
              <w:top w:val="outset" w:sz="6" w:space="0" w:color="auto"/>
              <w:left w:val="single" w:sz="4" w:space="0" w:color="auto"/>
              <w:bottom w:val="outset" w:sz="6" w:space="0" w:color="auto"/>
              <w:right w:val="outset" w:sz="6" w:space="0" w:color="auto"/>
            </w:tcBorders>
            <w:vAlign w:val="center"/>
          </w:tcPr>
          <w:p w14:paraId="45CDA12E"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Power consumption and power supply mode test</w:t>
            </w:r>
          </w:p>
        </w:tc>
        <w:tc>
          <w:tcPr>
            <w:tcW w:w="4846" w:type="dxa"/>
            <w:tcBorders>
              <w:top w:val="outset" w:sz="6" w:space="0" w:color="auto"/>
              <w:left w:val="single" w:sz="4" w:space="0" w:color="auto"/>
              <w:bottom w:val="outset" w:sz="6" w:space="0" w:color="auto"/>
              <w:right w:val="outset" w:sz="6" w:space="0" w:color="auto"/>
            </w:tcBorders>
            <w:vAlign w:val="center"/>
          </w:tcPr>
          <w:p w14:paraId="7CAD2DD6" w14:textId="77777777" w:rsidR="006C26AA" w:rsidRPr="00187155" w:rsidRDefault="006C26AA" w:rsidP="004E30CD">
            <w:pPr>
              <w:pStyle w:val="QB0"/>
              <w:ind w:firstLineChars="0" w:firstLine="0"/>
              <w:jc w:val="center"/>
              <w:rPr>
                <w:rFonts w:ascii="Arial" w:eastAsiaTheme="minorHAnsi" w:hAnsi="Arial" w:cstheme="minorBidi"/>
                <w:sz w:val="18"/>
                <w:szCs w:val="22"/>
                <w:lang w:eastAsia="en-US"/>
              </w:rPr>
            </w:pPr>
            <w:r w:rsidRPr="00187155">
              <w:rPr>
                <w:rFonts w:ascii="Arial" w:eastAsiaTheme="minorHAnsi" w:hAnsi="Arial" w:cstheme="minorBidi"/>
                <w:sz w:val="18"/>
                <w:szCs w:val="22"/>
                <w:lang w:eastAsia="en-US"/>
              </w:rPr>
              <w:t>Current accuracy: within ±2%.</w:t>
            </w:r>
          </w:p>
        </w:tc>
      </w:tr>
      <w:tr w:rsidR="006C26AA" w:rsidRPr="00187155" w14:paraId="7A17433E" w14:textId="77777777" w:rsidTr="004E30CD">
        <w:trPr>
          <w:trHeight w:val="218"/>
        </w:trPr>
        <w:tc>
          <w:tcPr>
            <w:tcW w:w="2615" w:type="dxa"/>
            <w:tcBorders>
              <w:top w:val="outset" w:sz="6" w:space="0" w:color="auto"/>
              <w:left w:val="outset" w:sz="6" w:space="0" w:color="auto"/>
              <w:bottom w:val="outset" w:sz="6" w:space="0" w:color="auto"/>
              <w:right w:val="outset" w:sz="6" w:space="0" w:color="auto"/>
            </w:tcBorders>
            <w:vAlign w:val="center"/>
          </w:tcPr>
          <w:p w14:paraId="79ACB5A9" w14:textId="54ADEE7C" w:rsidR="006C26AA" w:rsidRPr="00187155" w:rsidRDefault="00D848D6" w:rsidP="004E30CD">
            <w:pPr>
              <w:pStyle w:val="NormalIndent"/>
              <w:ind w:firstLine="0"/>
              <w:jc w:val="center"/>
              <w:rPr>
                <w:rFonts w:ascii="Arial" w:hAnsi="Arial"/>
                <w:kern w:val="0"/>
                <w:sz w:val="18"/>
                <w:szCs w:val="22"/>
              </w:rPr>
            </w:pPr>
            <w:r>
              <w:rPr>
                <w:rFonts w:ascii="Arial" w:hAnsi="Arial"/>
                <w:kern w:val="0"/>
                <w:sz w:val="18"/>
                <w:szCs w:val="22"/>
              </w:rPr>
              <w:t>V</w:t>
            </w:r>
            <w:r w:rsidR="006C26AA" w:rsidRPr="00187155">
              <w:rPr>
                <w:rFonts w:ascii="Arial" w:hAnsi="Arial"/>
                <w:kern w:val="0"/>
                <w:sz w:val="18"/>
                <w:szCs w:val="22"/>
              </w:rPr>
              <w:t>oltmeter</w:t>
            </w:r>
          </w:p>
        </w:tc>
        <w:tc>
          <w:tcPr>
            <w:tcW w:w="2728" w:type="dxa"/>
            <w:tcBorders>
              <w:top w:val="outset" w:sz="6" w:space="0" w:color="auto"/>
              <w:left w:val="single" w:sz="4" w:space="0" w:color="auto"/>
              <w:bottom w:val="outset" w:sz="6" w:space="0" w:color="auto"/>
              <w:right w:val="outset" w:sz="6" w:space="0" w:color="auto"/>
            </w:tcBorders>
            <w:vAlign w:val="center"/>
          </w:tcPr>
          <w:p w14:paraId="71C2181E"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Power consumption and power supply mode test</w:t>
            </w:r>
          </w:p>
        </w:tc>
        <w:tc>
          <w:tcPr>
            <w:tcW w:w="4846" w:type="dxa"/>
            <w:tcBorders>
              <w:top w:val="outset" w:sz="6" w:space="0" w:color="auto"/>
              <w:left w:val="single" w:sz="4" w:space="0" w:color="auto"/>
              <w:bottom w:val="outset" w:sz="6" w:space="0" w:color="auto"/>
              <w:right w:val="outset" w:sz="6" w:space="0" w:color="auto"/>
            </w:tcBorders>
            <w:vAlign w:val="center"/>
          </w:tcPr>
          <w:p w14:paraId="3E241D53" w14:textId="77777777" w:rsidR="006C26AA" w:rsidRPr="00187155" w:rsidRDefault="006C26AA" w:rsidP="004E30CD">
            <w:pPr>
              <w:pStyle w:val="QB0"/>
              <w:ind w:firstLineChars="0" w:firstLine="0"/>
              <w:jc w:val="center"/>
              <w:rPr>
                <w:rFonts w:ascii="Arial" w:eastAsiaTheme="minorHAnsi" w:hAnsi="Arial" w:cstheme="minorBidi"/>
                <w:sz w:val="18"/>
                <w:szCs w:val="22"/>
                <w:lang w:eastAsia="en-US"/>
              </w:rPr>
            </w:pPr>
            <w:r w:rsidRPr="00187155">
              <w:rPr>
                <w:rFonts w:ascii="Arial" w:eastAsiaTheme="minorHAnsi" w:hAnsi="Arial" w:cstheme="minorBidi"/>
                <w:sz w:val="18"/>
                <w:szCs w:val="22"/>
                <w:lang w:eastAsia="en-US"/>
              </w:rPr>
              <w:t>Voltage test accuracy: within ±3%.</w:t>
            </w:r>
          </w:p>
          <w:p w14:paraId="0A85DEAF" w14:textId="77777777" w:rsidR="006C26AA" w:rsidRPr="00187155" w:rsidRDefault="006C26AA" w:rsidP="004E30CD">
            <w:pPr>
              <w:pStyle w:val="QB0"/>
              <w:ind w:firstLineChars="0" w:firstLine="0"/>
              <w:jc w:val="center"/>
              <w:rPr>
                <w:rFonts w:ascii="Arial" w:eastAsiaTheme="minorHAnsi" w:hAnsi="Arial" w:cstheme="minorBidi"/>
                <w:sz w:val="18"/>
                <w:szCs w:val="22"/>
                <w:lang w:eastAsia="en-US"/>
              </w:rPr>
            </w:pPr>
            <w:r w:rsidRPr="00187155">
              <w:rPr>
                <w:rFonts w:ascii="Arial" w:eastAsiaTheme="minorHAnsi" w:hAnsi="Arial" w:cstheme="minorBidi"/>
                <w:sz w:val="18"/>
                <w:szCs w:val="22"/>
                <w:lang w:eastAsia="en-US"/>
              </w:rPr>
              <w:t>DC voltage range: 100V</w:t>
            </w:r>
          </w:p>
          <w:p w14:paraId="4CBC97C5" w14:textId="77777777" w:rsidR="006C26AA" w:rsidRPr="00187155" w:rsidRDefault="006C26AA" w:rsidP="004E30CD">
            <w:pPr>
              <w:pStyle w:val="NormalIndent"/>
              <w:ind w:firstLine="0"/>
              <w:jc w:val="center"/>
              <w:rPr>
                <w:rFonts w:ascii="Arial" w:hAnsi="Arial"/>
                <w:kern w:val="0"/>
                <w:sz w:val="18"/>
                <w:szCs w:val="22"/>
              </w:rPr>
            </w:pPr>
            <w:r w:rsidRPr="00187155">
              <w:rPr>
                <w:rFonts w:ascii="Arial" w:hAnsi="Arial"/>
                <w:kern w:val="0"/>
                <w:sz w:val="18"/>
                <w:szCs w:val="22"/>
              </w:rPr>
              <w:t>AC voltage range: 500V</w:t>
            </w:r>
          </w:p>
        </w:tc>
      </w:tr>
    </w:tbl>
    <w:p w14:paraId="16F86799" w14:textId="0B8945A1" w:rsidR="008341C9" w:rsidRDefault="008341C9" w:rsidP="00253024">
      <w:pPr>
        <w:rPr>
          <w:lang w:val="en-GB"/>
        </w:rPr>
      </w:pPr>
    </w:p>
    <w:p w14:paraId="3E0308D7" w14:textId="789CA919" w:rsidR="008341C9" w:rsidRDefault="008341C9" w:rsidP="008341C9">
      <w:pPr>
        <w:pStyle w:val="Heading2"/>
      </w:pPr>
      <w:bookmarkStart w:id="93" w:name="_Toc183161133"/>
      <w:r>
        <w:t>4.3</w:t>
      </w:r>
      <w:r>
        <w:tab/>
      </w:r>
      <w:bookmarkStart w:id="94" w:name="_Toc138178538"/>
      <w:r>
        <w:rPr>
          <w:rFonts w:hint="eastAsia"/>
        </w:rPr>
        <w:t>Test configuration</w:t>
      </w:r>
      <w:bookmarkEnd w:id="93"/>
      <w:bookmarkEnd w:id="94"/>
    </w:p>
    <w:p w14:paraId="1FD9D15A" w14:textId="209E56E6" w:rsidR="00572407" w:rsidRDefault="00572407" w:rsidP="00572407">
      <w:r w:rsidRPr="00572407">
        <w:rPr>
          <w:rFonts w:hint="eastAsia"/>
        </w:rPr>
        <w:t>Configure A</w:t>
      </w:r>
      <w:r>
        <w:t>:</w:t>
      </w:r>
      <w:r w:rsidR="00444441">
        <w:t xml:space="preserve"> Band</w:t>
      </w:r>
      <w:r>
        <w:t xml:space="preserve"> </w:t>
      </w:r>
      <w:r w:rsidRPr="00572407">
        <w:rPr>
          <w:rFonts w:hint="eastAsia"/>
        </w:rPr>
        <w:t>n</w:t>
      </w:r>
      <w:r>
        <w:t>41</w:t>
      </w:r>
    </w:p>
    <w:p w14:paraId="02413CA5" w14:textId="77777777" w:rsidR="00572407" w:rsidRDefault="00572407" w:rsidP="00572407">
      <w:r>
        <w:rPr>
          <w:rFonts w:hint="eastAsia"/>
        </w:rPr>
        <w:t>NR signal: channel bandwidth 100MHz, subcarrier spacing 30kHz, total RB 273</w:t>
      </w:r>
    </w:p>
    <w:p w14:paraId="1BC03C58" w14:textId="77777777" w:rsidR="00572407" w:rsidRDefault="00572407" w:rsidP="00572407">
      <w:r>
        <w:rPr>
          <w:rFonts w:hint="eastAsia"/>
        </w:rPr>
        <w:lastRenderedPageBreak/>
        <w:t>The NR uses a 5ms frame structure (</w:t>
      </w:r>
      <w:r>
        <w:t xml:space="preserve">DDDDDDDSUU) </w:t>
      </w:r>
      <w:r>
        <w:rPr>
          <w:rFonts w:hint="eastAsia"/>
        </w:rPr>
        <w:t>with a special sub-frame ratio of 6:4:4</w:t>
      </w:r>
    </w:p>
    <w:p w14:paraId="38D7AA81" w14:textId="77777777" w:rsidR="00572407" w:rsidRDefault="00572407" w:rsidP="00572407"/>
    <w:p w14:paraId="690DA2E5" w14:textId="3F8E34D8" w:rsidR="00572407" w:rsidRPr="00572407" w:rsidRDefault="00572407" w:rsidP="00572407">
      <w:r w:rsidRPr="00572407">
        <w:rPr>
          <w:rFonts w:hint="eastAsia"/>
        </w:rPr>
        <w:t>Configure B</w:t>
      </w:r>
      <w:r>
        <w:t xml:space="preserve">: </w:t>
      </w:r>
      <w:r w:rsidR="00444441">
        <w:t xml:space="preserve">Band </w:t>
      </w:r>
      <w:r>
        <w:t>n78</w:t>
      </w:r>
    </w:p>
    <w:p w14:paraId="4B2F07E1" w14:textId="77777777" w:rsidR="00572407" w:rsidRDefault="00572407" w:rsidP="00572407">
      <w:r>
        <w:rPr>
          <w:rFonts w:hint="eastAsia"/>
        </w:rPr>
        <w:t>NR signal: channel bandwidth 100MHz, subcarrier spacing 30kHz, total RB 273</w:t>
      </w:r>
    </w:p>
    <w:p w14:paraId="664E10A9" w14:textId="77777777" w:rsidR="00572407" w:rsidRDefault="00572407" w:rsidP="00572407">
      <w:r>
        <w:rPr>
          <w:rFonts w:hint="eastAsia"/>
        </w:rPr>
        <w:t>The NR uses a 5ms frame structure (</w:t>
      </w:r>
      <w:r>
        <w:t xml:space="preserve">DDDSUDDSUU) </w:t>
      </w:r>
      <w:r>
        <w:rPr>
          <w:rFonts w:hint="eastAsia"/>
        </w:rPr>
        <w:t xml:space="preserve">with a special sub-frame ratio of </w:t>
      </w:r>
      <w:r>
        <w:t>10</w:t>
      </w:r>
      <w:r>
        <w:rPr>
          <w:rFonts w:hint="eastAsia"/>
        </w:rPr>
        <w:t>:</w:t>
      </w:r>
      <w:r>
        <w:t>2</w:t>
      </w:r>
      <w:r>
        <w:rPr>
          <w:rFonts w:hint="eastAsia"/>
        </w:rPr>
        <w:t>:</w:t>
      </w:r>
      <w:r>
        <w:t>2</w:t>
      </w:r>
    </w:p>
    <w:p w14:paraId="027A94A1" w14:textId="79F3D20D" w:rsidR="008341C9" w:rsidRDefault="008341C9" w:rsidP="00253024">
      <w:pPr>
        <w:rPr>
          <w:lang w:val="en-GB"/>
        </w:rPr>
      </w:pPr>
    </w:p>
    <w:p w14:paraId="47BFC73D" w14:textId="2A7D4216" w:rsidR="00C06063" w:rsidRDefault="00C06063" w:rsidP="00C06063">
      <w:pPr>
        <w:pStyle w:val="Heading1"/>
      </w:pPr>
      <w:bookmarkStart w:id="95" w:name="_Toc183161134"/>
      <w:r>
        <w:t>5</w:t>
      </w:r>
      <w:r>
        <w:tab/>
      </w:r>
      <w:bookmarkStart w:id="96" w:name="_Toc138178540"/>
      <w:r>
        <w:rPr>
          <w:rFonts w:hint="eastAsia"/>
        </w:rPr>
        <w:t>O</w:t>
      </w:r>
      <w:r>
        <w:t>-CU and O-DU Tests</w:t>
      </w:r>
      <w:bookmarkEnd w:id="95"/>
      <w:bookmarkEnd w:id="96"/>
    </w:p>
    <w:p w14:paraId="29AE18E8" w14:textId="5823F2DE" w:rsidR="002514F7" w:rsidRDefault="002514F7" w:rsidP="002514F7">
      <w:pPr>
        <w:pStyle w:val="Heading2"/>
      </w:pPr>
      <w:bookmarkStart w:id="97" w:name="_Toc183161135"/>
      <w:r>
        <w:t>5.1</w:t>
      </w:r>
      <w:r>
        <w:tab/>
      </w:r>
      <w:bookmarkStart w:id="98" w:name="_Toc138178541"/>
      <w:r>
        <w:t>GNSS synchronization accuracy</w:t>
      </w:r>
      <w:bookmarkEnd w:id="97"/>
      <w:bookmarkEnd w:id="98"/>
    </w:p>
    <w:tbl>
      <w:tblPr>
        <w:tblStyle w:val="TableGrid"/>
        <w:tblW w:w="0" w:type="auto"/>
        <w:tblLook w:val="04A0" w:firstRow="1" w:lastRow="0" w:firstColumn="1" w:lastColumn="0" w:noHBand="0" w:noVBand="1"/>
      </w:tblPr>
      <w:tblGrid>
        <w:gridCol w:w="2405"/>
        <w:gridCol w:w="7790"/>
      </w:tblGrid>
      <w:tr w:rsidR="00406E1F" w14:paraId="1AC08C86" w14:textId="77777777" w:rsidTr="00111AD8">
        <w:tc>
          <w:tcPr>
            <w:tcW w:w="2405" w:type="dxa"/>
            <w:vAlign w:val="center"/>
          </w:tcPr>
          <w:p w14:paraId="4695A3EA" w14:textId="294FD7B8" w:rsidR="00406E1F" w:rsidRDefault="004220E9" w:rsidP="00111AD8">
            <w:pPr>
              <w:jc w:val="both"/>
              <w:rPr>
                <w:lang w:val="en-GB"/>
              </w:rPr>
            </w:pPr>
            <w:r>
              <w:rPr>
                <w:rFonts w:hAnsi="SimSun" w:hint="eastAsia"/>
                <w:szCs w:val="21"/>
              </w:rPr>
              <w:t xml:space="preserve">Reference </w:t>
            </w:r>
            <w:r w:rsidR="005D5693">
              <w:rPr>
                <w:rFonts w:hAnsi="SimSun"/>
                <w:szCs w:val="21"/>
              </w:rPr>
              <w:t>n</w:t>
            </w:r>
            <w:r>
              <w:rPr>
                <w:rFonts w:hAnsi="SimSun" w:hint="eastAsia"/>
                <w:szCs w:val="21"/>
              </w:rPr>
              <w:t>etworking</w:t>
            </w:r>
          </w:p>
        </w:tc>
        <w:tc>
          <w:tcPr>
            <w:tcW w:w="7790" w:type="dxa"/>
            <w:vAlign w:val="center"/>
          </w:tcPr>
          <w:p w14:paraId="75BE25E4" w14:textId="15C5E1DB" w:rsidR="00406E1F" w:rsidRDefault="00E86AC6" w:rsidP="00FD4313">
            <w:pPr>
              <w:jc w:val="center"/>
              <w:rPr>
                <w:lang w:val="en-GB"/>
              </w:rPr>
            </w:pPr>
            <w:r>
              <w:rPr>
                <w:noProof/>
              </w:rPr>
              <w:object w:dxaOrig="5991" w:dyaOrig="4251" w14:anchorId="649DB588">
                <v:shape id="_x0000_i1040" type="#_x0000_t75" alt="" style="width:295.2pt;height:208.25pt;mso-width-percent:0;mso-height-percent:0;mso-width-percent:0;mso-height-percent:0" o:ole="">
                  <v:imagedata r:id="rId14" o:title=""/>
                </v:shape>
                <o:OLEObject Type="Embed" ProgID="Visio.Drawing.15" ShapeID="_x0000_i1040" DrawAspect="Content" ObjectID="_1794107612" r:id="rId15"/>
              </w:object>
            </w:r>
          </w:p>
        </w:tc>
      </w:tr>
      <w:tr w:rsidR="004220E9" w14:paraId="25B9ADC9" w14:textId="77777777" w:rsidTr="00111AD8">
        <w:tc>
          <w:tcPr>
            <w:tcW w:w="2405" w:type="dxa"/>
            <w:vAlign w:val="center"/>
          </w:tcPr>
          <w:p w14:paraId="67DBAB59" w14:textId="2109E6DC" w:rsidR="004220E9" w:rsidRDefault="004220E9" w:rsidP="00111AD8">
            <w:pPr>
              <w:jc w:val="both"/>
              <w:rPr>
                <w:lang w:val="en-GB"/>
              </w:rPr>
            </w:pPr>
            <w:r>
              <w:rPr>
                <w:rFonts w:hAnsi="SimSun"/>
                <w:szCs w:val="21"/>
              </w:rPr>
              <w:t>Purpose of the test</w:t>
            </w:r>
          </w:p>
        </w:tc>
        <w:tc>
          <w:tcPr>
            <w:tcW w:w="7790" w:type="dxa"/>
            <w:vAlign w:val="center"/>
          </w:tcPr>
          <w:p w14:paraId="714957C9" w14:textId="1325FBF9" w:rsidR="004220E9" w:rsidRDefault="0006020A" w:rsidP="00A35D87">
            <w:pPr>
              <w:rPr>
                <w:lang w:val="en-GB"/>
              </w:rPr>
            </w:pPr>
            <w:r>
              <w:rPr>
                <w:lang w:val="en-GB"/>
              </w:rPr>
              <w:t>Verify that the O-DU</w:t>
            </w:r>
            <w:r w:rsidR="00111AD8" w:rsidRPr="00473A90">
              <w:rPr>
                <w:rFonts w:hint="eastAsia"/>
              </w:rPr>
              <w:t xml:space="preserve"> supports </w:t>
            </w:r>
            <w:r w:rsidR="00B56123" w:rsidRPr="00473A90">
              <w:rPr>
                <w:rFonts w:hint="eastAsia"/>
              </w:rPr>
              <w:t>GPS</w:t>
            </w:r>
            <w:r w:rsidR="00B56123">
              <w:t>/</w:t>
            </w:r>
            <w:proofErr w:type="spellStart"/>
            <w:r w:rsidR="00111AD8" w:rsidRPr="00473A90">
              <w:rPr>
                <w:rFonts w:hint="eastAsia"/>
              </w:rPr>
              <w:t>Beidou</w:t>
            </w:r>
            <w:proofErr w:type="spellEnd"/>
            <w:r w:rsidR="00B56123" w:rsidRPr="00473A90">
              <w:rPr>
                <w:rFonts w:hint="eastAsia"/>
              </w:rPr>
              <w:t xml:space="preserve"> dual-mode</w:t>
            </w:r>
            <w:r w:rsidR="00111AD8" w:rsidRPr="00473A90">
              <w:rPr>
                <w:rFonts w:hint="eastAsia"/>
              </w:rPr>
              <w:t xml:space="preserve"> synchronization, and has an automatic switching function</w:t>
            </w:r>
            <w:r w:rsidR="00111AD8">
              <w:t>.</w:t>
            </w:r>
          </w:p>
        </w:tc>
      </w:tr>
      <w:tr w:rsidR="004220E9" w14:paraId="200FCEF2" w14:textId="77777777" w:rsidTr="00111AD8">
        <w:tc>
          <w:tcPr>
            <w:tcW w:w="2405" w:type="dxa"/>
            <w:vAlign w:val="center"/>
          </w:tcPr>
          <w:p w14:paraId="5F4CC3EC" w14:textId="18E03B6B" w:rsidR="004220E9" w:rsidRDefault="004220E9" w:rsidP="00111AD8">
            <w:pPr>
              <w:jc w:val="both"/>
              <w:rPr>
                <w:lang w:val="en-GB"/>
              </w:rPr>
            </w:pPr>
            <w:r>
              <w:rPr>
                <w:rFonts w:hAnsi="SimSun"/>
                <w:szCs w:val="21"/>
              </w:rPr>
              <w:t>Test conditions</w:t>
            </w:r>
          </w:p>
        </w:tc>
        <w:tc>
          <w:tcPr>
            <w:tcW w:w="7790" w:type="dxa"/>
            <w:vAlign w:val="center"/>
          </w:tcPr>
          <w:p w14:paraId="3E9480AA" w14:textId="7B5D3F73" w:rsidR="00111AD8" w:rsidRPr="00B112DD" w:rsidRDefault="00066AC6" w:rsidP="00C36145">
            <w:pPr>
              <w:pStyle w:val="ListParagraph"/>
              <w:numPr>
                <w:ilvl w:val="0"/>
                <w:numId w:val="5"/>
              </w:numPr>
              <w:spacing w:after="160" w:line="257" w:lineRule="auto"/>
              <w:rPr>
                <w:rFonts w:eastAsia="SimHei" w:cs="Times New Roman"/>
                <w:b/>
                <w:bCs/>
                <w:szCs w:val="20"/>
              </w:rPr>
            </w:pPr>
            <w:r>
              <w:rPr>
                <w:rFonts w:cs="Times New Roman"/>
                <w:szCs w:val="20"/>
              </w:rPr>
              <w:t xml:space="preserve">The </w:t>
            </w:r>
            <w:r w:rsidR="00111AD8" w:rsidRPr="00B112DD">
              <w:rPr>
                <w:rFonts w:cs="Times New Roman"/>
                <w:szCs w:val="20"/>
              </w:rPr>
              <w:t>GPS/</w:t>
            </w:r>
            <w:proofErr w:type="spellStart"/>
            <w:r w:rsidR="00111AD8" w:rsidRPr="00B112DD">
              <w:rPr>
                <w:rFonts w:cs="Times New Roman"/>
                <w:szCs w:val="20"/>
              </w:rPr>
              <w:t>Beidou</w:t>
            </w:r>
            <w:proofErr w:type="spellEnd"/>
            <w:r w:rsidR="00111AD8" w:rsidRPr="00B112DD">
              <w:rPr>
                <w:rFonts w:cs="Times New Roman"/>
                <w:szCs w:val="20"/>
              </w:rPr>
              <w:t xml:space="preserve"> dual-mode antenna</w:t>
            </w:r>
            <w:r w:rsidR="00FA62CD">
              <w:rPr>
                <w:rFonts w:cs="Times New Roman"/>
                <w:szCs w:val="20"/>
              </w:rPr>
              <w:t xml:space="preserve"> is</w:t>
            </w:r>
            <w:r w:rsidR="00111AD8" w:rsidRPr="00B112DD">
              <w:rPr>
                <w:rFonts w:cs="Times New Roman"/>
                <w:szCs w:val="20"/>
              </w:rPr>
              <w:t xml:space="preserve"> connected to the O-DU;</w:t>
            </w:r>
          </w:p>
          <w:p w14:paraId="067A6371" w14:textId="77777777" w:rsidR="00111AD8" w:rsidRPr="00B112DD" w:rsidRDefault="00111AD8" w:rsidP="00C36145">
            <w:pPr>
              <w:pStyle w:val="ListParagraph"/>
              <w:numPr>
                <w:ilvl w:val="0"/>
                <w:numId w:val="5"/>
              </w:numPr>
              <w:spacing w:after="160" w:line="257" w:lineRule="auto"/>
              <w:rPr>
                <w:rFonts w:cs="Times New Roman"/>
                <w:szCs w:val="20"/>
                <w:lang w:val="en-GB"/>
              </w:rPr>
            </w:pPr>
            <w:r w:rsidRPr="00B112DD">
              <w:rPr>
                <w:rFonts w:cs="Times New Roman"/>
                <w:szCs w:val="20"/>
              </w:rPr>
              <w:t>The GPS/</w:t>
            </w:r>
            <w:proofErr w:type="spellStart"/>
            <w:r w:rsidRPr="00B112DD">
              <w:rPr>
                <w:rFonts w:cs="Times New Roman"/>
                <w:szCs w:val="20"/>
              </w:rPr>
              <w:t>Beidou</w:t>
            </w:r>
            <w:proofErr w:type="spellEnd"/>
            <w:r w:rsidRPr="00B112DD">
              <w:rPr>
                <w:rFonts w:cs="Times New Roman"/>
                <w:szCs w:val="20"/>
              </w:rPr>
              <w:t xml:space="preserve"> dual-mode antenna is connected to the atomic clock;</w:t>
            </w:r>
          </w:p>
          <w:p w14:paraId="1F050EA7" w14:textId="3B88B451" w:rsidR="004220E9" w:rsidRPr="00B112DD" w:rsidRDefault="00111AD8" w:rsidP="00C36145">
            <w:pPr>
              <w:pStyle w:val="ListParagraph"/>
              <w:numPr>
                <w:ilvl w:val="0"/>
                <w:numId w:val="5"/>
              </w:numPr>
              <w:spacing w:after="160" w:line="257" w:lineRule="auto"/>
              <w:rPr>
                <w:lang w:val="en-GB"/>
              </w:rPr>
            </w:pPr>
            <w:r w:rsidRPr="00B112DD">
              <w:rPr>
                <w:rFonts w:cs="Times New Roman"/>
                <w:szCs w:val="20"/>
              </w:rPr>
              <w:t>Both the O-DU and GPS/</w:t>
            </w:r>
            <w:proofErr w:type="spellStart"/>
            <w:r w:rsidRPr="00B112DD">
              <w:rPr>
                <w:rFonts w:cs="Times New Roman"/>
                <w:szCs w:val="20"/>
              </w:rPr>
              <w:t>Beidou</w:t>
            </w:r>
            <w:proofErr w:type="spellEnd"/>
            <w:r w:rsidRPr="00B112DD">
              <w:rPr>
                <w:rFonts w:cs="Times New Roman"/>
                <w:szCs w:val="20"/>
              </w:rPr>
              <w:t xml:space="preserve"> receivers work normally after powering on.</w:t>
            </w:r>
          </w:p>
        </w:tc>
      </w:tr>
      <w:tr w:rsidR="004220E9" w14:paraId="66D33114" w14:textId="77777777" w:rsidTr="00111AD8">
        <w:tc>
          <w:tcPr>
            <w:tcW w:w="2405" w:type="dxa"/>
            <w:vAlign w:val="center"/>
          </w:tcPr>
          <w:p w14:paraId="1982EF2F" w14:textId="6F1B6DDF" w:rsidR="004220E9" w:rsidRDefault="004220E9" w:rsidP="00111AD8">
            <w:pPr>
              <w:jc w:val="both"/>
              <w:rPr>
                <w:lang w:val="en-GB"/>
              </w:rPr>
            </w:pPr>
            <w:r>
              <w:rPr>
                <w:rFonts w:hAnsi="SimSun"/>
                <w:szCs w:val="21"/>
              </w:rPr>
              <w:t xml:space="preserve">Test </w:t>
            </w:r>
            <w:r w:rsidR="005D5693">
              <w:rPr>
                <w:rFonts w:hAnsi="SimSun"/>
                <w:szCs w:val="21"/>
              </w:rPr>
              <w:t>s</w:t>
            </w:r>
            <w:r>
              <w:rPr>
                <w:rFonts w:hAnsi="SimSun"/>
                <w:szCs w:val="21"/>
              </w:rPr>
              <w:t>teps</w:t>
            </w:r>
          </w:p>
        </w:tc>
        <w:tc>
          <w:tcPr>
            <w:tcW w:w="7790" w:type="dxa"/>
            <w:vAlign w:val="center"/>
          </w:tcPr>
          <w:p w14:paraId="7AF4BFCE" w14:textId="3C358B54" w:rsidR="004D3252" w:rsidRPr="001A3435" w:rsidRDefault="004D3252" w:rsidP="00C36145">
            <w:pPr>
              <w:pStyle w:val="ListParagraph"/>
              <w:numPr>
                <w:ilvl w:val="0"/>
                <w:numId w:val="6"/>
              </w:numPr>
              <w:spacing w:after="160" w:line="257" w:lineRule="auto"/>
              <w:jc w:val="both"/>
              <w:rPr>
                <w:lang w:val="en-GB"/>
              </w:rPr>
            </w:pPr>
            <w:r w:rsidRPr="001A3435">
              <w:rPr>
                <w:lang w:val="en-GB"/>
              </w:rPr>
              <w:t>The GPS/</w:t>
            </w:r>
            <w:proofErr w:type="spellStart"/>
            <w:r w:rsidRPr="001A3435">
              <w:rPr>
                <w:lang w:val="en-GB"/>
              </w:rPr>
              <w:t>Beidou</w:t>
            </w:r>
            <w:proofErr w:type="spellEnd"/>
            <w:r w:rsidRPr="001A3435">
              <w:rPr>
                <w:lang w:val="en-GB"/>
              </w:rPr>
              <w:t xml:space="preserve"> receiver is set as the clock source of the O-DU through the operation and maintenance station;</w:t>
            </w:r>
          </w:p>
          <w:p w14:paraId="1A6F3514" w14:textId="57E8031E" w:rsidR="004D3252" w:rsidRPr="001A3435" w:rsidRDefault="00172BAE" w:rsidP="00C36145">
            <w:pPr>
              <w:pStyle w:val="ListParagraph"/>
              <w:numPr>
                <w:ilvl w:val="0"/>
                <w:numId w:val="6"/>
              </w:numPr>
              <w:spacing w:after="160" w:line="257" w:lineRule="auto"/>
              <w:jc w:val="both"/>
              <w:rPr>
                <w:lang w:val="en-GB"/>
              </w:rPr>
            </w:pPr>
            <w:r>
              <w:rPr>
                <w:lang w:val="en-GB"/>
              </w:rPr>
              <w:t>Power on t</w:t>
            </w:r>
            <w:r w:rsidR="004D3252" w:rsidRPr="001A3435">
              <w:rPr>
                <w:lang w:val="en-GB"/>
              </w:rPr>
              <w:t>he O-DU</w:t>
            </w:r>
            <w:r>
              <w:rPr>
                <w:lang w:val="en-GB"/>
              </w:rPr>
              <w:t>,</w:t>
            </w:r>
            <w:r w:rsidR="004D3252" w:rsidRPr="001A3435">
              <w:rPr>
                <w:lang w:val="en-GB"/>
              </w:rPr>
              <w:t xml:space="preserve"> and </w:t>
            </w:r>
            <w:r>
              <w:rPr>
                <w:lang w:val="en-GB"/>
              </w:rPr>
              <w:t xml:space="preserve">keep </w:t>
            </w:r>
            <w:r w:rsidR="004D3252" w:rsidRPr="001A3435">
              <w:rPr>
                <w:lang w:val="en-GB"/>
              </w:rPr>
              <w:t>all devices powered on for 60 minutes;</w:t>
            </w:r>
          </w:p>
          <w:p w14:paraId="375401D4" w14:textId="77777777" w:rsidR="004D3252" w:rsidRPr="001A3435" w:rsidRDefault="004D3252" w:rsidP="00C36145">
            <w:pPr>
              <w:pStyle w:val="ListParagraph"/>
              <w:numPr>
                <w:ilvl w:val="0"/>
                <w:numId w:val="6"/>
              </w:numPr>
              <w:spacing w:after="160" w:line="257" w:lineRule="auto"/>
              <w:jc w:val="both"/>
              <w:rPr>
                <w:lang w:val="en-GB"/>
              </w:rPr>
            </w:pPr>
            <w:r w:rsidRPr="001A3435">
              <w:rPr>
                <w:lang w:val="en-GB"/>
              </w:rPr>
              <w:t>The 1PPS signal output by the atomic clock (which can be replaced by another O-DU) and the 1PPS output by the O-DU are introduced into the oscilloscope, the 1PPS signal channel of the atomic clock is set as the trigger channel. Observe the phase error between the 1PPS output by the O-DU and the 1PPS signal output by the atomic clock.</w:t>
            </w:r>
          </w:p>
          <w:p w14:paraId="2CD6F962" w14:textId="77777777" w:rsidR="004D3252" w:rsidRPr="001A3435" w:rsidRDefault="004D3252" w:rsidP="00C36145">
            <w:pPr>
              <w:pStyle w:val="ListParagraph"/>
              <w:numPr>
                <w:ilvl w:val="0"/>
                <w:numId w:val="6"/>
              </w:numPr>
              <w:spacing w:after="160" w:line="257" w:lineRule="auto"/>
              <w:jc w:val="both"/>
              <w:rPr>
                <w:lang w:val="en-GB"/>
              </w:rPr>
            </w:pPr>
            <w:r w:rsidRPr="001A3435">
              <w:rPr>
                <w:lang w:val="en-GB"/>
              </w:rPr>
              <w:t>The 10MHz clock output by the atomic clock and the 10MHz clock output by the O-DU were introduced into the frequency meter, and the 10MHz clock output by the atomic clock was used as the standard frequency to observe the frequency error between the 10MHz clock output by the O-DU and the 10MHz clock output by the atomic clock.</w:t>
            </w:r>
          </w:p>
          <w:p w14:paraId="4E29F67F" w14:textId="77777777" w:rsidR="004D3252" w:rsidRPr="001A3435" w:rsidRDefault="004D3252" w:rsidP="00C36145">
            <w:pPr>
              <w:pStyle w:val="ListParagraph"/>
              <w:numPr>
                <w:ilvl w:val="0"/>
                <w:numId w:val="6"/>
              </w:numPr>
              <w:spacing w:after="160" w:line="257" w:lineRule="auto"/>
              <w:jc w:val="both"/>
              <w:rPr>
                <w:lang w:val="en-GB"/>
              </w:rPr>
            </w:pPr>
            <w:r w:rsidRPr="001A3435">
              <w:rPr>
                <w:lang w:val="en-GB"/>
              </w:rPr>
              <w:lastRenderedPageBreak/>
              <w:t>Set the interference source to the same frequency point signal as the GPS, drown the GPS signal by adding noise, and repeat steps 3 and 4.</w:t>
            </w:r>
          </w:p>
          <w:p w14:paraId="4F1EACAC" w14:textId="3AE2546F" w:rsidR="004220E9" w:rsidRPr="001A3435" w:rsidRDefault="004D3252" w:rsidP="00C36145">
            <w:pPr>
              <w:pStyle w:val="ListParagraph"/>
              <w:numPr>
                <w:ilvl w:val="0"/>
                <w:numId w:val="6"/>
              </w:numPr>
              <w:spacing w:after="160" w:line="257" w:lineRule="auto"/>
              <w:jc w:val="both"/>
              <w:rPr>
                <w:lang w:val="en-GB"/>
              </w:rPr>
            </w:pPr>
            <w:r w:rsidRPr="001A3435">
              <w:rPr>
                <w:lang w:val="en-GB"/>
              </w:rPr>
              <w:t xml:space="preserve">Set the interference source to the same frequency signal as the </w:t>
            </w:r>
            <w:proofErr w:type="spellStart"/>
            <w:r w:rsidRPr="001A3435">
              <w:rPr>
                <w:lang w:val="en-GB"/>
              </w:rPr>
              <w:t>Beidou</w:t>
            </w:r>
            <w:proofErr w:type="spellEnd"/>
            <w:r w:rsidRPr="001A3435">
              <w:rPr>
                <w:lang w:val="en-GB"/>
              </w:rPr>
              <w:t xml:space="preserve">, drown the </w:t>
            </w:r>
            <w:proofErr w:type="spellStart"/>
            <w:r w:rsidRPr="001A3435">
              <w:rPr>
                <w:lang w:val="en-GB"/>
              </w:rPr>
              <w:t>Beidou</w:t>
            </w:r>
            <w:proofErr w:type="spellEnd"/>
            <w:r w:rsidRPr="001A3435">
              <w:rPr>
                <w:lang w:val="en-GB"/>
              </w:rPr>
              <w:t xml:space="preserve"> signal by adding noise, and repeat steps 3 and 4.</w:t>
            </w:r>
          </w:p>
        </w:tc>
      </w:tr>
      <w:tr w:rsidR="004220E9" w14:paraId="14696964" w14:textId="77777777" w:rsidTr="00111AD8">
        <w:tc>
          <w:tcPr>
            <w:tcW w:w="2405" w:type="dxa"/>
            <w:vAlign w:val="center"/>
          </w:tcPr>
          <w:p w14:paraId="4F0EAA00" w14:textId="0B4E1089" w:rsidR="004220E9" w:rsidRDefault="004220E9" w:rsidP="00111AD8">
            <w:pPr>
              <w:jc w:val="both"/>
              <w:rPr>
                <w:lang w:val="en-GB"/>
              </w:rPr>
            </w:pPr>
            <w:r>
              <w:rPr>
                <w:rFonts w:hAnsi="SimSun"/>
                <w:szCs w:val="21"/>
              </w:rPr>
              <w:lastRenderedPageBreak/>
              <w:t xml:space="preserve">Expected </w:t>
            </w:r>
            <w:r w:rsidR="005D5693">
              <w:rPr>
                <w:rFonts w:hAnsi="SimSun"/>
                <w:szCs w:val="21"/>
              </w:rPr>
              <w:t>r</w:t>
            </w:r>
            <w:r>
              <w:rPr>
                <w:rFonts w:hAnsi="SimSun"/>
                <w:szCs w:val="21"/>
              </w:rPr>
              <w:t>esults</w:t>
            </w:r>
          </w:p>
        </w:tc>
        <w:tc>
          <w:tcPr>
            <w:tcW w:w="7790" w:type="dxa"/>
            <w:vAlign w:val="center"/>
          </w:tcPr>
          <w:p w14:paraId="009CA4C2" w14:textId="21AD84E4" w:rsidR="004220E9" w:rsidRDefault="001819AE" w:rsidP="001819AE">
            <w:pPr>
              <w:rPr>
                <w:lang w:val="en-GB"/>
              </w:rPr>
            </w:pPr>
            <w:r w:rsidRPr="006E5BFE">
              <w:t>When</w:t>
            </w:r>
            <w:r>
              <w:rPr>
                <w:rFonts w:hint="eastAsia"/>
              </w:rPr>
              <w:t xml:space="preserve"> GPS/</w:t>
            </w:r>
            <w:proofErr w:type="spellStart"/>
            <w:r>
              <w:rPr>
                <w:rFonts w:hint="eastAsia"/>
              </w:rPr>
              <w:t>Beidou</w:t>
            </w:r>
            <w:proofErr w:type="spellEnd"/>
            <w:r>
              <w:rPr>
                <w:rFonts w:hint="eastAsia"/>
              </w:rPr>
              <w:t xml:space="preserve"> dual-mode</w:t>
            </w:r>
            <w:r w:rsidRPr="006E5BFE">
              <w:t xml:space="preserve"> are working at the same time, and when either synchronization source disappears</w:t>
            </w:r>
            <w:r>
              <w:t xml:space="preserve">, the synchronization accuracy is compliant to </w:t>
            </w:r>
            <w:r w:rsidRPr="004A0C4D">
              <w:t>O-RAN.WG7.IPC-HAR.0-v03.00</w:t>
            </w:r>
            <w:r>
              <w:t>.</w:t>
            </w:r>
          </w:p>
        </w:tc>
      </w:tr>
    </w:tbl>
    <w:p w14:paraId="3693B968" w14:textId="01134FA6" w:rsidR="007E4F27" w:rsidRDefault="007E4F27" w:rsidP="00253024">
      <w:pPr>
        <w:rPr>
          <w:lang w:val="en-GB"/>
        </w:rPr>
      </w:pPr>
    </w:p>
    <w:p w14:paraId="16D43F13" w14:textId="08588738" w:rsidR="007E4F27" w:rsidRDefault="007E4F27" w:rsidP="007E4F27">
      <w:pPr>
        <w:pStyle w:val="Heading2"/>
      </w:pPr>
      <w:bookmarkStart w:id="99" w:name="_Toc183161136"/>
      <w:r>
        <w:t>5.2</w:t>
      </w:r>
      <w:r>
        <w:tab/>
      </w:r>
      <w:bookmarkStart w:id="100" w:name="_Toc138178542"/>
      <w:r>
        <w:t>IEEE 1588v2 synchronization accuracy</w:t>
      </w:r>
      <w:bookmarkEnd w:id="99"/>
      <w:bookmarkEnd w:id="100"/>
    </w:p>
    <w:tbl>
      <w:tblPr>
        <w:tblStyle w:val="TableGrid"/>
        <w:tblW w:w="0" w:type="auto"/>
        <w:tblLook w:val="04A0" w:firstRow="1" w:lastRow="0" w:firstColumn="1" w:lastColumn="0" w:noHBand="0" w:noVBand="1"/>
      </w:tblPr>
      <w:tblGrid>
        <w:gridCol w:w="2405"/>
        <w:gridCol w:w="7790"/>
      </w:tblGrid>
      <w:tr w:rsidR="00F07B76" w14:paraId="33BD20E9" w14:textId="77777777" w:rsidTr="008F0235">
        <w:tc>
          <w:tcPr>
            <w:tcW w:w="2405" w:type="dxa"/>
            <w:vAlign w:val="center"/>
          </w:tcPr>
          <w:p w14:paraId="4EEC128D" w14:textId="2D66E312" w:rsidR="00F07B76" w:rsidRDefault="00F07B76" w:rsidP="008F0235">
            <w:pPr>
              <w:jc w:val="both"/>
              <w:rPr>
                <w:lang w:val="en-GB"/>
              </w:rPr>
            </w:pPr>
            <w:r>
              <w:rPr>
                <w:rFonts w:hAnsi="SimSun" w:hint="eastAsia"/>
                <w:szCs w:val="21"/>
              </w:rPr>
              <w:t xml:space="preserve">Reference </w:t>
            </w:r>
            <w:r w:rsidR="005D5693">
              <w:rPr>
                <w:rFonts w:hAnsi="SimSun"/>
                <w:szCs w:val="21"/>
              </w:rPr>
              <w:t>n</w:t>
            </w:r>
            <w:r>
              <w:rPr>
                <w:rFonts w:hAnsi="SimSun" w:hint="eastAsia"/>
                <w:szCs w:val="21"/>
              </w:rPr>
              <w:t>etworking</w:t>
            </w:r>
          </w:p>
        </w:tc>
        <w:tc>
          <w:tcPr>
            <w:tcW w:w="7790" w:type="dxa"/>
            <w:vAlign w:val="center"/>
          </w:tcPr>
          <w:p w14:paraId="51909BFD" w14:textId="1D1FD173" w:rsidR="00F07B76" w:rsidRDefault="00E86AC6" w:rsidP="008F0235">
            <w:pPr>
              <w:jc w:val="center"/>
              <w:rPr>
                <w:lang w:val="en-GB"/>
              </w:rPr>
            </w:pPr>
            <w:r>
              <w:rPr>
                <w:noProof/>
              </w:rPr>
              <w:object w:dxaOrig="6780" w:dyaOrig="4391" w14:anchorId="0EF57C05">
                <v:shape id="_x0000_i1039" type="#_x0000_t75" alt="" style="width:337.85pt;height:223.75pt;mso-width-percent:0;mso-height-percent:0;mso-width-percent:0;mso-height-percent:0" o:ole="">
                  <v:imagedata r:id="rId16" o:title=""/>
                </v:shape>
                <o:OLEObject Type="Embed" ProgID="Visio.Drawing.15" ShapeID="_x0000_i1039" DrawAspect="Content" ObjectID="_1794107613" r:id="rId17"/>
              </w:object>
            </w:r>
          </w:p>
        </w:tc>
      </w:tr>
      <w:tr w:rsidR="00F07B76" w14:paraId="731BCFD2" w14:textId="77777777" w:rsidTr="008F0235">
        <w:tc>
          <w:tcPr>
            <w:tcW w:w="2405" w:type="dxa"/>
            <w:vAlign w:val="center"/>
          </w:tcPr>
          <w:p w14:paraId="79A468FA" w14:textId="77777777" w:rsidR="00F07B76" w:rsidRDefault="00F07B76" w:rsidP="008F0235">
            <w:pPr>
              <w:jc w:val="both"/>
              <w:rPr>
                <w:lang w:val="en-GB"/>
              </w:rPr>
            </w:pPr>
            <w:r>
              <w:rPr>
                <w:rFonts w:hAnsi="SimSun"/>
                <w:szCs w:val="21"/>
              </w:rPr>
              <w:t>Purpose of the test</w:t>
            </w:r>
          </w:p>
        </w:tc>
        <w:tc>
          <w:tcPr>
            <w:tcW w:w="7790" w:type="dxa"/>
            <w:vAlign w:val="center"/>
          </w:tcPr>
          <w:p w14:paraId="335C32F6" w14:textId="53EB4C80" w:rsidR="00F07B76" w:rsidRDefault="00C219BD" w:rsidP="008F0235">
            <w:pPr>
              <w:rPr>
                <w:lang w:val="en-GB"/>
              </w:rPr>
            </w:pPr>
            <w:r>
              <w:t>Verify that the O-DU s</w:t>
            </w:r>
            <w:r w:rsidR="00F07B76">
              <w:rPr>
                <w:rFonts w:hint="eastAsia"/>
              </w:rPr>
              <w:t>upport</w:t>
            </w:r>
            <w:r>
              <w:t>s</w:t>
            </w:r>
            <w:r w:rsidR="00F07B76">
              <w:rPr>
                <w:rFonts w:hint="eastAsia"/>
              </w:rPr>
              <w:t xml:space="preserve"> </w:t>
            </w:r>
            <w:r w:rsidR="001A7D4E">
              <w:t xml:space="preserve">IEEE </w:t>
            </w:r>
            <w:r w:rsidR="00F07B76">
              <w:rPr>
                <w:rFonts w:hint="eastAsia"/>
              </w:rPr>
              <w:t>1588v2 in-band synchronization</w:t>
            </w:r>
            <w:r w:rsidR="00F07B76">
              <w:t>.</w:t>
            </w:r>
          </w:p>
        </w:tc>
      </w:tr>
      <w:tr w:rsidR="00F07B76" w14:paraId="58861CFF" w14:textId="77777777" w:rsidTr="008F0235">
        <w:tc>
          <w:tcPr>
            <w:tcW w:w="2405" w:type="dxa"/>
            <w:vAlign w:val="center"/>
          </w:tcPr>
          <w:p w14:paraId="0D009DEF" w14:textId="77777777" w:rsidR="00F07B76" w:rsidRDefault="00F07B76" w:rsidP="008F0235">
            <w:pPr>
              <w:jc w:val="both"/>
              <w:rPr>
                <w:lang w:val="en-GB"/>
              </w:rPr>
            </w:pPr>
            <w:r>
              <w:rPr>
                <w:rFonts w:hAnsi="SimSun"/>
                <w:szCs w:val="21"/>
              </w:rPr>
              <w:t>Test conditions</w:t>
            </w:r>
          </w:p>
        </w:tc>
        <w:tc>
          <w:tcPr>
            <w:tcW w:w="7790" w:type="dxa"/>
            <w:vAlign w:val="center"/>
          </w:tcPr>
          <w:p w14:paraId="3191C08B" w14:textId="77777777" w:rsidR="00F07B76" w:rsidRPr="00F07B76" w:rsidRDefault="00F07B76" w:rsidP="00C36145">
            <w:pPr>
              <w:pStyle w:val="ListParagraph"/>
              <w:numPr>
                <w:ilvl w:val="0"/>
                <w:numId w:val="7"/>
              </w:numPr>
              <w:spacing w:after="160" w:line="257" w:lineRule="auto"/>
              <w:rPr>
                <w:rFonts w:cs="Times New Roman"/>
                <w:szCs w:val="20"/>
              </w:rPr>
            </w:pPr>
            <w:r w:rsidRPr="00F07B76">
              <w:rPr>
                <w:rFonts w:cs="Times New Roman"/>
                <w:szCs w:val="20"/>
              </w:rPr>
              <w:t>Build a transport network;</w:t>
            </w:r>
          </w:p>
          <w:p w14:paraId="3F947169" w14:textId="77777777" w:rsidR="00F07B76" w:rsidRPr="00F07B76" w:rsidRDefault="00F07B76" w:rsidP="00C36145">
            <w:pPr>
              <w:pStyle w:val="ListParagraph"/>
              <w:numPr>
                <w:ilvl w:val="0"/>
                <w:numId w:val="7"/>
              </w:numPr>
              <w:spacing w:after="160" w:line="257" w:lineRule="auto"/>
              <w:rPr>
                <w:rFonts w:cs="Times New Roman"/>
                <w:szCs w:val="20"/>
              </w:rPr>
            </w:pPr>
            <w:r w:rsidRPr="00F07B76">
              <w:rPr>
                <w:rFonts w:cs="Times New Roman"/>
                <w:szCs w:val="20"/>
              </w:rPr>
              <w:t>Connect the O-DU to the transport network via Ethernet;</w:t>
            </w:r>
          </w:p>
          <w:p w14:paraId="659D244A" w14:textId="3CCF9C9D" w:rsidR="00F07B76" w:rsidRPr="00B112DD" w:rsidRDefault="00F07B76" w:rsidP="00C36145">
            <w:pPr>
              <w:pStyle w:val="ListParagraph"/>
              <w:numPr>
                <w:ilvl w:val="0"/>
                <w:numId w:val="7"/>
              </w:numPr>
              <w:spacing w:after="160" w:line="257" w:lineRule="auto"/>
              <w:rPr>
                <w:lang w:val="en-GB"/>
              </w:rPr>
            </w:pPr>
            <w:r w:rsidRPr="00F07B76">
              <w:rPr>
                <w:rFonts w:cs="Times New Roman"/>
                <w:szCs w:val="20"/>
              </w:rPr>
              <w:t>The O-DU works normally after powering on.</w:t>
            </w:r>
          </w:p>
        </w:tc>
      </w:tr>
      <w:tr w:rsidR="00F07B76" w14:paraId="2AFA0D2A" w14:textId="77777777" w:rsidTr="008F0235">
        <w:tc>
          <w:tcPr>
            <w:tcW w:w="2405" w:type="dxa"/>
            <w:vAlign w:val="center"/>
          </w:tcPr>
          <w:p w14:paraId="2C1354FB" w14:textId="6C188B82" w:rsidR="00F07B76" w:rsidRDefault="00F07B76" w:rsidP="008F0235">
            <w:pPr>
              <w:jc w:val="both"/>
              <w:rPr>
                <w:lang w:val="en-GB"/>
              </w:rPr>
            </w:pPr>
            <w:r>
              <w:rPr>
                <w:rFonts w:hAnsi="SimSun"/>
                <w:szCs w:val="21"/>
              </w:rPr>
              <w:t xml:space="preserve">Test </w:t>
            </w:r>
            <w:r w:rsidR="005D5693">
              <w:rPr>
                <w:rFonts w:hAnsi="SimSun"/>
                <w:szCs w:val="21"/>
              </w:rPr>
              <w:t>s</w:t>
            </w:r>
            <w:r>
              <w:rPr>
                <w:rFonts w:hAnsi="SimSun"/>
                <w:szCs w:val="21"/>
              </w:rPr>
              <w:t>teps</w:t>
            </w:r>
          </w:p>
        </w:tc>
        <w:tc>
          <w:tcPr>
            <w:tcW w:w="7790" w:type="dxa"/>
            <w:vAlign w:val="center"/>
          </w:tcPr>
          <w:p w14:paraId="71383BE7" w14:textId="4A536BF7" w:rsidR="00F07B76" w:rsidRPr="00F07B76" w:rsidRDefault="00F07B76" w:rsidP="00751FE2">
            <w:pPr>
              <w:pStyle w:val="ListParagraph"/>
              <w:numPr>
                <w:ilvl w:val="0"/>
                <w:numId w:val="8"/>
              </w:numPr>
              <w:spacing w:after="160" w:line="257" w:lineRule="auto"/>
              <w:jc w:val="both"/>
              <w:rPr>
                <w:lang w:val="en-GB"/>
              </w:rPr>
            </w:pPr>
            <w:r w:rsidRPr="00F07B76">
              <w:rPr>
                <w:lang w:val="en-GB"/>
              </w:rPr>
              <w:t>The 1588 clock is set as the clock source of the O-DU through the operation and maintenance station, and the in-band mode (synchronous signal is transmitted through the GE transmission interface) is used to build the test environment according to the in-band test block diagram</w:t>
            </w:r>
            <w:r w:rsidR="003B34C6">
              <w:rPr>
                <w:lang w:val="en-GB"/>
              </w:rPr>
              <w:t>;</w:t>
            </w:r>
          </w:p>
          <w:p w14:paraId="060715C8" w14:textId="77777777" w:rsidR="00751FE2" w:rsidRPr="001A3435" w:rsidRDefault="00751FE2" w:rsidP="00751FE2">
            <w:pPr>
              <w:pStyle w:val="ListParagraph"/>
              <w:numPr>
                <w:ilvl w:val="0"/>
                <w:numId w:val="8"/>
              </w:numPr>
              <w:spacing w:after="160" w:line="257" w:lineRule="auto"/>
              <w:jc w:val="both"/>
              <w:rPr>
                <w:lang w:val="en-GB"/>
              </w:rPr>
            </w:pPr>
            <w:r>
              <w:rPr>
                <w:lang w:val="en-GB"/>
              </w:rPr>
              <w:t>Power on t</w:t>
            </w:r>
            <w:r w:rsidRPr="001A3435">
              <w:rPr>
                <w:lang w:val="en-GB"/>
              </w:rPr>
              <w:t>he O-DU</w:t>
            </w:r>
            <w:r>
              <w:rPr>
                <w:lang w:val="en-GB"/>
              </w:rPr>
              <w:t>,</w:t>
            </w:r>
            <w:r w:rsidRPr="001A3435">
              <w:rPr>
                <w:lang w:val="en-GB"/>
              </w:rPr>
              <w:t xml:space="preserve"> and </w:t>
            </w:r>
            <w:r>
              <w:rPr>
                <w:lang w:val="en-GB"/>
              </w:rPr>
              <w:t xml:space="preserve">keep </w:t>
            </w:r>
            <w:r w:rsidRPr="001A3435">
              <w:rPr>
                <w:lang w:val="en-GB"/>
              </w:rPr>
              <w:t>all devices powered on for 60 minutes;</w:t>
            </w:r>
          </w:p>
          <w:p w14:paraId="7B19C97C" w14:textId="504BF6CA" w:rsidR="00F07B76" w:rsidRPr="00F07B76" w:rsidRDefault="00F07B76" w:rsidP="00751FE2">
            <w:pPr>
              <w:pStyle w:val="ListParagraph"/>
              <w:numPr>
                <w:ilvl w:val="0"/>
                <w:numId w:val="8"/>
              </w:numPr>
              <w:spacing w:after="160" w:line="257" w:lineRule="auto"/>
              <w:jc w:val="both"/>
              <w:rPr>
                <w:lang w:val="en-GB"/>
              </w:rPr>
            </w:pPr>
            <w:r>
              <w:rPr>
                <w:lang w:val="en-GB"/>
              </w:rPr>
              <w:t>I</w:t>
            </w:r>
            <w:r w:rsidRPr="00F07B76">
              <w:rPr>
                <w:lang w:val="en-GB"/>
              </w:rPr>
              <w:t>ntroduce the 1PPS signal output by the atomic clock (which can be replaced by another O-DU) and the 1PPS output by the O-DU into the oscilloscope, set the 1PPS signal channel output by the atomic clock as the trigger channel, and observe the phase error between the 1PPS output by the O-DU and the 1PPS signal output by the atomic clock.</w:t>
            </w:r>
          </w:p>
          <w:p w14:paraId="7773A7D2" w14:textId="27539561" w:rsidR="00F07B76" w:rsidRPr="001A3435" w:rsidRDefault="00F07B76" w:rsidP="00751FE2">
            <w:pPr>
              <w:pStyle w:val="ListParagraph"/>
              <w:numPr>
                <w:ilvl w:val="0"/>
                <w:numId w:val="8"/>
              </w:numPr>
              <w:spacing w:after="160" w:line="257" w:lineRule="auto"/>
              <w:jc w:val="both"/>
              <w:rPr>
                <w:lang w:val="en-GB"/>
              </w:rPr>
            </w:pPr>
            <w:r w:rsidRPr="00F07B76">
              <w:rPr>
                <w:lang w:val="en-GB"/>
              </w:rPr>
              <w:t>The 10MHz clock output of the atomic clock and the 10MHz clock output of the O-DU were introduced into the frequency meter, and the frequency error between the 10MHz clock output of the O-DU and the 10MHz clock output by the atomic clock was observed by using the 10MHz clock output of the atomic clock as the standard frequency.</w:t>
            </w:r>
          </w:p>
        </w:tc>
      </w:tr>
      <w:tr w:rsidR="00F07B76" w14:paraId="59156A87" w14:textId="77777777" w:rsidTr="008F0235">
        <w:tc>
          <w:tcPr>
            <w:tcW w:w="2405" w:type="dxa"/>
            <w:vAlign w:val="center"/>
          </w:tcPr>
          <w:p w14:paraId="55D7D10F" w14:textId="0B7D4261" w:rsidR="00F07B76" w:rsidRDefault="00F07B76" w:rsidP="008F0235">
            <w:pPr>
              <w:jc w:val="both"/>
              <w:rPr>
                <w:lang w:val="en-GB"/>
              </w:rPr>
            </w:pPr>
            <w:r>
              <w:rPr>
                <w:rFonts w:hAnsi="SimSun"/>
                <w:szCs w:val="21"/>
              </w:rPr>
              <w:lastRenderedPageBreak/>
              <w:t xml:space="preserve">Expected </w:t>
            </w:r>
            <w:r w:rsidR="00D53300">
              <w:rPr>
                <w:rFonts w:hAnsi="SimSun"/>
                <w:szCs w:val="21"/>
              </w:rPr>
              <w:t>r</w:t>
            </w:r>
            <w:r>
              <w:rPr>
                <w:rFonts w:hAnsi="SimSun"/>
                <w:szCs w:val="21"/>
              </w:rPr>
              <w:t>esults</w:t>
            </w:r>
          </w:p>
        </w:tc>
        <w:tc>
          <w:tcPr>
            <w:tcW w:w="7790" w:type="dxa"/>
            <w:vAlign w:val="center"/>
          </w:tcPr>
          <w:p w14:paraId="537C0D41" w14:textId="50CDBCE2" w:rsidR="00F07B76" w:rsidRDefault="00495A94" w:rsidP="00495A94">
            <w:pPr>
              <w:rPr>
                <w:lang w:val="en-GB"/>
              </w:rPr>
            </w:pPr>
            <w:r>
              <w:t>The synchronization accuracy is compliant to O-RAN.WG7.IPC-HAR.0-v03.00.</w:t>
            </w:r>
          </w:p>
        </w:tc>
      </w:tr>
    </w:tbl>
    <w:p w14:paraId="399DD9E1" w14:textId="73D7C81C" w:rsidR="007E4F27" w:rsidRDefault="007E4F27" w:rsidP="00253024">
      <w:pPr>
        <w:rPr>
          <w:lang w:val="en-GB"/>
        </w:rPr>
      </w:pPr>
    </w:p>
    <w:p w14:paraId="713FF7D7" w14:textId="4EED5FB7" w:rsidR="007E4F27" w:rsidRDefault="007E4F27" w:rsidP="007E4F27">
      <w:pPr>
        <w:pStyle w:val="Heading2"/>
      </w:pPr>
      <w:bookmarkStart w:id="101" w:name="_Toc183161137"/>
      <w:r>
        <w:t>5.3</w:t>
      </w:r>
      <w:r>
        <w:tab/>
      </w:r>
      <w:bookmarkStart w:id="102" w:name="_Toc138178543"/>
      <w:r w:rsidR="007143A7">
        <w:t>Clock hold-over ability</w:t>
      </w:r>
      <w:bookmarkEnd w:id="101"/>
      <w:bookmarkEnd w:id="102"/>
    </w:p>
    <w:tbl>
      <w:tblPr>
        <w:tblStyle w:val="TableGrid"/>
        <w:tblW w:w="0" w:type="auto"/>
        <w:tblLook w:val="04A0" w:firstRow="1" w:lastRow="0" w:firstColumn="1" w:lastColumn="0" w:noHBand="0" w:noVBand="1"/>
      </w:tblPr>
      <w:tblGrid>
        <w:gridCol w:w="2405"/>
        <w:gridCol w:w="7790"/>
      </w:tblGrid>
      <w:tr w:rsidR="00EF4303" w14:paraId="614D85D7" w14:textId="77777777" w:rsidTr="008F0235">
        <w:tc>
          <w:tcPr>
            <w:tcW w:w="2405" w:type="dxa"/>
            <w:vAlign w:val="center"/>
          </w:tcPr>
          <w:p w14:paraId="380D99D8" w14:textId="35A0D8E0" w:rsidR="00EF4303" w:rsidRDefault="00EF4303" w:rsidP="008F0235">
            <w:pPr>
              <w:jc w:val="both"/>
              <w:rPr>
                <w:lang w:val="en-GB"/>
              </w:rPr>
            </w:pPr>
            <w:r>
              <w:rPr>
                <w:rFonts w:hAnsi="SimSun" w:hint="eastAsia"/>
                <w:szCs w:val="21"/>
              </w:rPr>
              <w:t xml:space="preserve">Reference </w:t>
            </w:r>
            <w:r w:rsidR="009B178C">
              <w:rPr>
                <w:rFonts w:hAnsi="SimSun"/>
                <w:szCs w:val="21"/>
              </w:rPr>
              <w:t>n</w:t>
            </w:r>
            <w:r>
              <w:rPr>
                <w:rFonts w:hAnsi="SimSun" w:hint="eastAsia"/>
                <w:szCs w:val="21"/>
              </w:rPr>
              <w:t>etworking</w:t>
            </w:r>
          </w:p>
        </w:tc>
        <w:tc>
          <w:tcPr>
            <w:tcW w:w="7790" w:type="dxa"/>
            <w:vAlign w:val="center"/>
          </w:tcPr>
          <w:p w14:paraId="7CD3B82D" w14:textId="35675F8B" w:rsidR="00EF4303" w:rsidRDefault="00E86AC6" w:rsidP="008F0235">
            <w:pPr>
              <w:jc w:val="center"/>
              <w:rPr>
                <w:lang w:val="en-GB"/>
              </w:rPr>
            </w:pPr>
            <w:r>
              <w:rPr>
                <w:noProof/>
              </w:rPr>
              <w:object w:dxaOrig="6461" w:dyaOrig="2640" w14:anchorId="6FD9ACDD">
                <v:shape id="_x0000_i1038" type="#_x0000_t75" alt="" style="width:324.55pt;height:129.6pt;mso-width-percent:0;mso-height-percent:0;mso-width-percent:0;mso-height-percent:0" o:ole="">
                  <v:imagedata r:id="rId18" o:title=""/>
                </v:shape>
                <o:OLEObject Type="Embed" ProgID="Visio.Drawing.15" ShapeID="_x0000_i1038" DrawAspect="Content" ObjectID="_1794107614" r:id="rId19"/>
              </w:object>
            </w:r>
          </w:p>
        </w:tc>
      </w:tr>
      <w:tr w:rsidR="00EF4303" w14:paraId="2D0C774A" w14:textId="77777777" w:rsidTr="008F0235">
        <w:tc>
          <w:tcPr>
            <w:tcW w:w="2405" w:type="dxa"/>
            <w:vAlign w:val="center"/>
          </w:tcPr>
          <w:p w14:paraId="76146DBB" w14:textId="77777777" w:rsidR="00EF4303" w:rsidRDefault="00EF4303" w:rsidP="008F0235">
            <w:pPr>
              <w:jc w:val="both"/>
              <w:rPr>
                <w:lang w:val="en-GB"/>
              </w:rPr>
            </w:pPr>
            <w:r>
              <w:rPr>
                <w:rFonts w:hAnsi="SimSun"/>
                <w:szCs w:val="21"/>
              </w:rPr>
              <w:t>Purpose of the test</w:t>
            </w:r>
          </w:p>
        </w:tc>
        <w:tc>
          <w:tcPr>
            <w:tcW w:w="7790" w:type="dxa"/>
            <w:vAlign w:val="center"/>
          </w:tcPr>
          <w:p w14:paraId="08C29CF7" w14:textId="7513EEA2" w:rsidR="00EF4303" w:rsidRDefault="00824926" w:rsidP="008F0235">
            <w:pPr>
              <w:rPr>
                <w:lang w:val="en-GB"/>
              </w:rPr>
            </w:pPr>
            <w:r>
              <w:rPr>
                <w:rFonts w:hAnsi="SimSun"/>
                <w:szCs w:val="21"/>
              </w:rPr>
              <w:t xml:space="preserve">Verify whether the </w:t>
            </w:r>
            <w:r>
              <w:rPr>
                <w:rFonts w:hAnsi="SimSun" w:hint="eastAsia"/>
                <w:szCs w:val="21"/>
              </w:rPr>
              <w:t>O-DU</w:t>
            </w:r>
            <w:r>
              <w:rPr>
                <w:rFonts w:hAnsi="SimSun"/>
                <w:szCs w:val="21"/>
              </w:rPr>
              <w:t xml:space="preserve"> master clock can meet the requirement that the synchronization retention time is not less than 24 hours after the synchronization source is lost</w:t>
            </w:r>
            <w:r>
              <w:rPr>
                <w:rFonts w:hAnsi="SimSun" w:hint="eastAsia"/>
                <w:szCs w:val="21"/>
              </w:rPr>
              <w:t>.</w:t>
            </w:r>
          </w:p>
        </w:tc>
      </w:tr>
      <w:tr w:rsidR="00EF4303" w14:paraId="58C2C3FF" w14:textId="77777777" w:rsidTr="008F0235">
        <w:tc>
          <w:tcPr>
            <w:tcW w:w="2405" w:type="dxa"/>
            <w:vAlign w:val="center"/>
          </w:tcPr>
          <w:p w14:paraId="52491744" w14:textId="77777777" w:rsidR="00EF4303" w:rsidRDefault="00EF4303" w:rsidP="008F0235">
            <w:pPr>
              <w:jc w:val="both"/>
              <w:rPr>
                <w:lang w:val="en-GB"/>
              </w:rPr>
            </w:pPr>
            <w:r>
              <w:rPr>
                <w:rFonts w:hAnsi="SimSun"/>
                <w:szCs w:val="21"/>
              </w:rPr>
              <w:t>Test conditions</w:t>
            </w:r>
          </w:p>
        </w:tc>
        <w:tc>
          <w:tcPr>
            <w:tcW w:w="7790" w:type="dxa"/>
            <w:vAlign w:val="center"/>
          </w:tcPr>
          <w:p w14:paraId="27C22B0C" w14:textId="77777777" w:rsidR="00824926" w:rsidRPr="003F1B6E" w:rsidRDefault="00824926" w:rsidP="00C36145">
            <w:pPr>
              <w:pStyle w:val="ListParagraph"/>
              <w:numPr>
                <w:ilvl w:val="0"/>
                <w:numId w:val="9"/>
              </w:numPr>
              <w:spacing w:after="160" w:line="257" w:lineRule="auto"/>
              <w:jc w:val="both"/>
              <w:rPr>
                <w:lang w:val="en-GB"/>
              </w:rPr>
            </w:pPr>
            <w:r w:rsidRPr="003F1B6E">
              <w:rPr>
                <w:lang w:val="en-GB"/>
              </w:rPr>
              <w:t>Build a test environment according to the network diagram;</w:t>
            </w:r>
          </w:p>
          <w:p w14:paraId="4CDD16DC" w14:textId="0BDA96BF" w:rsidR="00EF4303" w:rsidRPr="00EF4303" w:rsidRDefault="007327B8" w:rsidP="00C36145">
            <w:pPr>
              <w:pStyle w:val="ListParagraph"/>
              <w:numPr>
                <w:ilvl w:val="0"/>
                <w:numId w:val="9"/>
              </w:numPr>
              <w:spacing w:after="160" w:line="257" w:lineRule="auto"/>
              <w:jc w:val="both"/>
              <w:rPr>
                <w:lang w:val="en-GB"/>
              </w:rPr>
            </w:pPr>
            <w:r>
              <w:rPr>
                <w:lang w:val="en-GB"/>
              </w:rPr>
              <w:t>T</w:t>
            </w:r>
            <w:r w:rsidR="00824926" w:rsidRPr="003F1B6E">
              <w:rPr>
                <w:lang w:val="en-GB"/>
              </w:rPr>
              <w:t xml:space="preserve">he </w:t>
            </w:r>
            <w:r w:rsidR="00824926" w:rsidRPr="003F1B6E">
              <w:rPr>
                <w:rFonts w:hint="eastAsia"/>
                <w:lang w:val="en-GB"/>
              </w:rPr>
              <w:t>O-DU</w:t>
            </w:r>
            <w:r w:rsidR="00824926" w:rsidRPr="003F1B6E">
              <w:rPr>
                <w:lang w:val="en-GB"/>
              </w:rPr>
              <w:t xml:space="preserve"> </w:t>
            </w:r>
            <w:r>
              <w:rPr>
                <w:lang w:val="en-GB"/>
              </w:rPr>
              <w:t xml:space="preserve">under </w:t>
            </w:r>
            <w:r w:rsidR="00824926" w:rsidRPr="003F1B6E">
              <w:rPr>
                <w:lang w:val="en-GB"/>
              </w:rPr>
              <w:t>test</w:t>
            </w:r>
            <w:r>
              <w:rPr>
                <w:lang w:val="en-GB"/>
              </w:rPr>
              <w:t xml:space="preserve"> is powered on and</w:t>
            </w:r>
            <w:r w:rsidR="00824926" w:rsidRPr="003F1B6E">
              <w:rPr>
                <w:lang w:val="en-GB"/>
              </w:rPr>
              <w:t xml:space="preserve"> enters the GPS synchronization state</w:t>
            </w:r>
            <w:r w:rsidR="002F551F">
              <w:rPr>
                <w:lang w:val="en-GB"/>
              </w:rPr>
              <w:t xml:space="preserve"> for more </w:t>
            </w:r>
            <w:r w:rsidR="00824926" w:rsidRPr="003F1B6E">
              <w:rPr>
                <w:lang w:val="en-GB"/>
              </w:rPr>
              <w:t>than 4 hours.</w:t>
            </w:r>
          </w:p>
        </w:tc>
      </w:tr>
      <w:tr w:rsidR="00EF4303" w14:paraId="783CEA09" w14:textId="77777777" w:rsidTr="008F0235">
        <w:tc>
          <w:tcPr>
            <w:tcW w:w="2405" w:type="dxa"/>
            <w:vAlign w:val="center"/>
          </w:tcPr>
          <w:p w14:paraId="42E5F1D1" w14:textId="0FB774E6" w:rsidR="00EF4303" w:rsidRDefault="00EF4303" w:rsidP="008F0235">
            <w:pPr>
              <w:jc w:val="both"/>
              <w:rPr>
                <w:lang w:val="en-GB"/>
              </w:rPr>
            </w:pPr>
            <w:r>
              <w:rPr>
                <w:rFonts w:hAnsi="SimSun"/>
                <w:szCs w:val="21"/>
              </w:rPr>
              <w:t xml:space="preserve">Test </w:t>
            </w:r>
            <w:r w:rsidR="009B178C">
              <w:rPr>
                <w:rFonts w:hAnsi="SimSun"/>
                <w:szCs w:val="21"/>
              </w:rPr>
              <w:t>s</w:t>
            </w:r>
            <w:r>
              <w:rPr>
                <w:rFonts w:hAnsi="SimSun"/>
                <w:szCs w:val="21"/>
              </w:rPr>
              <w:t>teps</w:t>
            </w:r>
          </w:p>
        </w:tc>
        <w:tc>
          <w:tcPr>
            <w:tcW w:w="7790" w:type="dxa"/>
            <w:vAlign w:val="center"/>
          </w:tcPr>
          <w:p w14:paraId="731DC48C" w14:textId="0ACEFA35" w:rsidR="00824926" w:rsidRPr="003F1B6E" w:rsidRDefault="00824926" w:rsidP="00C36145">
            <w:pPr>
              <w:pStyle w:val="ListParagraph"/>
              <w:numPr>
                <w:ilvl w:val="0"/>
                <w:numId w:val="10"/>
              </w:numPr>
              <w:spacing w:after="160" w:line="257" w:lineRule="auto"/>
              <w:jc w:val="both"/>
              <w:rPr>
                <w:lang w:val="en-GB"/>
              </w:rPr>
            </w:pPr>
            <w:r w:rsidRPr="003F1B6E">
              <w:rPr>
                <w:lang w:val="en-GB"/>
              </w:rPr>
              <w:t xml:space="preserve">The frame synchronization output of the reference </w:t>
            </w:r>
            <w:r w:rsidRPr="003F1B6E">
              <w:rPr>
                <w:rFonts w:hint="eastAsia"/>
                <w:lang w:val="en-GB"/>
              </w:rPr>
              <w:t>O-DU</w:t>
            </w:r>
            <w:r w:rsidRPr="003F1B6E">
              <w:rPr>
                <w:lang w:val="en-GB"/>
              </w:rPr>
              <w:t xml:space="preserve"> (which needs to ensure that the </w:t>
            </w:r>
            <w:r w:rsidR="00B701B2">
              <w:rPr>
                <w:lang w:val="en-GB"/>
              </w:rPr>
              <w:t>reference</w:t>
            </w:r>
            <w:r w:rsidRPr="003F1B6E">
              <w:rPr>
                <w:lang w:val="en-GB"/>
              </w:rPr>
              <w:t xml:space="preserve"> </w:t>
            </w:r>
            <w:r w:rsidRPr="003F1B6E">
              <w:rPr>
                <w:rFonts w:hint="eastAsia"/>
                <w:lang w:val="en-GB"/>
              </w:rPr>
              <w:t>O-DU</w:t>
            </w:r>
            <w:r w:rsidRPr="003F1B6E">
              <w:rPr>
                <w:lang w:val="en-GB"/>
              </w:rPr>
              <w:t xml:space="preserve"> remains GPS locked during the test) is used as the reference signal, and the frame synchronization signal (1PPS or 10ms) output by the </w:t>
            </w:r>
            <w:r w:rsidRPr="003F1B6E">
              <w:rPr>
                <w:rFonts w:hint="eastAsia"/>
                <w:lang w:val="en-GB"/>
              </w:rPr>
              <w:t>O-DU</w:t>
            </w:r>
            <w:r w:rsidRPr="003F1B6E">
              <w:rPr>
                <w:lang w:val="en-GB"/>
              </w:rPr>
              <w:t xml:space="preserve"> </w:t>
            </w:r>
            <w:r w:rsidR="00B701B2">
              <w:rPr>
                <w:lang w:val="en-GB"/>
              </w:rPr>
              <w:t>under</w:t>
            </w:r>
            <w:r w:rsidRPr="003F1B6E">
              <w:rPr>
                <w:lang w:val="en-GB"/>
              </w:rPr>
              <w:t xml:space="preserve"> test is observed with an oscilloscope</w:t>
            </w:r>
            <w:r w:rsidR="00A246FF">
              <w:rPr>
                <w:lang w:val="en-GB"/>
              </w:rPr>
              <w:t>;</w:t>
            </w:r>
          </w:p>
          <w:p w14:paraId="580A2F23" w14:textId="5EC82CCC" w:rsidR="00824926" w:rsidRPr="003F1B6E" w:rsidRDefault="00824926" w:rsidP="00C36145">
            <w:pPr>
              <w:pStyle w:val="ListParagraph"/>
              <w:numPr>
                <w:ilvl w:val="0"/>
                <w:numId w:val="10"/>
              </w:numPr>
              <w:spacing w:after="160" w:line="257" w:lineRule="auto"/>
              <w:jc w:val="both"/>
              <w:rPr>
                <w:lang w:val="en-GB"/>
              </w:rPr>
            </w:pPr>
            <w:r w:rsidRPr="003F1B6E">
              <w:rPr>
                <w:lang w:val="en-GB"/>
              </w:rPr>
              <w:t xml:space="preserve">Unplug the input of the synchronization source (including GPS and IEEE 1588v2) of the </w:t>
            </w:r>
            <w:r w:rsidRPr="003F1B6E">
              <w:rPr>
                <w:rFonts w:hint="eastAsia"/>
                <w:lang w:val="en-GB"/>
              </w:rPr>
              <w:t>O-DU</w:t>
            </w:r>
            <w:r w:rsidRPr="003F1B6E">
              <w:rPr>
                <w:lang w:val="en-GB"/>
              </w:rPr>
              <w:t xml:space="preserve"> </w:t>
            </w:r>
            <w:r w:rsidR="00B701B2">
              <w:rPr>
                <w:lang w:val="en-GB"/>
              </w:rPr>
              <w:t>under</w:t>
            </w:r>
            <w:r w:rsidRPr="003F1B6E">
              <w:rPr>
                <w:lang w:val="en-GB"/>
              </w:rPr>
              <w:t xml:space="preserve"> test and enter the master clock hold mode of the base station. Observe and record the time deviation between the synchronization signals of the two frames of the observation at this moment;</w:t>
            </w:r>
          </w:p>
          <w:p w14:paraId="6D1C7838" w14:textId="62C96A83" w:rsidR="00EF4303" w:rsidRPr="00EF4303" w:rsidRDefault="00824926" w:rsidP="00C36145">
            <w:pPr>
              <w:pStyle w:val="ListParagraph"/>
              <w:numPr>
                <w:ilvl w:val="0"/>
                <w:numId w:val="10"/>
              </w:numPr>
              <w:spacing w:after="160" w:line="257" w:lineRule="auto"/>
              <w:jc w:val="both"/>
              <w:rPr>
                <w:lang w:val="en-GB"/>
              </w:rPr>
            </w:pPr>
            <w:r w:rsidRPr="003F1B6E">
              <w:rPr>
                <w:lang w:val="en-GB"/>
              </w:rPr>
              <w:t xml:space="preserve">The </w:t>
            </w:r>
            <w:r w:rsidR="00FD0A9D">
              <w:rPr>
                <w:lang w:val="en-GB"/>
              </w:rPr>
              <w:t>O-DU</w:t>
            </w:r>
            <w:r w:rsidRPr="003F1B6E">
              <w:rPr>
                <w:lang w:val="en-GB"/>
              </w:rPr>
              <w:t xml:space="preserve"> under test operates for 24 hours in master clock hold mode, and the time deviation between the two frame synchronization signals is observed and recorded.</w:t>
            </w:r>
          </w:p>
        </w:tc>
      </w:tr>
      <w:tr w:rsidR="00EF4303" w14:paraId="5D71081F" w14:textId="77777777" w:rsidTr="008F0235">
        <w:tc>
          <w:tcPr>
            <w:tcW w:w="2405" w:type="dxa"/>
            <w:vAlign w:val="center"/>
          </w:tcPr>
          <w:p w14:paraId="53EB5879" w14:textId="1858B2E2" w:rsidR="00EF4303" w:rsidRDefault="00EF4303" w:rsidP="008F0235">
            <w:pPr>
              <w:jc w:val="both"/>
              <w:rPr>
                <w:lang w:val="en-GB"/>
              </w:rPr>
            </w:pPr>
            <w:r>
              <w:rPr>
                <w:rFonts w:hAnsi="SimSun"/>
                <w:szCs w:val="21"/>
              </w:rPr>
              <w:t xml:space="preserve">Expected </w:t>
            </w:r>
            <w:r w:rsidR="009B178C">
              <w:rPr>
                <w:rFonts w:hAnsi="SimSun"/>
                <w:szCs w:val="21"/>
              </w:rPr>
              <w:t>r</w:t>
            </w:r>
            <w:r>
              <w:rPr>
                <w:rFonts w:hAnsi="SimSun"/>
                <w:szCs w:val="21"/>
              </w:rPr>
              <w:t>esults</w:t>
            </w:r>
          </w:p>
        </w:tc>
        <w:tc>
          <w:tcPr>
            <w:tcW w:w="7790" w:type="dxa"/>
            <w:vAlign w:val="center"/>
          </w:tcPr>
          <w:p w14:paraId="06AE07E1" w14:textId="7AA6817A" w:rsidR="00EF4303" w:rsidRPr="007A45FB" w:rsidRDefault="00824926" w:rsidP="008F0235">
            <w:pPr>
              <w:rPr>
                <w:rFonts w:eastAsiaTheme="minorEastAsia"/>
                <w:lang w:val="en-GB" w:eastAsia="zh-CN"/>
              </w:rPr>
            </w:pPr>
            <w:r>
              <w:rPr>
                <w:rFonts w:hAnsi="SimSun"/>
                <w:szCs w:val="21"/>
              </w:rPr>
              <w:t>After the synchronization source of the base station is lost, within 24 hours of the self-timing of the master clock</w:t>
            </w:r>
            <w:bookmarkStart w:id="103" w:name="OLE_LINK8"/>
            <w:r>
              <w:rPr>
                <w:szCs w:val="21"/>
              </w:rPr>
              <w:t xml:space="preserve">, the temperature drift of the frame synchronization signal of the </w:t>
            </w:r>
            <w:r>
              <w:rPr>
                <w:rFonts w:eastAsia="SimSun" w:hint="eastAsia"/>
                <w:szCs w:val="21"/>
                <w:lang w:eastAsia="zh-CN"/>
              </w:rPr>
              <w:t>O-DU</w:t>
            </w:r>
            <w:r>
              <w:rPr>
                <w:szCs w:val="21"/>
              </w:rPr>
              <w:t xml:space="preserve"> under test</w:t>
            </w:r>
            <w:bookmarkEnd w:id="103"/>
            <w:r>
              <w:rPr>
                <w:rFonts w:hAnsi="SimSun"/>
                <w:szCs w:val="21"/>
              </w:rPr>
              <w:t xml:space="preserve"> is less t</w:t>
            </w:r>
            <w:r w:rsidRPr="00547CC8">
              <w:rPr>
                <w:rFonts w:cs="Times New Roman"/>
                <w:szCs w:val="21"/>
              </w:rPr>
              <w:t>han 3μs.</w:t>
            </w:r>
          </w:p>
        </w:tc>
      </w:tr>
    </w:tbl>
    <w:p w14:paraId="041C400A" w14:textId="7D82FC69" w:rsidR="007E4F27" w:rsidRDefault="007E4F27" w:rsidP="00253024">
      <w:pPr>
        <w:rPr>
          <w:lang w:val="en-GB"/>
        </w:rPr>
      </w:pPr>
    </w:p>
    <w:p w14:paraId="43FB1907" w14:textId="3B3728A9" w:rsidR="007E4F27" w:rsidRDefault="007E4F27" w:rsidP="007E4F27">
      <w:pPr>
        <w:pStyle w:val="Heading2"/>
      </w:pPr>
      <w:bookmarkStart w:id="104" w:name="_Toc183161138"/>
      <w:r>
        <w:t>5.4</w:t>
      </w:r>
      <w:r>
        <w:tab/>
      </w:r>
      <w:bookmarkStart w:id="105" w:name="_Toc138178544"/>
      <w:r w:rsidR="007143A7">
        <w:t>Power supply method</w:t>
      </w:r>
      <w:bookmarkEnd w:id="104"/>
      <w:bookmarkEnd w:id="105"/>
    </w:p>
    <w:tbl>
      <w:tblPr>
        <w:tblStyle w:val="TableGrid"/>
        <w:tblW w:w="0" w:type="auto"/>
        <w:tblLook w:val="04A0" w:firstRow="1" w:lastRow="0" w:firstColumn="1" w:lastColumn="0" w:noHBand="0" w:noVBand="1"/>
      </w:tblPr>
      <w:tblGrid>
        <w:gridCol w:w="2405"/>
        <w:gridCol w:w="7790"/>
      </w:tblGrid>
      <w:tr w:rsidR="00E40A6D" w14:paraId="7ABEBA86" w14:textId="77777777" w:rsidTr="008F0235">
        <w:tc>
          <w:tcPr>
            <w:tcW w:w="2405" w:type="dxa"/>
            <w:vAlign w:val="center"/>
          </w:tcPr>
          <w:p w14:paraId="76F5977A" w14:textId="77777777" w:rsidR="00E40A6D" w:rsidRDefault="00E40A6D" w:rsidP="008F0235">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46C1253F" w14:textId="7B175D15" w:rsidR="00E40A6D" w:rsidRDefault="00E86AC6" w:rsidP="008F0235">
            <w:pPr>
              <w:jc w:val="center"/>
              <w:rPr>
                <w:lang w:val="en-GB"/>
              </w:rPr>
            </w:pPr>
            <w:r>
              <w:rPr>
                <w:noProof/>
              </w:rPr>
              <w:object w:dxaOrig="8910" w:dyaOrig="1460" w14:anchorId="6B40CD47">
                <v:shape id="_x0000_i1037" type="#_x0000_t75" alt="" style="width:5in;height:57.6pt;mso-width-percent:0;mso-height-percent:0;mso-width-percent:0;mso-height-percent:0" o:ole="">
                  <v:imagedata r:id="rId20" o:title=""/>
                </v:shape>
                <o:OLEObject Type="Embed" ProgID="Visio.Drawing.15" ShapeID="_x0000_i1037" DrawAspect="Content" ObjectID="_1794107615" r:id="rId21"/>
              </w:object>
            </w:r>
          </w:p>
        </w:tc>
      </w:tr>
      <w:tr w:rsidR="00E40A6D" w14:paraId="7C1EF2BB" w14:textId="77777777" w:rsidTr="008F0235">
        <w:tc>
          <w:tcPr>
            <w:tcW w:w="2405" w:type="dxa"/>
            <w:vAlign w:val="center"/>
          </w:tcPr>
          <w:p w14:paraId="0206A251" w14:textId="77777777" w:rsidR="00E40A6D" w:rsidRDefault="00E40A6D" w:rsidP="008F0235">
            <w:pPr>
              <w:jc w:val="both"/>
              <w:rPr>
                <w:lang w:val="en-GB"/>
              </w:rPr>
            </w:pPr>
            <w:r>
              <w:rPr>
                <w:rFonts w:hAnsi="SimSun"/>
                <w:szCs w:val="21"/>
              </w:rPr>
              <w:t>Purpose of the test</w:t>
            </w:r>
          </w:p>
        </w:tc>
        <w:tc>
          <w:tcPr>
            <w:tcW w:w="7790" w:type="dxa"/>
            <w:vAlign w:val="center"/>
          </w:tcPr>
          <w:p w14:paraId="53BBE268" w14:textId="77777777" w:rsidR="00F8491C" w:rsidRPr="00F8491C" w:rsidRDefault="00F8491C" w:rsidP="00C36145">
            <w:pPr>
              <w:pStyle w:val="ListParagraph"/>
              <w:numPr>
                <w:ilvl w:val="0"/>
                <w:numId w:val="11"/>
              </w:numPr>
              <w:spacing w:after="160" w:line="257" w:lineRule="auto"/>
              <w:jc w:val="both"/>
              <w:rPr>
                <w:lang w:val="en-GB"/>
              </w:rPr>
            </w:pPr>
            <w:r w:rsidRPr="00F8491C">
              <w:rPr>
                <w:rFonts w:hint="eastAsia"/>
                <w:lang w:val="en-GB"/>
              </w:rPr>
              <w:t>Verify that the O-DU supports DC -48 VDC (-40V~-57V) power supply;</w:t>
            </w:r>
          </w:p>
          <w:p w14:paraId="538DA5D0" w14:textId="5D0430BF" w:rsidR="00E40A6D" w:rsidRPr="00F8491C" w:rsidRDefault="00F8491C" w:rsidP="00C36145">
            <w:pPr>
              <w:pStyle w:val="ListParagraph"/>
              <w:numPr>
                <w:ilvl w:val="0"/>
                <w:numId w:val="11"/>
              </w:numPr>
              <w:spacing w:after="160" w:line="257" w:lineRule="auto"/>
              <w:jc w:val="both"/>
              <w:rPr>
                <w:lang w:val="en-GB"/>
              </w:rPr>
            </w:pPr>
            <w:r w:rsidRPr="00F8491C">
              <w:rPr>
                <w:rFonts w:hint="eastAsia"/>
                <w:lang w:val="en-GB"/>
              </w:rPr>
              <w:t>Verify that the O-DU supports AC 220 VAC (140V~300V) and 50Hz (45Hz~65Hz)</w:t>
            </w:r>
            <w:r w:rsidRPr="00F8491C">
              <w:rPr>
                <w:lang w:val="en-GB"/>
              </w:rPr>
              <w:t xml:space="preserve"> power supply modes</w:t>
            </w:r>
            <w:r w:rsidRPr="00F8491C">
              <w:rPr>
                <w:rFonts w:hint="eastAsia"/>
                <w:lang w:val="en-GB"/>
              </w:rPr>
              <w:t xml:space="preserve">. </w:t>
            </w:r>
          </w:p>
        </w:tc>
      </w:tr>
      <w:tr w:rsidR="00E40A6D" w14:paraId="42D9DEF5" w14:textId="77777777" w:rsidTr="008F0235">
        <w:tc>
          <w:tcPr>
            <w:tcW w:w="2405" w:type="dxa"/>
            <w:vAlign w:val="center"/>
          </w:tcPr>
          <w:p w14:paraId="4A52DC6E" w14:textId="77777777" w:rsidR="00E40A6D" w:rsidRDefault="00E40A6D" w:rsidP="008F0235">
            <w:pPr>
              <w:jc w:val="both"/>
              <w:rPr>
                <w:lang w:val="en-GB"/>
              </w:rPr>
            </w:pPr>
            <w:r>
              <w:rPr>
                <w:rFonts w:hAnsi="SimSun"/>
                <w:szCs w:val="21"/>
              </w:rPr>
              <w:lastRenderedPageBreak/>
              <w:t>Test conditions</w:t>
            </w:r>
          </w:p>
        </w:tc>
        <w:tc>
          <w:tcPr>
            <w:tcW w:w="7790" w:type="dxa"/>
            <w:vAlign w:val="center"/>
          </w:tcPr>
          <w:p w14:paraId="62BD479D" w14:textId="77777777" w:rsidR="00F8491C" w:rsidRPr="00F8491C" w:rsidRDefault="00F8491C" w:rsidP="00C36145">
            <w:pPr>
              <w:pStyle w:val="ListParagraph"/>
              <w:numPr>
                <w:ilvl w:val="0"/>
                <w:numId w:val="12"/>
              </w:numPr>
              <w:spacing w:after="160" w:line="257" w:lineRule="auto"/>
              <w:jc w:val="both"/>
              <w:rPr>
                <w:lang w:val="en-GB"/>
              </w:rPr>
            </w:pPr>
            <w:r w:rsidRPr="00F8491C">
              <w:rPr>
                <w:rFonts w:hint="eastAsia"/>
                <w:lang w:val="en-GB"/>
              </w:rPr>
              <w:t xml:space="preserve">The NR channel bandwidth is set to 100 </w:t>
            </w:r>
            <w:proofErr w:type="spellStart"/>
            <w:r w:rsidRPr="00F8491C">
              <w:rPr>
                <w:rFonts w:hint="eastAsia"/>
                <w:lang w:val="en-GB"/>
              </w:rPr>
              <w:t>MHz.</w:t>
            </w:r>
            <w:proofErr w:type="spellEnd"/>
          </w:p>
          <w:p w14:paraId="7B03261B" w14:textId="12714D72" w:rsidR="00E40A6D" w:rsidRPr="00EF4303" w:rsidRDefault="00F8491C" w:rsidP="00C36145">
            <w:pPr>
              <w:pStyle w:val="ListParagraph"/>
              <w:numPr>
                <w:ilvl w:val="0"/>
                <w:numId w:val="12"/>
              </w:numPr>
              <w:spacing w:after="160" w:line="257" w:lineRule="auto"/>
              <w:jc w:val="both"/>
              <w:rPr>
                <w:lang w:val="en-GB"/>
              </w:rPr>
            </w:pPr>
            <w:r w:rsidRPr="00F8491C">
              <w:rPr>
                <w:rFonts w:hint="eastAsia"/>
                <w:lang w:val="en-GB"/>
              </w:rPr>
              <w:t>The uplink and downlink services are UDP full buffer services.</w:t>
            </w:r>
          </w:p>
        </w:tc>
      </w:tr>
      <w:tr w:rsidR="00E40A6D" w14:paraId="5F2D1520" w14:textId="77777777" w:rsidTr="008F0235">
        <w:tc>
          <w:tcPr>
            <w:tcW w:w="2405" w:type="dxa"/>
            <w:vAlign w:val="center"/>
          </w:tcPr>
          <w:p w14:paraId="3B4B2E4D" w14:textId="77777777" w:rsidR="00E40A6D" w:rsidRDefault="00E40A6D" w:rsidP="008F0235">
            <w:pPr>
              <w:jc w:val="both"/>
              <w:rPr>
                <w:lang w:val="en-GB"/>
              </w:rPr>
            </w:pPr>
            <w:r>
              <w:rPr>
                <w:rFonts w:hAnsi="SimSun"/>
                <w:szCs w:val="21"/>
              </w:rPr>
              <w:t>Test steps</w:t>
            </w:r>
          </w:p>
        </w:tc>
        <w:tc>
          <w:tcPr>
            <w:tcW w:w="7790" w:type="dxa"/>
            <w:vAlign w:val="center"/>
          </w:tcPr>
          <w:p w14:paraId="648071C2" w14:textId="77777777" w:rsidR="00F8491C" w:rsidRPr="00F8491C" w:rsidRDefault="00F8491C" w:rsidP="00C36145">
            <w:pPr>
              <w:pStyle w:val="ListParagraph"/>
              <w:numPr>
                <w:ilvl w:val="0"/>
                <w:numId w:val="13"/>
              </w:numPr>
              <w:spacing w:after="160" w:line="257" w:lineRule="auto"/>
              <w:jc w:val="both"/>
              <w:rPr>
                <w:lang w:val="en-GB"/>
              </w:rPr>
            </w:pPr>
            <w:r w:rsidRPr="00F8491C">
              <w:rPr>
                <w:lang w:val="en-GB"/>
              </w:rPr>
              <w:t xml:space="preserve">The </w:t>
            </w:r>
            <w:r w:rsidRPr="00F8491C">
              <w:rPr>
                <w:rFonts w:hint="eastAsia"/>
                <w:lang w:val="en-GB"/>
              </w:rPr>
              <w:t xml:space="preserve">O-DU, FHGW, </w:t>
            </w:r>
            <w:r w:rsidRPr="00F8491C">
              <w:rPr>
                <w:lang w:val="en-GB"/>
              </w:rPr>
              <w:t xml:space="preserve">and </w:t>
            </w:r>
            <w:r w:rsidRPr="00F8491C">
              <w:rPr>
                <w:rFonts w:hint="eastAsia"/>
                <w:lang w:val="en-GB"/>
              </w:rPr>
              <w:t>O-</w:t>
            </w:r>
            <w:r w:rsidRPr="00F8491C">
              <w:rPr>
                <w:lang w:val="en-GB"/>
              </w:rPr>
              <w:t>RU all work normally after powering on</w:t>
            </w:r>
            <w:r w:rsidRPr="00F8491C">
              <w:rPr>
                <w:rFonts w:hint="eastAsia"/>
                <w:lang w:val="en-GB"/>
              </w:rPr>
              <w:t xml:space="preserve">. </w:t>
            </w:r>
          </w:p>
          <w:p w14:paraId="2E991C4F" w14:textId="77777777" w:rsidR="00F8491C" w:rsidRPr="00F8491C" w:rsidRDefault="00F8491C" w:rsidP="00C36145">
            <w:pPr>
              <w:pStyle w:val="ListParagraph"/>
              <w:numPr>
                <w:ilvl w:val="0"/>
                <w:numId w:val="13"/>
              </w:numPr>
              <w:spacing w:after="160" w:line="257" w:lineRule="auto"/>
              <w:jc w:val="both"/>
              <w:rPr>
                <w:lang w:val="en-GB"/>
              </w:rPr>
            </w:pPr>
            <w:r w:rsidRPr="00F8491C">
              <w:rPr>
                <w:rFonts w:hint="eastAsia"/>
                <w:lang w:val="en-GB"/>
              </w:rPr>
              <w:t>For single-mode O-DUs,</w:t>
            </w:r>
            <w:r w:rsidRPr="00F8491C">
              <w:rPr>
                <w:lang w:val="en-GB"/>
              </w:rPr>
              <w:t xml:space="preserve"> establish 1 NR </w:t>
            </w:r>
            <w:r w:rsidRPr="00F8491C">
              <w:rPr>
                <w:rFonts w:hint="eastAsia"/>
                <w:lang w:val="en-GB"/>
              </w:rPr>
              <w:t xml:space="preserve">100MHz cell; </w:t>
            </w:r>
          </w:p>
          <w:p w14:paraId="42DFCDB4" w14:textId="77777777" w:rsidR="00F8491C" w:rsidRPr="00F8491C" w:rsidRDefault="00F8491C" w:rsidP="00C36145">
            <w:pPr>
              <w:pStyle w:val="ListParagraph"/>
              <w:numPr>
                <w:ilvl w:val="0"/>
                <w:numId w:val="13"/>
              </w:numPr>
              <w:spacing w:after="160" w:line="257" w:lineRule="auto"/>
              <w:jc w:val="both"/>
              <w:rPr>
                <w:lang w:val="en-GB"/>
              </w:rPr>
            </w:pPr>
            <w:r w:rsidRPr="00F8491C">
              <w:rPr>
                <w:rFonts w:hint="eastAsia"/>
                <w:lang w:val="en-GB"/>
              </w:rPr>
              <w:t xml:space="preserve">The </w:t>
            </w:r>
            <w:r w:rsidRPr="00F8491C">
              <w:rPr>
                <w:lang w:val="en-GB"/>
              </w:rPr>
              <w:t>O-RU</w:t>
            </w:r>
            <w:r w:rsidRPr="00F8491C">
              <w:rPr>
                <w:rFonts w:hint="eastAsia"/>
                <w:lang w:val="en-GB"/>
              </w:rPr>
              <w:t xml:space="preserve"> is connected to a 5G test UE to confirm that the uplink and downlink rates of a single user can reach 90% of the peak rate of both uplink 2</w:t>
            </w:r>
            <w:r w:rsidRPr="00F8491C">
              <w:rPr>
                <w:lang w:val="en-GB"/>
              </w:rPr>
              <w:t xml:space="preserve"> streams</w:t>
            </w:r>
            <w:r w:rsidRPr="00F8491C">
              <w:rPr>
                <w:rFonts w:hint="eastAsia"/>
                <w:lang w:val="en-GB"/>
              </w:rPr>
              <w:t xml:space="preserve"> and downlink 2 </w:t>
            </w:r>
            <w:r w:rsidRPr="00F8491C">
              <w:rPr>
                <w:lang w:val="en-GB"/>
              </w:rPr>
              <w:t xml:space="preserve">streams </w:t>
            </w:r>
            <w:r w:rsidRPr="00F8491C">
              <w:rPr>
                <w:rFonts w:hint="eastAsia"/>
                <w:lang w:val="en-GB"/>
              </w:rPr>
              <w:t>at the same time.</w:t>
            </w:r>
          </w:p>
          <w:p w14:paraId="1EE3456A" w14:textId="77777777" w:rsidR="00F8491C" w:rsidRPr="00F8491C" w:rsidRDefault="00F8491C" w:rsidP="00C36145">
            <w:pPr>
              <w:pStyle w:val="ListParagraph"/>
              <w:numPr>
                <w:ilvl w:val="0"/>
                <w:numId w:val="13"/>
              </w:numPr>
              <w:spacing w:after="160" w:line="257" w:lineRule="auto"/>
              <w:jc w:val="both"/>
              <w:rPr>
                <w:lang w:val="en-GB"/>
              </w:rPr>
            </w:pPr>
            <w:r w:rsidRPr="00F8491C">
              <w:rPr>
                <w:lang w:val="en-GB"/>
              </w:rPr>
              <w:t xml:space="preserve">The power supply voltage is pulled down to the minimum working voltage specified in the technical requirements, and the operation of the </w:t>
            </w:r>
            <w:r w:rsidRPr="00F8491C">
              <w:rPr>
                <w:rFonts w:hint="eastAsia"/>
                <w:lang w:val="en-GB"/>
              </w:rPr>
              <w:t>O-DU</w:t>
            </w:r>
            <w:r w:rsidRPr="00F8491C">
              <w:rPr>
                <w:lang w:val="en-GB"/>
              </w:rPr>
              <w:t xml:space="preserve"> is observed through the test terminal</w:t>
            </w:r>
            <w:r w:rsidRPr="00F8491C">
              <w:rPr>
                <w:rFonts w:hint="eastAsia"/>
                <w:lang w:val="en-GB"/>
              </w:rPr>
              <w:t>, and the uplink and downlink rates of a single user can reach 90% of the peak rate of the uplink 2 streams and the downlink 2 streams required by the technical requirements at the same time</w:t>
            </w:r>
            <w:r w:rsidRPr="00F8491C">
              <w:rPr>
                <w:lang w:val="en-GB"/>
              </w:rPr>
              <w:t xml:space="preserve">. </w:t>
            </w:r>
          </w:p>
          <w:p w14:paraId="1D8A56B5" w14:textId="1415EC36" w:rsidR="00E40A6D" w:rsidRPr="00066FCA" w:rsidRDefault="00F8491C" w:rsidP="00C36145">
            <w:pPr>
              <w:pStyle w:val="ListParagraph"/>
              <w:numPr>
                <w:ilvl w:val="0"/>
                <w:numId w:val="13"/>
              </w:numPr>
              <w:spacing w:after="160" w:line="257" w:lineRule="auto"/>
              <w:jc w:val="both"/>
              <w:rPr>
                <w:lang w:val="en-GB"/>
              </w:rPr>
            </w:pPr>
            <w:r w:rsidRPr="00F8491C">
              <w:rPr>
                <w:lang w:val="en-GB"/>
              </w:rPr>
              <w:t xml:space="preserve">Pull the power supply voltage up to the highest working voltage specified in the technical requirements, observe the operation of the </w:t>
            </w:r>
            <w:r w:rsidRPr="00F8491C">
              <w:rPr>
                <w:rFonts w:hint="eastAsia"/>
                <w:lang w:val="en-GB"/>
              </w:rPr>
              <w:t>O-DU</w:t>
            </w:r>
            <w:r w:rsidRPr="00F8491C">
              <w:rPr>
                <w:lang w:val="en-GB"/>
              </w:rPr>
              <w:t xml:space="preserve"> through the test </w:t>
            </w:r>
            <w:r w:rsidR="00E33213">
              <w:t>UE</w:t>
            </w:r>
            <w:r w:rsidRPr="00F8491C">
              <w:rPr>
                <w:rFonts w:hint="eastAsia"/>
                <w:lang w:val="en-GB"/>
              </w:rPr>
              <w:t xml:space="preserve">, and confirm that the uplink and downlink rate of a single user can reach 90% of the peak rate of the uplink 2 streams and the downlink 2 streams required by the technical requirements. </w:t>
            </w:r>
          </w:p>
        </w:tc>
      </w:tr>
      <w:tr w:rsidR="00E40A6D" w14:paraId="0AA5F44D" w14:textId="77777777" w:rsidTr="008F0235">
        <w:tc>
          <w:tcPr>
            <w:tcW w:w="2405" w:type="dxa"/>
            <w:vAlign w:val="center"/>
          </w:tcPr>
          <w:p w14:paraId="5F904F61" w14:textId="77777777" w:rsidR="00E40A6D" w:rsidRDefault="00E40A6D" w:rsidP="008F0235">
            <w:pPr>
              <w:jc w:val="both"/>
              <w:rPr>
                <w:lang w:val="en-GB"/>
              </w:rPr>
            </w:pPr>
            <w:r>
              <w:rPr>
                <w:rFonts w:hAnsi="SimSun"/>
                <w:szCs w:val="21"/>
              </w:rPr>
              <w:t>Expected results</w:t>
            </w:r>
          </w:p>
        </w:tc>
        <w:tc>
          <w:tcPr>
            <w:tcW w:w="7790" w:type="dxa"/>
            <w:vAlign w:val="center"/>
          </w:tcPr>
          <w:p w14:paraId="2B554B72" w14:textId="77777777" w:rsidR="00F8491C" w:rsidRPr="00F8491C" w:rsidRDefault="00F8491C" w:rsidP="00C36145">
            <w:pPr>
              <w:pStyle w:val="ListParagraph"/>
              <w:numPr>
                <w:ilvl w:val="0"/>
                <w:numId w:val="14"/>
              </w:numPr>
              <w:spacing w:after="160" w:line="257" w:lineRule="auto"/>
              <w:jc w:val="both"/>
              <w:rPr>
                <w:lang w:val="en-GB"/>
              </w:rPr>
            </w:pPr>
            <w:r w:rsidRPr="00F8491C">
              <w:rPr>
                <w:rFonts w:hint="eastAsia"/>
                <w:lang w:val="en-GB"/>
              </w:rPr>
              <w:t>O</w:t>
            </w:r>
            <w:r w:rsidRPr="00F8491C">
              <w:rPr>
                <w:lang w:val="en-GB"/>
              </w:rPr>
              <w:t>-DU supports DC -48 VDC (-40v ~ -57v) or AC 220V power supply, voltage range of 140V~ 300v, frequency range of 45Hz ~ 65Hz.</w:t>
            </w:r>
          </w:p>
          <w:p w14:paraId="3E422583" w14:textId="023C1A1A" w:rsidR="00E40A6D" w:rsidRPr="00F8491C" w:rsidRDefault="00F8491C" w:rsidP="00C36145">
            <w:pPr>
              <w:pStyle w:val="ListParagraph"/>
              <w:numPr>
                <w:ilvl w:val="0"/>
                <w:numId w:val="14"/>
              </w:numPr>
              <w:spacing w:after="160" w:line="257" w:lineRule="auto"/>
              <w:jc w:val="both"/>
              <w:rPr>
                <w:lang w:val="en-GB"/>
              </w:rPr>
            </w:pPr>
            <w:r w:rsidRPr="00F8491C">
              <w:rPr>
                <w:lang w:val="en-GB"/>
              </w:rPr>
              <w:t xml:space="preserve">The uplink and downlink rate </w:t>
            </w:r>
            <w:r w:rsidRPr="00F8491C">
              <w:rPr>
                <w:rFonts w:hint="eastAsia"/>
                <w:lang w:val="en-GB"/>
              </w:rPr>
              <w:t>of a single user can reach 90% of the peak rate</w:t>
            </w:r>
            <w:r w:rsidRPr="00F8491C">
              <w:rPr>
                <w:lang w:val="en-GB"/>
              </w:rPr>
              <w:t>.</w:t>
            </w:r>
          </w:p>
        </w:tc>
      </w:tr>
    </w:tbl>
    <w:p w14:paraId="7AC933D5" w14:textId="622B027F" w:rsidR="007E4F27" w:rsidRDefault="007E4F27" w:rsidP="00253024">
      <w:pPr>
        <w:rPr>
          <w:lang w:val="en-GB"/>
        </w:rPr>
      </w:pPr>
    </w:p>
    <w:p w14:paraId="09DF864A" w14:textId="17716DF2" w:rsidR="007E4F27" w:rsidRDefault="007E4F27" w:rsidP="007E4F27">
      <w:pPr>
        <w:pStyle w:val="Heading2"/>
      </w:pPr>
      <w:bookmarkStart w:id="106" w:name="_Toc183161139"/>
      <w:r>
        <w:t>5.5</w:t>
      </w:r>
      <w:r>
        <w:tab/>
      </w:r>
      <w:bookmarkStart w:id="107" w:name="_Toc138178545"/>
      <w:r w:rsidR="007143A7">
        <w:t xml:space="preserve">Dimension and </w:t>
      </w:r>
      <w:r w:rsidR="00C739A0">
        <w:t>v</w:t>
      </w:r>
      <w:r w:rsidR="007143A7">
        <w:t>olume</w:t>
      </w:r>
      <w:bookmarkEnd w:id="106"/>
      <w:bookmarkEnd w:id="107"/>
    </w:p>
    <w:tbl>
      <w:tblPr>
        <w:tblStyle w:val="TableGrid"/>
        <w:tblW w:w="0" w:type="auto"/>
        <w:tblLook w:val="04A0" w:firstRow="1" w:lastRow="0" w:firstColumn="1" w:lastColumn="0" w:noHBand="0" w:noVBand="1"/>
      </w:tblPr>
      <w:tblGrid>
        <w:gridCol w:w="2405"/>
        <w:gridCol w:w="7790"/>
      </w:tblGrid>
      <w:tr w:rsidR="00A95ACB" w14:paraId="2B14DF52" w14:textId="77777777" w:rsidTr="008F0235">
        <w:tc>
          <w:tcPr>
            <w:tcW w:w="2405" w:type="dxa"/>
            <w:vAlign w:val="center"/>
          </w:tcPr>
          <w:p w14:paraId="01274ED3" w14:textId="77777777" w:rsidR="00A95ACB" w:rsidRDefault="00A95ACB" w:rsidP="008F0235">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5C079CBD" w14:textId="300B78B6" w:rsidR="00A95ACB" w:rsidRDefault="00D97D77" w:rsidP="00167AFB">
            <w:pPr>
              <w:jc w:val="center"/>
              <w:rPr>
                <w:lang w:val="en-GB"/>
              </w:rPr>
            </w:pPr>
            <w:r>
              <w:rPr>
                <w:noProof/>
                <w:szCs w:val="21"/>
              </w:rPr>
              <mc:AlternateContent>
                <mc:Choice Requires="wpg">
                  <w:drawing>
                    <wp:inline distT="0" distB="0" distL="0" distR="0" wp14:anchorId="43229856" wp14:editId="571D0774">
                      <wp:extent cx="3277191" cy="1454859"/>
                      <wp:effectExtent l="0" t="38100" r="0" b="0"/>
                      <wp:docPr id="1161248215" name="Group 1161248215"/>
                      <wp:cNvGraphicFramePr/>
                      <a:graphic xmlns:a="http://schemas.openxmlformats.org/drawingml/2006/main">
                        <a:graphicData uri="http://schemas.microsoft.com/office/word/2010/wordprocessingGroup">
                          <wpg:wgp>
                            <wpg:cNvGrpSpPr/>
                            <wpg:grpSpPr>
                              <a:xfrm>
                                <a:off x="0" y="0"/>
                                <a:ext cx="3277191" cy="1454859"/>
                                <a:chOff x="957978" y="2060848"/>
                                <a:chExt cx="7406270" cy="2847746"/>
                              </a:xfrm>
                            </wpg:grpSpPr>
                            <wps:wsp>
                              <wps:cNvPr id="920734959" name="立方体 3"/>
                              <wps:cNvSpPr/>
                              <wps:spPr>
                                <a:xfrm>
                                  <a:off x="3419872" y="2132857"/>
                                  <a:ext cx="3096343" cy="1944216"/>
                                </a:xfrm>
                                <a:prstGeom prst="cub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04360" w14:textId="77777777" w:rsidR="00DC3395" w:rsidRPr="00D97D77" w:rsidRDefault="00DC3395" w:rsidP="00167AFB">
                                    <w:pPr>
                                      <w:spacing w:after="0" w:line="240" w:lineRule="auto"/>
                                      <w:jc w:val="center"/>
                                      <w:rPr>
                                        <w:rFonts w:eastAsiaTheme="minorEastAsia" w:cs="Times New Roman"/>
                                        <w:color w:val="000000" w:themeColor="text1"/>
                                        <w:kern w:val="24"/>
                                        <w:sz w:val="36"/>
                                        <w:szCs w:val="40"/>
                                      </w:rPr>
                                    </w:pPr>
                                    <w:r w:rsidRPr="00D97D77">
                                      <w:rPr>
                                        <w:rFonts w:eastAsiaTheme="minorEastAsia" w:cs="Times New Roman"/>
                                        <w:color w:val="000000" w:themeColor="text1"/>
                                        <w:kern w:val="24"/>
                                        <w:sz w:val="36"/>
                                        <w:szCs w:val="40"/>
                                      </w:rPr>
                                      <w:t>O-DU</w:t>
                                    </w:r>
                                  </w:p>
                                </w:txbxContent>
                              </wps:txbx>
                              <wps:bodyPr rtlCol="0" anchor="ctr"/>
                            </wps:wsp>
                            <wps:wsp>
                              <wps:cNvPr id="564307263" name="直接箭头连接符 5"/>
                              <wps:cNvCnPr/>
                              <wps:spPr>
                                <a:xfrm>
                                  <a:off x="6732240" y="2132856"/>
                                  <a:ext cx="0" cy="144016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758087726" name="TextBox 6"/>
                              <wps:cNvSpPr txBox="1"/>
                              <wps:spPr>
                                <a:xfrm>
                                  <a:off x="6801277" y="2708469"/>
                                  <a:ext cx="1562971" cy="550802"/>
                                </a:xfrm>
                                <a:prstGeom prst="rect">
                                  <a:avLst/>
                                </a:prstGeom>
                                <a:noFill/>
                              </wps:spPr>
                              <wps:txbx>
                                <w:txbxContent>
                                  <w:p w14:paraId="16EC1A3C" w14:textId="77777777" w:rsidR="00DC3395" w:rsidRPr="00D97D77" w:rsidRDefault="00DC3395" w:rsidP="00167AFB">
                                    <w:pPr>
                                      <w:spacing w:after="0" w:line="240" w:lineRule="auto"/>
                                      <w:rPr>
                                        <w:rFonts w:eastAsiaTheme="minorEastAsia" w:cs="Times New Roman"/>
                                        <w:color w:val="000000" w:themeColor="text1"/>
                                        <w:kern w:val="24"/>
                                        <w:sz w:val="24"/>
                                        <w:szCs w:val="36"/>
                                      </w:rPr>
                                    </w:pPr>
                                    <w:r w:rsidRPr="00D97D77">
                                      <w:rPr>
                                        <w:rFonts w:eastAsiaTheme="minorEastAsia" w:cs="Times New Roman"/>
                                        <w:color w:val="000000" w:themeColor="text1"/>
                                        <w:kern w:val="24"/>
                                        <w:sz w:val="24"/>
                                        <w:szCs w:val="36"/>
                                      </w:rPr>
                                      <w:t>Height</w:t>
                                    </w:r>
                                  </w:p>
                                </w:txbxContent>
                              </wps:txbx>
                              <wps:bodyPr wrap="square" rtlCol="0">
                                <a:noAutofit/>
                              </wps:bodyPr>
                            </wps:wsp>
                            <wps:wsp>
                              <wps:cNvPr id="146825132" name="TextBox 7"/>
                              <wps:cNvSpPr txBox="1"/>
                              <wps:spPr>
                                <a:xfrm>
                                  <a:off x="957978" y="2235437"/>
                                  <a:ext cx="2461823" cy="1489335"/>
                                </a:xfrm>
                                <a:prstGeom prst="rect">
                                  <a:avLst/>
                                </a:prstGeom>
                                <a:noFill/>
                              </wps:spPr>
                              <wps:txbx>
                                <w:txbxContent>
                                  <w:p w14:paraId="61AE051F" w14:textId="77777777" w:rsidR="00DC3395" w:rsidRPr="00D97D77" w:rsidRDefault="00DC3395" w:rsidP="00167AFB">
                                    <w:pPr>
                                      <w:spacing w:after="0" w:line="240" w:lineRule="auto"/>
                                      <w:jc w:val="center"/>
                                      <w:rPr>
                                        <w:rFonts w:eastAsiaTheme="minorEastAsia" w:cs="Times New Roman"/>
                                        <w:color w:val="000000" w:themeColor="text1"/>
                                        <w:kern w:val="24"/>
                                        <w:sz w:val="24"/>
                                        <w:szCs w:val="21"/>
                                      </w:rPr>
                                    </w:pPr>
                                    <w:r w:rsidRPr="00D97D77">
                                      <w:rPr>
                                        <w:rFonts w:eastAsiaTheme="minorEastAsia" w:cs="Times New Roman"/>
                                        <w:color w:val="000000" w:themeColor="text1"/>
                                        <w:kern w:val="24"/>
                                        <w:sz w:val="24"/>
                                        <w:szCs w:val="21"/>
                                      </w:rPr>
                                      <w:t>Depth</w:t>
                                    </w:r>
                                  </w:p>
                                  <w:p w14:paraId="6C076707" w14:textId="77777777" w:rsidR="00DC3395" w:rsidRPr="00D97D77" w:rsidRDefault="00DC3395" w:rsidP="00167AFB">
                                    <w:pPr>
                                      <w:spacing w:after="0" w:line="240" w:lineRule="auto"/>
                                      <w:jc w:val="center"/>
                                      <w:rPr>
                                        <w:rFonts w:eastAsiaTheme="minorEastAsia" w:cs="Times New Roman"/>
                                        <w:color w:val="000000" w:themeColor="text1"/>
                                        <w:kern w:val="24"/>
                                        <w:sz w:val="21"/>
                                        <w:szCs w:val="18"/>
                                      </w:rPr>
                                    </w:pPr>
                                    <w:r w:rsidRPr="00D97D77">
                                      <w:rPr>
                                        <w:rFonts w:eastAsiaTheme="minorEastAsia" w:cs="Times New Roman"/>
                                        <w:color w:val="000000" w:themeColor="text1"/>
                                        <w:kern w:val="24"/>
                                        <w:sz w:val="24"/>
                                        <w:szCs w:val="21"/>
                                      </w:rPr>
                                      <w:t>(including connectors)</w:t>
                                    </w:r>
                                    <w:r w:rsidRPr="00D97D77">
                                      <w:rPr>
                                        <w:rFonts w:eastAsiaTheme="minorEastAsia" w:cs="Times New Roman"/>
                                        <w:color w:val="000000" w:themeColor="text1"/>
                                        <w:kern w:val="24"/>
                                        <w:sz w:val="21"/>
                                        <w:szCs w:val="18"/>
                                      </w:rPr>
                                      <w:t xml:space="preserve"> </w:t>
                                    </w:r>
                                  </w:p>
                                </w:txbxContent>
                              </wps:txbx>
                              <wps:bodyPr wrap="square" rtlCol="0">
                                <a:noAutofit/>
                              </wps:bodyPr>
                            </wps:wsp>
                            <wps:wsp>
                              <wps:cNvPr id="147498799" name="直接箭头连接符 9"/>
                              <wps:cNvCnPr/>
                              <wps:spPr>
                                <a:xfrm flipH="1">
                                  <a:off x="3131840" y="2060848"/>
                                  <a:ext cx="576064" cy="576064"/>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41151473" name="直接箭头连接符 12"/>
                              <wps:cNvCnPr/>
                              <wps:spPr>
                                <a:xfrm>
                                  <a:off x="3419872" y="4221088"/>
                                  <a:ext cx="2592288"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87210501" name="TextBox 14"/>
                              <wps:cNvSpPr txBox="1"/>
                              <wps:spPr>
                                <a:xfrm>
                                  <a:off x="3804534" y="4219457"/>
                                  <a:ext cx="1810677" cy="689137"/>
                                </a:xfrm>
                                <a:prstGeom prst="rect">
                                  <a:avLst/>
                                </a:prstGeom>
                                <a:noFill/>
                              </wps:spPr>
                              <wps:txbx>
                                <w:txbxContent>
                                  <w:p w14:paraId="234635D5" w14:textId="77777777" w:rsidR="00DC3395" w:rsidRPr="00D97D77" w:rsidRDefault="00DC3395" w:rsidP="00167AFB">
                                    <w:pPr>
                                      <w:spacing w:after="0" w:line="240" w:lineRule="auto"/>
                                      <w:jc w:val="center"/>
                                      <w:rPr>
                                        <w:rFonts w:eastAsiaTheme="minorEastAsia" w:cs="Times New Roman"/>
                                        <w:color w:val="000000" w:themeColor="text1"/>
                                        <w:kern w:val="24"/>
                                        <w:sz w:val="24"/>
                                        <w:szCs w:val="36"/>
                                      </w:rPr>
                                    </w:pPr>
                                    <w:r w:rsidRPr="00D97D77">
                                      <w:rPr>
                                        <w:rFonts w:eastAsiaTheme="minorEastAsia" w:cs="Times New Roman"/>
                                        <w:color w:val="000000" w:themeColor="text1"/>
                                        <w:kern w:val="24"/>
                                        <w:sz w:val="24"/>
                                        <w:szCs w:val="36"/>
                                      </w:rPr>
                                      <w:t>Width</w:t>
                                    </w:r>
                                  </w:p>
                                </w:txbxContent>
                              </wps:txbx>
                              <wps:bodyPr wrap="square" rtlCol="0">
                                <a:noAutofit/>
                              </wps:bodyPr>
                            </wps:wsp>
                          </wpg:wgp>
                        </a:graphicData>
                      </a:graphic>
                    </wp:inline>
                  </w:drawing>
                </mc:Choice>
                <mc:Fallback>
                  <w:pict>
                    <v:group w14:anchorId="43229856" id="Group 1161248215" o:spid="_x0000_s1026" style="width:258.05pt;height:114.55pt;mso-position-horizontal-relative:char;mso-position-vertical-relative:line" coordorigin="9579,20608" coordsize="74062,2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3" o:spid="_x0000_s1027" type="#_x0000_t16" style="position:absolute;left:34198;top:21328;width:30964;height:19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" fillcolor="#f2f2f2 [3052]" strokecolor="black [3213]" strokeweight="1pt">
                        <v:textbox>
                          <w:txbxContent>
                            <w:p w14:paraId="22204360" w14:textId="77777777" w:rsidR="00DC3395" w:rsidRPr="00D97D77" w:rsidRDefault="00DC3395" w:rsidP="00167AFB">
                              <w:pPr>
                                <w:spacing w:after="0" w:line="240" w:lineRule="auto"/>
                                <w:jc w:val="center"/>
                                <w:rPr>
                                  <w:rFonts w:eastAsiaTheme="minorEastAsia" w:cs="Times New Roman"/>
                                  <w:color w:val="000000" w:themeColor="text1"/>
                                  <w:kern w:val="24"/>
                                  <w:sz w:val="36"/>
                                  <w:szCs w:val="40"/>
                                </w:rPr>
                              </w:pPr>
                              <w:r w:rsidRPr="00D97D77">
                                <w:rPr>
                                  <w:rFonts w:eastAsiaTheme="minorEastAsia" w:cs="Times New Roman"/>
                                  <w:color w:val="000000" w:themeColor="text1"/>
                                  <w:kern w:val="24"/>
                                  <w:sz w:val="36"/>
                                  <w:szCs w:val="40"/>
                                </w:rPr>
                                <w:t>O-DU</w:t>
                              </w:r>
                            </w:p>
                          </w:txbxContent>
                        </v:textbox>
                      </v:shape>
                      <v:shapetype id="_x0000_t32" coordsize="21600,21600" o:spt="32" o:oned="t" path="m,l21600,21600e" filled="f">
                        <v:path arrowok="t" fillok="f" o:connecttype="none"/>
                        <o:lock v:ext="edit" shapetype="t"/>
                      </v:shapetype>
                      <v:shape id="直接箭头连接符 5" o:spid="_x0000_s1028" type="#_x0000_t32" style="position:absolute;left:67322;top:21328;width:0;height:144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" strokecolor="black [3213]" strokeweight="2.25pt">
                        <v:stroke startarrow="open" endarrow="open" joinstyle="miter"/>
                      </v:shape>
                      <v:shapetype id="_x0000_t202" coordsize="21600,21600" o:spt="202" path="m,l,21600r21600,l21600,xe">
                        <v:stroke joinstyle="miter"/>
                        <v:path gradientshapeok="t" o:connecttype="rect"/>
                      </v:shapetype>
                      <v:shape id="TextBox 6" o:spid="_x0000_s1029" type="#_x0000_t202" style="position:absolute;left:68012;top:27084;width:15630;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" filled="f" stroked="f">
                        <v:textbox>
                          <w:txbxContent>
                            <w:p w14:paraId="16EC1A3C" w14:textId="77777777" w:rsidR="00DC3395" w:rsidRPr="00D97D77" w:rsidRDefault="00DC3395" w:rsidP="00167AFB">
                              <w:pPr>
                                <w:spacing w:after="0" w:line="240" w:lineRule="auto"/>
                                <w:rPr>
                                  <w:rFonts w:eastAsiaTheme="minorEastAsia" w:cs="Times New Roman"/>
                                  <w:color w:val="000000" w:themeColor="text1"/>
                                  <w:kern w:val="24"/>
                                  <w:sz w:val="24"/>
                                  <w:szCs w:val="36"/>
                                </w:rPr>
                              </w:pPr>
                              <w:r w:rsidRPr="00D97D77">
                                <w:rPr>
                                  <w:rFonts w:eastAsiaTheme="minorEastAsia" w:cs="Times New Roman"/>
                                  <w:color w:val="000000" w:themeColor="text1"/>
                                  <w:kern w:val="24"/>
                                  <w:sz w:val="24"/>
                                  <w:szCs w:val="36"/>
                                </w:rPr>
                                <w:t>Height</w:t>
                              </w:r>
                            </w:p>
                          </w:txbxContent>
                        </v:textbox>
                      </v:shape>
                      <v:shape id="TextBox 7" o:spid="_x0000_s1030" type="#_x0000_t202" style="position:absolute;left:9579;top:22354;width:24619;height:14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" filled="f" stroked="f">
                        <v:textbox>
                          <w:txbxContent>
                            <w:p w14:paraId="61AE051F" w14:textId="77777777" w:rsidR="00DC3395" w:rsidRPr="00D97D77" w:rsidRDefault="00DC3395" w:rsidP="00167AFB">
                              <w:pPr>
                                <w:spacing w:after="0" w:line="240" w:lineRule="auto"/>
                                <w:jc w:val="center"/>
                                <w:rPr>
                                  <w:rFonts w:eastAsiaTheme="minorEastAsia" w:cs="Times New Roman"/>
                                  <w:color w:val="000000" w:themeColor="text1"/>
                                  <w:kern w:val="24"/>
                                  <w:sz w:val="24"/>
                                  <w:szCs w:val="21"/>
                                </w:rPr>
                              </w:pPr>
                              <w:r w:rsidRPr="00D97D77">
                                <w:rPr>
                                  <w:rFonts w:eastAsiaTheme="minorEastAsia" w:cs="Times New Roman"/>
                                  <w:color w:val="000000" w:themeColor="text1"/>
                                  <w:kern w:val="24"/>
                                  <w:sz w:val="24"/>
                                  <w:szCs w:val="21"/>
                                </w:rPr>
                                <w:t>Depth</w:t>
                              </w:r>
                            </w:p>
                            <w:p w14:paraId="6C076707" w14:textId="77777777" w:rsidR="00DC3395" w:rsidRPr="00D97D77" w:rsidRDefault="00DC3395" w:rsidP="00167AFB">
                              <w:pPr>
                                <w:spacing w:after="0" w:line="240" w:lineRule="auto"/>
                                <w:jc w:val="center"/>
                                <w:rPr>
                                  <w:rFonts w:eastAsiaTheme="minorEastAsia" w:cs="Times New Roman"/>
                                  <w:color w:val="000000" w:themeColor="text1"/>
                                  <w:kern w:val="24"/>
                                  <w:sz w:val="21"/>
                                  <w:szCs w:val="18"/>
                                </w:rPr>
                              </w:pPr>
                              <w:r w:rsidRPr="00D97D77">
                                <w:rPr>
                                  <w:rFonts w:eastAsiaTheme="minorEastAsia" w:cs="Times New Roman"/>
                                  <w:color w:val="000000" w:themeColor="text1"/>
                                  <w:kern w:val="24"/>
                                  <w:sz w:val="24"/>
                                  <w:szCs w:val="21"/>
                                </w:rPr>
                                <w:t>(including connectors)</w:t>
                              </w:r>
                              <w:r w:rsidRPr="00D97D77">
                                <w:rPr>
                                  <w:rFonts w:eastAsiaTheme="minorEastAsia" w:cs="Times New Roman"/>
                                  <w:color w:val="000000" w:themeColor="text1"/>
                                  <w:kern w:val="24"/>
                                  <w:sz w:val="21"/>
                                  <w:szCs w:val="18"/>
                                </w:rPr>
                                <w:t xml:space="preserve"> </w:t>
                              </w:r>
                            </w:p>
                          </w:txbxContent>
                        </v:textbox>
                      </v:shape>
                      <v:shape id="直接箭头连接符 9" o:spid="_x0000_s1031" type="#_x0000_t32" style="position:absolute;left:31318;top:20608;width:5761;height:5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" strokecolor="black [3213]" strokeweight="2.25pt">
                        <v:stroke startarrow="open" endarrow="open" joinstyle="miter"/>
                      </v:shape>
                      <v:shape id="直接箭头连接符 12" o:spid="_x0000_s1032" type="#_x0000_t32" style="position:absolute;left:34198;top:42210;width:25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" strokecolor="black [3213]" strokeweight="2.25pt">
                        <v:stroke startarrow="open" endarrow="open" joinstyle="miter"/>
                      </v:shape>
                      <v:shape id="TextBox 14" o:spid="_x0000_s1033" type="#_x0000_t202" style="position:absolute;left:38045;top:42194;width:18107;height:6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" filled="f" stroked="f">
                        <v:textbox>
                          <w:txbxContent>
                            <w:p w14:paraId="234635D5" w14:textId="77777777" w:rsidR="00DC3395" w:rsidRPr="00D97D77" w:rsidRDefault="00DC3395" w:rsidP="00167AFB">
                              <w:pPr>
                                <w:spacing w:after="0" w:line="240" w:lineRule="auto"/>
                                <w:jc w:val="center"/>
                                <w:rPr>
                                  <w:rFonts w:eastAsiaTheme="minorEastAsia" w:cs="Times New Roman"/>
                                  <w:color w:val="000000" w:themeColor="text1"/>
                                  <w:kern w:val="24"/>
                                  <w:sz w:val="24"/>
                                  <w:szCs w:val="36"/>
                                </w:rPr>
                              </w:pPr>
                              <w:r w:rsidRPr="00D97D77">
                                <w:rPr>
                                  <w:rFonts w:eastAsiaTheme="minorEastAsia" w:cs="Times New Roman"/>
                                  <w:color w:val="000000" w:themeColor="text1"/>
                                  <w:kern w:val="24"/>
                                  <w:sz w:val="24"/>
                                  <w:szCs w:val="36"/>
                                </w:rPr>
                                <w:t>Width</w:t>
                              </w:r>
                            </w:p>
                          </w:txbxContent>
                        </v:textbox>
                      </v:shape>
                      <w10:anchorlock/>
                    </v:group>
                  </w:pict>
                </mc:Fallback>
              </mc:AlternateContent>
            </w:r>
          </w:p>
        </w:tc>
      </w:tr>
      <w:tr w:rsidR="00A95ACB" w14:paraId="533D0CCD" w14:textId="77777777" w:rsidTr="008F0235">
        <w:tc>
          <w:tcPr>
            <w:tcW w:w="2405" w:type="dxa"/>
            <w:vAlign w:val="center"/>
          </w:tcPr>
          <w:p w14:paraId="5AC817DE" w14:textId="77777777" w:rsidR="00A95ACB" w:rsidRDefault="00A95ACB" w:rsidP="008F0235">
            <w:pPr>
              <w:jc w:val="both"/>
              <w:rPr>
                <w:lang w:val="en-GB"/>
              </w:rPr>
            </w:pPr>
            <w:r>
              <w:rPr>
                <w:rFonts w:hAnsi="SimSun"/>
                <w:szCs w:val="21"/>
              </w:rPr>
              <w:t>Purpose of the test</w:t>
            </w:r>
          </w:p>
        </w:tc>
        <w:tc>
          <w:tcPr>
            <w:tcW w:w="7790" w:type="dxa"/>
            <w:vAlign w:val="center"/>
          </w:tcPr>
          <w:p w14:paraId="7C6F41D2" w14:textId="1C3119A0" w:rsidR="00A95ACB" w:rsidRPr="00A95ACB" w:rsidRDefault="00A95ACB" w:rsidP="00A95ACB">
            <w:pPr>
              <w:spacing w:line="257" w:lineRule="auto"/>
              <w:jc w:val="both"/>
              <w:rPr>
                <w:lang w:val="en-GB"/>
              </w:rPr>
            </w:pPr>
            <w:r w:rsidRPr="00A95ACB">
              <w:rPr>
                <w:lang w:val="en-GB"/>
              </w:rPr>
              <w:t>Confirm the dimension and the volume of the O-DU.</w:t>
            </w:r>
          </w:p>
        </w:tc>
      </w:tr>
      <w:tr w:rsidR="00A95ACB" w14:paraId="6A0345F6" w14:textId="77777777" w:rsidTr="008F0235">
        <w:tc>
          <w:tcPr>
            <w:tcW w:w="2405" w:type="dxa"/>
            <w:vAlign w:val="center"/>
          </w:tcPr>
          <w:p w14:paraId="6820E385" w14:textId="77777777" w:rsidR="00A95ACB" w:rsidRDefault="00A95ACB" w:rsidP="008F0235">
            <w:pPr>
              <w:jc w:val="both"/>
              <w:rPr>
                <w:lang w:val="en-GB"/>
              </w:rPr>
            </w:pPr>
            <w:r>
              <w:rPr>
                <w:rFonts w:hAnsi="SimSun"/>
                <w:szCs w:val="21"/>
              </w:rPr>
              <w:t>Test conditions</w:t>
            </w:r>
          </w:p>
        </w:tc>
        <w:tc>
          <w:tcPr>
            <w:tcW w:w="7790" w:type="dxa"/>
            <w:vAlign w:val="center"/>
          </w:tcPr>
          <w:p w14:paraId="3DB5296E" w14:textId="7669DA84" w:rsidR="00A95ACB" w:rsidRPr="00A95ACB" w:rsidRDefault="00A95ACB" w:rsidP="00A95ACB">
            <w:pPr>
              <w:spacing w:line="257" w:lineRule="auto"/>
              <w:jc w:val="both"/>
              <w:rPr>
                <w:lang w:val="en-GB"/>
              </w:rPr>
            </w:pPr>
            <w:r w:rsidRPr="00A95ACB">
              <w:rPr>
                <w:lang w:val="en-GB"/>
              </w:rPr>
              <w:t>Confirm that the board configuration of the O-DU is the same as that of the O-DU during the capacity test.</w:t>
            </w:r>
          </w:p>
        </w:tc>
      </w:tr>
      <w:tr w:rsidR="00A95ACB" w14:paraId="76F8E8C3" w14:textId="77777777" w:rsidTr="008F0235">
        <w:tc>
          <w:tcPr>
            <w:tcW w:w="2405" w:type="dxa"/>
            <w:vAlign w:val="center"/>
          </w:tcPr>
          <w:p w14:paraId="1A9FE8E1" w14:textId="77777777" w:rsidR="00A95ACB" w:rsidRDefault="00A95ACB" w:rsidP="008F0235">
            <w:pPr>
              <w:jc w:val="both"/>
              <w:rPr>
                <w:lang w:val="en-GB"/>
              </w:rPr>
            </w:pPr>
            <w:r>
              <w:rPr>
                <w:rFonts w:hAnsi="SimSun"/>
                <w:szCs w:val="21"/>
              </w:rPr>
              <w:t>Test steps</w:t>
            </w:r>
          </w:p>
        </w:tc>
        <w:tc>
          <w:tcPr>
            <w:tcW w:w="7790" w:type="dxa"/>
            <w:vAlign w:val="center"/>
          </w:tcPr>
          <w:p w14:paraId="389E29B5" w14:textId="78C29E8D" w:rsidR="00A95ACB" w:rsidRPr="00A95ACB" w:rsidRDefault="00A95ACB" w:rsidP="00C36145">
            <w:pPr>
              <w:pStyle w:val="ListParagraph"/>
              <w:numPr>
                <w:ilvl w:val="0"/>
                <w:numId w:val="15"/>
              </w:numPr>
              <w:spacing w:after="160" w:line="257" w:lineRule="auto"/>
              <w:jc w:val="both"/>
              <w:rPr>
                <w:lang w:val="en-GB"/>
              </w:rPr>
            </w:pPr>
            <w:r w:rsidRPr="00A95ACB">
              <w:rPr>
                <w:lang w:val="en-GB"/>
              </w:rPr>
              <w:t xml:space="preserve">Use a tape measure or vernier </w:t>
            </w:r>
            <w:proofErr w:type="spellStart"/>
            <w:r w:rsidRPr="00A95ACB">
              <w:rPr>
                <w:lang w:val="en-GB"/>
              </w:rPr>
              <w:t>caliper</w:t>
            </w:r>
            <w:proofErr w:type="spellEnd"/>
            <w:r w:rsidRPr="00A95ACB">
              <w:rPr>
                <w:lang w:val="en-GB"/>
              </w:rPr>
              <w:t xml:space="preserve"> to measure the length, width and height of the O-DU and record them.</w:t>
            </w:r>
          </w:p>
          <w:p w14:paraId="317F2D48" w14:textId="58E5A888" w:rsidR="00A95ACB" w:rsidRPr="00066FCA" w:rsidRDefault="00A95ACB" w:rsidP="00C36145">
            <w:pPr>
              <w:pStyle w:val="ListParagraph"/>
              <w:numPr>
                <w:ilvl w:val="0"/>
                <w:numId w:val="15"/>
              </w:numPr>
              <w:spacing w:after="160" w:line="257" w:lineRule="auto"/>
              <w:jc w:val="both"/>
              <w:rPr>
                <w:lang w:val="en-GB"/>
              </w:rPr>
            </w:pPr>
            <w:r w:rsidRPr="00A95ACB">
              <w:rPr>
                <w:lang w:val="en-GB"/>
              </w:rPr>
              <w:t>Calculate the O-DU volume</w:t>
            </w:r>
            <w:r w:rsidR="004867DF">
              <w:rPr>
                <w:lang w:val="en-GB"/>
              </w:rPr>
              <w:t>.</w:t>
            </w:r>
          </w:p>
        </w:tc>
      </w:tr>
      <w:tr w:rsidR="00A95ACB" w14:paraId="79224E40" w14:textId="77777777" w:rsidTr="008F0235">
        <w:tc>
          <w:tcPr>
            <w:tcW w:w="2405" w:type="dxa"/>
            <w:vAlign w:val="center"/>
          </w:tcPr>
          <w:p w14:paraId="4606773A" w14:textId="77777777" w:rsidR="00A95ACB" w:rsidRDefault="00A95ACB" w:rsidP="008F0235">
            <w:pPr>
              <w:jc w:val="both"/>
              <w:rPr>
                <w:lang w:val="en-GB"/>
              </w:rPr>
            </w:pPr>
            <w:r>
              <w:rPr>
                <w:rFonts w:hAnsi="SimSun"/>
                <w:szCs w:val="21"/>
              </w:rPr>
              <w:t>Expected results</w:t>
            </w:r>
          </w:p>
        </w:tc>
        <w:tc>
          <w:tcPr>
            <w:tcW w:w="7790" w:type="dxa"/>
            <w:vAlign w:val="center"/>
          </w:tcPr>
          <w:p w14:paraId="2E61CDD6" w14:textId="0E39FB7D" w:rsidR="00A95ACB" w:rsidRPr="00A95ACB" w:rsidRDefault="00A95ACB" w:rsidP="00A95ACB">
            <w:pPr>
              <w:spacing w:line="257" w:lineRule="auto"/>
              <w:jc w:val="both"/>
              <w:rPr>
                <w:lang w:val="en-GB"/>
              </w:rPr>
            </w:pPr>
            <w:r w:rsidRPr="00A95ACB">
              <w:rPr>
                <w:lang w:val="en-GB"/>
              </w:rPr>
              <w:t>O-DU has a standard 19" rack and can be built into any standard rack or placed independently. The height does not exceed 2U, the depth (including the connector) must be less than 450mm.</w:t>
            </w:r>
          </w:p>
        </w:tc>
      </w:tr>
    </w:tbl>
    <w:p w14:paraId="43F04E8A" w14:textId="3A649EAD" w:rsidR="007143A7" w:rsidRDefault="007143A7" w:rsidP="00253024">
      <w:pPr>
        <w:rPr>
          <w:lang w:val="en-GB"/>
        </w:rPr>
      </w:pPr>
    </w:p>
    <w:p w14:paraId="425BF4F1" w14:textId="1C1CB81C" w:rsidR="007143A7" w:rsidRDefault="007143A7" w:rsidP="007143A7">
      <w:pPr>
        <w:pStyle w:val="Heading2"/>
      </w:pPr>
      <w:bookmarkStart w:id="108" w:name="_Toc183161140"/>
      <w:r>
        <w:lastRenderedPageBreak/>
        <w:t>5.6</w:t>
      </w:r>
      <w:r>
        <w:tab/>
      </w:r>
      <w:bookmarkStart w:id="109" w:name="_Toc138178546"/>
      <w:r>
        <w:t>Cell capacity</w:t>
      </w:r>
      <w:bookmarkEnd w:id="108"/>
      <w:bookmarkEnd w:id="109"/>
    </w:p>
    <w:tbl>
      <w:tblPr>
        <w:tblStyle w:val="TableGrid"/>
        <w:tblW w:w="0" w:type="auto"/>
        <w:tblLook w:val="04A0" w:firstRow="1" w:lastRow="0" w:firstColumn="1" w:lastColumn="0" w:noHBand="0" w:noVBand="1"/>
      </w:tblPr>
      <w:tblGrid>
        <w:gridCol w:w="2405"/>
        <w:gridCol w:w="7790"/>
      </w:tblGrid>
      <w:tr w:rsidR="007A4FC2" w14:paraId="0A699955" w14:textId="77777777" w:rsidTr="008F0235">
        <w:tc>
          <w:tcPr>
            <w:tcW w:w="2405" w:type="dxa"/>
            <w:vAlign w:val="center"/>
          </w:tcPr>
          <w:p w14:paraId="22DF32BD" w14:textId="77777777" w:rsidR="007A4FC2" w:rsidRDefault="007A4FC2" w:rsidP="008F0235">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67AA46C3" w14:textId="001E9EBB" w:rsidR="007A4FC2" w:rsidRDefault="00E86AC6" w:rsidP="008F0235">
            <w:pPr>
              <w:jc w:val="center"/>
              <w:rPr>
                <w:lang w:val="en-GB"/>
              </w:rPr>
            </w:pPr>
            <w:r>
              <w:rPr>
                <w:noProof/>
              </w:rPr>
              <w:object w:dxaOrig="9520" w:dyaOrig="4471" w14:anchorId="009C917C">
                <v:shape id="_x0000_i1036" type="#_x0000_t75" alt="" style="width:338.4pt;height:158.4pt;mso-width-percent:0;mso-height-percent:0;mso-width-percent:0;mso-height-percent:0" o:ole="">
                  <v:imagedata r:id="rId22" o:title=""/>
                </v:shape>
                <o:OLEObject Type="Embed" ProgID="Visio.Drawing.15" ShapeID="_x0000_i1036" DrawAspect="Content" ObjectID="_1794107616" r:id="rId23"/>
              </w:object>
            </w:r>
          </w:p>
        </w:tc>
      </w:tr>
      <w:tr w:rsidR="00EE34B7" w14:paraId="6B41C1B5" w14:textId="77777777" w:rsidTr="008F0235">
        <w:tc>
          <w:tcPr>
            <w:tcW w:w="2405" w:type="dxa"/>
            <w:vAlign w:val="center"/>
          </w:tcPr>
          <w:p w14:paraId="102C1A56" w14:textId="77777777" w:rsidR="00EE34B7" w:rsidRDefault="00EE34B7" w:rsidP="00EE34B7">
            <w:pPr>
              <w:jc w:val="both"/>
              <w:rPr>
                <w:lang w:val="en-GB"/>
              </w:rPr>
            </w:pPr>
            <w:r>
              <w:rPr>
                <w:rFonts w:hAnsi="SimSun"/>
                <w:szCs w:val="21"/>
              </w:rPr>
              <w:t>Purpose of the test</w:t>
            </w:r>
          </w:p>
        </w:tc>
        <w:tc>
          <w:tcPr>
            <w:tcW w:w="7790" w:type="dxa"/>
            <w:vAlign w:val="center"/>
          </w:tcPr>
          <w:p w14:paraId="06FB2186" w14:textId="4C8EC859" w:rsidR="00EE34B7" w:rsidRPr="00F6240A" w:rsidRDefault="00EE34B7" w:rsidP="00F6240A">
            <w:pPr>
              <w:spacing w:line="257" w:lineRule="auto"/>
              <w:jc w:val="both"/>
              <w:rPr>
                <w:lang w:val="en-GB"/>
              </w:rPr>
            </w:pPr>
            <w:r w:rsidRPr="00F6240A">
              <w:rPr>
                <w:rFonts w:hint="eastAsia"/>
                <w:lang w:val="en-GB"/>
              </w:rPr>
              <w:t>Verify the maximum capability of the 100MHz NR cell that the O-DU is capable of supporting.</w:t>
            </w:r>
          </w:p>
        </w:tc>
      </w:tr>
      <w:tr w:rsidR="00EE34B7" w14:paraId="18BEEC0F" w14:textId="77777777" w:rsidTr="008F0235">
        <w:tc>
          <w:tcPr>
            <w:tcW w:w="2405" w:type="dxa"/>
            <w:vAlign w:val="center"/>
          </w:tcPr>
          <w:p w14:paraId="54B12727" w14:textId="77777777" w:rsidR="00EE34B7" w:rsidRDefault="00EE34B7" w:rsidP="00EE34B7">
            <w:pPr>
              <w:jc w:val="both"/>
              <w:rPr>
                <w:lang w:val="en-GB"/>
              </w:rPr>
            </w:pPr>
            <w:r>
              <w:rPr>
                <w:rFonts w:hAnsi="SimSun"/>
                <w:szCs w:val="21"/>
              </w:rPr>
              <w:t>Test conditions</w:t>
            </w:r>
          </w:p>
        </w:tc>
        <w:tc>
          <w:tcPr>
            <w:tcW w:w="7790" w:type="dxa"/>
            <w:vAlign w:val="center"/>
          </w:tcPr>
          <w:p w14:paraId="1CA8CE35" w14:textId="77777777" w:rsidR="00EE34B7" w:rsidRPr="00EE34B7" w:rsidRDefault="00EE34B7" w:rsidP="00920E95">
            <w:pPr>
              <w:pStyle w:val="ListParagraph"/>
              <w:numPr>
                <w:ilvl w:val="0"/>
                <w:numId w:val="16"/>
              </w:numPr>
              <w:spacing w:after="160" w:line="257" w:lineRule="auto"/>
              <w:jc w:val="both"/>
              <w:rPr>
                <w:lang w:val="en-GB"/>
              </w:rPr>
            </w:pPr>
            <w:r w:rsidRPr="00EE34B7">
              <w:rPr>
                <w:rFonts w:hint="eastAsia"/>
                <w:lang w:val="en-GB"/>
              </w:rPr>
              <w:t>Referring to the network block diagram, the O-DU is tested according to the maximum capacity</w:t>
            </w:r>
            <w:r w:rsidRPr="00EE34B7">
              <w:rPr>
                <w:lang w:val="en-GB"/>
              </w:rPr>
              <w:t xml:space="preserve">; </w:t>
            </w:r>
          </w:p>
          <w:p w14:paraId="12FB92DC" w14:textId="77777777" w:rsidR="00EE34B7" w:rsidRPr="00EE34B7" w:rsidRDefault="00EE34B7" w:rsidP="00920E95">
            <w:pPr>
              <w:pStyle w:val="ListParagraph"/>
              <w:numPr>
                <w:ilvl w:val="0"/>
                <w:numId w:val="16"/>
              </w:numPr>
              <w:spacing w:after="160" w:line="257" w:lineRule="auto"/>
              <w:jc w:val="both"/>
              <w:rPr>
                <w:lang w:val="en-GB"/>
              </w:rPr>
            </w:pPr>
            <w:r w:rsidRPr="00EE34B7">
              <w:rPr>
                <w:rFonts w:hint="eastAsia"/>
                <w:lang w:val="en-GB"/>
              </w:rPr>
              <w:t>The NR channel bandwidth is set to 100MHz</w:t>
            </w:r>
            <w:r w:rsidRPr="00EE34B7">
              <w:rPr>
                <w:lang w:val="en-GB"/>
              </w:rPr>
              <w:t xml:space="preserve">. </w:t>
            </w:r>
          </w:p>
          <w:p w14:paraId="583DBFF6" w14:textId="77777777" w:rsidR="00EE34B7" w:rsidRPr="00EE34B7" w:rsidRDefault="00EE34B7" w:rsidP="00920E95">
            <w:pPr>
              <w:pStyle w:val="ListParagraph"/>
              <w:numPr>
                <w:ilvl w:val="0"/>
                <w:numId w:val="16"/>
              </w:numPr>
              <w:spacing w:after="160" w:line="257" w:lineRule="auto"/>
              <w:jc w:val="both"/>
              <w:rPr>
                <w:lang w:val="en-GB"/>
              </w:rPr>
            </w:pPr>
            <w:r w:rsidRPr="00EE34B7">
              <w:rPr>
                <w:rFonts w:hint="eastAsia"/>
                <w:lang w:val="en-GB"/>
              </w:rPr>
              <w:t>Working mode 1: UDP full buffer service is used for uplink and downlink.</w:t>
            </w:r>
          </w:p>
          <w:p w14:paraId="2B37DA50" w14:textId="7584DE14" w:rsidR="00EE34B7" w:rsidRPr="00F6240A" w:rsidRDefault="00EE34B7" w:rsidP="00920E95">
            <w:pPr>
              <w:pStyle w:val="ListParagraph"/>
              <w:numPr>
                <w:ilvl w:val="0"/>
                <w:numId w:val="16"/>
              </w:numPr>
              <w:spacing w:after="160" w:line="257" w:lineRule="auto"/>
              <w:jc w:val="both"/>
              <w:rPr>
                <w:lang w:val="en-GB"/>
              </w:rPr>
            </w:pPr>
            <w:r w:rsidRPr="00EE34B7">
              <w:rPr>
                <w:rFonts w:hint="eastAsia"/>
                <w:lang w:val="en-GB"/>
              </w:rPr>
              <w:t xml:space="preserve">Working mode 2: Upstream FTP service test (file provided by </w:t>
            </w:r>
            <w:r w:rsidR="00241066">
              <w:t>tester</w:t>
            </w:r>
            <w:r w:rsidRPr="00EE34B7">
              <w:rPr>
                <w:rFonts w:hint="eastAsia"/>
                <w:lang w:val="en-GB"/>
              </w:rPr>
              <w:t>)</w:t>
            </w:r>
            <w:r w:rsidR="00241066">
              <w:rPr>
                <w:lang w:val="en-GB"/>
              </w:rPr>
              <w:t>.</w:t>
            </w:r>
          </w:p>
        </w:tc>
      </w:tr>
      <w:tr w:rsidR="00EE34B7" w14:paraId="715B9F39" w14:textId="77777777" w:rsidTr="008F0235">
        <w:tc>
          <w:tcPr>
            <w:tcW w:w="2405" w:type="dxa"/>
            <w:vAlign w:val="center"/>
          </w:tcPr>
          <w:p w14:paraId="6F72A961" w14:textId="77777777" w:rsidR="00EE34B7" w:rsidRDefault="00EE34B7" w:rsidP="00EE34B7">
            <w:pPr>
              <w:jc w:val="both"/>
              <w:rPr>
                <w:lang w:val="en-GB"/>
              </w:rPr>
            </w:pPr>
            <w:r>
              <w:rPr>
                <w:rFonts w:hAnsi="SimSun"/>
                <w:szCs w:val="21"/>
              </w:rPr>
              <w:t>Test steps</w:t>
            </w:r>
          </w:p>
        </w:tc>
        <w:tc>
          <w:tcPr>
            <w:tcW w:w="7790" w:type="dxa"/>
            <w:vAlign w:val="center"/>
          </w:tcPr>
          <w:p w14:paraId="3F169A8B" w14:textId="77777777" w:rsidR="00EE34B7" w:rsidRPr="00EE34B7" w:rsidRDefault="00EE34B7" w:rsidP="00920E95">
            <w:pPr>
              <w:pStyle w:val="ListParagraph"/>
              <w:numPr>
                <w:ilvl w:val="0"/>
                <w:numId w:val="17"/>
              </w:numPr>
              <w:spacing w:after="160" w:line="257" w:lineRule="auto"/>
              <w:jc w:val="both"/>
              <w:rPr>
                <w:lang w:val="en-GB"/>
              </w:rPr>
            </w:pPr>
            <w:r w:rsidRPr="00EE34B7">
              <w:rPr>
                <w:rFonts w:hint="eastAsia"/>
                <w:lang w:val="en-GB"/>
              </w:rPr>
              <w:t>The device is powered on and works normally, and the O-DU antenna mode is configured as 2 antennas.</w:t>
            </w:r>
          </w:p>
          <w:p w14:paraId="6133A32E" w14:textId="5F97ED0C" w:rsidR="00EE34B7" w:rsidRPr="00EE34B7" w:rsidRDefault="00EE34B7" w:rsidP="00920E95">
            <w:pPr>
              <w:pStyle w:val="ListParagraph"/>
              <w:numPr>
                <w:ilvl w:val="0"/>
                <w:numId w:val="17"/>
              </w:numPr>
              <w:spacing w:after="160" w:line="257" w:lineRule="auto"/>
              <w:jc w:val="both"/>
              <w:rPr>
                <w:lang w:val="en-GB"/>
              </w:rPr>
            </w:pPr>
            <w:r w:rsidRPr="00EE34B7">
              <w:rPr>
                <w:rFonts w:hint="eastAsia"/>
                <w:lang w:val="en-GB"/>
              </w:rPr>
              <w:t>In the working mode</w:t>
            </w:r>
            <w:r w:rsidR="005714AF">
              <w:rPr>
                <w:lang w:val="en-GB"/>
              </w:rPr>
              <w:t xml:space="preserve"> 1</w:t>
            </w:r>
            <w:r w:rsidRPr="00EE34B7">
              <w:rPr>
                <w:lang w:val="en-GB"/>
              </w:rPr>
              <w:t xml:space="preserve">, </w:t>
            </w:r>
            <w:r w:rsidRPr="00EE34B7">
              <w:rPr>
                <w:rFonts w:hint="eastAsia"/>
                <w:lang w:val="en-GB"/>
              </w:rPr>
              <w:t xml:space="preserve">check the uplink and downlink rate of the cell (the </w:t>
            </w:r>
            <w:r w:rsidRPr="00EE34B7">
              <w:rPr>
                <w:lang w:val="en-GB"/>
              </w:rPr>
              <w:t>UE</w:t>
            </w:r>
            <w:r w:rsidRPr="00EE34B7">
              <w:rPr>
                <w:rFonts w:hint="eastAsia"/>
                <w:lang w:val="en-GB"/>
              </w:rPr>
              <w:t xml:space="preserve"> side and the server side are monitored separately for the peak rate), when the uplink and downlink peak rate of the cell reaches 90% of the technical requirements at the same time and is stable for 10 seconds, the rate is considered valid, the number of NR cells supported by the O-DU is recorded, and the uplink and downlink rate of each </w:t>
            </w:r>
            <w:r w:rsidRPr="00EE34B7">
              <w:rPr>
                <w:lang w:val="en-GB"/>
              </w:rPr>
              <w:t>UE</w:t>
            </w:r>
            <w:r w:rsidRPr="00EE34B7">
              <w:rPr>
                <w:rFonts w:hint="eastAsia"/>
                <w:lang w:val="en-GB"/>
              </w:rPr>
              <w:t xml:space="preserve"> is recorded. And use the digital display power supply to record the voltage and current of the O-DU; </w:t>
            </w:r>
          </w:p>
          <w:p w14:paraId="457D420C" w14:textId="003A7596" w:rsidR="00EE34B7" w:rsidRPr="00F6240A" w:rsidRDefault="00EE34B7" w:rsidP="00920E95">
            <w:pPr>
              <w:pStyle w:val="ListParagraph"/>
              <w:numPr>
                <w:ilvl w:val="0"/>
                <w:numId w:val="17"/>
              </w:numPr>
              <w:spacing w:after="160" w:line="257" w:lineRule="auto"/>
              <w:jc w:val="both"/>
              <w:rPr>
                <w:lang w:val="en-GB"/>
              </w:rPr>
            </w:pPr>
            <w:r w:rsidRPr="00EE34B7">
              <w:rPr>
                <w:rFonts w:hint="eastAsia"/>
                <w:lang w:val="en-GB"/>
              </w:rPr>
              <w:t xml:space="preserve">In </w:t>
            </w:r>
            <w:r w:rsidR="005714AF">
              <w:rPr>
                <w:lang w:val="en-GB"/>
              </w:rPr>
              <w:t xml:space="preserve">the </w:t>
            </w:r>
            <w:r w:rsidRPr="00EE34B7">
              <w:rPr>
                <w:rFonts w:hint="eastAsia"/>
                <w:lang w:val="en-GB"/>
              </w:rPr>
              <w:t>working mode 2</w:t>
            </w:r>
            <w:r w:rsidRPr="00EE34B7">
              <w:rPr>
                <w:lang w:val="en-GB"/>
              </w:rPr>
              <w:t>: On the basis of working mode 1</w:t>
            </w:r>
            <w:r w:rsidRPr="00EE34B7">
              <w:rPr>
                <w:rFonts w:hint="eastAsia"/>
                <w:lang w:val="en-GB"/>
              </w:rPr>
              <w:t>, the tester randomly designates an NR cell to perform an uplink FTP test, checks whether the uplink rate of the cell</w:t>
            </w:r>
            <w:r w:rsidRPr="00EE34B7">
              <w:rPr>
                <w:lang w:val="en-GB"/>
              </w:rPr>
              <w:t xml:space="preserve"> (the </w:t>
            </w:r>
            <w:r w:rsidR="003644CF">
              <w:rPr>
                <w:lang w:val="en-GB"/>
              </w:rPr>
              <w:t>UE</w:t>
            </w:r>
            <w:r w:rsidRPr="00EE34B7">
              <w:rPr>
                <w:lang w:val="en-GB"/>
              </w:rPr>
              <w:t xml:space="preserve"> side and the server side are monitored for the peak rate</w:t>
            </w:r>
            <w:r w:rsidRPr="00EE34B7">
              <w:rPr>
                <w:rFonts w:hint="eastAsia"/>
                <w:lang w:val="en-GB"/>
              </w:rPr>
              <w:t xml:space="preserve">) is the same as the uplink rate in step 2, and checks the uploaded file and voltage and current on the server side. </w:t>
            </w:r>
          </w:p>
        </w:tc>
      </w:tr>
      <w:tr w:rsidR="00EE34B7" w14:paraId="654B01D4" w14:textId="77777777" w:rsidTr="008F0235">
        <w:tc>
          <w:tcPr>
            <w:tcW w:w="2405" w:type="dxa"/>
            <w:vAlign w:val="center"/>
          </w:tcPr>
          <w:p w14:paraId="62F837E1" w14:textId="77777777" w:rsidR="00EE34B7" w:rsidRDefault="00EE34B7" w:rsidP="00EE34B7">
            <w:pPr>
              <w:jc w:val="both"/>
              <w:rPr>
                <w:lang w:val="en-GB"/>
              </w:rPr>
            </w:pPr>
            <w:r>
              <w:rPr>
                <w:rFonts w:hAnsi="SimSun"/>
                <w:szCs w:val="21"/>
              </w:rPr>
              <w:t>Expected results</w:t>
            </w:r>
          </w:p>
        </w:tc>
        <w:tc>
          <w:tcPr>
            <w:tcW w:w="7790" w:type="dxa"/>
            <w:vAlign w:val="center"/>
          </w:tcPr>
          <w:p w14:paraId="67849B69" w14:textId="3DA874FC" w:rsidR="00EE34B7" w:rsidRPr="00EE34B7" w:rsidRDefault="00EE34B7" w:rsidP="00EE34B7">
            <w:pPr>
              <w:spacing w:line="257" w:lineRule="auto"/>
              <w:jc w:val="both"/>
              <w:rPr>
                <w:lang w:val="en-GB"/>
              </w:rPr>
            </w:pPr>
            <w:r w:rsidRPr="00EE34B7">
              <w:rPr>
                <w:lang w:val="en-GB"/>
              </w:rPr>
              <w:t>The cell capacity is compliant to O-RAN.WG7.IPC-HAR.0-v03.00.</w:t>
            </w:r>
          </w:p>
        </w:tc>
      </w:tr>
    </w:tbl>
    <w:p w14:paraId="676D5077" w14:textId="416F8CFF" w:rsidR="007143A7" w:rsidRDefault="007143A7" w:rsidP="00253024">
      <w:pPr>
        <w:rPr>
          <w:lang w:val="en-GB"/>
        </w:rPr>
      </w:pPr>
    </w:p>
    <w:p w14:paraId="7EF353CC" w14:textId="23B37E9D" w:rsidR="007143A7" w:rsidRDefault="007143A7" w:rsidP="007143A7">
      <w:pPr>
        <w:pStyle w:val="Heading2"/>
      </w:pPr>
      <w:bookmarkStart w:id="110" w:name="_Toc183161141"/>
      <w:r>
        <w:lastRenderedPageBreak/>
        <w:t>5.7</w:t>
      </w:r>
      <w:r>
        <w:tab/>
      </w:r>
      <w:bookmarkStart w:id="111" w:name="_Toc138178547"/>
      <w:r>
        <w:t>Power consumption</w:t>
      </w:r>
      <w:bookmarkEnd w:id="110"/>
      <w:bookmarkEnd w:id="111"/>
    </w:p>
    <w:tbl>
      <w:tblPr>
        <w:tblStyle w:val="TableGrid"/>
        <w:tblW w:w="0" w:type="auto"/>
        <w:tblLook w:val="04A0" w:firstRow="1" w:lastRow="0" w:firstColumn="1" w:lastColumn="0" w:noHBand="0" w:noVBand="1"/>
      </w:tblPr>
      <w:tblGrid>
        <w:gridCol w:w="2405"/>
        <w:gridCol w:w="7790"/>
      </w:tblGrid>
      <w:tr w:rsidR="00E36B31" w14:paraId="315C5606" w14:textId="77777777" w:rsidTr="008F0235">
        <w:tc>
          <w:tcPr>
            <w:tcW w:w="2405" w:type="dxa"/>
            <w:vAlign w:val="center"/>
          </w:tcPr>
          <w:p w14:paraId="78BBEB15" w14:textId="77777777" w:rsidR="00E36B31" w:rsidRDefault="00E36B31" w:rsidP="008F0235">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5C367CBD" w14:textId="7A06D182" w:rsidR="00E36B31" w:rsidRDefault="00E86AC6" w:rsidP="008F0235">
            <w:pPr>
              <w:jc w:val="center"/>
              <w:rPr>
                <w:lang w:val="en-GB"/>
              </w:rPr>
            </w:pPr>
            <w:r>
              <w:rPr>
                <w:noProof/>
              </w:rPr>
              <w:object w:dxaOrig="9520" w:dyaOrig="4471" w14:anchorId="0F8ACFDD">
                <v:shape id="_x0000_i1035" type="#_x0000_t75" alt="" style="width:331.2pt;height:158.4pt;mso-width-percent:0;mso-height-percent:0;mso-width-percent:0;mso-height-percent:0" o:ole="">
                  <v:imagedata r:id="rId22" o:title=""/>
                </v:shape>
                <o:OLEObject Type="Embed" ProgID="Visio.Drawing.15" ShapeID="_x0000_i1035" DrawAspect="Content" ObjectID="_1794107617" r:id="rId24"/>
              </w:object>
            </w:r>
          </w:p>
        </w:tc>
      </w:tr>
      <w:tr w:rsidR="00E36B31" w14:paraId="7E11C5FD" w14:textId="77777777" w:rsidTr="008F0235">
        <w:tc>
          <w:tcPr>
            <w:tcW w:w="2405" w:type="dxa"/>
            <w:vAlign w:val="center"/>
          </w:tcPr>
          <w:p w14:paraId="3E5CE538" w14:textId="77777777" w:rsidR="00E36B31" w:rsidRDefault="00E36B31" w:rsidP="008F0235">
            <w:pPr>
              <w:jc w:val="both"/>
              <w:rPr>
                <w:lang w:val="en-GB"/>
              </w:rPr>
            </w:pPr>
            <w:r>
              <w:rPr>
                <w:rFonts w:hAnsi="SimSun"/>
                <w:szCs w:val="21"/>
              </w:rPr>
              <w:t>Purpose of the test</w:t>
            </w:r>
          </w:p>
        </w:tc>
        <w:tc>
          <w:tcPr>
            <w:tcW w:w="7790" w:type="dxa"/>
            <w:vAlign w:val="center"/>
          </w:tcPr>
          <w:p w14:paraId="0CD2624C" w14:textId="7C52396B" w:rsidR="00E36B31" w:rsidRPr="00F6240A" w:rsidRDefault="00235123" w:rsidP="008F0235">
            <w:pPr>
              <w:spacing w:line="257" w:lineRule="auto"/>
              <w:jc w:val="both"/>
              <w:rPr>
                <w:lang w:val="en-GB"/>
              </w:rPr>
            </w:pPr>
            <w:r w:rsidRPr="00235123">
              <w:rPr>
                <w:lang w:val="en-GB"/>
              </w:rPr>
              <w:t>Verify the power consumption capability of the O-DU.</w:t>
            </w:r>
          </w:p>
        </w:tc>
      </w:tr>
      <w:tr w:rsidR="00E36B31" w14:paraId="0E1B75DC" w14:textId="77777777" w:rsidTr="008F0235">
        <w:tc>
          <w:tcPr>
            <w:tcW w:w="2405" w:type="dxa"/>
            <w:vAlign w:val="center"/>
          </w:tcPr>
          <w:p w14:paraId="0AE56696" w14:textId="77777777" w:rsidR="00E36B31" w:rsidRDefault="00E36B31" w:rsidP="008F0235">
            <w:pPr>
              <w:jc w:val="both"/>
              <w:rPr>
                <w:lang w:val="en-GB"/>
              </w:rPr>
            </w:pPr>
            <w:r>
              <w:rPr>
                <w:rFonts w:hAnsi="SimSun"/>
                <w:szCs w:val="21"/>
              </w:rPr>
              <w:t>Test conditions</w:t>
            </w:r>
          </w:p>
        </w:tc>
        <w:tc>
          <w:tcPr>
            <w:tcW w:w="7790" w:type="dxa"/>
            <w:vAlign w:val="center"/>
          </w:tcPr>
          <w:p w14:paraId="530C4089" w14:textId="4EB17AA5" w:rsidR="00235123" w:rsidRPr="00235123" w:rsidRDefault="00235123" w:rsidP="00920E95">
            <w:pPr>
              <w:pStyle w:val="ListParagraph"/>
              <w:numPr>
                <w:ilvl w:val="0"/>
                <w:numId w:val="18"/>
              </w:numPr>
              <w:spacing w:after="160" w:line="257" w:lineRule="auto"/>
              <w:jc w:val="both"/>
              <w:rPr>
                <w:lang w:val="en-GB"/>
              </w:rPr>
            </w:pPr>
            <w:r w:rsidRPr="00235123">
              <w:rPr>
                <w:lang w:val="en-GB"/>
              </w:rPr>
              <w:t>The O-DU is tested according to 4 100MHz NR cells; The NR channel bandwidth is set to 100MHz.</w:t>
            </w:r>
          </w:p>
          <w:p w14:paraId="1814A8BB" w14:textId="77777777" w:rsidR="00235123" w:rsidRPr="00235123" w:rsidRDefault="00235123" w:rsidP="00920E95">
            <w:pPr>
              <w:pStyle w:val="ListParagraph"/>
              <w:numPr>
                <w:ilvl w:val="0"/>
                <w:numId w:val="18"/>
              </w:numPr>
              <w:spacing w:after="160" w:line="257" w:lineRule="auto"/>
              <w:jc w:val="both"/>
              <w:rPr>
                <w:lang w:val="en-GB"/>
              </w:rPr>
            </w:pPr>
            <w:r w:rsidRPr="00235123">
              <w:rPr>
                <w:lang w:val="en-GB"/>
              </w:rPr>
              <w:t>The uplink and downlink use UDP full buffer service.</w:t>
            </w:r>
          </w:p>
          <w:p w14:paraId="6F7C4978" w14:textId="630C1294" w:rsidR="00E36B31" w:rsidRPr="00F6240A" w:rsidRDefault="00235123" w:rsidP="00920E95">
            <w:pPr>
              <w:pStyle w:val="ListParagraph"/>
              <w:numPr>
                <w:ilvl w:val="0"/>
                <w:numId w:val="18"/>
              </w:numPr>
              <w:spacing w:after="160" w:line="257" w:lineRule="auto"/>
              <w:jc w:val="both"/>
              <w:rPr>
                <w:lang w:val="en-GB"/>
              </w:rPr>
            </w:pPr>
            <w:r w:rsidRPr="00235123">
              <w:rPr>
                <w:lang w:val="en-GB"/>
              </w:rPr>
              <w:t xml:space="preserve">The O-DU is powered by a </w:t>
            </w:r>
            <w:r w:rsidR="00836C39">
              <w:rPr>
                <w:rFonts w:hAnsi="SimSun" w:hint="eastAsia"/>
                <w:szCs w:val="21"/>
              </w:rPr>
              <w:t>program-controlled power supply</w:t>
            </w:r>
            <w:r w:rsidRPr="00235123">
              <w:rPr>
                <w:lang w:val="en-GB"/>
              </w:rPr>
              <w:t>.</w:t>
            </w:r>
          </w:p>
        </w:tc>
      </w:tr>
      <w:tr w:rsidR="00E36B31" w14:paraId="325EB0E5" w14:textId="77777777" w:rsidTr="008F0235">
        <w:tc>
          <w:tcPr>
            <w:tcW w:w="2405" w:type="dxa"/>
            <w:vAlign w:val="center"/>
          </w:tcPr>
          <w:p w14:paraId="4E8536BD" w14:textId="77777777" w:rsidR="00E36B31" w:rsidRDefault="00E36B31" w:rsidP="008F0235">
            <w:pPr>
              <w:jc w:val="both"/>
              <w:rPr>
                <w:lang w:val="en-GB"/>
              </w:rPr>
            </w:pPr>
            <w:r>
              <w:rPr>
                <w:rFonts w:hAnsi="SimSun"/>
                <w:szCs w:val="21"/>
              </w:rPr>
              <w:t>Test steps</w:t>
            </w:r>
          </w:p>
        </w:tc>
        <w:tc>
          <w:tcPr>
            <w:tcW w:w="7790" w:type="dxa"/>
            <w:vAlign w:val="center"/>
          </w:tcPr>
          <w:p w14:paraId="41FDAD75" w14:textId="77777777" w:rsidR="00235123" w:rsidRPr="00235123" w:rsidRDefault="00235123" w:rsidP="00920E95">
            <w:pPr>
              <w:pStyle w:val="ListParagraph"/>
              <w:numPr>
                <w:ilvl w:val="0"/>
                <w:numId w:val="19"/>
              </w:numPr>
              <w:spacing w:after="160" w:line="257" w:lineRule="auto"/>
              <w:jc w:val="both"/>
              <w:rPr>
                <w:lang w:val="en-GB"/>
              </w:rPr>
            </w:pPr>
            <w:r w:rsidRPr="00235123">
              <w:rPr>
                <w:lang w:val="en-GB"/>
              </w:rPr>
              <w:t>The device is powered on and works normally, and the O-DU antenna mode is configured as 2 antennas.</w:t>
            </w:r>
          </w:p>
          <w:p w14:paraId="3BF4399F" w14:textId="77777777" w:rsidR="00235123" w:rsidRPr="00235123" w:rsidRDefault="00235123" w:rsidP="00920E95">
            <w:pPr>
              <w:pStyle w:val="ListParagraph"/>
              <w:numPr>
                <w:ilvl w:val="0"/>
                <w:numId w:val="19"/>
              </w:numPr>
              <w:spacing w:after="160" w:line="257" w:lineRule="auto"/>
              <w:jc w:val="both"/>
              <w:rPr>
                <w:lang w:val="en-GB"/>
              </w:rPr>
            </w:pPr>
            <w:r w:rsidRPr="00235123">
              <w:rPr>
                <w:lang w:val="en-GB"/>
              </w:rPr>
              <w:t xml:space="preserve">When the uplink and downlink peak rate of the cell reaches 90% of the technical requirements and is stably maintained for 10 seconds, the rate is considered valid, the number of NR cells supported by the O-DU is recorded, and the uplink and downlink rate of each UE is recorded. </w:t>
            </w:r>
          </w:p>
          <w:p w14:paraId="10AC0594" w14:textId="25B690C7" w:rsidR="00E36B31" w:rsidRPr="007C1100" w:rsidRDefault="00235123" w:rsidP="00920E95">
            <w:pPr>
              <w:pStyle w:val="ListParagraph"/>
              <w:numPr>
                <w:ilvl w:val="0"/>
                <w:numId w:val="19"/>
              </w:numPr>
              <w:spacing w:after="160" w:line="257" w:lineRule="auto"/>
              <w:jc w:val="both"/>
              <w:rPr>
                <w:lang w:val="en-GB"/>
              </w:rPr>
            </w:pPr>
            <w:r w:rsidRPr="00235123">
              <w:rPr>
                <w:lang w:val="en-GB"/>
              </w:rPr>
              <w:t>Record the voltage and current of the O-DU monitored by the</w:t>
            </w:r>
            <w:r w:rsidR="00836C39">
              <w:rPr>
                <w:rFonts w:hAnsi="SimSun" w:hint="eastAsia"/>
                <w:szCs w:val="21"/>
              </w:rPr>
              <w:t xml:space="preserve"> program-controlled power supply</w:t>
            </w:r>
            <w:r w:rsidR="00F04682" w:rsidRPr="00235123">
              <w:rPr>
                <w:lang w:val="en-GB"/>
              </w:rPr>
              <w:t>.</w:t>
            </w:r>
          </w:p>
        </w:tc>
      </w:tr>
      <w:tr w:rsidR="00E36B31" w14:paraId="6303833C" w14:textId="77777777" w:rsidTr="008F0235">
        <w:tc>
          <w:tcPr>
            <w:tcW w:w="2405" w:type="dxa"/>
            <w:vAlign w:val="center"/>
          </w:tcPr>
          <w:p w14:paraId="75B50885" w14:textId="77777777" w:rsidR="00E36B31" w:rsidRDefault="00E36B31" w:rsidP="008F0235">
            <w:pPr>
              <w:jc w:val="both"/>
              <w:rPr>
                <w:lang w:val="en-GB"/>
              </w:rPr>
            </w:pPr>
            <w:r>
              <w:rPr>
                <w:rFonts w:hAnsi="SimSun"/>
                <w:szCs w:val="21"/>
              </w:rPr>
              <w:t>Expected results</w:t>
            </w:r>
          </w:p>
        </w:tc>
        <w:tc>
          <w:tcPr>
            <w:tcW w:w="7790" w:type="dxa"/>
            <w:vAlign w:val="center"/>
          </w:tcPr>
          <w:p w14:paraId="3D14D386" w14:textId="5BFBF3F4" w:rsidR="00E36B31" w:rsidRPr="00EE34B7" w:rsidRDefault="00235123" w:rsidP="008F0235">
            <w:pPr>
              <w:spacing w:line="257" w:lineRule="auto"/>
              <w:jc w:val="both"/>
              <w:rPr>
                <w:lang w:val="en-GB"/>
              </w:rPr>
            </w:pPr>
            <w:r w:rsidRPr="00235123">
              <w:rPr>
                <w:lang w:val="en-GB"/>
              </w:rPr>
              <w:t>The power consumption and the peak rate meets the requirements in O-RAN.WG7.IPC-HAR.0-v03.00.</w:t>
            </w:r>
          </w:p>
        </w:tc>
      </w:tr>
    </w:tbl>
    <w:p w14:paraId="48C6C04B" w14:textId="41BE6BDA" w:rsidR="00F00C60" w:rsidRDefault="00F00C60" w:rsidP="00253024">
      <w:pPr>
        <w:rPr>
          <w:lang w:val="en-GB"/>
        </w:rPr>
      </w:pPr>
    </w:p>
    <w:p w14:paraId="48AC8E0D" w14:textId="62B56778" w:rsidR="00F00C60" w:rsidRDefault="00F00C60" w:rsidP="00F00C60">
      <w:pPr>
        <w:pStyle w:val="Heading1"/>
      </w:pPr>
      <w:bookmarkStart w:id="112" w:name="_Toc183161142"/>
      <w:r>
        <w:t>6</w:t>
      </w:r>
      <w:r>
        <w:tab/>
      </w:r>
      <w:bookmarkStart w:id="113" w:name="_Toc138178548"/>
      <w:r>
        <w:rPr>
          <w:rFonts w:hint="eastAsia"/>
        </w:rPr>
        <w:t>O</w:t>
      </w:r>
      <w:r>
        <w:t>-RU Hardware Tests</w:t>
      </w:r>
      <w:bookmarkEnd w:id="112"/>
      <w:bookmarkEnd w:id="113"/>
    </w:p>
    <w:p w14:paraId="1ED257A0" w14:textId="02CE4C94" w:rsidR="00F00C60" w:rsidRDefault="00F00C60" w:rsidP="00F00C60">
      <w:pPr>
        <w:pStyle w:val="Heading2"/>
      </w:pPr>
      <w:bookmarkStart w:id="114" w:name="_Toc183161143"/>
      <w:r>
        <w:t>6.1</w:t>
      </w:r>
      <w:r>
        <w:tab/>
      </w:r>
      <w:bookmarkStart w:id="115" w:name="_Toc138178549"/>
      <w:r>
        <w:t>Operating frequency band, bandwidth and carrier configuration</w:t>
      </w:r>
      <w:bookmarkEnd w:id="114"/>
      <w:bookmarkEnd w:id="115"/>
    </w:p>
    <w:tbl>
      <w:tblPr>
        <w:tblStyle w:val="TableGrid"/>
        <w:tblW w:w="0" w:type="auto"/>
        <w:tblLook w:val="04A0" w:firstRow="1" w:lastRow="0" w:firstColumn="1" w:lastColumn="0" w:noHBand="0" w:noVBand="1"/>
      </w:tblPr>
      <w:tblGrid>
        <w:gridCol w:w="2405"/>
        <w:gridCol w:w="7790"/>
      </w:tblGrid>
      <w:tr w:rsidR="00E8516F" w14:paraId="19CF6A7C" w14:textId="77777777" w:rsidTr="008F0235">
        <w:tc>
          <w:tcPr>
            <w:tcW w:w="2405" w:type="dxa"/>
            <w:vAlign w:val="center"/>
          </w:tcPr>
          <w:p w14:paraId="3E0BDF81" w14:textId="77777777" w:rsidR="00E8516F" w:rsidRDefault="00E8516F" w:rsidP="008F0235">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688A3991" w14:textId="34742C56" w:rsidR="00E8516F" w:rsidRDefault="00E86AC6" w:rsidP="008F0235">
            <w:pPr>
              <w:jc w:val="center"/>
              <w:rPr>
                <w:lang w:val="en-GB"/>
              </w:rPr>
            </w:pPr>
            <w:r>
              <w:rPr>
                <w:noProof/>
              </w:rPr>
              <w:object w:dxaOrig="7511" w:dyaOrig="2081" w14:anchorId="1732E353">
                <v:shape id="_x0000_i1034" type="#_x0000_t75" alt="" style="width:330.65pt;height:94.15pt;mso-width-percent:0;mso-height-percent:0;mso-width-percent:0;mso-height-percent:0" o:ole="">
                  <v:imagedata r:id="rId25" o:title=""/>
                </v:shape>
                <o:OLEObject Type="Embed" ProgID="Visio.Drawing.15" ShapeID="_x0000_i1034" DrawAspect="Content" ObjectID="_1794107618" r:id="rId26"/>
              </w:object>
            </w:r>
          </w:p>
        </w:tc>
      </w:tr>
      <w:tr w:rsidR="00E8516F" w14:paraId="3B9EA465" w14:textId="77777777" w:rsidTr="008F0235">
        <w:tc>
          <w:tcPr>
            <w:tcW w:w="2405" w:type="dxa"/>
            <w:vAlign w:val="center"/>
          </w:tcPr>
          <w:p w14:paraId="4534E5B9" w14:textId="77777777" w:rsidR="00E8516F" w:rsidRDefault="00E8516F" w:rsidP="008F0235">
            <w:pPr>
              <w:jc w:val="both"/>
              <w:rPr>
                <w:lang w:val="en-GB"/>
              </w:rPr>
            </w:pPr>
            <w:r>
              <w:rPr>
                <w:rFonts w:hAnsi="SimSun"/>
                <w:szCs w:val="21"/>
              </w:rPr>
              <w:t>Purpose of the test</w:t>
            </w:r>
          </w:p>
        </w:tc>
        <w:tc>
          <w:tcPr>
            <w:tcW w:w="7790" w:type="dxa"/>
            <w:vAlign w:val="center"/>
          </w:tcPr>
          <w:p w14:paraId="195DB969" w14:textId="03DADF14" w:rsidR="00E8516F" w:rsidRPr="00F6240A" w:rsidRDefault="00656906" w:rsidP="008F0235">
            <w:pPr>
              <w:spacing w:line="257" w:lineRule="auto"/>
              <w:jc w:val="both"/>
              <w:rPr>
                <w:lang w:val="en-GB"/>
              </w:rPr>
            </w:pPr>
            <w:r w:rsidRPr="00656906">
              <w:rPr>
                <w:lang w:val="en-GB"/>
              </w:rPr>
              <w:t>Confirm the O-RU</w:t>
            </w:r>
            <w:r w:rsidR="00D46DEF">
              <w:rPr>
                <w:lang w:val="en-GB"/>
              </w:rPr>
              <w:t>’</w:t>
            </w:r>
            <w:r w:rsidRPr="00656906">
              <w:rPr>
                <w:lang w:val="en-GB"/>
              </w:rPr>
              <w:t>s ability to support the requirements of the frequency band, bandwidth and carrier configuration.</w:t>
            </w:r>
          </w:p>
        </w:tc>
      </w:tr>
      <w:tr w:rsidR="00E8516F" w14:paraId="79FE577B" w14:textId="77777777" w:rsidTr="008F0235">
        <w:tc>
          <w:tcPr>
            <w:tcW w:w="2405" w:type="dxa"/>
            <w:vAlign w:val="center"/>
          </w:tcPr>
          <w:p w14:paraId="501599D2" w14:textId="77777777" w:rsidR="00E8516F" w:rsidRDefault="00E8516F" w:rsidP="008F0235">
            <w:pPr>
              <w:jc w:val="both"/>
              <w:rPr>
                <w:lang w:val="en-GB"/>
              </w:rPr>
            </w:pPr>
            <w:r>
              <w:rPr>
                <w:rFonts w:hAnsi="SimSun"/>
                <w:szCs w:val="21"/>
              </w:rPr>
              <w:lastRenderedPageBreak/>
              <w:t>Test conditions</w:t>
            </w:r>
          </w:p>
        </w:tc>
        <w:tc>
          <w:tcPr>
            <w:tcW w:w="7790" w:type="dxa"/>
            <w:vAlign w:val="center"/>
          </w:tcPr>
          <w:p w14:paraId="1E91537E" w14:textId="77777777" w:rsidR="00656906" w:rsidRPr="002E1072" w:rsidRDefault="00656906" w:rsidP="002E1072">
            <w:pPr>
              <w:spacing w:line="257" w:lineRule="auto"/>
              <w:jc w:val="both"/>
              <w:rPr>
                <w:lang w:val="en-GB"/>
              </w:rPr>
            </w:pPr>
            <w:r w:rsidRPr="002E1072">
              <w:rPr>
                <w:rFonts w:hint="eastAsia"/>
                <w:lang w:val="en-GB"/>
              </w:rPr>
              <w:t>There are 1 types of carrier configuration schemes for RF units with 100M NR bandwidth:</w:t>
            </w:r>
          </w:p>
          <w:p w14:paraId="483CC218" w14:textId="77777777" w:rsidR="00656906" w:rsidRPr="002E1072" w:rsidRDefault="00656906" w:rsidP="002E1072">
            <w:pPr>
              <w:spacing w:line="257" w:lineRule="auto"/>
              <w:jc w:val="both"/>
              <w:rPr>
                <w:lang w:val="en-GB"/>
              </w:rPr>
            </w:pPr>
            <w:r w:rsidRPr="002E1072">
              <w:rPr>
                <w:rFonts w:hint="eastAsia"/>
                <w:lang w:val="en-GB"/>
              </w:rPr>
              <w:t>Carrier configuration 1: 100M NR</w:t>
            </w:r>
            <w:r w:rsidRPr="002E1072">
              <w:rPr>
                <w:lang w:val="en-GB"/>
              </w:rPr>
              <w:t xml:space="preserve">; </w:t>
            </w:r>
          </w:p>
          <w:p w14:paraId="31B3DE99" w14:textId="77777777" w:rsidR="00656906" w:rsidRPr="002E1072" w:rsidRDefault="00656906" w:rsidP="00920E95">
            <w:pPr>
              <w:pStyle w:val="ListParagraph"/>
              <w:numPr>
                <w:ilvl w:val="0"/>
                <w:numId w:val="21"/>
              </w:numPr>
              <w:spacing w:after="160" w:line="257" w:lineRule="auto"/>
              <w:jc w:val="both"/>
              <w:rPr>
                <w:lang w:val="en-GB"/>
              </w:rPr>
            </w:pPr>
            <w:r w:rsidRPr="002E1072">
              <w:rPr>
                <w:rFonts w:hint="eastAsia"/>
                <w:lang w:val="en-GB"/>
              </w:rPr>
              <w:t>The uplink and downlink use UDP full buffer services;</w:t>
            </w:r>
          </w:p>
          <w:p w14:paraId="5C6F58AA" w14:textId="77777777" w:rsidR="00656906" w:rsidRPr="002E1072" w:rsidRDefault="00656906" w:rsidP="00920E95">
            <w:pPr>
              <w:pStyle w:val="ListParagraph"/>
              <w:numPr>
                <w:ilvl w:val="0"/>
                <w:numId w:val="21"/>
              </w:numPr>
              <w:spacing w:after="160" w:line="257" w:lineRule="auto"/>
              <w:jc w:val="both"/>
              <w:rPr>
                <w:lang w:val="en-GB"/>
              </w:rPr>
            </w:pPr>
            <w:r w:rsidRPr="002E1072">
              <w:rPr>
                <w:lang w:val="en-GB"/>
              </w:rPr>
              <w:t>O-RU</w:t>
            </w:r>
            <w:r w:rsidRPr="002E1072">
              <w:rPr>
                <w:rFonts w:hint="eastAsia"/>
                <w:lang w:val="en-GB"/>
              </w:rPr>
              <w:t xml:space="preserve"> full power transmission;</w:t>
            </w:r>
          </w:p>
          <w:p w14:paraId="58922766" w14:textId="36A95DBB" w:rsidR="00E8516F" w:rsidRPr="00E8516F" w:rsidRDefault="00656906" w:rsidP="00920E95">
            <w:pPr>
              <w:pStyle w:val="ListParagraph"/>
              <w:numPr>
                <w:ilvl w:val="0"/>
                <w:numId w:val="21"/>
              </w:numPr>
              <w:spacing w:after="160" w:line="257" w:lineRule="auto"/>
              <w:jc w:val="both"/>
              <w:rPr>
                <w:lang w:val="en-GB"/>
              </w:rPr>
            </w:pPr>
            <w:r w:rsidRPr="002E1072">
              <w:rPr>
                <w:rFonts w:hint="eastAsia"/>
                <w:lang w:val="en-GB"/>
              </w:rPr>
              <w:t>The O-DU is powered by a program-controlled power supply.</w:t>
            </w:r>
          </w:p>
        </w:tc>
      </w:tr>
      <w:tr w:rsidR="00E8516F" w14:paraId="5F5E5283" w14:textId="77777777" w:rsidTr="008F0235">
        <w:tc>
          <w:tcPr>
            <w:tcW w:w="2405" w:type="dxa"/>
            <w:vAlign w:val="center"/>
          </w:tcPr>
          <w:p w14:paraId="2D6F0B50" w14:textId="77777777" w:rsidR="00E8516F" w:rsidRDefault="00E8516F" w:rsidP="008F0235">
            <w:pPr>
              <w:jc w:val="both"/>
              <w:rPr>
                <w:lang w:val="en-GB"/>
              </w:rPr>
            </w:pPr>
            <w:r>
              <w:rPr>
                <w:rFonts w:hAnsi="SimSun"/>
                <w:szCs w:val="21"/>
              </w:rPr>
              <w:t>Test steps</w:t>
            </w:r>
          </w:p>
        </w:tc>
        <w:tc>
          <w:tcPr>
            <w:tcW w:w="7790" w:type="dxa"/>
            <w:vAlign w:val="center"/>
          </w:tcPr>
          <w:p w14:paraId="29243362" w14:textId="1E96AC0F" w:rsidR="00656906" w:rsidRPr="002E1072" w:rsidRDefault="00656906" w:rsidP="00920E95">
            <w:pPr>
              <w:pStyle w:val="ListParagraph"/>
              <w:numPr>
                <w:ilvl w:val="0"/>
                <w:numId w:val="20"/>
              </w:numPr>
              <w:spacing w:after="160" w:line="257" w:lineRule="auto"/>
              <w:jc w:val="both"/>
              <w:rPr>
                <w:lang w:val="en-GB"/>
              </w:rPr>
            </w:pPr>
            <w:r w:rsidRPr="002E1072">
              <w:rPr>
                <w:lang w:val="en-GB"/>
              </w:rPr>
              <w:t>Refer to the network diagram to build the test environment</w:t>
            </w:r>
            <w:r w:rsidRPr="002E1072">
              <w:rPr>
                <w:rFonts w:hint="eastAsia"/>
                <w:lang w:val="en-GB"/>
              </w:rPr>
              <w:t>;</w:t>
            </w:r>
          </w:p>
          <w:p w14:paraId="6CD3EC8C" w14:textId="01704929" w:rsidR="00656906" w:rsidRPr="002E1072" w:rsidRDefault="00656906" w:rsidP="00920E95">
            <w:pPr>
              <w:pStyle w:val="ListParagraph"/>
              <w:numPr>
                <w:ilvl w:val="0"/>
                <w:numId w:val="20"/>
              </w:numPr>
              <w:spacing w:after="160" w:line="257" w:lineRule="auto"/>
              <w:jc w:val="both"/>
              <w:rPr>
                <w:lang w:val="en-GB"/>
              </w:rPr>
            </w:pPr>
            <w:r w:rsidRPr="002E1072">
              <w:rPr>
                <w:lang w:val="en-GB"/>
              </w:rPr>
              <w:t xml:space="preserve">The </w:t>
            </w:r>
            <w:r w:rsidRPr="002E1072">
              <w:rPr>
                <w:rFonts w:hint="eastAsia"/>
                <w:lang w:val="en-GB"/>
              </w:rPr>
              <w:t>O-DU</w:t>
            </w:r>
            <w:r w:rsidRPr="002E1072">
              <w:rPr>
                <w:lang w:val="en-GB"/>
              </w:rPr>
              <w:t xml:space="preserve"> is connected to no less than 1 O-RU, and both the </w:t>
            </w:r>
            <w:r w:rsidRPr="002E1072">
              <w:rPr>
                <w:rFonts w:hint="eastAsia"/>
                <w:lang w:val="en-GB"/>
              </w:rPr>
              <w:t>O-DU</w:t>
            </w:r>
            <w:r w:rsidRPr="002E1072">
              <w:rPr>
                <w:lang w:val="en-GB"/>
              </w:rPr>
              <w:t xml:space="preserve"> and the O-RU work normally after powering on</w:t>
            </w:r>
            <w:r w:rsidRPr="002E1072">
              <w:rPr>
                <w:rFonts w:hint="eastAsia"/>
                <w:lang w:val="en-GB"/>
              </w:rPr>
              <w:t>;</w:t>
            </w:r>
          </w:p>
          <w:p w14:paraId="1926AEAC" w14:textId="09D0B7C3" w:rsidR="00656906" w:rsidRPr="002E1072" w:rsidRDefault="00656906" w:rsidP="00920E95">
            <w:pPr>
              <w:pStyle w:val="ListParagraph"/>
              <w:numPr>
                <w:ilvl w:val="0"/>
                <w:numId w:val="20"/>
              </w:numPr>
              <w:spacing w:after="160" w:line="257" w:lineRule="auto"/>
              <w:jc w:val="both"/>
              <w:rPr>
                <w:lang w:val="en-GB"/>
              </w:rPr>
            </w:pPr>
            <w:r w:rsidRPr="002E1072">
              <w:rPr>
                <w:rFonts w:hint="eastAsia"/>
                <w:lang w:val="en-GB"/>
              </w:rPr>
              <w:t>Each cell is tested for the uplink and downlink peak rate;</w:t>
            </w:r>
          </w:p>
          <w:p w14:paraId="7C07C10A" w14:textId="5ED50F19" w:rsidR="00656906" w:rsidRPr="002E1072" w:rsidRDefault="00287A6E" w:rsidP="00920E95">
            <w:pPr>
              <w:pStyle w:val="ListParagraph"/>
              <w:numPr>
                <w:ilvl w:val="0"/>
                <w:numId w:val="20"/>
              </w:numPr>
              <w:spacing w:after="160" w:line="257" w:lineRule="auto"/>
              <w:jc w:val="both"/>
              <w:rPr>
                <w:lang w:val="en-GB"/>
              </w:rPr>
            </w:pPr>
            <w:r>
              <w:rPr>
                <w:lang w:val="en-GB"/>
              </w:rPr>
              <w:t xml:space="preserve">Observe </w:t>
            </w:r>
            <w:r w:rsidR="00656906" w:rsidRPr="002E1072">
              <w:rPr>
                <w:rFonts w:hint="eastAsia"/>
                <w:lang w:val="en-GB"/>
              </w:rPr>
              <w:t>the number of carrier</w:t>
            </w:r>
            <w:r>
              <w:rPr>
                <w:lang w:val="en-GB"/>
              </w:rPr>
              <w:t>s</w:t>
            </w:r>
            <w:r w:rsidR="00656906" w:rsidRPr="002E1072">
              <w:rPr>
                <w:rFonts w:hint="eastAsia"/>
                <w:lang w:val="en-GB"/>
              </w:rPr>
              <w:t xml:space="preserve"> and the bandwidth of each carrier, </w:t>
            </w:r>
            <w:r>
              <w:rPr>
                <w:lang w:val="en-GB"/>
              </w:rPr>
              <w:t>observe</w:t>
            </w:r>
            <w:r w:rsidR="00656906" w:rsidRPr="002E1072">
              <w:rPr>
                <w:rFonts w:hint="eastAsia"/>
                <w:lang w:val="en-GB"/>
              </w:rPr>
              <w:t xml:space="preserve"> the uplink and downlink rate of each carrier (</w:t>
            </w:r>
            <w:r w:rsidR="0084232F">
              <w:rPr>
                <w:lang w:val="en-GB"/>
              </w:rPr>
              <w:t>UE</w:t>
            </w:r>
            <w:r w:rsidR="00656906" w:rsidRPr="002E1072">
              <w:rPr>
                <w:rFonts w:hint="eastAsia"/>
                <w:lang w:val="en-GB"/>
              </w:rPr>
              <w:t xml:space="preserve"> side),</w:t>
            </w:r>
            <w:r w:rsidR="00656906" w:rsidRPr="002E1072">
              <w:rPr>
                <w:lang w:val="en-GB"/>
              </w:rPr>
              <w:t xml:space="preserve"> </w:t>
            </w:r>
            <w:r w:rsidR="00656906" w:rsidRPr="002E1072">
              <w:rPr>
                <w:rFonts w:hint="eastAsia"/>
                <w:lang w:val="en-GB"/>
              </w:rPr>
              <w:t>record the number of carrier</w:t>
            </w:r>
            <w:r>
              <w:rPr>
                <w:lang w:val="en-GB"/>
              </w:rPr>
              <w:t>s</w:t>
            </w:r>
            <w:r w:rsidR="00656906" w:rsidRPr="002E1072">
              <w:rPr>
                <w:rFonts w:hint="eastAsia"/>
                <w:lang w:val="en-GB"/>
              </w:rPr>
              <w:t xml:space="preserve"> supported by the radio unit, the cell frequency and bandwidth, and the uplink and downlink rate of each carrier</w:t>
            </w:r>
            <w:r w:rsidR="003A68D0">
              <w:rPr>
                <w:lang w:val="en-GB"/>
              </w:rPr>
              <w:t>;</w:t>
            </w:r>
          </w:p>
          <w:p w14:paraId="5085A48D" w14:textId="5FB85CFE" w:rsidR="00656906" w:rsidRPr="002E1072" w:rsidRDefault="00656906" w:rsidP="00920E95">
            <w:pPr>
              <w:pStyle w:val="ListParagraph"/>
              <w:numPr>
                <w:ilvl w:val="0"/>
                <w:numId w:val="20"/>
              </w:numPr>
              <w:spacing w:after="160" w:line="257" w:lineRule="auto"/>
              <w:jc w:val="both"/>
              <w:rPr>
                <w:lang w:val="en-GB"/>
              </w:rPr>
            </w:pPr>
            <w:r w:rsidRPr="002E1072">
              <w:rPr>
                <w:lang w:val="en-GB"/>
              </w:rPr>
              <w:t>During the above test</w:t>
            </w:r>
            <w:r w:rsidRPr="002E1072">
              <w:rPr>
                <w:rFonts w:hint="eastAsia"/>
                <w:lang w:val="en-GB"/>
              </w:rPr>
              <w:t xml:space="preserve">, </w:t>
            </w:r>
            <w:r w:rsidRPr="002E1072">
              <w:rPr>
                <w:lang w:val="en-GB"/>
              </w:rPr>
              <w:t>the voltage and current of the program-controlled power supply are recorded</w:t>
            </w:r>
            <w:r w:rsidRPr="002E1072">
              <w:rPr>
                <w:rFonts w:hint="eastAsia"/>
                <w:lang w:val="en-GB"/>
              </w:rPr>
              <w:t>;</w:t>
            </w:r>
          </w:p>
          <w:p w14:paraId="5E618CAB" w14:textId="3206A23F" w:rsidR="00E8516F" w:rsidRPr="00E8516F" w:rsidRDefault="00656906" w:rsidP="00920E95">
            <w:pPr>
              <w:pStyle w:val="ListParagraph"/>
              <w:numPr>
                <w:ilvl w:val="0"/>
                <w:numId w:val="20"/>
              </w:numPr>
              <w:spacing w:after="160" w:line="257" w:lineRule="auto"/>
              <w:jc w:val="both"/>
              <w:rPr>
                <w:lang w:val="en-GB"/>
              </w:rPr>
            </w:pPr>
            <w:r w:rsidRPr="002E1072">
              <w:rPr>
                <w:lang w:val="en-GB"/>
              </w:rPr>
              <w:t>Record the number and rate of optical modules</w:t>
            </w:r>
            <w:r w:rsidRPr="002E1072">
              <w:rPr>
                <w:rFonts w:hint="eastAsia"/>
                <w:lang w:val="en-GB"/>
              </w:rPr>
              <w:t>.</w:t>
            </w:r>
          </w:p>
        </w:tc>
      </w:tr>
      <w:tr w:rsidR="00656906" w14:paraId="3038B014" w14:textId="77777777" w:rsidTr="008F0235">
        <w:tc>
          <w:tcPr>
            <w:tcW w:w="2405" w:type="dxa"/>
            <w:vAlign w:val="center"/>
          </w:tcPr>
          <w:p w14:paraId="409055FD" w14:textId="77777777" w:rsidR="00656906" w:rsidRDefault="00656906" w:rsidP="00656906">
            <w:pPr>
              <w:jc w:val="both"/>
              <w:rPr>
                <w:lang w:val="en-GB"/>
              </w:rPr>
            </w:pPr>
            <w:r>
              <w:rPr>
                <w:rFonts w:hAnsi="SimSun"/>
                <w:szCs w:val="21"/>
              </w:rPr>
              <w:t>Expected results</w:t>
            </w:r>
          </w:p>
        </w:tc>
        <w:tc>
          <w:tcPr>
            <w:tcW w:w="7790" w:type="dxa"/>
            <w:vAlign w:val="center"/>
          </w:tcPr>
          <w:p w14:paraId="6A0AC1B0" w14:textId="734F913A" w:rsidR="00656906" w:rsidRPr="00E123DB" w:rsidRDefault="00656906" w:rsidP="00E123DB">
            <w:pPr>
              <w:spacing w:line="257" w:lineRule="auto"/>
              <w:jc w:val="both"/>
              <w:rPr>
                <w:lang w:val="en-GB"/>
              </w:rPr>
            </w:pPr>
            <w:r w:rsidRPr="00E123DB">
              <w:rPr>
                <w:lang w:val="en-GB"/>
              </w:rPr>
              <w:t>For 100M devices</w:t>
            </w:r>
            <w:r w:rsidRPr="00E123DB">
              <w:rPr>
                <w:rFonts w:hint="eastAsia"/>
                <w:lang w:val="en-GB"/>
              </w:rPr>
              <w:t xml:space="preserve">, it </w:t>
            </w:r>
            <w:r w:rsidRPr="00E123DB">
              <w:rPr>
                <w:lang w:val="en-GB"/>
              </w:rPr>
              <w:t>can support carrier configuration 1 and the frequency point is correct</w:t>
            </w:r>
            <w:r w:rsidR="001A7D4E">
              <w:rPr>
                <w:lang w:val="en-GB"/>
              </w:rPr>
              <w:t>.</w:t>
            </w:r>
          </w:p>
          <w:p w14:paraId="7C3FA20C" w14:textId="5E0188AF" w:rsidR="00656906" w:rsidRPr="00EE34B7" w:rsidRDefault="00656906" w:rsidP="00E123DB">
            <w:pPr>
              <w:spacing w:line="257" w:lineRule="auto"/>
              <w:jc w:val="both"/>
              <w:rPr>
                <w:lang w:val="en-GB"/>
              </w:rPr>
            </w:pPr>
            <w:r w:rsidRPr="00E123DB">
              <w:rPr>
                <w:rFonts w:hint="eastAsia"/>
                <w:lang w:val="en-GB"/>
              </w:rPr>
              <w:t xml:space="preserve">If </w:t>
            </w:r>
            <w:r w:rsidRPr="00E123DB">
              <w:rPr>
                <w:lang w:val="en-GB"/>
              </w:rPr>
              <w:t xml:space="preserve">carrier configuration 1 can be established, and the uplink and downlink peak </w:t>
            </w:r>
            <w:r w:rsidR="00287A6E">
              <w:rPr>
                <w:lang w:val="en-GB"/>
              </w:rPr>
              <w:t>rates</w:t>
            </w:r>
            <w:r w:rsidRPr="00E123DB">
              <w:rPr>
                <w:lang w:val="en-GB"/>
              </w:rPr>
              <w:t xml:space="preserve"> of the NR cell are not less than 90% of the technical requirements</w:t>
            </w:r>
            <w:r w:rsidRPr="00E123DB">
              <w:rPr>
                <w:rFonts w:hint="eastAsia"/>
                <w:lang w:val="en-GB"/>
              </w:rPr>
              <w:t xml:space="preserve">, the </w:t>
            </w:r>
            <w:r w:rsidRPr="00E123DB">
              <w:rPr>
                <w:lang w:val="en-GB"/>
              </w:rPr>
              <w:t>device supports this carrier configuration</w:t>
            </w:r>
            <w:r w:rsidR="001A7D4E">
              <w:rPr>
                <w:lang w:val="en-GB"/>
              </w:rPr>
              <w:t>.</w:t>
            </w:r>
          </w:p>
        </w:tc>
      </w:tr>
    </w:tbl>
    <w:p w14:paraId="398DBEE3" w14:textId="3182028A" w:rsidR="009C2A41" w:rsidRDefault="009C2A41" w:rsidP="00253024">
      <w:pPr>
        <w:rPr>
          <w:lang w:val="en-GB"/>
        </w:rPr>
      </w:pPr>
    </w:p>
    <w:p w14:paraId="655A7ECB" w14:textId="18408197" w:rsidR="009C2A41" w:rsidRDefault="009C2A41" w:rsidP="009C2A41">
      <w:pPr>
        <w:pStyle w:val="Heading2"/>
      </w:pPr>
      <w:bookmarkStart w:id="116" w:name="_Toc183161144"/>
      <w:r>
        <w:t>6.2</w:t>
      </w:r>
      <w:r>
        <w:tab/>
      </w:r>
      <w:bookmarkStart w:id="117" w:name="_Toc138178550"/>
      <w:r>
        <w:t>TX power and RF power configuration</w:t>
      </w:r>
      <w:bookmarkEnd w:id="116"/>
      <w:bookmarkEnd w:id="117"/>
    </w:p>
    <w:tbl>
      <w:tblPr>
        <w:tblStyle w:val="TableGrid"/>
        <w:tblW w:w="0" w:type="auto"/>
        <w:tblLook w:val="04A0" w:firstRow="1" w:lastRow="0" w:firstColumn="1" w:lastColumn="0" w:noHBand="0" w:noVBand="1"/>
      </w:tblPr>
      <w:tblGrid>
        <w:gridCol w:w="2405"/>
        <w:gridCol w:w="7790"/>
      </w:tblGrid>
      <w:tr w:rsidR="00A82532" w14:paraId="7C3D39A6" w14:textId="77777777" w:rsidTr="008F0235">
        <w:tc>
          <w:tcPr>
            <w:tcW w:w="2405" w:type="dxa"/>
            <w:vAlign w:val="center"/>
          </w:tcPr>
          <w:p w14:paraId="271389C1" w14:textId="77777777" w:rsidR="00A82532" w:rsidRDefault="00A82532" w:rsidP="008F0235">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33987E97" w14:textId="481B6D64" w:rsidR="00A82532" w:rsidRDefault="00E86AC6" w:rsidP="008F0235">
            <w:pPr>
              <w:jc w:val="center"/>
              <w:rPr>
                <w:lang w:val="en-GB"/>
              </w:rPr>
            </w:pPr>
            <w:r>
              <w:rPr>
                <w:noProof/>
              </w:rPr>
              <w:object w:dxaOrig="5561" w:dyaOrig="831" w14:anchorId="7504E8AD">
                <v:shape id="_x0000_i1033" type="#_x0000_t75" alt="" style="width:258.65pt;height:35.45pt;mso-width-percent:0;mso-height-percent:0;mso-width-percent:0;mso-height-percent:0" o:ole="">
                  <v:imagedata r:id="rId27" o:title=""/>
                </v:shape>
                <o:OLEObject Type="Embed" ProgID="Visio.Drawing.15" ShapeID="_x0000_i1033" DrawAspect="Content" ObjectID="_1794107619" r:id="rId28"/>
              </w:object>
            </w:r>
          </w:p>
        </w:tc>
      </w:tr>
      <w:tr w:rsidR="00A82532" w14:paraId="129B1C05" w14:textId="77777777" w:rsidTr="008F0235">
        <w:tc>
          <w:tcPr>
            <w:tcW w:w="2405" w:type="dxa"/>
            <w:vAlign w:val="center"/>
          </w:tcPr>
          <w:p w14:paraId="53D98A7E" w14:textId="77777777" w:rsidR="00A82532" w:rsidRDefault="00A82532" w:rsidP="008F0235">
            <w:pPr>
              <w:jc w:val="both"/>
              <w:rPr>
                <w:lang w:val="en-GB"/>
              </w:rPr>
            </w:pPr>
            <w:r>
              <w:rPr>
                <w:rFonts w:hAnsi="SimSun"/>
                <w:szCs w:val="21"/>
              </w:rPr>
              <w:t>Purpose of the test</w:t>
            </w:r>
          </w:p>
        </w:tc>
        <w:tc>
          <w:tcPr>
            <w:tcW w:w="7790" w:type="dxa"/>
            <w:vAlign w:val="center"/>
          </w:tcPr>
          <w:p w14:paraId="056ECAE4" w14:textId="77777777" w:rsidR="00A82532" w:rsidRPr="00A82532" w:rsidRDefault="00A82532" w:rsidP="00920E95">
            <w:pPr>
              <w:pStyle w:val="ListParagraph"/>
              <w:numPr>
                <w:ilvl w:val="0"/>
                <w:numId w:val="22"/>
              </w:numPr>
              <w:spacing w:after="160" w:line="257" w:lineRule="auto"/>
              <w:jc w:val="both"/>
              <w:rPr>
                <w:lang w:val="en-GB"/>
              </w:rPr>
            </w:pPr>
            <w:r w:rsidRPr="00A82532">
              <w:rPr>
                <w:lang w:val="en-GB"/>
              </w:rPr>
              <w:t>Confirm that the O-RU supports RF power configuration;</w:t>
            </w:r>
          </w:p>
          <w:p w14:paraId="5BA2E0E8" w14:textId="066A50A4" w:rsidR="00A82532" w:rsidRPr="00F6240A" w:rsidRDefault="00A82532" w:rsidP="00920E95">
            <w:pPr>
              <w:pStyle w:val="ListParagraph"/>
              <w:numPr>
                <w:ilvl w:val="0"/>
                <w:numId w:val="22"/>
              </w:numPr>
              <w:spacing w:after="160" w:line="257" w:lineRule="auto"/>
              <w:jc w:val="both"/>
              <w:rPr>
                <w:lang w:val="en-GB"/>
              </w:rPr>
            </w:pPr>
            <w:r w:rsidRPr="00A82532">
              <w:rPr>
                <w:lang w:val="en-GB"/>
              </w:rPr>
              <w:t>Confirm the transmit power of the O-RU.</w:t>
            </w:r>
          </w:p>
        </w:tc>
      </w:tr>
      <w:tr w:rsidR="00A82532" w14:paraId="3C4D6B78" w14:textId="77777777" w:rsidTr="008F0235">
        <w:tc>
          <w:tcPr>
            <w:tcW w:w="2405" w:type="dxa"/>
            <w:vAlign w:val="center"/>
          </w:tcPr>
          <w:p w14:paraId="638EA955" w14:textId="77777777" w:rsidR="00A82532" w:rsidRDefault="00A82532" w:rsidP="008F0235">
            <w:pPr>
              <w:jc w:val="both"/>
              <w:rPr>
                <w:lang w:val="en-GB"/>
              </w:rPr>
            </w:pPr>
            <w:r>
              <w:rPr>
                <w:rFonts w:hAnsi="SimSun"/>
                <w:szCs w:val="21"/>
              </w:rPr>
              <w:t>Test conditions</w:t>
            </w:r>
          </w:p>
        </w:tc>
        <w:tc>
          <w:tcPr>
            <w:tcW w:w="7790" w:type="dxa"/>
            <w:vAlign w:val="center"/>
          </w:tcPr>
          <w:p w14:paraId="28C005CE" w14:textId="77777777" w:rsidR="00A82532" w:rsidRPr="00A82532" w:rsidRDefault="00A82532" w:rsidP="00920E95">
            <w:pPr>
              <w:pStyle w:val="ListParagraph"/>
              <w:numPr>
                <w:ilvl w:val="0"/>
                <w:numId w:val="23"/>
              </w:numPr>
              <w:spacing w:after="160" w:line="257" w:lineRule="auto"/>
              <w:jc w:val="both"/>
              <w:rPr>
                <w:lang w:val="en-GB"/>
              </w:rPr>
            </w:pPr>
            <w:r w:rsidRPr="00A82532">
              <w:rPr>
                <w:lang w:val="en-GB"/>
              </w:rPr>
              <w:t>1 O-DU cascade 1 FHGW, 1 FHGW cascade 1 O-RU;</w:t>
            </w:r>
          </w:p>
          <w:p w14:paraId="6927F0CA" w14:textId="6F09D9C5" w:rsidR="00A82532" w:rsidRPr="00A82532" w:rsidRDefault="00A82532" w:rsidP="00920E95">
            <w:pPr>
              <w:pStyle w:val="ListParagraph"/>
              <w:numPr>
                <w:ilvl w:val="0"/>
                <w:numId w:val="23"/>
              </w:numPr>
              <w:spacing w:after="160" w:line="257" w:lineRule="auto"/>
              <w:jc w:val="both"/>
              <w:rPr>
                <w:lang w:val="en-GB"/>
              </w:rPr>
            </w:pPr>
            <w:r w:rsidRPr="00A82532">
              <w:rPr>
                <w:lang w:val="en-GB"/>
              </w:rPr>
              <w:t>The NR standard configured as 100MHz signal bandwidth</w:t>
            </w:r>
            <w:r w:rsidR="00A772A2">
              <w:rPr>
                <w:lang w:val="en-GB"/>
              </w:rPr>
              <w:t>.</w:t>
            </w:r>
          </w:p>
        </w:tc>
      </w:tr>
      <w:tr w:rsidR="00A82532" w14:paraId="5E41D082" w14:textId="77777777" w:rsidTr="008F0235">
        <w:tc>
          <w:tcPr>
            <w:tcW w:w="2405" w:type="dxa"/>
            <w:vAlign w:val="center"/>
          </w:tcPr>
          <w:p w14:paraId="0120BEA1" w14:textId="77777777" w:rsidR="00A82532" w:rsidRDefault="00A82532" w:rsidP="008F0235">
            <w:pPr>
              <w:jc w:val="both"/>
              <w:rPr>
                <w:lang w:val="en-GB"/>
              </w:rPr>
            </w:pPr>
            <w:r>
              <w:rPr>
                <w:rFonts w:hAnsi="SimSun"/>
                <w:szCs w:val="21"/>
              </w:rPr>
              <w:t>Test steps</w:t>
            </w:r>
          </w:p>
        </w:tc>
        <w:tc>
          <w:tcPr>
            <w:tcW w:w="7790" w:type="dxa"/>
            <w:vAlign w:val="center"/>
          </w:tcPr>
          <w:p w14:paraId="3489C5D6" w14:textId="1EF1DD97" w:rsidR="00A82532" w:rsidRPr="001A0E78" w:rsidRDefault="00A82532" w:rsidP="001A0E78">
            <w:pPr>
              <w:spacing w:line="257" w:lineRule="auto"/>
              <w:jc w:val="both"/>
              <w:rPr>
                <w:lang w:val="en-GB"/>
              </w:rPr>
            </w:pPr>
            <w:r w:rsidRPr="001A0E78">
              <w:rPr>
                <w:rFonts w:hint="eastAsia"/>
                <w:lang w:val="en-GB"/>
              </w:rPr>
              <w:t>Transmit power</w:t>
            </w:r>
            <w:r w:rsidR="009B033A">
              <w:rPr>
                <w:lang w:val="en-GB"/>
              </w:rPr>
              <w:t>:</w:t>
            </w:r>
          </w:p>
          <w:p w14:paraId="24777B16" w14:textId="77777777" w:rsidR="00A82532" w:rsidRPr="001A0E78" w:rsidRDefault="00A82532" w:rsidP="00920E95">
            <w:pPr>
              <w:pStyle w:val="ListParagraph"/>
              <w:numPr>
                <w:ilvl w:val="0"/>
                <w:numId w:val="24"/>
              </w:numPr>
              <w:spacing w:after="160" w:line="257" w:lineRule="auto"/>
              <w:jc w:val="both"/>
              <w:rPr>
                <w:lang w:val="en-GB"/>
              </w:rPr>
            </w:pPr>
            <w:r w:rsidRPr="001A0E78">
              <w:rPr>
                <w:rFonts w:hint="eastAsia"/>
                <w:lang w:val="en-GB"/>
              </w:rPr>
              <w:t>Start the transmitter, the NR working mode is NR-FR1-TM3.1a, and the power of each carrier is distributed according to the principle of maximum power and equal power spectral density.</w:t>
            </w:r>
          </w:p>
          <w:p w14:paraId="16B9B464" w14:textId="52D8CC27" w:rsidR="00A82532" w:rsidRPr="001A0E78" w:rsidRDefault="00A82532" w:rsidP="00920E95">
            <w:pPr>
              <w:pStyle w:val="ListParagraph"/>
              <w:numPr>
                <w:ilvl w:val="0"/>
                <w:numId w:val="24"/>
              </w:numPr>
              <w:spacing w:after="160" w:line="257" w:lineRule="auto"/>
              <w:jc w:val="both"/>
              <w:rPr>
                <w:lang w:val="en-GB"/>
              </w:rPr>
            </w:pPr>
            <w:r w:rsidRPr="001A0E78">
              <w:rPr>
                <w:rFonts w:hint="eastAsia"/>
                <w:lang w:val="en-GB"/>
              </w:rPr>
              <w:t>For each carrier, the integrated power of all downlink subframes in the channel bandwidth for 20ms is measured and recorded;</w:t>
            </w:r>
          </w:p>
          <w:p w14:paraId="6D4A190C" w14:textId="77777777" w:rsidR="00A82532" w:rsidRPr="001A0E78" w:rsidRDefault="00A82532" w:rsidP="00920E95">
            <w:pPr>
              <w:pStyle w:val="ListParagraph"/>
              <w:numPr>
                <w:ilvl w:val="0"/>
                <w:numId w:val="24"/>
              </w:numPr>
              <w:spacing w:after="160" w:line="257" w:lineRule="auto"/>
              <w:jc w:val="both"/>
              <w:rPr>
                <w:lang w:val="en-GB"/>
              </w:rPr>
            </w:pPr>
            <w:r w:rsidRPr="001A0E78">
              <w:rPr>
                <w:rFonts w:hint="eastAsia"/>
                <w:lang w:val="en-GB"/>
              </w:rPr>
              <w:t>Traverse all RF channels and repeat steps 1~2 to record separately.</w:t>
            </w:r>
          </w:p>
          <w:p w14:paraId="4EAFCE74" w14:textId="77777777" w:rsidR="00A82532" w:rsidRPr="001A0E78" w:rsidRDefault="00A82532" w:rsidP="001A0E78">
            <w:pPr>
              <w:spacing w:line="257" w:lineRule="auto"/>
              <w:jc w:val="both"/>
              <w:rPr>
                <w:lang w:val="en-GB"/>
              </w:rPr>
            </w:pPr>
            <w:r w:rsidRPr="001A0E78">
              <w:rPr>
                <w:rFonts w:hint="eastAsia"/>
                <w:lang w:val="en-GB"/>
              </w:rPr>
              <w:t>Channel power independent configuration:</w:t>
            </w:r>
          </w:p>
          <w:p w14:paraId="499023F6" w14:textId="77777777" w:rsidR="00A82532" w:rsidRPr="001A0E78" w:rsidRDefault="00A82532" w:rsidP="00920E95">
            <w:pPr>
              <w:pStyle w:val="ListParagraph"/>
              <w:numPr>
                <w:ilvl w:val="0"/>
                <w:numId w:val="25"/>
              </w:numPr>
              <w:spacing w:after="160" w:line="257" w:lineRule="auto"/>
              <w:jc w:val="both"/>
              <w:rPr>
                <w:lang w:val="en-GB"/>
              </w:rPr>
            </w:pPr>
            <w:r w:rsidRPr="001A0E78">
              <w:rPr>
                <w:rFonts w:hint="eastAsia"/>
                <w:lang w:val="en-GB"/>
              </w:rPr>
              <w:lastRenderedPageBreak/>
              <w:t>Start the transmitter, the NR working mode is NR-FR1-TM3.1a, and the power of each carrier is distributed according to the principle of maximum power and equal power spectral density.</w:t>
            </w:r>
          </w:p>
          <w:p w14:paraId="67EBDB1D" w14:textId="3DCD01D7" w:rsidR="00A82532" w:rsidRPr="00E8516F" w:rsidRDefault="00C673B7" w:rsidP="00920E95">
            <w:pPr>
              <w:pStyle w:val="ListParagraph"/>
              <w:numPr>
                <w:ilvl w:val="0"/>
                <w:numId w:val="25"/>
              </w:numPr>
              <w:spacing w:after="160" w:line="257" w:lineRule="auto"/>
              <w:jc w:val="both"/>
              <w:rPr>
                <w:lang w:val="en-GB"/>
              </w:rPr>
            </w:pPr>
            <w:r w:rsidRPr="001A0E78">
              <w:rPr>
                <w:lang w:val="en-GB"/>
              </w:rPr>
              <w:t>A</w:t>
            </w:r>
            <w:r w:rsidR="008E1884" w:rsidRPr="001A0E78">
              <w:rPr>
                <w:rFonts w:hint="eastAsia"/>
                <w:lang w:val="en-GB"/>
              </w:rPr>
              <w:t>djusted</w:t>
            </w:r>
            <w:r>
              <w:rPr>
                <w:lang w:val="en-GB"/>
              </w:rPr>
              <w:t xml:space="preserve"> </w:t>
            </w:r>
            <w:r w:rsidR="008E1884" w:rsidRPr="001A0E78">
              <w:rPr>
                <w:lang w:val="en-GB"/>
              </w:rPr>
              <w:t>the</w:t>
            </w:r>
            <w:r w:rsidR="00A82532" w:rsidRPr="001A0E78">
              <w:rPr>
                <w:rFonts w:hint="eastAsia"/>
                <w:lang w:val="en-GB"/>
              </w:rPr>
              <w:t xml:space="preserve"> power of </w:t>
            </w:r>
            <w:r w:rsidR="00070E41">
              <w:rPr>
                <w:lang w:val="en-GB"/>
              </w:rPr>
              <w:t>each</w:t>
            </w:r>
            <w:r w:rsidR="00A82532" w:rsidRPr="001A0E78">
              <w:rPr>
                <w:rFonts w:hint="eastAsia"/>
                <w:lang w:val="en-GB"/>
              </w:rPr>
              <w:t xml:space="preserve"> channel </w:t>
            </w:r>
            <w:r w:rsidR="00A772A2">
              <w:rPr>
                <w:lang w:val="en-GB"/>
              </w:rPr>
              <w:t>separately</w:t>
            </w:r>
            <w:r w:rsidR="00A82532" w:rsidRPr="001A0E78">
              <w:rPr>
                <w:rFonts w:hint="eastAsia"/>
                <w:lang w:val="en-GB"/>
              </w:rPr>
              <w:t>, and the integrated power of all downlink subframes in the channel bandwidth for 20ms is measured and recorded.</w:t>
            </w:r>
          </w:p>
        </w:tc>
      </w:tr>
      <w:tr w:rsidR="00A82532" w14:paraId="629C89D2" w14:textId="77777777" w:rsidTr="008F0235">
        <w:tc>
          <w:tcPr>
            <w:tcW w:w="2405" w:type="dxa"/>
            <w:vAlign w:val="center"/>
          </w:tcPr>
          <w:p w14:paraId="1DE8F76D" w14:textId="77777777" w:rsidR="00A82532" w:rsidRDefault="00A82532" w:rsidP="008F0235">
            <w:pPr>
              <w:jc w:val="both"/>
              <w:rPr>
                <w:lang w:val="en-GB"/>
              </w:rPr>
            </w:pPr>
            <w:r>
              <w:rPr>
                <w:rFonts w:hAnsi="SimSun"/>
                <w:szCs w:val="21"/>
              </w:rPr>
              <w:lastRenderedPageBreak/>
              <w:t>Expected results</w:t>
            </w:r>
          </w:p>
        </w:tc>
        <w:tc>
          <w:tcPr>
            <w:tcW w:w="7790" w:type="dxa"/>
            <w:vAlign w:val="center"/>
          </w:tcPr>
          <w:p w14:paraId="6F4173E7" w14:textId="77777777" w:rsidR="00A82532" w:rsidRPr="001A0E78" w:rsidRDefault="00A82532" w:rsidP="001A0E78">
            <w:pPr>
              <w:spacing w:line="257" w:lineRule="auto"/>
              <w:jc w:val="both"/>
              <w:rPr>
                <w:lang w:val="en-GB"/>
              </w:rPr>
            </w:pPr>
            <w:r w:rsidRPr="001A0E78">
              <w:rPr>
                <w:rFonts w:hint="eastAsia"/>
                <w:lang w:val="en-GB"/>
              </w:rPr>
              <w:t>Principle of Transmitting Power Judgment</w:t>
            </w:r>
            <w:r w:rsidRPr="001A0E78">
              <w:rPr>
                <w:lang w:val="en-GB"/>
              </w:rPr>
              <w:t>:</w:t>
            </w:r>
          </w:p>
          <w:p w14:paraId="4D06B1C5" w14:textId="4CF57960" w:rsidR="001A0E78" w:rsidRDefault="006103CB" w:rsidP="001A0E78">
            <w:pPr>
              <w:spacing w:line="257" w:lineRule="auto"/>
              <w:jc w:val="both"/>
              <w:rPr>
                <w:lang w:val="en-GB"/>
              </w:rPr>
            </w:pPr>
            <w:r>
              <w:rPr>
                <w:lang w:val="en-GB"/>
              </w:rPr>
              <w:t>T</w:t>
            </w:r>
            <w:r w:rsidR="00A82532" w:rsidRPr="001A0E78">
              <w:rPr>
                <w:rFonts w:hint="eastAsia"/>
                <w:lang w:val="en-GB"/>
              </w:rPr>
              <w:t xml:space="preserve">he total transmit power </w:t>
            </w:r>
            <w:r w:rsidRPr="00235123">
              <w:rPr>
                <w:lang w:val="en-GB"/>
              </w:rPr>
              <w:t>meets the requirements in O-RAN.WG7.IPC-HAR.0-v03.00</w:t>
            </w:r>
            <w:r w:rsidR="00A82532" w:rsidRPr="001A0E78">
              <w:rPr>
                <w:rFonts w:hint="eastAsia"/>
                <w:lang w:val="en-GB"/>
              </w:rPr>
              <w:t>;</w:t>
            </w:r>
          </w:p>
          <w:p w14:paraId="05D16B60" w14:textId="02C3BA3C" w:rsidR="00A82532" w:rsidRPr="001A0E78" w:rsidRDefault="00A82532" w:rsidP="001A0E78">
            <w:pPr>
              <w:spacing w:line="257" w:lineRule="auto"/>
              <w:jc w:val="both"/>
              <w:rPr>
                <w:lang w:val="en-GB"/>
              </w:rPr>
            </w:pPr>
            <w:r w:rsidRPr="001A0E78">
              <w:rPr>
                <w:rFonts w:hint="eastAsia"/>
                <w:lang w:val="en-GB"/>
              </w:rPr>
              <w:t>Principle of channel power configuration:</w:t>
            </w:r>
          </w:p>
          <w:p w14:paraId="5A2F45FB" w14:textId="46CBC02F" w:rsidR="00A82532" w:rsidRPr="00EE34B7" w:rsidRDefault="00A82532" w:rsidP="001A0E78">
            <w:pPr>
              <w:spacing w:line="257" w:lineRule="auto"/>
              <w:jc w:val="both"/>
              <w:rPr>
                <w:lang w:val="en-GB"/>
              </w:rPr>
            </w:pPr>
            <w:r w:rsidRPr="001A0E78">
              <w:rPr>
                <w:rFonts w:hint="eastAsia"/>
                <w:lang w:val="en-GB"/>
              </w:rPr>
              <w:t xml:space="preserve">Support channel independent power adjustment (error does not exceed </w:t>
            </w:r>
            <w:r w:rsidRPr="001A0E78">
              <w:rPr>
                <w:rFonts w:hint="eastAsia"/>
                <w:lang w:val="en-GB"/>
              </w:rPr>
              <w:t>±</w:t>
            </w:r>
            <w:r w:rsidRPr="001A0E78">
              <w:rPr>
                <w:rFonts w:hint="eastAsia"/>
                <w:lang w:val="en-GB"/>
              </w:rPr>
              <w:t>1dB)</w:t>
            </w:r>
            <w:r w:rsidR="006103CB">
              <w:rPr>
                <w:lang w:val="en-GB"/>
              </w:rPr>
              <w:t>.</w:t>
            </w:r>
          </w:p>
        </w:tc>
      </w:tr>
    </w:tbl>
    <w:p w14:paraId="2616F77F" w14:textId="69632B84" w:rsidR="009C2A41" w:rsidRDefault="009C2A41" w:rsidP="00253024">
      <w:pPr>
        <w:rPr>
          <w:lang w:val="en-GB"/>
        </w:rPr>
      </w:pPr>
    </w:p>
    <w:p w14:paraId="62E2DEFF" w14:textId="61681AC2" w:rsidR="009C2A41" w:rsidRDefault="009C2A41" w:rsidP="009C2A41">
      <w:pPr>
        <w:pStyle w:val="Heading2"/>
      </w:pPr>
      <w:bookmarkStart w:id="118" w:name="_Toc183161145"/>
      <w:r>
        <w:t>6.3</w:t>
      </w:r>
      <w:r>
        <w:tab/>
      </w:r>
      <w:bookmarkStart w:id="119" w:name="_Toc138178551"/>
      <w:r>
        <w:t>Number of RF channels</w:t>
      </w:r>
      <w:bookmarkEnd w:id="118"/>
      <w:bookmarkEnd w:id="119"/>
    </w:p>
    <w:tbl>
      <w:tblPr>
        <w:tblStyle w:val="TableGrid"/>
        <w:tblW w:w="0" w:type="auto"/>
        <w:tblLook w:val="04A0" w:firstRow="1" w:lastRow="0" w:firstColumn="1" w:lastColumn="0" w:noHBand="0" w:noVBand="1"/>
      </w:tblPr>
      <w:tblGrid>
        <w:gridCol w:w="2405"/>
        <w:gridCol w:w="7790"/>
      </w:tblGrid>
      <w:tr w:rsidR="00F31DFD" w14:paraId="4199A89F" w14:textId="77777777" w:rsidTr="00000CA3">
        <w:tc>
          <w:tcPr>
            <w:tcW w:w="2405" w:type="dxa"/>
            <w:vAlign w:val="center"/>
          </w:tcPr>
          <w:p w14:paraId="56209C90" w14:textId="77777777" w:rsidR="00F31DFD" w:rsidRDefault="00F31DFD" w:rsidP="00000CA3">
            <w:pPr>
              <w:jc w:val="both"/>
              <w:rPr>
                <w:lang w:val="en-GB"/>
              </w:rPr>
            </w:pPr>
            <w:r>
              <w:rPr>
                <w:rFonts w:hAnsi="SimSun"/>
                <w:szCs w:val="21"/>
              </w:rPr>
              <w:t>Purpose of the test</w:t>
            </w:r>
          </w:p>
        </w:tc>
        <w:tc>
          <w:tcPr>
            <w:tcW w:w="7790" w:type="dxa"/>
            <w:vAlign w:val="center"/>
          </w:tcPr>
          <w:p w14:paraId="2A7E1288" w14:textId="20A26CC6" w:rsidR="00F31DFD" w:rsidRPr="00F31DFD" w:rsidRDefault="00F31DFD" w:rsidP="00F31DFD">
            <w:pPr>
              <w:spacing w:line="257" w:lineRule="auto"/>
              <w:jc w:val="both"/>
              <w:rPr>
                <w:lang w:val="en-GB"/>
              </w:rPr>
            </w:pPr>
            <w:r w:rsidRPr="00F31DFD">
              <w:rPr>
                <w:lang w:val="en-GB"/>
              </w:rPr>
              <w:t>Confirm the number of RF channels supported by the O-RU;</w:t>
            </w:r>
          </w:p>
        </w:tc>
      </w:tr>
      <w:tr w:rsidR="00F31DFD" w14:paraId="5899512D" w14:textId="77777777" w:rsidTr="00000CA3">
        <w:tc>
          <w:tcPr>
            <w:tcW w:w="2405" w:type="dxa"/>
            <w:vAlign w:val="center"/>
          </w:tcPr>
          <w:p w14:paraId="3EE6C4F6" w14:textId="77777777" w:rsidR="00F31DFD" w:rsidRDefault="00F31DFD" w:rsidP="00000CA3">
            <w:pPr>
              <w:jc w:val="both"/>
              <w:rPr>
                <w:lang w:val="en-GB"/>
              </w:rPr>
            </w:pPr>
            <w:r>
              <w:rPr>
                <w:rFonts w:hAnsi="SimSun"/>
                <w:szCs w:val="21"/>
              </w:rPr>
              <w:t>Test conditions</w:t>
            </w:r>
          </w:p>
        </w:tc>
        <w:tc>
          <w:tcPr>
            <w:tcW w:w="7790" w:type="dxa"/>
            <w:vAlign w:val="center"/>
          </w:tcPr>
          <w:p w14:paraId="5B54A05F" w14:textId="14387193" w:rsidR="00F31DFD" w:rsidRPr="00F31DFD" w:rsidRDefault="00F31DFD" w:rsidP="00F31DFD">
            <w:pPr>
              <w:spacing w:line="257" w:lineRule="auto"/>
              <w:jc w:val="both"/>
              <w:rPr>
                <w:lang w:val="en-GB"/>
              </w:rPr>
            </w:pPr>
            <w:r w:rsidRPr="00F31DFD">
              <w:rPr>
                <w:lang w:val="en-GB"/>
              </w:rPr>
              <w:t>Preparation of O-RU</w:t>
            </w:r>
            <w:r w:rsidR="005630B7">
              <w:rPr>
                <w:lang w:val="en-GB"/>
              </w:rPr>
              <w:t>.</w:t>
            </w:r>
          </w:p>
        </w:tc>
      </w:tr>
      <w:tr w:rsidR="00F31DFD" w14:paraId="2037AADC" w14:textId="77777777" w:rsidTr="00000CA3">
        <w:tc>
          <w:tcPr>
            <w:tcW w:w="2405" w:type="dxa"/>
            <w:vAlign w:val="center"/>
          </w:tcPr>
          <w:p w14:paraId="0CCBFE12" w14:textId="77777777" w:rsidR="00F31DFD" w:rsidRDefault="00F31DFD" w:rsidP="00000CA3">
            <w:pPr>
              <w:jc w:val="both"/>
              <w:rPr>
                <w:lang w:val="en-GB"/>
              </w:rPr>
            </w:pPr>
            <w:r>
              <w:rPr>
                <w:rFonts w:hAnsi="SimSun"/>
                <w:szCs w:val="21"/>
              </w:rPr>
              <w:t>Test steps</w:t>
            </w:r>
          </w:p>
        </w:tc>
        <w:tc>
          <w:tcPr>
            <w:tcW w:w="7790" w:type="dxa"/>
            <w:vAlign w:val="center"/>
          </w:tcPr>
          <w:p w14:paraId="70AE3C8E" w14:textId="77777777" w:rsidR="00F31DFD" w:rsidRPr="00F31DFD" w:rsidRDefault="00F31DFD" w:rsidP="00920E95">
            <w:pPr>
              <w:pStyle w:val="ListParagraph"/>
              <w:numPr>
                <w:ilvl w:val="0"/>
                <w:numId w:val="26"/>
              </w:numPr>
              <w:spacing w:after="160" w:line="257" w:lineRule="auto"/>
              <w:jc w:val="both"/>
              <w:rPr>
                <w:lang w:val="en-GB"/>
              </w:rPr>
            </w:pPr>
            <w:r w:rsidRPr="00F31DFD">
              <w:rPr>
                <w:rFonts w:hint="eastAsia"/>
                <w:lang w:val="en-GB"/>
              </w:rPr>
              <w:t>For the built-in antenna version, the number of RF channels of 5G NR is counted after the antenna oscillator is removed;</w:t>
            </w:r>
          </w:p>
          <w:p w14:paraId="49781E85" w14:textId="675603D4" w:rsidR="00F31DFD" w:rsidRPr="00E8516F" w:rsidRDefault="00F31DFD" w:rsidP="00920E95">
            <w:pPr>
              <w:pStyle w:val="ListParagraph"/>
              <w:numPr>
                <w:ilvl w:val="0"/>
                <w:numId w:val="26"/>
              </w:numPr>
              <w:spacing w:after="160" w:line="257" w:lineRule="auto"/>
              <w:jc w:val="both"/>
              <w:rPr>
                <w:lang w:val="en-GB"/>
              </w:rPr>
            </w:pPr>
            <w:r w:rsidRPr="00F31DFD">
              <w:rPr>
                <w:rFonts w:hint="eastAsia"/>
                <w:lang w:val="en-GB"/>
              </w:rPr>
              <w:t>For the external antenna version, count the number of output RF ports;</w:t>
            </w:r>
          </w:p>
        </w:tc>
      </w:tr>
      <w:tr w:rsidR="00F31DFD" w14:paraId="43B24F92" w14:textId="77777777" w:rsidTr="00000CA3">
        <w:tc>
          <w:tcPr>
            <w:tcW w:w="2405" w:type="dxa"/>
            <w:vAlign w:val="center"/>
          </w:tcPr>
          <w:p w14:paraId="12A28BE6" w14:textId="77777777" w:rsidR="00F31DFD" w:rsidRDefault="00F31DFD" w:rsidP="00000CA3">
            <w:pPr>
              <w:jc w:val="both"/>
              <w:rPr>
                <w:lang w:val="en-GB"/>
              </w:rPr>
            </w:pPr>
            <w:r>
              <w:rPr>
                <w:rFonts w:hAnsi="SimSun"/>
                <w:szCs w:val="21"/>
              </w:rPr>
              <w:t>Expected results</w:t>
            </w:r>
          </w:p>
        </w:tc>
        <w:tc>
          <w:tcPr>
            <w:tcW w:w="7790" w:type="dxa"/>
            <w:vAlign w:val="center"/>
          </w:tcPr>
          <w:p w14:paraId="6F6083F1" w14:textId="77777777" w:rsidR="00F31DFD" w:rsidRPr="00F31DFD" w:rsidRDefault="00F31DFD" w:rsidP="00F31DFD">
            <w:pPr>
              <w:spacing w:line="257" w:lineRule="auto"/>
              <w:jc w:val="both"/>
              <w:rPr>
                <w:lang w:val="en-GB" w:eastAsia="ja-JP"/>
              </w:rPr>
            </w:pPr>
            <w:r w:rsidRPr="00F31DFD">
              <w:rPr>
                <w:lang w:val="en-GB"/>
              </w:rPr>
              <w:t>RF channel determination principle for 2-channel equipment:</w:t>
            </w:r>
          </w:p>
          <w:p w14:paraId="64B2ACF5" w14:textId="5146BC0C" w:rsidR="00F31DFD" w:rsidRPr="00F31DFD" w:rsidRDefault="00F31DFD" w:rsidP="00920E95">
            <w:pPr>
              <w:pStyle w:val="ListParagraph"/>
              <w:numPr>
                <w:ilvl w:val="0"/>
                <w:numId w:val="27"/>
              </w:numPr>
              <w:spacing w:after="160" w:line="257" w:lineRule="auto"/>
              <w:jc w:val="both"/>
              <w:rPr>
                <w:lang w:val="en-GB"/>
              </w:rPr>
            </w:pPr>
            <w:r w:rsidRPr="00F31DFD">
              <w:rPr>
                <w:rFonts w:hint="eastAsia"/>
                <w:lang w:val="en-GB"/>
              </w:rPr>
              <w:t xml:space="preserve">For the built-in antenna version, the number of </w:t>
            </w:r>
            <w:r w:rsidR="007D5CE6" w:rsidRPr="00F31DFD">
              <w:rPr>
                <w:rFonts w:hint="eastAsia"/>
                <w:lang w:val="en-GB"/>
              </w:rPr>
              <w:t xml:space="preserve">5G NR </w:t>
            </w:r>
            <w:r w:rsidRPr="00F31DFD">
              <w:rPr>
                <w:rFonts w:hint="eastAsia"/>
                <w:lang w:val="en-GB"/>
              </w:rPr>
              <w:t>RF channels should be two</w:t>
            </w:r>
            <w:r w:rsidRPr="00F31DFD">
              <w:rPr>
                <w:lang w:val="en-GB"/>
              </w:rPr>
              <w:t xml:space="preserve">; </w:t>
            </w:r>
          </w:p>
          <w:p w14:paraId="35A22F50" w14:textId="4573D839" w:rsidR="00F31DFD" w:rsidRPr="00F31DFD" w:rsidRDefault="00F31DFD" w:rsidP="00920E95">
            <w:pPr>
              <w:pStyle w:val="ListParagraph"/>
              <w:numPr>
                <w:ilvl w:val="0"/>
                <w:numId w:val="27"/>
              </w:numPr>
              <w:spacing w:after="160" w:line="257" w:lineRule="auto"/>
              <w:jc w:val="both"/>
              <w:rPr>
                <w:lang w:val="en-GB"/>
              </w:rPr>
            </w:pPr>
            <w:r w:rsidRPr="00F31DFD">
              <w:rPr>
                <w:rFonts w:hint="eastAsia"/>
                <w:lang w:val="en-GB"/>
              </w:rPr>
              <w:t>For the external antenna version, the number of output RF ports should be two</w:t>
            </w:r>
            <w:r w:rsidR="007D5CE6">
              <w:rPr>
                <w:lang w:val="en-GB"/>
              </w:rPr>
              <w:t>.</w:t>
            </w:r>
          </w:p>
          <w:p w14:paraId="093A602D" w14:textId="77777777" w:rsidR="00F31DFD" w:rsidRPr="00F31DFD" w:rsidRDefault="00F31DFD" w:rsidP="00F31DFD">
            <w:pPr>
              <w:spacing w:line="257" w:lineRule="auto"/>
              <w:jc w:val="both"/>
              <w:rPr>
                <w:lang w:val="en-GB" w:eastAsia="ja-JP"/>
              </w:rPr>
            </w:pPr>
            <w:r w:rsidRPr="00F31DFD">
              <w:rPr>
                <w:lang w:val="en-GB"/>
              </w:rPr>
              <w:t>RF channel determination principle for 4-channel equipment:</w:t>
            </w:r>
          </w:p>
          <w:p w14:paraId="1F885918" w14:textId="62B048EA" w:rsidR="00F31DFD" w:rsidRPr="00F31DFD" w:rsidRDefault="00F31DFD" w:rsidP="00920E95">
            <w:pPr>
              <w:pStyle w:val="ListParagraph"/>
              <w:numPr>
                <w:ilvl w:val="0"/>
                <w:numId w:val="27"/>
              </w:numPr>
              <w:spacing w:after="160" w:line="257" w:lineRule="auto"/>
              <w:jc w:val="both"/>
              <w:rPr>
                <w:lang w:val="en-GB"/>
              </w:rPr>
            </w:pPr>
            <w:r w:rsidRPr="00F31DFD">
              <w:rPr>
                <w:rFonts w:hint="eastAsia"/>
                <w:lang w:val="en-GB"/>
              </w:rPr>
              <w:t>For the built-in antenna version, the number of</w:t>
            </w:r>
            <w:r w:rsidR="007D5CE6">
              <w:rPr>
                <w:lang w:val="en-GB"/>
              </w:rPr>
              <w:t xml:space="preserve"> </w:t>
            </w:r>
            <w:r w:rsidR="007D5CE6" w:rsidRPr="00F31DFD">
              <w:rPr>
                <w:rFonts w:hint="eastAsia"/>
                <w:lang w:val="en-GB"/>
              </w:rPr>
              <w:t>5G NR</w:t>
            </w:r>
            <w:r w:rsidRPr="00F31DFD">
              <w:rPr>
                <w:rFonts w:hint="eastAsia"/>
                <w:lang w:val="en-GB"/>
              </w:rPr>
              <w:t xml:space="preserve"> RF channels should be </w:t>
            </w:r>
            <w:r w:rsidRPr="00F31DFD">
              <w:rPr>
                <w:lang w:val="en-GB"/>
              </w:rPr>
              <w:t xml:space="preserve">four; </w:t>
            </w:r>
          </w:p>
          <w:p w14:paraId="2A6A1B9E" w14:textId="2FEBAC33" w:rsidR="00F31DFD" w:rsidRPr="00EE34B7" w:rsidRDefault="00F31DFD" w:rsidP="00920E95">
            <w:pPr>
              <w:pStyle w:val="ListParagraph"/>
              <w:numPr>
                <w:ilvl w:val="0"/>
                <w:numId w:val="27"/>
              </w:numPr>
              <w:spacing w:after="160" w:line="257" w:lineRule="auto"/>
              <w:jc w:val="both"/>
              <w:rPr>
                <w:lang w:val="en-GB"/>
              </w:rPr>
            </w:pPr>
            <w:r w:rsidRPr="00F31DFD">
              <w:rPr>
                <w:rFonts w:hint="eastAsia"/>
                <w:lang w:val="en-GB"/>
              </w:rPr>
              <w:t xml:space="preserve">For the external antenna version, the number of output RF ports should be </w:t>
            </w:r>
            <w:r w:rsidRPr="00F31DFD">
              <w:rPr>
                <w:lang w:val="en-GB"/>
              </w:rPr>
              <w:t>four</w:t>
            </w:r>
            <w:r w:rsidR="007D5CE6">
              <w:rPr>
                <w:lang w:val="en-GB"/>
              </w:rPr>
              <w:t>.</w:t>
            </w:r>
          </w:p>
        </w:tc>
      </w:tr>
    </w:tbl>
    <w:p w14:paraId="7C8BEE6C" w14:textId="65B2928A" w:rsidR="009C2A41" w:rsidRDefault="009C2A41" w:rsidP="00253024">
      <w:pPr>
        <w:rPr>
          <w:lang w:val="en-GB"/>
        </w:rPr>
      </w:pPr>
    </w:p>
    <w:p w14:paraId="348033BB" w14:textId="3A8595D6" w:rsidR="009C2A41" w:rsidRDefault="009C2A41" w:rsidP="009C2A41">
      <w:pPr>
        <w:pStyle w:val="Heading2"/>
      </w:pPr>
      <w:bookmarkStart w:id="120" w:name="_Toc183161146"/>
      <w:r>
        <w:t>6.4</w:t>
      </w:r>
      <w:r>
        <w:tab/>
      </w:r>
      <w:bookmarkStart w:id="121" w:name="_Toc138178552"/>
      <w:r>
        <w:t>Weight, dimensions, and volume</w:t>
      </w:r>
      <w:bookmarkEnd w:id="120"/>
      <w:bookmarkEnd w:id="121"/>
    </w:p>
    <w:tbl>
      <w:tblPr>
        <w:tblStyle w:val="TableGrid"/>
        <w:tblW w:w="0" w:type="auto"/>
        <w:tblLook w:val="04A0" w:firstRow="1" w:lastRow="0" w:firstColumn="1" w:lastColumn="0" w:noHBand="0" w:noVBand="1"/>
      </w:tblPr>
      <w:tblGrid>
        <w:gridCol w:w="2405"/>
        <w:gridCol w:w="7790"/>
      </w:tblGrid>
      <w:tr w:rsidR="00894929" w14:paraId="67FA5E84" w14:textId="77777777" w:rsidTr="00000CA3">
        <w:tc>
          <w:tcPr>
            <w:tcW w:w="2405" w:type="dxa"/>
            <w:vAlign w:val="center"/>
          </w:tcPr>
          <w:p w14:paraId="6CBCBD3B" w14:textId="77777777" w:rsidR="00894929" w:rsidRDefault="00894929" w:rsidP="00000CA3">
            <w:pPr>
              <w:jc w:val="both"/>
              <w:rPr>
                <w:lang w:val="en-GB"/>
              </w:rPr>
            </w:pPr>
            <w:r>
              <w:rPr>
                <w:rFonts w:hAnsi="SimSun"/>
                <w:szCs w:val="21"/>
              </w:rPr>
              <w:t>Purpose of the test</w:t>
            </w:r>
          </w:p>
        </w:tc>
        <w:tc>
          <w:tcPr>
            <w:tcW w:w="7790" w:type="dxa"/>
            <w:vAlign w:val="center"/>
          </w:tcPr>
          <w:p w14:paraId="1FB46E5B" w14:textId="233C4BAD" w:rsidR="00894929" w:rsidRPr="00FE3AC2" w:rsidRDefault="00FE3AC2" w:rsidP="00FE3AC2">
            <w:pPr>
              <w:rPr>
                <w:lang w:val="en-GB"/>
              </w:rPr>
            </w:pPr>
            <w:r w:rsidRPr="00FE3AC2">
              <w:rPr>
                <w:lang w:val="en-GB"/>
              </w:rPr>
              <w:t>Confirm the weight and dimensions of the O-RU;</w:t>
            </w:r>
          </w:p>
        </w:tc>
      </w:tr>
      <w:tr w:rsidR="00894929" w14:paraId="0251F2F2" w14:textId="77777777" w:rsidTr="00000CA3">
        <w:tc>
          <w:tcPr>
            <w:tcW w:w="2405" w:type="dxa"/>
            <w:vAlign w:val="center"/>
          </w:tcPr>
          <w:p w14:paraId="0B08D668" w14:textId="77777777" w:rsidR="00894929" w:rsidRDefault="00894929" w:rsidP="00000CA3">
            <w:pPr>
              <w:jc w:val="both"/>
              <w:rPr>
                <w:lang w:val="en-GB"/>
              </w:rPr>
            </w:pPr>
            <w:r>
              <w:rPr>
                <w:rFonts w:hAnsi="SimSun"/>
                <w:szCs w:val="21"/>
              </w:rPr>
              <w:t>Test conditions</w:t>
            </w:r>
          </w:p>
        </w:tc>
        <w:tc>
          <w:tcPr>
            <w:tcW w:w="7790" w:type="dxa"/>
            <w:vAlign w:val="center"/>
          </w:tcPr>
          <w:p w14:paraId="6D160F32" w14:textId="3FAD1537" w:rsidR="00894929" w:rsidRPr="00FE3AC2" w:rsidRDefault="00FE3AC2" w:rsidP="0006012C">
            <w:pPr>
              <w:rPr>
                <w:lang w:val="en-GB"/>
              </w:rPr>
            </w:pPr>
            <w:r w:rsidRPr="00FE3AC2">
              <w:rPr>
                <w:lang w:val="en-GB"/>
              </w:rPr>
              <w:t>Open the O-RU chassis and confirm that the internal hardware modules are complete.</w:t>
            </w:r>
          </w:p>
        </w:tc>
      </w:tr>
      <w:tr w:rsidR="00894929" w14:paraId="36BB517D" w14:textId="77777777" w:rsidTr="00000CA3">
        <w:tc>
          <w:tcPr>
            <w:tcW w:w="2405" w:type="dxa"/>
            <w:vAlign w:val="center"/>
          </w:tcPr>
          <w:p w14:paraId="1CE1D21B" w14:textId="77777777" w:rsidR="00894929" w:rsidRDefault="00894929" w:rsidP="00000CA3">
            <w:pPr>
              <w:jc w:val="both"/>
              <w:rPr>
                <w:lang w:val="en-GB"/>
              </w:rPr>
            </w:pPr>
            <w:r>
              <w:rPr>
                <w:rFonts w:hAnsi="SimSun"/>
                <w:szCs w:val="21"/>
              </w:rPr>
              <w:t>Test steps</w:t>
            </w:r>
          </w:p>
        </w:tc>
        <w:tc>
          <w:tcPr>
            <w:tcW w:w="7790" w:type="dxa"/>
            <w:vAlign w:val="center"/>
          </w:tcPr>
          <w:p w14:paraId="3627FBB8" w14:textId="6C520096" w:rsidR="00FE3AC2" w:rsidRPr="006337EF" w:rsidRDefault="00FE3AC2" w:rsidP="00920E95">
            <w:pPr>
              <w:pStyle w:val="ListParagraph"/>
              <w:numPr>
                <w:ilvl w:val="0"/>
                <w:numId w:val="28"/>
              </w:numPr>
              <w:spacing w:after="160" w:line="257" w:lineRule="auto"/>
              <w:jc w:val="both"/>
              <w:rPr>
                <w:lang w:val="en-GB"/>
              </w:rPr>
            </w:pPr>
            <w:r w:rsidRPr="006337EF">
              <w:rPr>
                <w:rFonts w:hint="eastAsia"/>
                <w:lang w:val="en-GB"/>
              </w:rPr>
              <w:t xml:space="preserve">Place the </w:t>
            </w:r>
            <w:r w:rsidRPr="006337EF">
              <w:rPr>
                <w:lang w:val="en-GB"/>
              </w:rPr>
              <w:t xml:space="preserve">O-RU </w:t>
            </w:r>
            <w:r w:rsidRPr="006337EF">
              <w:rPr>
                <w:rFonts w:hint="eastAsia"/>
                <w:lang w:val="en-GB"/>
              </w:rPr>
              <w:t>on the scale and read out the weight of the O-RU;</w:t>
            </w:r>
          </w:p>
          <w:p w14:paraId="04150DB3" w14:textId="05A15C13" w:rsidR="00894929" w:rsidRPr="006337EF" w:rsidRDefault="00FE3AC2" w:rsidP="00920E95">
            <w:pPr>
              <w:pStyle w:val="ListParagraph"/>
              <w:numPr>
                <w:ilvl w:val="0"/>
                <w:numId w:val="28"/>
              </w:numPr>
              <w:spacing w:after="160" w:line="257" w:lineRule="auto"/>
              <w:jc w:val="both"/>
              <w:rPr>
                <w:lang w:val="en-GB"/>
              </w:rPr>
            </w:pPr>
            <w:r w:rsidRPr="006337EF">
              <w:rPr>
                <w:rFonts w:hint="eastAsia"/>
                <w:lang w:val="en-GB"/>
              </w:rPr>
              <w:t>The maximum length, width and height of the main structure of the O-RU are directly measured with a tape measure (excluding the size of the O-RU joints and handles) to calculate the volume of the O-RU;</w:t>
            </w:r>
          </w:p>
        </w:tc>
      </w:tr>
      <w:tr w:rsidR="00FE3AC2" w14:paraId="6152FC08" w14:textId="77777777" w:rsidTr="00000CA3">
        <w:tc>
          <w:tcPr>
            <w:tcW w:w="2405" w:type="dxa"/>
            <w:vAlign w:val="center"/>
          </w:tcPr>
          <w:p w14:paraId="4B31EA7F" w14:textId="77777777" w:rsidR="00FE3AC2" w:rsidRDefault="00FE3AC2" w:rsidP="00FE3AC2">
            <w:pPr>
              <w:jc w:val="both"/>
              <w:rPr>
                <w:lang w:val="en-GB"/>
              </w:rPr>
            </w:pPr>
            <w:r>
              <w:rPr>
                <w:rFonts w:hAnsi="SimSun"/>
                <w:szCs w:val="21"/>
              </w:rPr>
              <w:t>Expected results</w:t>
            </w:r>
          </w:p>
        </w:tc>
        <w:tc>
          <w:tcPr>
            <w:tcW w:w="7790" w:type="dxa"/>
            <w:vAlign w:val="center"/>
          </w:tcPr>
          <w:p w14:paraId="68174F88" w14:textId="580C44CC" w:rsidR="00FE3AC2" w:rsidRPr="006F2C4E" w:rsidRDefault="006F2C4E" w:rsidP="006F2C4E">
            <w:pPr>
              <w:spacing w:line="257" w:lineRule="auto"/>
              <w:jc w:val="both"/>
              <w:rPr>
                <w:lang w:val="en-GB"/>
              </w:rPr>
            </w:pPr>
            <w:r w:rsidRPr="006F2C4E">
              <w:rPr>
                <w:lang w:val="en-GB"/>
              </w:rPr>
              <w:t xml:space="preserve">The </w:t>
            </w:r>
            <w:r>
              <w:rPr>
                <w:lang w:val="en-GB"/>
              </w:rPr>
              <w:t xml:space="preserve">weight, dimension and volume of the O-RU </w:t>
            </w:r>
            <w:r w:rsidRPr="00235123">
              <w:rPr>
                <w:lang w:val="en-GB"/>
              </w:rPr>
              <w:t>meet the requirements in O-RAN.WG7.IPC-HAR.0-v03.00</w:t>
            </w:r>
            <w:r>
              <w:rPr>
                <w:lang w:val="en-GB"/>
              </w:rPr>
              <w:t>.</w:t>
            </w:r>
          </w:p>
        </w:tc>
      </w:tr>
    </w:tbl>
    <w:p w14:paraId="22D90AD7" w14:textId="0FA75854" w:rsidR="009C2A41" w:rsidRDefault="009C2A41" w:rsidP="00253024">
      <w:pPr>
        <w:rPr>
          <w:lang w:val="en-GB"/>
        </w:rPr>
      </w:pPr>
    </w:p>
    <w:p w14:paraId="554B9E62" w14:textId="3C32EF9A" w:rsidR="009C2A41" w:rsidRDefault="009C2A41" w:rsidP="009C2A41">
      <w:pPr>
        <w:pStyle w:val="Heading2"/>
      </w:pPr>
      <w:bookmarkStart w:id="122" w:name="_Toc183161147"/>
      <w:r>
        <w:lastRenderedPageBreak/>
        <w:t>6.5</w:t>
      </w:r>
      <w:r>
        <w:tab/>
      </w:r>
      <w:bookmarkStart w:id="123" w:name="_Toc138178553"/>
      <w:r>
        <w:t>Power supply capability</w:t>
      </w:r>
      <w:bookmarkEnd w:id="122"/>
      <w:bookmarkEnd w:id="123"/>
    </w:p>
    <w:tbl>
      <w:tblPr>
        <w:tblStyle w:val="TableGrid"/>
        <w:tblW w:w="0" w:type="auto"/>
        <w:tblLook w:val="04A0" w:firstRow="1" w:lastRow="0" w:firstColumn="1" w:lastColumn="0" w:noHBand="0" w:noVBand="1"/>
      </w:tblPr>
      <w:tblGrid>
        <w:gridCol w:w="2405"/>
        <w:gridCol w:w="7790"/>
      </w:tblGrid>
      <w:tr w:rsidR="001B3DC7" w14:paraId="5610D338" w14:textId="77777777" w:rsidTr="00000CA3">
        <w:tc>
          <w:tcPr>
            <w:tcW w:w="2405" w:type="dxa"/>
            <w:vAlign w:val="center"/>
          </w:tcPr>
          <w:p w14:paraId="56A86DD5" w14:textId="77777777" w:rsidR="001B3DC7" w:rsidRDefault="001B3DC7" w:rsidP="00000CA3">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168A6351" w14:textId="77777777" w:rsidR="001B3DC7" w:rsidRDefault="001B3DC7" w:rsidP="00000CA3">
            <w:pPr>
              <w:jc w:val="center"/>
              <w:rPr>
                <w:lang w:val="en-GB"/>
              </w:rPr>
            </w:pPr>
          </w:p>
        </w:tc>
      </w:tr>
      <w:tr w:rsidR="001B3DC7" w14:paraId="18ECF783" w14:textId="77777777" w:rsidTr="00000CA3">
        <w:tc>
          <w:tcPr>
            <w:tcW w:w="2405" w:type="dxa"/>
            <w:vAlign w:val="center"/>
          </w:tcPr>
          <w:p w14:paraId="5E83FF68" w14:textId="77777777" w:rsidR="001B3DC7" w:rsidRDefault="001B3DC7" w:rsidP="00000CA3">
            <w:pPr>
              <w:jc w:val="both"/>
              <w:rPr>
                <w:lang w:val="en-GB"/>
              </w:rPr>
            </w:pPr>
            <w:r>
              <w:rPr>
                <w:rFonts w:hAnsi="SimSun"/>
                <w:szCs w:val="21"/>
              </w:rPr>
              <w:t>Purpose of the test</w:t>
            </w:r>
          </w:p>
        </w:tc>
        <w:tc>
          <w:tcPr>
            <w:tcW w:w="7790" w:type="dxa"/>
            <w:vAlign w:val="center"/>
          </w:tcPr>
          <w:p w14:paraId="08EA207C" w14:textId="3DD4FF0C" w:rsidR="001B3DC7" w:rsidRPr="00FE3AC2" w:rsidRDefault="000E4809" w:rsidP="00000CA3">
            <w:pPr>
              <w:rPr>
                <w:lang w:val="en-GB"/>
              </w:rPr>
            </w:pPr>
            <w:r w:rsidRPr="000E4809">
              <w:rPr>
                <w:lang w:val="en-GB"/>
              </w:rPr>
              <w:t>Confirm the power supply requirements and transmission distance of the O-RU</w:t>
            </w:r>
            <w:r w:rsidR="00341A02">
              <w:rPr>
                <w:lang w:val="en-GB"/>
              </w:rPr>
              <w:t>.</w:t>
            </w:r>
          </w:p>
        </w:tc>
      </w:tr>
      <w:tr w:rsidR="001B3DC7" w14:paraId="6A871EC5" w14:textId="77777777" w:rsidTr="00000CA3">
        <w:tc>
          <w:tcPr>
            <w:tcW w:w="2405" w:type="dxa"/>
            <w:vAlign w:val="center"/>
          </w:tcPr>
          <w:p w14:paraId="55E0147C" w14:textId="77777777" w:rsidR="001B3DC7" w:rsidRDefault="001B3DC7" w:rsidP="00000CA3">
            <w:pPr>
              <w:jc w:val="both"/>
              <w:rPr>
                <w:lang w:val="en-GB"/>
              </w:rPr>
            </w:pPr>
            <w:r>
              <w:rPr>
                <w:rFonts w:hAnsi="SimSun"/>
                <w:szCs w:val="21"/>
              </w:rPr>
              <w:t>Test conditions</w:t>
            </w:r>
          </w:p>
        </w:tc>
        <w:tc>
          <w:tcPr>
            <w:tcW w:w="7790" w:type="dxa"/>
            <w:vAlign w:val="center"/>
          </w:tcPr>
          <w:p w14:paraId="13960685" w14:textId="77777777" w:rsidR="000E4809" w:rsidRPr="000E4809" w:rsidRDefault="000E4809" w:rsidP="00920E95">
            <w:pPr>
              <w:pStyle w:val="ListParagraph"/>
              <w:numPr>
                <w:ilvl w:val="0"/>
                <w:numId w:val="30"/>
              </w:numPr>
              <w:spacing w:after="160" w:line="257" w:lineRule="auto"/>
              <w:jc w:val="both"/>
              <w:rPr>
                <w:lang w:val="en-GB"/>
              </w:rPr>
            </w:pPr>
            <w:r w:rsidRPr="000E4809">
              <w:rPr>
                <w:rFonts w:hint="eastAsia"/>
                <w:lang w:val="en-GB"/>
              </w:rPr>
              <w:t>When the O-RU uses PoE power supply mode, the distance should not be less than 100m (the network cable must have a clear length indication);</w:t>
            </w:r>
          </w:p>
          <w:p w14:paraId="107EC638" w14:textId="477EA1C3" w:rsidR="001B3DC7" w:rsidRPr="00FE3AC2" w:rsidRDefault="000E4809" w:rsidP="00920E95">
            <w:pPr>
              <w:pStyle w:val="ListParagraph"/>
              <w:numPr>
                <w:ilvl w:val="0"/>
                <w:numId w:val="30"/>
              </w:numPr>
              <w:spacing w:after="160" w:line="257" w:lineRule="auto"/>
              <w:jc w:val="both"/>
              <w:rPr>
                <w:lang w:val="en-GB"/>
              </w:rPr>
            </w:pPr>
            <w:r w:rsidRPr="000E4809">
              <w:rPr>
                <w:rFonts w:hint="eastAsia"/>
                <w:lang w:val="en-GB"/>
              </w:rPr>
              <w:t xml:space="preserve">When the O-RU </w:t>
            </w:r>
            <w:r w:rsidR="007F4E58">
              <w:rPr>
                <w:lang w:val="en-GB"/>
              </w:rPr>
              <w:t>uses</w:t>
            </w:r>
            <w:r w:rsidRPr="000E4809">
              <w:rPr>
                <w:rFonts w:hint="eastAsia"/>
                <w:lang w:val="en-GB"/>
              </w:rPr>
              <w:t xml:space="preserve"> the power supply mode of the </w:t>
            </w:r>
            <w:r w:rsidRPr="000E4809">
              <w:rPr>
                <w:lang w:val="en-GB"/>
              </w:rPr>
              <w:t xml:space="preserve">optical fiber with integrated power </w:t>
            </w:r>
            <w:r w:rsidR="0018454C" w:rsidRPr="000E4809">
              <w:rPr>
                <w:lang w:val="en-GB"/>
              </w:rPr>
              <w:t>cable,</w:t>
            </w:r>
            <w:r w:rsidRPr="000E4809">
              <w:rPr>
                <w:rFonts w:hint="eastAsia"/>
                <w:lang w:val="en-GB"/>
              </w:rPr>
              <w:t xml:space="preserve"> the distance shall not be less than 200m (the </w:t>
            </w:r>
            <w:r w:rsidR="006469F0" w:rsidRPr="000E4809">
              <w:rPr>
                <w:lang w:val="en-GB"/>
              </w:rPr>
              <w:t>optical fiber with integrated power cable</w:t>
            </w:r>
            <w:r w:rsidRPr="000E4809">
              <w:rPr>
                <w:rFonts w:hint="eastAsia"/>
                <w:lang w:val="en-GB"/>
              </w:rPr>
              <w:t xml:space="preserve"> must have a clear length indication);</w:t>
            </w:r>
          </w:p>
        </w:tc>
      </w:tr>
      <w:tr w:rsidR="001B3DC7" w14:paraId="5E5FB304" w14:textId="77777777" w:rsidTr="00000CA3">
        <w:tc>
          <w:tcPr>
            <w:tcW w:w="2405" w:type="dxa"/>
            <w:vAlign w:val="center"/>
          </w:tcPr>
          <w:p w14:paraId="5CB44FE5" w14:textId="77777777" w:rsidR="001B3DC7" w:rsidRDefault="001B3DC7" w:rsidP="00000CA3">
            <w:pPr>
              <w:jc w:val="both"/>
              <w:rPr>
                <w:lang w:val="en-GB"/>
              </w:rPr>
            </w:pPr>
            <w:r>
              <w:rPr>
                <w:rFonts w:hAnsi="SimSun"/>
                <w:szCs w:val="21"/>
              </w:rPr>
              <w:t>Test steps</w:t>
            </w:r>
          </w:p>
        </w:tc>
        <w:tc>
          <w:tcPr>
            <w:tcW w:w="7790" w:type="dxa"/>
            <w:vAlign w:val="center"/>
          </w:tcPr>
          <w:p w14:paraId="1892CA78" w14:textId="77777777" w:rsidR="000E4809" w:rsidRPr="000E4809" w:rsidRDefault="000E4809" w:rsidP="00920E95">
            <w:pPr>
              <w:pStyle w:val="ListParagraph"/>
              <w:numPr>
                <w:ilvl w:val="0"/>
                <w:numId w:val="31"/>
              </w:numPr>
              <w:spacing w:after="160" w:line="257" w:lineRule="auto"/>
              <w:jc w:val="both"/>
              <w:rPr>
                <w:lang w:val="en-GB"/>
              </w:rPr>
            </w:pPr>
            <w:r w:rsidRPr="000E4809">
              <w:rPr>
                <w:rFonts w:hint="eastAsia"/>
                <w:lang w:val="en-GB"/>
              </w:rPr>
              <w:t>According to the requirements of the test conditions, the test system is built, 1 O-DU is cascaded with 1 FHGW, 1 FHGW is cascaded with 1 O-RU;</w:t>
            </w:r>
          </w:p>
          <w:p w14:paraId="526E1317" w14:textId="39E82238" w:rsidR="000E4809" w:rsidRPr="000E4809" w:rsidRDefault="000E4809" w:rsidP="00920E95">
            <w:pPr>
              <w:pStyle w:val="ListParagraph"/>
              <w:numPr>
                <w:ilvl w:val="0"/>
                <w:numId w:val="31"/>
              </w:numPr>
              <w:spacing w:after="160" w:line="257" w:lineRule="auto"/>
              <w:jc w:val="both"/>
              <w:rPr>
                <w:lang w:val="en-GB"/>
              </w:rPr>
            </w:pPr>
            <w:r w:rsidRPr="000E4809">
              <w:rPr>
                <w:rFonts w:hint="eastAsia"/>
                <w:lang w:val="en-GB"/>
              </w:rPr>
              <w:t xml:space="preserve">For devices with a 100 MHz signal bandwidth, two 5G NR UEs are connected to the </w:t>
            </w:r>
            <w:r w:rsidR="007F4E58">
              <w:rPr>
                <w:lang w:val="en-GB"/>
              </w:rPr>
              <w:t>O-RU;</w:t>
            </w:r>
          </w:p>
          <w:p w14:paraId="63DF4DB8" w14:textId="77777777" w:rsidR="000E4809" w:rsidRPr="000E4809" w:rsidRDefault="000E4809" w:rsidP="00920E95">
            <w:pPr>
              <w:pStyle w:val="ListParagraph"/>
              <w:numPr>
                <w:ilvl w:val="0"/>
                <w:numId w:val="31"/>
              </w:numPr>
              <w:spacing w:after="160" w:line="257" w:lineRule="auto"/>
              <w:jc w:val="both"/>
              <w:rPr>
                <w:lang w:val="en-GB"/>
              </w:rPr>
            </w:pPr>
            <w:r w:rsidRPr="000E4809">
              <w:rPr>
                <w:rFonts w:hint="eastAsia"/>
                <w:lang w:val="en-GB"/>
              </w:rPr>
              <w:t xml:space="preserve">Through the spectrum </w:t>
            </w:r>
            <w:proofErr w:type="spellStart"/>
            <w:r w:rsidRPr="000E4809">
              <w:rPr>
                <w:rFonts w:hint="eastAsia"/>
                <w:lang w:val="en-GB"/>
              </w:rPr>
              <w:t>analyzer</w:t>
            </w:r>
            <w:proofErr w:type="spellEnd"/>
            <w:r w:rsidRPr="000E4809">
              <w:rPr>
                <w:rFonts w:hint="eastAsia"/>
                <w:lang w:val="en-GB"/>
              </w:rPr>
              <w:t>, each carrier is observed to be established normally, and each carrier is tested according to the maximum power transmission, and the uplink and downlink peak rate are tested.</w:t>
            </w:r>
          </w:p>
          <w:p w14:paraId="08B5690F" w14:textId="31690238" w:rsidR="000E4809" w:rsidRPr="000E4809" w:rsidRDefault="000E4809" w:rsidP="00920E95">
            <w:pPr>
              <w:pStyle w:val="ListParagraph"/>
              <w:numPr>
                <w:ilvl w:val="0"/>
                <w:numId w:val="31"/>
              </w:numPr>
              <w:spacing w:after="160" w:line="257" w:lineRule="auto"/>
              <w:jc w:val="both"/>
              <w:rPr>
                <w:lang w:val="en-GB"/>
              </w:rPr>
            </w:pPr>
            <w:r w:rsidRPr="000E4809">
              <w:rPr>
                <w:rFonts w:hint="eastAsia"/>
                <w:lang w:val="en-GB"/>
              </w:rPr>
              <w:t xml:space="preserve">During the test, the distance between the O-RU and the FHGW </w:t>
            </w:r>
            <w:r w:rsidR="00757163">
              <w:rPr>
                <w:lang w:val="en-GB"/>
              </w:rPr>
              <w:t>is</w:t>
            </w:r>
            <w:r w:rsidRPr="000E4809">
              <w:rPr>
                <w:rFonts w:hint="eastAsia"/>
                <w:lang w:val="en-GB"/>
              </w:rPr>
              <w:t xml:space="preserve"> recorded;</w:t>
            </w:r>
          </w:p>
          <w:p w14:paraId="55B6BC39" w14:textId="38DB0EE7" w:rsidR="001B3DC7" w:rsidRPr="001B3DC7" w:rsidRDefault="000E4809" w:rsidP="00920E95">
            <w:pPr>
              <w:pStyle w:val="ListParagraph"/>
              <w:numPr>
                <w:ilvl w:val="0"/>
                <w:numId w:val="31"/>
              </w:numPr>
              <w:spacing w:after="160" w:line="257" w:lineRule="auto"/>
              <w:jc w:val="both"/>
              <w:rPr>
                <w:lang w:val="en-GB"/>
              </w:rPr>
            </w:pPr>
            <w:r w:rsidRPr="000E4809">
              <w:rPr>
                <w:rFonts w:hint="eastAsia"/>
                <w:lang w:val="en-GB"/>
              </w:rPr>
              <w:t>During the test, observe whether the O-RU can be powered by PoE or</w:t>
            </w:r>
            <w:r w:rsidRPr="000E4809">
              <w:rPr>
                <w:lang w:val="en-GB"/>
              </w:rPr>
              <w:t xml:space="preserve"> optical fiber with integrated power cable</w:t>
            </w:r>
            <w:r w:rsidR="00757163">
              <w:rPr>
                <w:lang w:val="en-GB"/>
              </w:rPr>
              <w:t>.</w:t>
            </w:r>
          </w:p>
        </w:tc>
      </w:tr>
      <w:tr w:rsidR="001B3DC7" w14:paraId="7EB7882B" w14:textId="77777777" w:rsidTr="00000CA3">
        <w:tc>
          <w:tcPr>
            <w:tcW w:w="2405" w:type="dxa"/>
            <w:vAlign w:val="center"/>
          </w:tcPr>
          <w:p w14:paraId="18639844" w14:textId="77777777" w:rsidR="001B3DC7" w:rsidRDefault="001B3DC7" w:rsidP="00000CA3">
            <w:pPr>
              <w:jc w:val="both"/>
              <w:rPr>
                <w:lang w:val="en-GB"/>
              </w:rPr>
            </w:pPr>
            <w:r>
              <w:rPr>
                <w:rFonts w:hAnsi="SimSun"/>
                <w:szCs w:val="21"/>
              </w:rPr>
              <w:t>Expected results</w:t>
            </w:r>
          </w:p>
        </w:tc>
        <w:tc>
          <w:tcPr>
            <w:tcW w:w="7790" w:type="dxa"/>
            <w:vAlign w:val="center"/>
          </w:tcPr>
          <w:p w14:paraId="7FC839F8" w14:textId="5680F934" w:rsidR="000E4809" w:rsidRPr="000E4809" w:rsidRDefault="000E4809" w:rsidP="00920E95">
            <w:pPr>
              <w:pStyle w:val="ListParagraph"/>
              <w:numPr>
                <w:ilvl w:val="0"/>
                <w:numId w:val="32"/>
              </w:numPr>
              <w:spacing w:after="160" w:line="257" w:lineRule="auto"/>
              <w:jc w:val="both"/>
              <w:rPr>
                <w:lang w:val="en-GB"/>
              </w:rPr>
            </w:pPr>
            <w:r w:rsidRPr="000E4809">
              <w:rPr>
                <w:rFonts w:hint="eastAsia"/>
                <w:lang w:val="en-GB"/>
              </w:rPr>
              <w:t xml:space="preserve">FHGW has the ability to provide PoE or </w:t>
            </w:r>
            <w:r w:rsidRPr="000E4809">
              <w:rPr>
                <w:lang w:val="en-GB"/>
              </w:rPr>
              <w:t>optical fiber with integrated power cable</w:t>
            </w:r>
            <w:r w:rsidRPr="000E4809">
              <w:rPr>
                <w:rFonts w:hint="eastAsia"/>
                <w:lang w:val="en-GB"/>
              </w:rPr>
              <w:t xml:space="preserve"> power supply to O-RU equipment</w:t>
            </w:r>
            <w:r w:rsidR="004B0F7C">
              <w:rPr>
                <w:lang w:val="en-GB"/>
              </w:rPr>
              <w:t>;</w:t>
            </w:r>
          </w:p>
          <w:p w14:paraId="3F64D255" w14:textId="3013203C" w:rsidR="000E4809" w:rsidRPr="000E4809" w:rsidRDefault="000E4809" w:rsidP="00920E95">
            <w:pPr>
              <w:pStyle w:val="ListParagraph"/>
              <w:numPr>
                <w:ilvl w:val="0"/>
                <w:numId w:val="32"/>
              </w:numPr>
              <w:spacing w:after="160" w:line="257" w:lineRule="auto"/>
              <w:jc w:val="both"/>
              <w:rPr>
                <w:lang w:val="en-GB"/>
              </w:rPr>
            </w:pPr>
            <w:r w:rsidRPr="000E4809">
              <w:rPr>
                <w:rFonts w:hint="eastAsia"/>
                <w:lang w:val="en-GB"/>
              </w:rPr>
              <w:t xml:space="preserve">If the O-RU uses PoE power supply mode, the </w:t>
            </w:r>
            <w:r w:rsidRPr="000E4809">
              <w:rPr>
                <w:lang w:val="en-GB"/>
              </w:rPr>
              <w:t>distance from FHGW to O-RU is not less than 100m</w:t>
            </w:r>
            <w:r w:rsidR="004B0F7C">
              <w:rPr>
                <w:lang w:val="en-GB"/>
              </w:rPr>
              <w:t>;</w:t>
            </w:r>
          </w:p>
          <w:p w14:paraId="70336506" w14:textId="0BD974CA" w:rsidR="001B3DC7" w:rsidRPr="001B3DC7" w:rsidRDefault="000E4809" w:rsidP="00920E95">
            <w:pPr>
              <w:pStyle w:val="ListParagraph"/>
              <w:numPr>
                <w:ilvl w:val="0"/>
                <w:numId w:val="32"/>
              </w:numPr>
              <w:spacing w:after="160" w:line="257" w:lineRule="auto"/>
              <w:jc w:val="both"/>
              <w:rPr>
                <w:lang w:val="en-GB"/>
              </w:rPr>
            </w:pPr>
            <w:r w:rsidRPr="000E4809">
              <w:rPr>
                <w:rFonts w:hint="eastAsia"/>
                <w:lang w:val="en-GB"/>
              </w:rPr>
              <w:t xml:space="preserve">If the O-RU </w:t>
            </w:r>
            <w:r w:rsidR="004B0F7C">
              <w:rPr>
                <w:lang w:val="en-GB"/>
              </w:rPr>
              <w:t>uses</w:t>
            </w:r>
            <w:r w:rsidRPr="000E4809">
              <w:rPr>
                <w:rFonts w:hint="eastAsia"/>
                <w:lang w:val="en-GB"/>
              </w:rPr>
              <w:t xml:space="preserve"> the power supply mode of </w:t>
            </w:r>
            <w:r w:rsidRPr="000E4809">
              <w:rPr>
                <w:lang w:val="en-GB"/>
              </w:rPr>
              <w:t>optical fiber with integrated power cable</w:t>
            </w:r>
            <w:r w:rsidRPr="000E4809">
              <w:rPr>
                <w:rFonts w:hint="eastAsia"/>
                <w:lang w:val="en-GB"/>
              </w:rPr>
              <w:t>, the</w:t>
            </w:r>
            <w:r w:rsidRPr="000E4809">
              <w:rPr>
                <w:lang w:val="en-GB"/>
              </w:rPr>
              <w:t xml:space="preserve"> distance from FHGW to O-RU is not less than 200m</w:t>
            </w:r>
            <w:r w:rsidR="004B0F7C">
              <w:rPr>
                <w:lang w:val="en-GB"/>
              </w:rPr>
              <w:t>.</w:t>
            </w:r>
          </w:p>
        </w:tc>
      </w:tr>
    </w:tbl>
    <w:p w14:paraId="580E9D11" w14:textId="5CB6E62F" w:rsidR="009C2A41" w:rsidRDefault="009C2A41" w:rsidP="00253024">
      <w:pPr>
        <w:rPr>
          <w:lang w:val="en-GB"/>
        </w:rPr>
      </w:pPr>
    </w:p>
    <w:p w14:paraId="54E9231D" w14:textId="5358ECCC" w:rsidR="009C2A41" w:rsidRDefault="009C2A41" w:rsidP="009C2A41">
      <w:pPr>
        <w:pStyle w:val="Heading2"/>
      </w:pPr>
      <w:bookmarkStart w:id="124" w:name="_Toc183161148"/>
      <w:r>
        <w:t>6.6</w:t>
      </w:r>
      <w:r>
        <w:tab/>
      </w:r>
      <w:bookmarkStart w:id="125" w:name="_Toc138178554"/>
      <w:r>
        <w:t>Power consumption</w:t>
      </w:r>
      <w:bookmarkEnd w:id="124"/>
      <w:bookmarkEnd w:id="125"/>
    </w:p>
    <w:p w14:paraId="209D9BEA" w14:textId="77777777" w:rsidR="00E82C7D" w:rsidRPr="00E82C7D" w:rsidRDefault="00E82C7D" w:rsidP="00E82C7D">
      <w:r w:rsidRPr="00E82C7D">
        <w:rPr>
          <w:rFonts w:hint="eastAsia"/>
        </w:rPr>
        <w:t>The O-RU power consumption test is completed using the RF test environment.</w:t>
      </w:r>
    </w:p>
    <w:p w14:paraId="59731129" w14:textId="77777777" w:rsidR="00E82C7D" w:rsidRPr="00E82C7D" w:rsidRDefault="00E82C7D" w:rsidP="00E82C7D">
      <w:r w:rsidRPr="00E82C7D">
        <w:rPr>
          <w:rFonts w:hint="eastAsia"/>
        </w:rPr>
        <w:t xml:space="preserve">For the O-RU device under test that is powered by PoE or </w:t>
      </w:r>
      <w:r w:rsidRPr="00E82C7D">
        <w:t>optical fiber with integrated power cable</w:t>
      </w:r>
      <w:r w:rsidRPr="00E82C7D">
        <w:rPr>
          <w:rFonts w:hint="eastAsia"/>
        </w:rPr>
        <w:t>, the network cable or composite cable with the power supply lead stripped out should be prepared in advance, and the actual supply voltage should be read through the voltmeter at the power supply socket of the O-RU, and the actual supply current should be read through the oscilloscope current probe. The accuracy of voltmeters and current probes needs to be verified by a tester.</w:t>
      </w:r>
    </w:p>
    <w:p w14:paraId="2E6631BB" w14:textId="1488E42C" w:rsidR="00E82C7D" w:rsidRPr="00E82C7D" w:rsidRDefault="00E82C7D" w:rsidP="00E82C7D">
      <w:r w:rsidRPr="00E82C7D">
        <w:rPr>
          <w:rFonts w:hint="eastAsia"/>
        </w:rPr>
        <w:t xml:space="preserve">Full load power consumption test method: During the test process of each RF performance </w:t>
      </w:r>
      <w:r w:rsidR="004F7268">
        <w:t>case</w:t>
      </w:r>
      <w:r w:rsidRPr="00E82C7D">
        <w:rPr>
          <w:rFonts w:hint="eastAsia"/>
        </w:rPr>
        <w:t xml:space="preserve">, the supply voltage and current of the O-RU are recorded, and the average power consumption of each test </w:t>
      </w:r>
      <w:r w:rsidR="00D93E6B">
        <w:t>case</w:t>
      </w:r>
      <w:r w:rsidRPr="00E82C7D">
        <w:rPr>
          <w:rFonts w:hint="eastAsia"/>
        </w:rPr>
        <w:t xml:space="preserve"> is regarded as the full load power consumption. For multi-band devices, all bands must transmit at rated power</w:t>
      </w:r>
      <w:r w:rsidR="00D93E6B">
        <w:t>.</w:t>
      </w:r>
    </w:p>
    <w:p w14:paraId="6FA973BC" w14:textId="19C342B9" w:rsidR="009C2A41" w:rsidRDefault="009C2A41" w:rsidP="00253024">
      <w:pPr>
        <w:rPr>
          <w:lang w:val="en-GB"/>
        </w:rPr>
      </w:pPr>
    </w:p>
    <w:p w14:paraId="72E361BC" w14:textId="680DAEBC" w:rsidR="0090601C" w:rsidRDefault="0090601C" w:rsidP="00253024">
      <w:pPr>
        <w:rPr>
          <w:lang w:val="en-GB"/>
        </w:rPr>
      </w:pPr>
    </w:p>
    <w:p w14:paraId="0CFEB5FD" w14:textId="2594387F" w:rsidR="0090601C" w:rsidRDefault="0090601C" w:rsidP="0090601C">
      <w:pPr>
        <w:pStyle w:val="Heading1"/>
      </w:pPr>
      <w:bookmarkStart w:id="126" w:name="_Toc183161149"/>
      <w:r>
        <w:lastRenderedPageBreak/>
        <w:t>7</w:t>
      </w:r>
      <w:r>
        <w:tab/>
      </w:r>
      <w:bookmarkStart w:id="127" w:name="_Toc138178555"/>
      <w:r>
        <w:t>O-RU RF Tests</w:t>
      </w:r>
      <w:bookmarkEnd w:id="126"/>
      <w:bookmarkEnd w:id="127"/>
    </w:p>
    <w:p w14:paraId="22986C40" w14:textId="276ED460" w:rsidR="0090601C" w:rsidRDefault="0090601C" w:rsidP="0090601C">
      <w:pPr>
        <w:pStyle w:val="Heading2"/>
      </w:pPr>
      <w:bookmarkStart w:id="128" w:name="_Toc183161150"/>
      <w:r>
        <w:t>7.1</w:t>
      </w:r>
      <w:r>
        <w:tab/>
      </w:r>
      <w:bookmarkStart w:id="129" w:name="_Toc138178556"/>
      <w:r>
        <w:t>Tx Power accuracy</w:t>
      </w:r>
      <w:bookmarkEnd w:id="128"/>
      <w:bookmarkEnd w:id="129"/>
    </w:p>
    <w:tbl>
      <w:tblPr>
        <w:tblStyle w:val="TableGrid"/>
        <w:tblW w:w="0" w:type="auto"/>
        <w:tblLook w:val="04A0" w:firstRow="1" w:lastRow="0" w:firstColumn="1" w:lastColumn="0" w:noHBand="0" w:noVBand="1"/>
      </w:tblPr>
      <w:tblGrid>
        <w:gridCol w:w="2405"/>
        <w:gridCol w:w="7790"/>
      </w:tblGrid>
      <w:tr w:rsidR="00D04BB5" w14:paraId="6614E356" w14:textId="77777777" w:rsidTr="00000CA3">
        <w:tc>
          <w:tcPr>
            <w:tcW w:w="2405" w:type="dxa"/>
            <w:vAlign w:val="center"/>
          </w:tcPr>
          <w:p w14:paraId="647C2181" w14:textId="77777777" w:rsidR="00D04BB5" w:rsidRDefault="00D04BB5" w:rsidP="00000CA3">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091E2F9A" w14:textId="7D028F94" w:rsidR="00D04BB5" w:rsidRDefault="00E86AC6" w:rsidP="00000CA3">
            <w:pPr>
              <w:jc w:val="center"/>
              <w:rPr>
                <w:lang w:val="en-GB"/>
              </w:rPr>
            </w:pPr>
            <w:r>
              <w:rPr>
                <w:noProof/>
              </w:rPr>
              <w:object w:dxaOrig="5851" w:dyaOrig="721" w14:anchorId="6AE6D8F8">
                <v:shape id="_x0000_i1032" type="#_x0000_t75" alt="" style="width:295.2pt;height:36.55pt;mso-width-percent:0;mso-height-percent:0;mso-width-percent:0;mso-height-percent:0" o:ole="">
                  <v:imagedata r:id="rId29" o:title=""/>
                </v:shape>
                <o:OLEObject Type="Embed" ProgID="Visio.Drawing.15" ShapeID="_x0000_i1032" DrawAspect="Content" ObjectID="_1794107620" r:id="rId30"/>
              </w:object>
            </w:r>
          </w:p>
        </w:tc>
      </w:tr>
      <w:tr w:rsidR="00D04BB5" w14:paraId="3EB727D7" w14:textId="77777777" w:rsidTr="00000CA3">
        <w:tc>
          <w:tcPr>
            <w:tcW w:w="2405" w:type="dxa"/>
            <w:vAlign w:val="center"/>
          </w:tcPr>
          <w:p w14:paraId="4A624384" w14:textId="77777777" w:rsidR="00D04BB5" w:rsidRDefault="00D04BB5" w:rsidP="00000CA3">
            <w:pPr>
              <w:jc w:val="both"/>
              <w:rPr>
                <w:lang w:val="en-GB"/>
              </w:rPr>
            </w:pPr>
            <w:r>
              <w:rPr>
                <w:rFonts w:hAnsi="SimSun"/>
                <w:szCs w:val="21"/>
              </w:rPr>
              <w:t>Purpose of the test</w:t>
            </w:r>
          </w:p>
        </w:tc>
        <w:tc>
          <w:tcPr>
            <w:tcW w:w="7790" w:type="dxa"/>
            <w:vAlign w:val="center"/>
          </w:tcPr>
          <w:p w14:paraId="36C500A9" w14:textId="4F327D55" w:rsidR="00D04BB5" w:rsidRPr="008407F7" w:rsidRDefault="00000CA3" w:rsidP="008407F7">
            <w:pPr>
              <w:spacing w:line="257" w:lineRule="auto"/>
              <w:jc w:val="both"/>
              <w:rPr>
                <w:lang w:val="en-GB"/>
              </w:rPr>
            </w:pPr>
            <w:r w:rsidRPr="008407F7">
              <w:rPr>
                <w:lang w:val="en-GB"/>
              </w:rPr>
              <w:t>Verify that the rated transmit power and stability of the device under test meet the requirements</w:t>
            </w:r>
            <w:r w:rsidR="00623C98">
              <w:rPr>
                <w:lang w:val="en-GB"/>
              </w:rPr>
              <w:t>.</w:t>
            </w:r>
          </w:p>
        </w:tc>
      </w:tr>
      <w:tr w:rsidR="00D04BB5" w14:paraId="0F56CE1E" w14:textId="77777777" w:rsidTr="00000CA3">
        <w:tc>
          <w:tcPr>
            <w:tcW w:w="2405" w:type="dxa"/>
            <w:vAlign w:val="center"/>
          </w:tcPr>
          <w:p w14:paraId="138031C9" w14:textId="77777777" w:rsidR="00D04BB5" w:rsidRDefault="00D04BB5" w:rsidP="00000CA3">
            <w:pPr>
              <w:jc w:val="both"/>
              <w:rPr>
                <w:lang w:val="en-GB"/>
              </w:rPr>
            </w:pPr>
            <w:r>
              <w:rPr>
                <w:rFonts w:hAnsi="SimSun"/>
                <w:szCs w:val="21"/>
              </w:rPr>
              <w:t>Test conditions</w:t>
            </w:r>
          </w:p>
        </w:tc>
        <w:tc>
          <w:tcPr>
            <w:tcW w:w="7790" w:type="dxa"/>
            <w:vAlign w:val="center"/>
          </w:tcPr>
          <w:p w14:paraId="39EF09AA" w14:textId="474C7C77" w:rsidR="008407F7" w:rsidRPr="008407F7" w:rsidRDefault="008407F7" w:rsidP="00203556">
            <w:pPr>
              <w:pStyle w:val="ListParagraph"/>
              <w:numPr>
                <w:ilvl w:val="0"/>
                <w:numId w:val="33"/>
              </w:numPr>
              <w:spacing w:after="160" w:line="257" w:lineRule="auto"/>
              <w:jc w:val="both"/>
              <w:rPr>
                <w:lang w:val="en-GB"/>
              </w:rPr>
            </w:pPr>
            <w:r w:rsidRPr="008407F7">
              <w:rPr>
                <w:lang w:val="en-GB"/>
              </w:rPr>
              <w:t xml:space="preserve">Set up the test environment according to the </w:t>
            </w:r>
            <w:r w:rsidR="001D4988">
              <w:rPr>
                <w:lang w:val="en-GB"/>
              </w:rPr>
              <w:t xml:space="preserve">reference </w:t>
            </w:r>
            <w:r w:rsidRPr="008407F7">
              <w:rPr>
                <w:lang w:val="en-GB"/>
              </w:rPr>
              <w:t>network and calibrate the path loss, which must be added to the</w:t>
            </w:r>
            <w:r w:rsidR="00161598">
              <w:rPr>
                <w:lang w:val="en-GB"/>
              </w:rPr>
              <w:t xml:space="preserve"> </w:t>
            </w:r>
            <w:r w:rsidR="00161598" w:rsidRPr="00161598">
              <w:rPr>
                <w:lang w:val="en-GB"/>
              </w:rPr>
              <w:t>measuring</w:t>
            </w:r>
            <w:r w:rsidR="00161598">
              <w:rPr>
                <w:lang w:val="en-GB"/>
              </w:rPr>
              <w:t xml:space="preserve"> equipment</w:t>
            </w:r>
            <w:r w:rsidRPr="008407F7">
              <w:rPr>
                <w:lang w:val="en-GB"/>
              </w:rPr>
              <w:t>;</w:t>
            </w:r>
          </w:p>
          <w:p w14:paraId="56156F2C" w14:textId="1214FE32" w:rsidR="00D04BB5" w:rsidRPr="00FE3AC2" w:rsidRDefault="008407F7" w:rsidP="00203556">
            <w:pPr>
              <w:pStyle w:val="ListParagraph"/>
              <w:numPr>
                <w:ilvl w:val="0"/>
                <w:numId w:val="33"/>
              </w:numPr>
              <w:spacing w:after="160" w:line="257" w:lineRule="auto"/>
              <w:jc w:val="both"/>
              <w:rPr>
                <w:lang w:val="en-GB"/>
              </w:rPr>
            </w:pPr>
            <w:r w:rsidRPr="008407F7">
              <w:rPr>
                <w:lang w:val="en-GB"/>
              </w:rPr>
              <w:t xml:space="preserve">The </w:t>
            </w:r>
            <w:r w:rsidR="00161598" w:rsidRPr="00161598">
              <w:rPr>
                <w:lang w:val="en-GB"/>
              </w:rPr>
              <w:t>measuring</w:t>
            </w:r>
            <w:r w:rsidR="00161598">
              <w:rPr>
                <w:lang w:val="en-GB"/>
              </w:rPr>
              <w:t xml:space="preserve"> equipment</w:t>
            </w:r>
            <w:r w:rsidR="00161598" w:rsidRPr="008407F7">
              <w:rPr>
                <w:lang w:val="en-GB"/>
              </w:rPr>
              <w:t xml:space="preserve"> </w:t>
            </w:r>
            <w:r w:rsidRPr="008407F7">
              <w:rPr>
                <w:lang w:val="en-GB"/>
              </w:rPr>
              <w:t>is set to be synchronized and frame-triggered by an external reference signal, and data acquisition is performed only in the downstream time slot.</w:t>
            </w:r>
          </w:p>
        </w:tc>
      </w:tr>
      <w:tr w:rsidR="00D04BB5" w14:paraId="72E3322D" w14:textId="77777777" w:rsidTr="00000CA3">
        <w:tc>
          <w:tcPr>
            <w:tcW w:w="2405" w:type="dxa"/>
            <w:vAlign w:val="center"/>
          </w:tcPr>
          <w:p w14:paraId="102E144B" w14:textId="77777777" w:rsidR="00D04BB5" w:rsidRDefault="00D04BB5" w:rsidP="00000CA3">
            <w:pPr>
              <w:jc w:val="both"/>
              <w:rPr>
                <w:lang w:val="en-GB"/>
              </w:rPr>
            </w:pPr>
            <w:r>
              <w:rPr>
                <w:rFonts w:hAnsi="SimSun"/>
                <w:szCs w:val="21"/>
              </w:rPr>
              <w:t>Test steps</w:t>
            </w:r>
          </w:p>
        </w:tc>
        <w:tc>
          <w:tcPr>
            <w:tcW w:w="7790" w:type="dxa"/>
            <w:vAlign w:val="center"/>
          </w:tcPr>
          <w:p w14:paraId="79F68C99" w14:textId="09C1C6BF" w:rsidR="008407F7" w:rsidRPr="008407F7" w:rsidRDefault="000C5280" w:rsidP="00203556">
            <w:pPr>
              <w:pStyle w:val="ListParagraph"/>
              <w:numPr>
                <w:ilvl w:val="0"/>
                <w:numId w:val="34"/>
              </w:numPr>
              <w:spacing w:after="160" w:line="257" w:lineRule="auto"/>
              <w:jc w:val="both"/>
              <w:rPr>
                <w:lang w:val="en-GB"/>
              </w:rPr>
            </w:pPr>
            <w:r>
              <w:rPr>
                <w:lang w:val="en-GB"/>
              </w:rPr>
              <w:t>T</w:t>
            </w:r>
            <w:r w:rsidR="008407F7" w:rsidRPr="008407F7">
              <w:rPr>
                <w:lang w:val="en-GB"/>
              </w:rPr>
              <w:t>he configuration is completed according to the frequency band and the number of carriers supported by the device;</w:t>
            </w:r>
          </w:p>
          <w:p w14:paraId="027CCC7C" w14:textId="77777777" w:rsidR="008407F7" w:rsidRPr="008407F7" w:rsidRDefault="008407F7" w:rsidP="00203556">
            <w:pPr>
              <w:pStyle w:val="ListParagraph"/>
              <w:numPr>
                <w:ilvl w:val="0"/>
                <w:numId w:val="34"/>
              </w:numPr>
              <w:spacing w:after="160" w:line="257" w:lineRule="auto"/>
              <w:jc w:val="both"/>
              <w:rPr>
                <w:lang w:val="en-GB"/>
              </w:rPr>
            </w:pPr>
            <w:r w:rsidRPr="008407F7">
              <w:rPr>
                <w:lang w:val="en-GB"/>
              </w:rPr>
              <w:t>Start the transmitter, the NR working mode is NR-FR1-TM3.1a, and transmit at rated power;</w:t>
            </w:r>
          </w:p>
          <w:p w14:paraId="08BD711D" w14:textId="7BC5F848" w:rsidR="008407F7" w:rsidRPr="008407F7" w:rsidRDefault="008407F7" w:rsidP="00203556">
            <w:pPr>
              <w:pStyle w:val="ListParagraph"/>
              <w:numPr>
                <w:ilvl w:val="0"/>
                <w:numId w:val="34"/>
              </w:numPr>
              <w:spacing w:after="160" w:line="257" w:lineRule="auto"/>
              <w:jc w:val="both"/>
              <w:rPr>
                <w:lang w:val="en-GB"/>
              </w:rPr>
            </w:pPr>
            <w:r w:rsidRPr="008407F7">
              <w:rPr>
                <w:rFonts w:hint="eastAsia"/>
                <w:lang w:val="en-GB"/>
              </w:rPr>
              <w:t xml:space="preserve">Using a spectrum </w:t>
            </w:r>
            <w:proofErr w:type="spellStart"/>
            <w:r w:rsidRPr="008407F7">
              <w:rPr>
                <w:rFonts w:hint="eastAsia"/>
                <w:lang w:val="en-GB"/>
              </w:rPr>
              <w:t>analyzer</w:t>
            </w:r>
            <w:proofErr w:type="spellEnd"/>
            <w:r w:rsidRPr="008407F7">
              <w:rPr>
                <w:rFonts w:hint="eastAsia"/>
                <w:lang w:val="en-GB"/>
              </w:rPr>
              <w:t>,</w:t>
            </w:r>
            <w:r w:rsidRPr="008407F7">
              <w:rPr>
                <w:lang w:val="en-GB"/>
              </w:rPr>
              <w:t xml:space="preserve"> the </w:t>
            </w:r>
            <w:r w:rsidRPr="008407F7">
              <w:rPr>
                <w:rFonts w:hint="eastAsia"/>
                <w:lang w:val="en-GB"/>
              </w:rPr>
              <w:t>integrated power of all downlink subframes in the channel bandwidth for 20ms is measured separately for each carrier</w:t>
            </w:r>
            <w:r w:rsidR="001D07A8">
              <w:rPr>
                <w:lang w:val="en-GB"/>
              </w:rPr>
              <w:t>;</w:t>
            </w:r>
          </w:p>
          <w:p w14:paraId="2EE3C401" w14:textId="66A924A0" w:rsidR="00D04BB5" w:rsidRPr="001B3DC7" w:rsidRDefault="008407F7" w:rsidP="00203556">
            <w:pPr>
              <w:pStyle w:val="ListParagraph"/>
              <w:numPr>
                <w:ilvl w:val="0"/>
                <w:numId w:val="34"/>
              </w:numPr>
              <w:spacing w:after="160" w:line="257" w:lineRule="auto"/>
              <w:jc w:val="both"/>
              <w:rPr>
                <w:lang w:val="en-GB"/>
              </w:rPr>
            </w:pPr>
            <w:r w:rsidRPr="008407F7">
              <w:rPr>
                <w:lang w:val="en-GB"/>
              </w:rPr>
              <w:t>Traverse all low and high frequencies of all RF channels and</w:t>
            </w:r>
            <w:r w:rsidRPr="008407F7">
              <w:rPr>
                <w:rFonts w:hint="eastAsia"/>
                <w:lang w:val="en-GB"/>
              </w:rPr>
              <w:t xml:space="preserve"> record them separately.</w:t>
            </w:r>
          </w:p>
        </w:tc>
      </w:tr>
      <w:tr w:rsidR="00D04BB5" w14:paraId="23E4BAE0" w14:textId="77777777" w:rsidTr="00000CA3">
        <w:tc>
          <w:tcPr>
            <w:tcW w:w="2405" w:type="dxa"/>
            <w:vAlign w:val="center"/>
          </w:tcPr>
          <w:p w14:paraId="1108E40F" w14:textId="77777777" w:rsidR="00D04BB5" w:rsidRDefault="00D04BB5" w:rsidP="00000CA3">
            <w:pPr>
              <w:jc w:val="both"/>
              <w:rPr>
                <w:lang w:val="en-GB"/>
              </w:rPr>
            </w:pPr>
            <w:r>
              <w:rPr>
                <w:rFonts w:hAnsi="SimSun"/>
                <w:szCs w:val="21"/>
              </w:rPr>
              <w:t>Expected results</w:t>
            </w:r>
          </w:p>
        </w:tc>
        <w:tc>
          <w:tcPr>
            <w:tcW w:w="7790" w:type="dxa"/>
            <w:vAlign w:val="center"/>
          </w:tcPr>
          <w:p w14:paraId="11A28C15" w14:textId="4CD78843" w:rsidR="00D04BB5" w:rsidRPr="00DD25C1" w:rsidRDefault="008407F7" w:rsidP="00DD25C1">
            <w:pPr>
              <w:spacing w:line="257" w:lineRule="auto"/>
              <w:jc w:val="both"/>
              <w:rPr>
                <w:lang w:val="en-GB"/>
              </w:rPr>
            </w:pPr>
            <w:r w:rsidRPr="00DD25C1">
              <w:rPr>
                <w:lang w:val="en-GB"/>
              </w:rPr>
              <w:t>The maximum transmit power per carrier per channel</w:t>
            </w:r>
            <w:r w:rsidR="00211066">
              <w:rPr>
                <w:lang w:val="en-GB"/>
              </w:rPr>
              <w:t xml:space="preserve"> is</w:t>
            </w:r>
            <w:r w:rsidRPr="00DD25C1">
              <w:rPr>
                <w:lang w:val="en-GB"/>
              </w:rPr>
              <w:t xml:space="preserve"> within ±2dB of its rated power.</w:t>
            </w:r>
          </w:p>
        </w:tc>
      </w:tr>
    </w:tbl>
    <w:p w14:paraId="3EC9711E" w14:textId="76529089" w:rsidR="008F31FD" w:rsidRDefault="008F31FD" w:rsidP="00253024">
      <w:pPr>
        <w:rPr>
          <w:lang w:val="en-GB"/>
        </w:rPr>
      </w:pPr>
    </w:p>
    <w:p w14:paraId="500A9C9F" w14:textId="4CA5AFD6" w:rsidR="008F31FD" w:rsidRDefault="008F31FD" w:rsidP="008F31FD">
      <w:pPr>
        <w:pStyle w:val="Heading2"/>
      </w:pPr>
      <w:bookmarkStart w:id="130" w:name="_Toc183161151"/>
      <w:r>
        <w:t>7.2</w:t>
      </w:r>
      <w:r>
        <w:tab/>
        <w:t>EVM</w:t>
      </w:r>
      <w:bookmarkEnd w:id="130"/>
    </w:p>
    <w:tbl>
      <w:tblPr>
        <w:tblStyle w:val="TableGrid"/>
        <w:tblW w:w="0" w:type="auto"/>
        <w:tblLook w:val="04A0" w:firstRow="1" w:lastRow="0" w:firstColumn="1" w:lastColumn="0" w:noHBand="0" w:noVBand="1"/>
      </w:tblPr>
      <w:tblGrid>
        <w:gridCol w:w="2405"/>
        <w:gridCol w:w="7790"/>
      </w:tblGrid>
      <w:tr w:rsidR="00254E54" w14:paraId="6F99B31F" w14:textId="77777777" w:rsidTr="004E30CD">
        <w:tc>
          <w:tcPr>
            <w:tcW w:w="2405" w:type="dxa"/>
            <w:vAlign w:val="center"/>
          </w:tcPr>
          <w:p w14:paraId="23719FEA" w14:textId="77777777" w:rsidR="00254E54" w:rsidRDefault="00254E54" w:rsidP="004E30CD">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5910ABBF" w14:textId="2A6144A0" w:rsidR="00254E54" w:rsidRDefault="00E86AC6" w:rsidP="004E30CD">
            <w:pPr>
              <w:jc w:val="center"/>
              <w:rPr>
                <w:lang w:val="en-GB"/>
              </w:rPr>
            </w:pPr>
            <w:r>
              <w:rPr>
                <w:noProof/>
              </w:rPr>
              <w:object w:dxaOrig="5851" w:dyaOrig="721" w14:anchorId="403C61A4">
                <v:shape id="_x0000_i1031" type="#_x0000_t75" alt="" style="width:295.2pt;height:36.55pt;mso-width-percent:0;mso-height-percent:0;mso-width-percent:0;mso-height-percent:0" o:ole="">
                  <v:imagedata r:id="rId29" o:title=""/>
                </v:shape>
                <o:OLEObject Type="Embed" ProgID="Visio.Drawing.15" ShapeID="_x0000_i1031" DrawAspect="Content" ObjectID="_1794107621" r:id="rId31"/>
              </w:object>
            </w:r>
          </w:p>
        </w:tc>
      </w:tr>
      <w:tr w:rsidR="008942D1" w14:paraId="52EFDD79" w14:textId="77777777" w:rsidTr="004E30CD">
        <w:tc>
          <w:tcPr>
            <w:tcW w:w="2405" w:type="dxa"/>
            <w:vAlign w:val="center"/>
          </w:tcPr>
          <w:p w14:paraId="7679AC50" w14:textId="77777777" w:rsidR="008942D1" w:rsidRDefault="008942D1" w:rsidP="008942D1">
            <w:pPr>
              <w:jc w:val="both"/>
              <w:rPr>
                <w:lang w:val="en-GB"/>
              </w:rPr>
            </w:pPr>
            <w:r>
              <w:rPr>
                <w:rFonts w:hAnsi="SimSun"/>
                <w:szCs w:val="21"/>
              </w:rPr>
              <w:t>Purpose of the test</w:t>
            </w:r>
          </w:p>
        </w:tc>
        <w:tc>
          <w:tcPr>
            <w:tcW w:w="7790" w:type="dxa"/>
            <w:vAlign w:val="center"/>
          </w:tcPr>
          <w:p w14:paraId="34D4633D" w14:textId="268C3F84" w:rsidR="008942D1" w:rsidRPr="00A9505F" w:rsidRDefault="008942D1" w:rsidP="00A9505F">
            <w:pPr>
              <w:spacing w:line="257" w:lineRule="auto"/>
              <w:jc w:val="both"/>
              <w:rPr>
                <w:lang w:val="en-GB"/>
              </w:rPr>
            </w:pPr>
            <w:r w:rsidRPr="00A9505F">
              <w:rPr>
                <w:lang w:val="en-GB"/>
              </w:rPr>
              <w:t>Verify that the EVM of the device under test meets the requirements</w:t>
            </w:r>
            <w:r w:rsidR="00733554">
              <w:rPr>
                <w:lang w:val="en-GB"/>
              </w:rPr>
              <w:t>.</w:t>
            </w:r>
          </w:p>
        </w:tc>
      </w:tr>
      <w:tr w:rsidR="008942D1" w14:paraId="608629D5" w14:textId="77777777" w:rsidTr="004E30CD">
        <w:tc>
          <w:tcPr>
            <w:tcW w:w="2405" w:type="dxa"/>
            <w:vAlign w:val="center"/>
          </w:tcPr>
          <w:p w14:paraId="57103B47" w14:textId="77777777" w:rsidR="008942D1" w:rsidRDefault="008942D1" w:rsidP="008942D1">
            <w:pPr>
              <w:jc w:val="both"/>
              <w:rPr>
                <w:lang w:val="en-GB"/>
              </w:rPr>
            </w:pPr>
            <w:r>
              <w:rPr>
                <w:rFonts w:hAnsi="SimSun"/>
                <w:szCs w:val="21"/>
              </w:rPr>
              <w:t>Test conditions</w:t>
            </w:r>
          </w:p>
        </w:tc>
        <w:tc>
          <w:tcPr>
            <w:tcW w:w="7790" w:type="dxa"/>
            <w:vAlign w:val="center"/>
          </w:tcPr>
          <w:p w14:paraId="51323933" w14:textId="13CF0108" w:rsidR="008942D1" w:rsidRPr="00A9505F" w:rsidRDefault="008942D1" w:rsidP="00203556">
            <w:pPr>
              <w:pStyle w:val="ListParagraph"/>
              <w:numPr>
                <w:ilvl w:val="0"/>
                <w:numId w:val="38"/>
              </w:numPr>
              <w:spacing w:after="160" w:line="257" w:lineRule="auto"/>
              <w:jc w:val="both"/>
              <w:rPr>
                <w:lang w:val="en-GB"/>
              </w:rPr>
            </w:pPr>
            <w:r w:rsidRPr="00A9505F">
              <w:rPr>
                <w:rFonts w:hint="eastAsia"/>
                <w:lang w:val="en-GB"/>
              </w:rPr>
              <w:t xml:space="preserve">Set up the test environment according to the </w:t>
            </w:r>
            <w:r w:rsidR="00876A80">
              <w:rPr>
                <w:lang w:val="en-GB"/>
              </w:rPr>
              <w:t xml:space="preserve">reference </w:t>
            </w:r>
            <w:r w:rsidRPr="00A9505F">
              <w:rPr>
                <w:rFonts w:hint="eastAsia"/>
                <w:lang w:val="en-GB"/>
              </w:rPr>
              <w:t xml:space="preserve">network and calibrate the path loss, which must be added to the </w:t>
            </w:r>
            <w:r w:rsidR="00876A80" w:rsidRPr="00161598">
              <w:rPr>
                <w:lang w:val="en-GB"/>
              </w:rPr>
              <w:t>measuring</w:t>
            </w:r>
            <w:r w:rsidR="00876A80">
              <w:rPr>
                <w:lang w:val="en-GB"/>
              </w:rPr>
              <w:t xml:space="preserve"> equipment</w:t>
            </w:r>
            <w:r w:rsidRPr="00A9505F">
              <w:rPr>
                <w:rFonts w:hint="eastAsia"/>
                <w:lang w:val="en-GB"/>
              </w:rPr>
              <w:t>;</w:t>
            </w:r>
          </w:p>
          <w:p w14:paraId="4FAAA4EE" w14:textId="195F300E" w:rsidR="008942D1" w:rsidRPr="00FE3AC2" w:rsidRDefault="008942D1" w:rsidP="00203556">
            <w:pPr>
              <w:pStyle w:val="ListParagraph"/>
              <w:numPr>
                <w:ilvl w:val="0"/>
                <w:numId w:val="38"/>
              </w:numPr>
              <w:spacing w:after="160" w:line="257" w:lineRule="auto"/>
              <w:jc w:val="both"/>
              <w:rPr>
                <w:lang w:val="en-GB"/>
              </w:rPr>
            </w:pPr>
            <w:r w:rsidRPr="00A9505F">
              <w:rPr>
                <w:rFonts w:hint="eastAsia"/>
                <w:lang w:val="en-GB"/>
              </w:rPr>
              <w:t xml:space="preserve">The </w:t>
            </w:r>
            <w:r w:rsidR="00876A80" w:rsidRPr="00161598">
              <w:rPr>
                <w:lang w:val="en-GB"/>
              </w:rPr>
              <w:t>measuring</w:t>
            </w:r>
            <w:r w:rsidR="00876A80">
              <w:rPr>
                <w:lang w:val="en-GB"/>
              </w:rPr>
              <w:t xml:space="preserve"> equipment</w:t>
            </w:r>
            <w:r w:rsidR="00876A80" w:rsidRPr="00A9505F">
              <w:rPr>
                <w:rFonts w:hint="eastAsia"/>
                <w:lang w:val="en-GB"/>
              </w:rPr>
              <w:t xml:space="preserve"> </w:t>
            </w:r>
            <w:r w:rsidRPr="00A9505F">
              <w:rPr>
                <w:rFonts w:hint="eastAsia"/>
                <w:lang w:val="en-GB"/>
              </w:rPr>
              <w:t>is set to be synchronized and frame-triggered by an external reference signal, and data acquisition is performed only in the downstream time slot.</w:t>
            </w:r>
          </w:p>
        </w:tc>
      </w:tr>
      <w:tr w:rsidR="008942D1" w14:paraId="09A29BE9" w14:textId="77777777" w:rsidTr="004E30CD">
        <w:tc>
          <w:tcPr>
            <w:tcW w:w="2405" w:type="dxa"/>
            <w:vAlign w:val="center"/>
          </w:tcPr>
          <w:p w14:paraId="15FFB563" w14:textId="77777777" w:rsidR="008942D1" w:rsidRDefault="008942D1" w:rsidP="008942D1">
            <w:pPr>
              <w:jc w:val="both"/>
              <w:rPr>
                <w:lang w:val="en-GB"/>
              </w:rPr>
            </w:pPr>
            <w:r>
              <w:rPr>
                <w:rFonts w:hAnsi="SimSun"/>
                <w:szCs w:val="21"/>
              </w:rPr>
              <w:t>Test steps</w:t>
            </w:r>
          </w:p>
        </w:tc>
        <w:tc>
          <w:tcPr>
            <w:tcW w:w="7790" w:type="dxa"/>
            <w:vAlign w:val="center"/>
          </w:tcPr>
          <w:p w14:paraId="0DC4B002" w14:textId="3E9C5F45" w:rsidR="008942D1" w:rsidRPr="00A9505F" w:rsidRDefault="000C5280" w:rsidP="00203556">
            <w:pPr>
              <w:pStyle w:val="ListParagraph"/>
              <w:numPr>
                <w:ilvl w:val="0"/>
                <w:numId w:val="37"/>
              </w:numPr>
              <w:spacing w:after="160" w:line="257" w:lineRule="auto"/>
              <w:jc w:val="both"/>
              <w:rPr>
                <w:lang w:val="en-GB"/>
              </w:rPr>
            </w:pPr>
            <w:r>
              <w:rPr>
                <w:lang w:val="en-GB"/>
              </w:rPr>
              <w:t>T</w:t>
            </w:r>
            <w:r w:rsidR="008942D1" w:rsidRPr="00A9505F">
              <w:rPr>
                <w:lang w:val="en-GB"/>
              </w:rPr>
              <w:t>he configuration is completed according to the frequency band and the number of carriers supported by the device;</w:t>
            </w:r>
          </w:p>
          <w:p w14:paraId="4DA0F8E5" w14:textId="77777777" w:rsidR="008942D1" w:rsidRPr="00A9505F" w:rsidRDefault="008942D1" w:rsidP="00203556">
            <w:pPr>
              <w:pStyle w:val="ListParagraph"/>
              <w:numPr>
                <w:ilvl w:val="0"/>
                <w:numId w:val="37"/>
              </w:numPr>
              <w:spacing w:after="160" w:line="257" w:lineRule="auto"/>
              <w:jc w:val="both"/>
              <w:rPr>
                <w:lang w:val="en-GB"/>
              </w:rPr>
            </w:pPr>
            <w:r w:rsidRPr="00A9505F">
              <w:rPr>
                <w:lang w:val="en-GB"/>
              </w:rPr>
              <w:t>Start the transmitter, the NR working mode is NR-FR1-TM3.1a, transmit at rated power</w:t>
            </w:r>
            <w:r w:rsidRPr="00A9505F">
              <w:rPr>
                <w:rFonts w:hint="eastAsia"/>
                <w:lang w:val="en-GB"/>
              </w:rPr>
              <w:t xml:space="preserve">, and measure the EVM of the PDSCH channel of each NR carrier under 256QAM modulation; </w:t>
            </w:r>
          </w:p>
          <w:p w14:paraId="72282865" w14:textId="33793D90" w:rsidR="008942D1" w:rsidRPr="001B3DC7" w:rsidRDefault="008942D1" w:rsidP="00203556">
            <w:pPr>
              <w:pStyle w:val="ListParagraph"/>
              <w:numPr>
                <w:ilvl w:val="0"/>
                <w:numId w:val="37"/>
              </w:numPr>
              <w:spacing w:after="160" w:line="257" w:lineRule="auto"/>
              <w:jc w:val="both"/>
              <w:rPr>
                <w:lang w:val="en-GB"/>
              </w:rPr>
            </w:pPr>
            <w:r w:rsidRPr="00A9505F">
              <w:rPr>
                <w:lang w:val="en-GB"/>
              </w:rPr>
              <w:t>Traverse all low and high frequencies of all RF channels and</w:t>
            </w:r>
            <w:r w:rsidRPr="00A9505F">
              <w:rPr>
                <w:rFonts w:hint="eastAsia"/>
                <w:lang w:val="en-GB"/>
              </w:rPr>
              <w:t xml:space="preserve"> record them separately. </w:t>
            </w:r>
          </w:p>
        </w:tc>
      </w:tr>
      <w:tr w:rsidR="00A9505F" w14:paraId="0DA80510" w14:textId="77777777" w:rsidTr="004E30CD">
        <w:tc>
          <w:tcPr>
            <w:tcW w:w="2405" w:type="dxa"/>
            <w:vAlign w:val="center"/>
          </w:tcPr>
          <w:p w14:paraId="3E43FECE" w14:textId="77777777" w:rsidR="00A9505F" w:rsidRDefault="00A9505F" w:rsidP="00A9505F">
            <w:pPr>
              <w:jc w:val="both"/>
              <w:rPr>
                <w:lang w:val="en-GB"/>
              </w:rPr>
            </w:pPr>
            <w:r>
              <w:rPr>
                <w:rFonts w:hAnsi="SimSun"/>
                <w:szCs w:val="21"/>
              </w:rPr>
              <w:t>Expected results</w:t>
            </w:r>
          </w:p>
        </w:tc>
        <w:tc>
          <w:tcPr>
            <w:tcW w:w="7790" w:type="dxa"/>
            <w:vAlign w:val="center"/>
          </w:tcPr>
          <w:p w14:paraId="6B3F902F" w14:textId="15E6A1EF" w:rsidR="00A9505F" w:rsidRPr="00A9505F" w:rsidRDefault="00A9505F" w:rsidP="00A9505F">
            <w:pPr>
              <w:spacing w:line="257" w:lineRule="auto"/>
              <w:jc w:val="both"/>
              <w:rPr>
                <w:lang w:val="en-GB" w:eastAsia="ja-JP"/>
              </w:rPr>
            </w:pPr>
            <w:r w:rsidRPr="00A9505F">
              <w:rPr>
                <w:rFonts w:hint="eastAsia"/>
                <w:lang w:val="en-GB"/>
              </w:rPr>
              <w:t>All test results meet the following technical requirements:</w:t>
            </w:r>
          </w:p>
          <w:p w14:paraId="008B3CDC" w14:textId="77777777" w:rsidR="00A9505F" w:rsidRPr="00A9505F" w:rsidRDefault="00A9505F" w:rsidP="00203556">
            <w:pPr>
              <w:pStyle w:val="ListParagraph"/>
              <w:numPr>
                <w:ilvl w:val="0"/>
                <w:numId w:val="36"/>
              </w:numPr>
              <w:spacing w:after="160" w:line="257" w:lineRule="auto"/>
              <w:jc w:val="both"/>
              <w:rPr>
                <w:lang w:val="en-GB"/>
              </w:rPr>
            </w:pPr>
            <w:r w:rsidRPr="00A9505F">
              <w:rPr>
                <w:rFonts w:hint="eastAsia"/>
                <w:lang w:val="en-GB"/>
              </w:rPr>
              <w:t>The EVM under 64QAM modulation is not higher than 5%;</w:t>
            </w:r>
          </w:p>
          <w:p w14:paraId="0D443B6A" w14:textId="78AA790B" w:rsidR="00A9505F" w:rsidRPr="001B3DC7" w:rsidRDefault="00A9505F" w:rsidP="00203556">
            <w:pPr>
              <w:pStyle w:val="ListParagraph"/>
              <w:numPr>
                <w:ilvl w:val="0"/>
                <w:numId w:val="36"/>
              </w:numPr>
              <w:spacing w:after="160" w:line="257" w:lineRule="auto"/>
              <w:jc w:val="both"/>
              <w:rPr>
                <w:lang w:val="en-GB"/>
              </w:rPr>
            </w:pPr>
            <w:r w:rsidRPr="00A9505F">
              <w:rPr>
                <w:rFonts w:hint="eastAsia"/>
                <w:lang w:val="en-GB"/>
              </w:rPr>
              <w:lastRenderedPageBreak/>
              <w:t>The EVM under 256QAM modulation is no higher than 3.5%.</w:t>
            </w:r>
          </w:p>
        </w:tc>
      </w:tr>
    </w:tbl>
    <w:p w14:paraId="4D324103" w14:textId="06F481CE" w:rsidR="008F31FD" w:rsidRDefault="008F31FD" w:rsidP="00253024">
      <w:pPr>
        <w:rPr>
          <w:lang w:val="en-GB"/>
        </w:rPr>
      </w:pPr>
    </w:p>
    <w:p w14:paraId="447A5274" w14:textId="1669B19C" w:rsidR="008F31FD" w:rsidRDefault="008F31FD" w:rsidP="008F31FD">
      <w:pPr>
        <w:pStyle w:val="Heading2"/>
      </w:pPr>
      <w:bookmarkStart w:id="131" w:name="_Toc183161152"/>
      <w:r>
        <w:t>7.3</w:t>
      </w:r>
      <w:r>
        <w:tab/>
        <w:t>ACLR</w:t>
      </w:r>
      <w:bookmarkEnd w:id="131"/>
    </w:p>
    <w:tbl>
      <w:tblPr>
        <w:tblStyle w:val="TableGrid"/>
        <w:tblW w:w="0" w:type="auto"/>
        <w:tblLook w:val="04A0" w:firstRow="1" w:lastRow="0" w:firstColumn="1" w:lastColumn="0" w:noHBand="0" w:noVBand="1"/>
      </w:tblPr>
      <w:tblGrid>
        <w:gridCol w:w="2405"/>
        <w:gridCol w:w="7790"/>
      </w:tblGrid>
      <w:tr w:rsidR="00836F7E" w14:paraId="53BA8BEC" w14:textId="77777777" w:rsidTr="004E30CD">
        <w:tc>
          <w:tcPr>
            <w:tcW w:w="2405" w:type="dxa"/>
            <w:vAlign w:val="center"/>
          </w:tcPr>
          <w:p w14:paraId="01700114" w14:textId="77777777" w:rsidR="00836F7E" w:rsidRDefault="00836F7E" w:rsidP="004E30CD">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40E60780" w14:textId="748C9FCC" w:rsidR="00836F7E" w:rsidRDefault="00E86AC6" w:rsidP="004E30CD">
            <w:pPr>
              <w:jc w:val="center"/>
              <w:rPr>
                <w:lang w:val="en-GB"/>
              </w:rPr>
            </w:pPr>
            <w:r>
              <w:rPr>
                <w:noProof/>
              </w:rPr>
              <w:object w:dxaOrig="5851" w:dyaOrig="721" w14:anchorId="1CED5808">
                <v:shape id="_x0000_i1030" type="#_x0000_t75" alt="" style="width:295.2pt;height:36.55pt;mso-width-percent:0;mso-height-percent:0;mso-width-percent:0;mso-height-percent:0" o:ole="">
                  <v:imagedata r:id="rId29" o:title=""/>
                </v:shape>
                <o:OLEObject Type="Embed" ProgID="Visio.Drawing.15" ShapeID="_x0000_i1030" DrawAspect="Content" ObjectID="_1794107622" r:id="rId32"/>
              </w:object>
            </w:r>
          </w:p>
        </w:tc>
      </w:tr>
      <w:tr w:rsidR="00006DD6" w14:paraId="6235597F" w14:textId="77777777" w:rsidTr="004E30CD">
        <w:tc>
          <w:tcPr>
            <w:tcW w:w="2405" w:type="dxa"/>
            <w:vAlign w:val="center"/>
          </w:tcPr>
          <w:p w14:paraId="3696BA8C" w14:textId="77777777" w:rsidR="00006DD6" w:rsidRDefault="00006DD6" w:rsidP="00006DD6">
            <w:pPr>
              <w:jc w:val="both"/>
              <w:rPr>
                <w:lang w:val="en-GB"/>
              </w:rPr>
            </w:pPr>
            <w:r>
              <w:rPr>
                <w:rFonts w:hAnsi="SimSun"/>
                <w:szCs w:val="21"/>
              </w:rPr>
              <w:t>Purpose of the test</w:t>
            </w:r>
          </w:p>
        </w:tc>
        <w:tc>
          <w:tcPr>
            <w:tcW w:w="7790" w:type="dxa"/>
            <w:vAlign w:val="center"/>
          </w:tcPr>
          <w:p w14:paraId="4F7F5038" w14:textId="3CE6E77B" w:rsidR="00006DD6" w:rsidRPr="00006DD6" w:rsidRDefault="00006DD6" w:rsidP="00006DD6">
            <w:pPr>
              <w:spacing w:line="257" w:lineRule="auto"/>
              <w:jc w:val="both"/>
              <w:rPr>
                <w:lang w:val="en-GB"/>
              </w:rPr>
            </w:pPr>
            <w:r w:rsidRPr="00006DD6">
              <w:rPr>
                <w:lang w:val="en-GB"/>
              </w:rPr>
              <w:t>Verify that the ACLR of the device under test meets the requirements</w:t>
            </w:r>
            <w:r w:rsidR="00733554">
              <w:rPr>
                <w:lang w:val="en-GB"/>
              </w:rPr>
              <w:t>.</w:t>
            </w:r>
          </w:p>
        </w:tc>
      </w:tr>
      <w:tr w:rsidR="00006DD6" w14:paraId="6E8D14C9" w14:textId="77777777" w:rsidTr="004E30CD">
        <w:tc>
          <w:tcPr>
            <w:tcW w:w="2405" w:type="dxa"/>
            <w:vAlign w:val="center"/>
          </w:tcPr>
          <w:p w14:paraId="33B73F38" w14:textId="77777777" w:rsidR="00006DD6" w:rsidRDefault="00006DD6" w:rsidP="00006DD6">
            <w:pPr>
              <w:jc w:val="both"/>
              <w:rPr>
                <w:lang w:val="en-GB"/>
              </w:rPr>
            </w:pPr>
            <w:r>
              <w:rPr>
                <w:rFonts w:hAnsi="SimSun"/>
                <w:szCs w:val="21"/>
              </w:rPr>
              <w:t>Test conditions</w:t>
            </w:r>
          </w:p>
        </w:tc>
        <w:tc>
          <w:tcPr>
            <w:tcW w:w="7790" w:type="dxa"/>
            <w:vAlign w:val="center"/>
          </w:tcPr>
          <w:p w14:paraId="5B2C4E5A" w14:textId="4391DA8D" w:rsidR="00006DD6" w:rsidRPr="00006DD6" w:rsidRDefault="00006DD6" w:rsidP="00203556">
            <w:pPr>
              <w:pStyle w:val="ListParagraph"/>
              <w:numPr>
                <w:ilvl w:val="0"/>
                <w:numId w:val="39"/>
              </w:numPr>
              <w:spacing w:after="160" w:line="257" w:lineRule="auto"/>
              <w:jc w:val="both"/>
              <w:rPr>
                <w:lang w:val="en-GB"/>
              </w:rPr>
            </w:pPr>
            <w:r w:rsidRPr="00006DD6">
              <w:rPr>
                <w:rFonts w:hint="eastAsia"/>
                <w:lang w:val="en-GB"/>
              </w:rPr>
              <w:t>Set up the test environment according to the</w:t>
            </w:r>
            <w:r w:rsidR="00CF7E4E">
              <w:rPr>
                <w:lang w:val="en-GB"/>
              </w:rPr>
              <w:t xml:space="preserve"> reference</w:t>
            </w:r>
            <w:r w:rsidRPr="00006DD6">
              <w:rPr>
                <w:rFonts w:hint="eastAsia"/>
                <w:lang w:val="en-GB"/>
              </w:rPr>
              <w:t xml:space="preserve"> network and calibrate the path loss, which must be added to the </w:t>
            </w:r>
            <w:r w:rsidR="00CF7E4E" w:rsidRPr="00161598">
              <w:rPr>
                <w:lang w:val="en-GB"/>
              </w:rPr>
              <w:t>measuring</w:t>
            </w:r>
            <w:r w:rsidR="00CF7E4E">
              <w:rPr>
                <w:lang w:val="en-GB"/>
              </w:rPr>
              <w:t xml:space="preserve"> equipment</w:t>
            </w:r>
            <w:r w:rsidRPr="00006DD6">
              <w:rPr>
                <w:rFonts w:hint="eastAsia"/>
                <w:lang w:val="en-GB"/>
              </w:rPr>
              <w:t>;</w:t>
            </w:r>
          </w:p>
          <w:p w14:paraId="7D0CC922" w14:textId="6E3B2B60" w:rsidR="00006DD6" w:rsidRPr="00FE3AC2" w:rsidRDefault="00006DD6" w:rsidP="00203556">
            <w:pPr>
              <w:pStyle w:val="ListParagraph"/>
              <w:numPr>
                <w:ilvl w:val="0"/>
                <w:numId w:val="39"/>
              </w:numPr>
              <w:spacing w:after="160" w:line="257" w:lineRule="auto"/>
              <w:jc w:val="both"/>
              <w:rPr>
                <w:lang w:val="en-GB"/>
              </w:rPr>
            </w:pPr>
            <w:r w:rsidRPr="00006DD6">
              <w:rPr>
                <w:rFonts w:hint="eastAsia"/>
                <w:lang w:val="en-GB"/>
              </w:rPr>
              <w:t xml:space="preserve">The </w:t>
            </w:r>
            <w:r w:rsidR="00CF7E4E" w:rsidRPr="00161598">
              <w:rPr>
                <w:lang w:val="en-GB"/>
              </w:rPr>
              <w:t>measuring</w:t>
            </w:r>
            <w:r w:rsidR="00CF7E4E">
              <w:rPr>
                <w:lang w:val="en-GB"/>
              </w:rPr>
              <w:t xml:space="preserve"> equipment</w:t>
            </w:r>
            <w:r w:rsidR="00CF7E4E" w:rsidRPr="00006DD6">
              <w:rPr>
                <w:rFonts w:hint="eastAsia"/>
                <w:lang w:val="en-GB"/>
              </w:rPr>
              <w:t xml:space="preserve"> </w:t>
            </w:r>
            <w:r w:rsidRPr="00006DD6">
              <w:rPr>
                <w:rFonts w:hint="eastAsia"/>
                <w:lang w:val="en-GB"/>
              </w:rPr>
              <w:t>is set to be synchronized and frame-triggered by an external reference signal, and data acquisition is performed only in the downstream time slot.</w:t>
            </w:r>
          </w:p>
        </w:tc>
      </w:tr>
      <w:tr w:rsidR="00006DD6" w14:paraId="760A045A" w14:textId="77777777" w:rsidTr="004E30CD">
        <w:tc>
          <w:tcPr>
            <w:tcW w:w="2405" w:type="dxa"/>
            <w:vAlign w:val="center"/>
          </w:tcPr>
          <w:p w14:paraId="3563518A" w14:textId="77777777" w:rsidR="00006DD6" w:rsidRDefault="00006DD6" w:rsidP="00006DD6">
            <w:pPr>
              <w:jc w:val="both"/>
              <w:rPr>
                <w:lang w:val="en-GB"/>
              </w:rPr>
            </w:pPr>
            <w:r>
              <w:rPr>
                <w:rFonts w:hAnsi="SimSun"/>
                <w:szCs w:val="21"/>
              </w:rPr>
              <w:t>Test steps</w:t>
            </w:r>
          </w:p>
        </w:tc>
        <w:tc>
          <w:tcPr>
            <w:tcW w:w="7790" w:type="dxa"/>
            <w:vAlign w:val="center"/>
          </w:tcPr>
          <w:p w14:paraId="1D7883B1" w14:textId="67B82E9D" w:rsidR="00006DD6" w:rsidRPr="00006DD6" w:rsidRDefault="000C5280" w:rsidP="00203556">
            <w:pPr>
              <w:pStyle w:val="ListParagraph"/>
              <w:numPr>
                <w:ilvl w:val="0"/>
                <w:numId w:val="40"/>
              </w:numPr>
              <w:spacing w:after="160" w:line="257" w:lineRule="auto"/>
              <w:jc w:val="both"/>
              <w:rPr>
                <w:lang w:val="en-GB"/>
              </w:rPr>
            </w:pPr>
            <w:r>
              <w:rPr>
                <w:lang w:val="en-GB"/>
              </w:rPr>
              <w:t>T</w:t>
            </w:r>
            <w:r w:rsidR="00006DD6" w:rsidRPr="00006DD6">
              <w:rPr>
                <w:lang w:val="en-GB"/>
              </w:rPr>
              <w:t>he configuration is completed according to the frequency band and the number of carriers supported by the device;</w:t>
            </w:r>
          </w:p>
          <w:p w14:paraId="3360E528" w14:textId="77777777" w:rsidR="00006DD6" w:rsidRPr="00006DD6" w:rsidRDefault="00006DD6" w:rsidP="00203556">
            <w:pPr>
              <w:pStyle w:val="ListParagraph"/>
              <w:numPr>
                <w:ilvl w:val="0"/>
                <w:numId w:val="40"/>
              </w:numPr>
              <w:spacing w:after="160" w:line="257" w:lineRule="auto"/>
              <w:jc w:val="both"/>
              <w:rPr>
                <w:lang w:val="en-GB"/>
              </w:rPr>
            </w:pPr>
            <w:r w:rsidRPr="00006DD6">
              <w:rPr>
                <w:lang w:val="en-GB"/>
              </w:rPr>
              <w:t>Start the transmitter, the NR working mode is NR-FR1-TM3.1a, and transmit at rated power;</w:t>
            </w:r>
          </w:p>
          <w:p w14:paraId="274410CA" w14:textId="77777777" w:rsidR="00006DD6" w:rsidRPr="00006DD6" w:rsidRDefault="00006DD6" w:rsidP="00203556">
            <w:pPr>
              <w:pStyle w:val="ListParagraph"/>
              <w:numPr>
                <w:ilvl w:val="0"/>
                <w:numId w:val="40"/>
              </w:numPr>
              <w:spacing w:after="160" w:line="257" w:lineRule="auto"/>
              <w:jc w:val="both"/>
              <w:rPr>
                <w:lang w:val="en-GB"/>
              </w:rPr>
            </w:pPr>
            <w:r w:rsidRPr="00006DD6">
              <w:rPr>
                <w:rFonts w:hint="eastAsia"/>
                <w:lang w:val="en-GB"/>
              </w:rPr>
              <w:t xml:space="preserve">Using a spectrum </w:t>
            </w:r>
            <w:proofErr w:type="spellStart"/>
            <w:r w:rsidRPr="00006DD6">
              <w:rPr>
                <w:rFonts w:hint="eastAsia"/>
                <w:lang w:val="en-GB"/>
              </w:rPr>
              <w:t>analyzer</w:t>
            </w:r>
            <w:proofErr w:type="spellEnd"/>
            <w:r w:rsidRPr="00006DD6">
              <w:rPr>
                <w:rFonts w:hint="eastAsia"/>
                <w:lang w:val="en-GB"/>
              </w:rPr>
              <w:t>,</w:t>
            </w:r>
            <w:r w:rsidRPr="00006DD6">
              <w:rPr>
                <w:lang w:val="en-GB"/>
              </w:rPr>
              <w:t xml:space="preserve"> for each carrier, the </w:t>
            </w:r>
            <w:r w:rsidRPr="00006DD6">
              <w:rPr>
                <w:rFonts w:hint="eastAsia"/>
                <w:lang w:val="en-GB"/>
              </w:rPr>
              <w:t xml:space="preserve">ACLR of the two-sided adjacent channel is measured separately (in the case of dual carriers, only the single-sided adjacent channel is measured), and the detection mode is true RMS voltage or true average power; </w:t>
            </w:r>
          </w:p>
          <w:p w14:paraId="5E8A2DC0" w14:textId="7944E661" w:rsidR="00006DD6" w:rsidRPr="001B3DC7" w:rsidRDefault="00006DD6" w:rsidP="00203556">
            <w:pPr>
              <w:pStyle w:val="ListParagraph"/>
              <w:numPr>
                <w:ilvl w:val="0"/>
                <w:numId w:val="40"/>
              </w:numPr>
              <w:spacing w:after="160" w:line="257" w:lineRule="auto"/>
              <w:jc w:val="both"/>
              <w:rPr>
                <w:lang w:val="en-GB"/>
              </w:rPr>
            </w:pPr>
            <w:r w:rsidRPr="00006DD6">
              <w:rPr>
                <w:lang w:val="en-GB"/>
              </w:rPr>
              <w:t>Traverse all low and high frequencies of all RF channels and</w:t>
            </w:r>
            <w:r w:rsidRPr="00006DD6">
              <w:rPr>
                <w:rFonts w:hint="eastAsia"/>
                <w:lang w:val="en-GB"/>
              </w:rPr>
              <w:t xml:space="preserve"> record them separately. </w:t>
            </w:r>
          </w:p>
        </w:tc>
      </w:tr>
      <w:tr w:rsidR="00006DD6" w14:paraId="1D149F26" w14:textId="77777777" w:rsidTr="004E30CD">
        <w:tc>
          <w:tcPr>
            <w:tcW w:w="2405" w:type="dxa"/>
            <w:vAlign w:val="center"/>
          </w:tcPr>
          <w:p w14:paraId="7955D638" w14:textId="77777777" w:rsidR="00006DD6" w:rsidRDefault="00006DD6" w:rsidP="00006DD6">
            <w:pPr>
              <w:jc w:val="both"/>
              <w:rPr>
                <w:lang w:val="en-GB"/>
              </w:rPr>
            </w:pPr>
            <w:r>
              <w:rPr>
                <w:rFonts w:hAnsi="SimSun"/>
                <w:szCs w:val="21"/>
              </w:rPr>
              <w:t>Expected results</w:t>
            </w:r>
          </w:p>
        </w:tc>
        <w:tc>
          <w:tcPr>
            <w:tcW w:w="7790" w:type="dxa"/>
            <w:vAlign w:val="center"/>
          </w:tcPr>
          <w:p w14:paraId="06CA61BF" w14:textId="2EC840A4" w:rsidR="00006DD6" w:rsidRPr="00A20275" w:rsidRDefault="00006DD6" w:rsidP="00A20275">
            <w:pPr>
              <w:spacing w:line="257" w:lineRule="auto"/>
              <w:jc w:val="both"/>
              <w:rPr>
                <w:lang w:val="en-GB"/>
              </w:rPr>
            </w:pPr>
            <w:r w:rsidRPr="00A20275">
              <w:rPr>
                <w:rFonts w:hint="eastAsia"/>
                <w:lang w:val="en-GB"/>
              </w:rPr>
              <w:t>The ACLR of the NR signal is no higher than -45dBc on each channel.</w:t>
            </w:r>
          </w:p>
        </w:tc>
      </w:tr>
    </w:tbl>
    <w:p w14:paraId="16922BD8" w14:textId="0724B405" w:rsidR="008F31FD" w:rsidRDefault="008F31FD" w:rsidP="00253024">
      <w:pPr>
        <w:rPr>
          <w:lang w:val="en-GB"/>
        </w:rPr>
      </w:pPr>
    </w:p>
    <w:p w14:paraId="29746A84" w14:textId="59594249" w:rsidR="008F31FD" w:rsidRDefault="008F31FD" w:rsidP="008F31FD">
      <w:pPr>
        <w:pStyle w:val="Heading2"/>
      </w:pPr>
      <w:bookmarkStart w:id="132" w:name="_Toc183161153"/>
      <w:r>
        <w:t>7.4</w:t>
      </w:r>
      <w:r>
        <w:tab/>
      </w:r>
      <w:bookmarkStart w:id="133" w:name="_Toc138178559"/>
      <w:r>
        <w:t>Spurious emission</w:t>
      </w:r>
      <w:bookmarkEnd w:id="132"/>
      <w:bookmarkEnd w:id="133"/>
    </w:p>
    <w:tbl>
      <w:tblPr>
        <w:tblStyle w:val="TableGrid"/>
        <w:tblW w:w="0" w:type="auto"/>
        <w:tblLook w:val="04A0" w:firstRow="1" w:lastRow="0" w:firstColumn="1" w:lastColumn="0" w:noHBand="0" w:noVBand="1"/>
      </w:tblPr>
      <w:tblGrid>
        <w:gridCol w:w="2405"/>
        <w:gridCol w:w="7790"/>
      </w:tblGrid>
      <w:tr w:rsidR="004E1680" w14:paraId="0CCE8C4B" w14:textId="77777777" w:rsidTr="004E30CD">
        <w:tc>
          <w:tcPr>
            <w:tcW w:w="2405" w:type="dxa"/>
            <w:vAlign w:val="center"/>
          </w:tcPr>
          <w:p w14:paraId="0E7F7CFE" w14:textId="77777777" w:rsidR="004E1680" w:rsidRDefault="004E1680" w:rsidP="004E30CD">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4BEAE135" w14:textId="42D94E9B" w:rsidR="004E1680" w:rsidRDefault="00E86AC6" w:rsidP="004E30CD">
            <w:pPr>
              <w:jc w:val="center"/>
              <w:rPr>
                <w:lang w:val="en-GB"/>
              </w:rPr>
            </w:pPr>
            <w:r>
              <w:rPr>
                <w:noProof/>
              </w:rPr>
              <w:object w:dxaOrig="5851" w:dyaOrig="721" w14:anchorId="4F3A646F">
                <v:shape id="_x0000_i1029" type="#_x0000_t75" alt="" style="width:295.2pt;height:36.55pt;mso-width-percent:0;mso-height-percent:0;mso-width-percent:0;mso-height-percent:0" o:ole="">
                  <v:imagedata r:id="rId29" o:title=""/>
                </v:shape>
                <o:OLEObject Type="Embed" ProgID="Visio.Drawing.15" ShapeID="_x0000_i1029" DrawAspect="Content" ObjectID="_1794107623" r:id="rId33"/>
              </w:object>
            </w:r>
          </w:p>
        </w:tc>
      </w:tr>
      <w:tr w:rsidR="00FF3AF9" w14:paraId="75022F7F" w14:textId="77777777" w:rsidTr="004E30CD">
        <w:tc>
          <w:tcPr>
            <w:tcW w:w="2405" w:type="dxa"/>
            <w:vAlign w:val="center"/>
          </w:tcPr>
          <w:p w14:paraId="6AE8CB25" w14:textId="77777777" w:rsidR="00FF3AF9" w:rsidRDefault="00FF3AF9" w:rsidP="00FF3AF9">
            <w:pPr>
              <w:jc w:val="both"/>
              <w:rPr>
                <w:lang w:val="en-GB"/>
              </w:rPr>
            </w:pPr>
            <w:r>
              <w:rPr>
                <w:rFonts w:hAnsi="SimSun"/>
                <w:szCs w:val="21"/>
              </w:rPr>
              <w:t>Purpose of the test</w:t>
            </w:r>
          </w:p>
        </w:tc>
        <w:tc>
          <w:tcPr>
            <w:tcW w:w="7790" w:type="dxa"/>
            <w:vAlign w:val="center"/>
          </w:tcPr>
          <w:p w14:paraId="7FC64997" w14:textId="055B26EF" w:rsidR="00FF3AF9" w:rsidRPr="00FF3AF9" w:rsidRDefault="00FF3AF9" w:rsidP="00FF3AF9">
            <w:pPr>
              <w:spacing w:line="257" w:lineRule="auto"/>
              <w:jc w:val="both"/>
              <w:rPr>
                <w:lang w:val="en-GB"/>
              </w:rPr>
            </w:pPr>
            <w:r w:rsidRPr="00FF3AF9">
              <w:rPr>
                <w:lang w:val="en-GB"/>
              </w:rPr>
              <w:t>Verify that the spurious emissions of the device under test meet the requirements</w:t>
            </w:r>
            <w:r w:rsidR="00733554">
              <w:rPr>
                <w:lang w:val="en-GB"/>
              </w:rPr>
              <w:t>.</w:t>
            </w:r>
          </w:p>
        </w:tc>
      </w:tr>
      <w:tr w:rsidR="00FF3AF9" w14:paraId="6A850466" w14:textId="77777777" w:rsidTr="004E30CD">
        <w:tc>
          <w:tcPr>
            <w:tcW w:w="2405" w:type="dxa"/>
            <w:vAlign w:val="center"/>
          </w:tcPr>
          <w:p w14:paraId="6FE50EE6" w14:textId="77777777" w:rsidR="00FF3AF9" w:rsidRDefault="00FF3AF9" w:rsidP="00FF3AF9">
            <w:pPr>
              <w:jc w:val="both"/>
              <w:rPr>
                <w:lang w:val="en-GB"/>
              </w:rPr>
            </w:pPr>
            <w:r>
              <w:rPr>
                <w:rFonts w:hAnsi="SimSun"/>
                <w:szCs w:val="21"/>
              </w:rPr>
              <w:t>Test conditions</w:t>
            </w:r>
          </w:p>
        </w:tc>
        <w:tc>
          <w:tcPr>
            <w:tcW w:w="7790" w:type="dxa"/>
            <w:vAlign w:val="center"/>
          </w:tcPr>
          <w:p w14:paraId="59D7F2D3" w14:textId="6F1E657F" w:rsidR="00FF3AF9" w:rsidRPr="00FF3AF9" w:rsidRDefault="00FF3AF9" w:rsidP="00203556">
            <w:pPr>
              <w:pStyle w:val="ListParagraph"/>
              <w:numPr>
                <w:ilvl w:val="0"/>
                <w:numId w:val="43"/>
              </w:numPr>
              <w:spacing w:after="160" w:line="257" w:lineRule="auto"/>
              <w:jc w:val="both"/>
              <w:rPr>
                <w:lang w:val="en-GB"/>
              </w:rPr>
            </w:pPr>
            <w:r w:rsidRPr="00FF3AF9">
              <w:rPr>
                <w:rFonts w:hint="eastAsia"/>
                <w:lang w:val="en-GB"/>
              </w:rPr>
              <w:t xml:space="preserve">Set up the test environment according to the </w:t>
            </w:r>
            <w:r w:rsidR="006942D5">
              <w:rPr>
                <w:lang w:val="en-GB"/>
              </w:rPr>
              <w:t xml:space="preserve">reference </w:t>
            </w:r>
            <w:r w:rsidRPr="00FF3AF9">
              <w:rPr>
                <w:rFonts w:hint="eastAsia"/>
                <w:lang w:val="en-GB"/>
              </w:rPr>
              <w:t xml:space="preserve">network and calibrate the path loss, which must be added to the </w:t>
            </w:r>
            <w:r w:rsidR="006942D5" w:rsidRPr="00161598">
              <w:rPr>
                <w:lang w:val="en-GB"/>
              </w:rPr>
              <w:t>measuring</w:t>
            </w:r>
            <w:r w:rsidR="006942D5">
              <w:rPr>
                <w:lang w:val="en-GB"/>
              </w:rPr>
              <w:t xml:space="preserve"> equipment</w:t>
            </w:r>
            <w:r w:rsidRPr="00FF3AF9">
              <w:rPr>
                <w:rFonts w:hint="eastAsia"/>
                <w:lang w:val="en-GB"/>
              </w:rPr>
              <w:t>;</w:t>
            </w:r>
          </w:p>
          <w:p w14:paraId="6D297547" w14:textId="183FA927" w:rsidR="00FF3AF9" w:rsidRPr="00FE3AC2" w:rsidRDefault="00FF3AF9" w:rsidP="00203556">
            <w:pPr>
              <w:pStyle w:val="ListParagraph"/>
              <w:numPr>
                <w:ilvl w:val="0"/>
                <w:numId w:val="43"/>
              </w:numPr>
              <w:spacing w:after="160" w:line="257" w:lineRule="auto"/>
              <w:jc w:val="both"/>
              <w:rPr>
                <w:lang w:val="en-GB"/>
              </w:rPr>
            </w:pPr>
            <w:r w:rsidRPr="00FF3AF9">
              <w:rPr>
                <w:rFonts w:hint="eastAsia"/>
                <w:lang w:val="en-GB"/>
              </w:rPr>
              <w:t xml:space="preserve">The </w:t>
            </w:r>
            <w:r w:rsidR="006942D5" w:rsidRPr="00161598">
              <w:rPr>
                <w:lang w:val="en-GB"/>
              </w:rPr>
              <w:t>measuring</w:t>
            </w:r>
            <w:r w:rsidR="006942D5">
              <w:rPr>
                <w:lang w:val="en-GB"/>
              </w:rPr>
              <w:t xml:space="preserve"> equipment</w:t>
            </w:r>
            <w:r w:rsidR="006942D5" w:rsidRPr="00FF3AF9">
              <w:rPr>
                <w:rFonts w:hint="eastAsia"/>
                <w:lang w:val="en-GB"/>
              </w:rPr>
              <w:t xml:space="preserve"> </w:t>
            </w:r>
            <w:r w:rsidRPr="00FF3AF9">
              <w:rPr>
                <w:rFonts w:hint="eastAsia"/>
                <w:lang w:val="en-GB"/>
              </w:rPr>
              <w:t>is set to be synchronized and frame-triggered by an external reference signal, and data acquisition is performed only in the downstream time slot.</w:t>
            </w:r>
          </w:p>
        </w:tc>
      </w:tr>
      <w:tr w:rsidR="00FF3AF9" w14:paraId="7761BBD9" w14:textId="77777777" w:rsidTr="004E30CD">
        <w:tc>
          <w:tcPr>
            <w:tcW w:w="2405" w:type="dxa"/>
            <w:vAlign w:val="center"/>
          </w:tcPr>
          <w:p w14:paraId="0C06B492" w14:textId="77777777" w:rsidR="00FF3AF9" w:rsidRDefault="00FF3AF9" w:rsidP="00FF3AF9">
            <w:pPr>
              <w:jc w:val="both"/>
              <w:rPr>
                <w:lang w:val="en-GB"/>
              </w:rPr>
            </w:pPr>
            <w:r>
              <w:rPr>
                <w:rFonts w:hAnsi="SimSun"/>
                <w:szCs w:val="21"/>
              </w:rPr>
              <w:t>Test steps</w:t>
            </w:r>
          </w:p>
        </w:tc>
        <w:tc>
          <w:tcPr>
            <w:tcW w:w="7790" w:type="dxa"/>
            <w:vAlign w:val="center"/>
          </w:tcPr>
          <w:p w14:paraId="3D6B7CAF" w14:textId="01A110BF" w:rsidR="00FF3AF9" w:rsidRPr="00FF3AF9" w:rsidRDefault="00204901" w:rsidP="00203556">
            <w:pPr>
              <w:pStyle w:val="ListParagraph"/>
              <w:numPr>
                <w:ilvl w:val="0"/>
                <w:numId w:val="42"/>
              </w:numPr>
              <w:spacing w:after="160" w:line="257" w:lineRule="auto"/>
              <w:jc w:val="both"/>
              <w:rPr>
                <w:lang w:val="en-GB"/>
              </w:rPr>
            </w:pPr>
            <w:r>
              <w:rPr>
                <w:lang w:val="en-GB"/>
              </w:rPr>
              <w:t>T</w:t>
            </w:r>
            <w:r w:rsidR="00FF3AF9" w:rsidRPr="00FF3AF9">
              <w:rPr>
                <w:lang w:val="en-GB"/>
              </w:rPr>
              <w:t>he configuration is completed according to the frequency band and the number of carriers supported by the device;</w:t>
            </w:r>
          </w:p>
          <w:p w14:paraId="5F9B0A82" w14:textId="77777777" w:rsidR="00FF3AF9" w:rsidRPr="00FF3AF9" w:rsidRDefault="00FF3AF9" w:rsidP="00203556">
            <w:pPr>
              <w:pStyle w:val="ListParagraph"/>
              <w:numPr>
                <w:ilvl w:val="0"/>
                <w:numId w:val="42"/>
              </w:numPr>
              <w:spacing w:after="160" w:line="257" w:lineRule="auto"/>
              <w:jc w:val="both"/>
              <w:rPr>
                <w:lang w:val="en-GB"/>
              </w:rPr>
            </w:pPr>
            <w:r w:rsidRPr="00FF3AF9">
              <w:rPr>
                <w:lang w:val="en-GB"/>
              </w:rPr>
              <w:t>Start the transmitter, the NR working mode is NR-FR1-TM3.1a, and transmit at rated power;</w:t>
            </w:r>
          </w:p>
          <w:p w14:paraId="59EEFB43" w14:textId="1F13D329" w:rsidR="00FF3AF9" w:rsidRPr="00FF3AF9" w:rsidRDefault="00FF3AF9" w:rsidP="00203556">
            <w:pPr>
              <w:pStyle w:val="ListParagraph"/>
              <w:numPr>
                <w:ilvl w:val="0"/>
                <w:numId w:val="42"/>
              </w:numPr>
              <w:spacing w:after="160" w:line="257" w:lineRule="auto"/>
              <w:jc w:val="both"/>
              <w:rPr>
                <w:lang w:val="en-GB"/>
              </w:rPr>
            </w:pPr>
            <w:r w:rsidRPr="00FF3AF9">
              <w:rPr>
                <w:rFonts w:hint="eastAsia"/>
                <w:lang w:val="en-GB"/>
              </w:rPr>
              <w:t xml:space="preserve">According to the definition of spurious </w:t>
            </w:r>
            <w:r w:rsidR="008123BC">
              <w:rPr>
                <w:lang w:val="en-GB"/>
              </w:rPr>
              <w:t>emission</w:t>
            </w:r>
            <w:r w:rsidRPr="00FF3AF9">
              <w:rPr>
                <w:rFonts w:hint="eastAsia"/>
                <w:lang w:val="en-GB"/>
              </w:rPr>
              <w:t xml:space="preserve">, the spectrum </w:t>
            </w:r>
            <w:proofErr w:type="spellStart"/>
            <w:r w:rsidRPr="00FF3AF9">
              <w:rPr>
                <w:rFonts w:hint="eastAsia"/>
                <w:lang w:val="en-GB"/>
              </w:rPr>
              <w:t>analyzer</w:t>
            </w:r>
            <w:proofErr w:type="spellEnd"/>
            <w:r w:rsidRPr="00FF3AF9">
              <w:rPr>
                <w:rFonts w:hint="eastAsia"/>
                <w:lang w:val="en-GB"/>
              </w:rPr>
              <w:t xml:space="preserve"> is set to RBW to 100kHz or 1MHz, Detector to RMS or Average, Trace to Max-hold, and Sweep Count to 10 times. </w:t>
            </w:r>
          </w:p>
          <w:p w14:paraId="402A119B" w14:textId="4FC34BEC" w:rsidR="00FF3AF9" w:rsidRPr="00FF3AF9" w:rsidRDefault="00FF3AF9" w:rsidP="00203556">
            <w:pPr>
              <w:pStyle w:val="ListParagraph"/>
              <w:numPr>
                <w:ilvl w:val="0"/>
                <w:numId w:val="42"/>
              </w:numPr>
              <w:spacing w:after="160" w:line="257" w:lineRule="auto"/>
              <w:jc w:val="both"/>
              <w:rPr>
                <w:lang w:val="en-GB"/>
              </w:rPr>
            </w:pPr>
            <w:r w:rsidRPr="00FF3AF9">
              <w:rPr>
                <w:rFonts w:hint="eastAsia"/>
                <w:lang w:val="en-GB"/>
              </w:rPr>
              <w:t xml:space="preserve">Set the start frequency and end frequency according to the spurious frequency band, and after the Sweep Count reaches the </w:t>
            </w:r>
            <w:r w:rsidR="004D52C3" w:rsidRPr="00FF3AF9">
              <w:rPr>
                <w:lang w:val="en-GB"/>
              </w:rPr>
              <w:t>pre-set</w:t>
            </w:r>
            <w:r w:rsidRPr="00FF3AF9">
              <w:rPr>
                <w:rFonts w:hint="eastAsia"/>
                <w:lang w:val="en-GB"/>
              </w:rPr>
              <w:t xml:space="preserve"> value, find the peak value in the frequency band </w:t>
            </w:r>
            <w:r w:rsidRPr="00FF3AF9">
              <w:rPr>
                <w:rFonts w:hint="eastAsia"/>
                <w:lang w:val="en-GB"/>
              </w:rPr>
              <w:lastRenderedPageBreak/>
              <w:t>and record it as the spurious value in the frequency band, and save the instrument screenshot;</w:t>
            </w:r>
          </w:p>
          <w:p w14:paraId="205BA8A6" w14:textId="28F2401A" w:rsidR="00FF3AF9" w:rsidRPr="001B3DC7" w:rsidRDefault="00FF3AF9" w:rsidP="00203556">
            <w:pPr>
              <w:pStyle w:val="ListParagraph"/>
              <w:numPr>
                <w:ilvl w:val="0"/>
                <w:numId w:val="42"/>
              </w:numPr>
              <w:spacing w:after="160" w:line="257" w:lineRule="auto"/>
              <w:jc w:val="both"/>
              <w:rPr>
                <w:lang w:val="en-GB"/>
              </w:rPr>
            </w:pPr>
            <w:r w:rsidRPr="00FF3AF9">
              <w:rPr>
                <w:lang w:val="en-GB"/>
              </w:rPr>
              <w:t>Traverse all low and high frequencies of all RF channels and</w:t>
            </w:r>
            <w:r w:rsidRPr="00FF3AF9">
              <w:rPr>
                <w:rFonts w:hint="eastAsia"/>
                <w:lang w:val="en-GB"/>
              </w:rPr>
              <w:t xml:space="preserve"> record them separately. </w:t>
            </w:r>
          </w:p>
        </w:tc>
      </w:tr>
      <w:tr w:rsidR="00FF3AF9" w14:paraId="6B29BA8F" w14:textId="77777777" w:rsidTr="004E30CD">
        <w:tc>
          <w:tcPr>
            <w:tcW w:w="2405" w:type="dxa"/>
            <w:vAlign w:val="center"/>
          </w:tcPr>
          <w:p w14:paraId="7B7061F9" w14:textId="77777777" w:rsidR="00FF3AF9" w:rsidRDefault="00FF3AF9" w:rsidP="00FF3AF9">
            <w:pPr>
              <w:jc w:val="both"/>
              <w:rPr>
                <w:lang w:val="en-GB"/>
              </w:rPr>
            </w:pPr>
            <w:r>
              <w:rPr>
                <w:rFonts w:hAnsi="SimSun"/>
                <w:szCs w:val="21"/>
              </w:rPr>
              <w:lastRenderedPageBreak/>
              <w:t>Expected results</w:t>
            </w:r>
          </w:p>
        </w:tc>
        <w:tc>
          <w:tcPr>
            <w:tcW w:w="7790" w:type="dxa"/>
            <w:vAlign w:val="center"/>
          </w:tcPr>
          <w:p w14:paraId="363D5D1C" w14:textId="079DB031" w:rsidR="00FF3AF9" w:rsidRPr="00C37DAA" w:rsidRDefault="00C37DAA" w:rsidP="00C37DAA">
            <w:pPr>
              <w:spacing w:line="257" w:lineRule="auto"/>
              <w:jc w:val="both"/>
              <w:rPr>
                <w:lang w:val="en-GB"/>
              </w:rPr>
            </w:pPr>
            <w:r>
              <w:rPr>
                <w:lang w:val="en-GB"/>
              </w:rPr>
              <w:t xml:space="preserve">The spurious emission of the device is </w:t>
            </w:r>
            <w:r>
              <w:t xml:space="preserve">compliant to </w:t>
            </w:r>
            <w:r w:rsidRPr="004A0C4D">
              <w:t>O-RAN.WG7.IPC-HAR.0-v03.00</w:t>
            </w:r>
            <w:r>
              <w:t>.</w:t>
            </w:r>
          </w:p>
        </w:tc>
      </w:tr>
    </w:tbl>
    <w:p w14:paraId="08B7E460" w14:textId="35149C4F" w:rsidR="008F31FD" w:rsidRDefault="008F31FD" w:rsidP="00253024">
      <w:pPr>
        <w:rPr>
          <w:lang w:val="en-GB"/>
        </w:rPr>
      </w:pPr>
    </w:p>
    <w:p w14:paraId="0416C823" w14:textId="4DEB9568" w:rsidR="008F31FD" w:rsidRDefault="008F31FD" w:rsidP="008F31FD">
      <w:pPr>
        <w:pStyle w:val="Heading2"/>
      </w:pPr>
      <w:bookmarkStart w:id="134" w:name="_Toc183161154"/>
      <w:r>
        <w:t>7.5</w:t>
      </w:r>
      <w:r>
        <w:tab/>
      </w:r>
      <w:bookmarkStart w:id="135" w:name="_Toc138178560"/>
      <w:r>
        <w:t>Reference sensitivity</w:t>
      </w:r>
      <w:bookmarkEnd w:id="134"/>
      <w:bookmarkEnd w:id="135"/>
    </w:p>
    <w:tbl>
      <w:tblPr>
        <w:tblStyle w:val="TableGrid"/>
        <w:tblW w:w="0" w:type="auto"/>
        <w:tblLook w:val="04A0" w:firstRow="1" w:lastRow="0" w:firstColumn="1" w:lastColumn="0" w:noHBand="0" w:noVBand="1"/>
      </w:tblPr>
      <w:tblGrid>
        <w:gridCol w:w="2405"/>
        <w:gridCol w:w="7790"/>
      </w:tblGrid>
      <w:tr w:rsidR="00901A4E" w14:paraId="1EB2DC70" w14:textId="77777777" w:rsidTr="004E30CD">
        <w:tc>
          <w:tcPr>
            <w:tcW w:w="2405" w:type="dxa"/>
            <w:vAlign w:val="center"/>
          </w:tcPr>
          <w:p w14:paraId="16D3D5CB" w14:textId="77777777" w:rsidR="00901A4E" w:rsidRDefault="00901A4E" w:rsidP="004E30CD">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57BD92BA" w14:textId="29F67E09" w:rsidR="00901A4E" w:rsidRDefault="00E86AC6" w:rsidP="004E30CD">
            <w:pPr>
              <w:jc w:val="center"/>
              <w:rPr>
                <w:lang w:val="en-GB"/>
              </w:rPr>
            </w:pPr>
            <w:r>
              <w:rPr>
                <w:noProof/>
              </w:rPr>
              <w:object w:dxaOrig="9341" w:dyaOrig="1051" w14:anchorId="6987B49E">
                <v:shape id="_x0000_i1028" type="#_x0000_t75" alt="" style="width:5in;height:42.65pt;mso-width-percent:0;mso-height-percent:0;mso-width-percent:0;mso-height-percent:0" o:ole="">
                  <v:imagedata r:id="rId34" o:title=""/>
                </v:shape>
                <o:OLEObject Type="Embed" ProgID="Visio.Drawing.15" ShapeID="_x0000_i1028" DrawAspect="Content" ObjectID="_1794107624" r:id="rId35"/>
              </w:object>
            </w:r>
          </w:p>
        </w:tc>
      </w:tr>
      <w:tr w:rsidR="00E77E9D" w14:paraId="6170B860" w14:textId="77777777" w:rsidTr="004E30CD">
        <w:tc>
          <w:tcPr>
            <w:tcW w:w="2405" w:type="dxa"/>
            <w:vAlign w:val="center"/>
          </w:tcPr>
          <w:p w14:paraId="4EBF799F" w14:textId="77777777" w:rsidR="00E77E9D" w:rsidRDefault="00E77E9D" w:rsidP="00E77E9D">
            <w:pPr>
              <w:jc w:val="both"/>
              <w:rPr>
                <w:lang w:val="en-GB"/>
              </w:rPr>
            </w:pPr>
            <w:r>
              <w:rPr>
                <w:rFonts w:hAnsi="SimSun"/>
                <w:szCs w:val="21"/>
              </w:rPr>
              <w:t>Purpose of the test</w:t>
            </w:r>
          </w:p>
        </w:tc>
        <w:tc>
          <w:tcPr>
            <w:tcW w:w="7790" w:type="dxa"/>
            <w:vAlign w:val="center"/>
          </w:tcPr>
          <w:p w14:paraId="22A9A6CD" w14:textId="34751198" w:rsidR="00E77E9D" w:rsidRPr="002B7989" w:rsidRDefault="00E77E9D" w:rsidP="002B7989">
            <w:pPr>
              <w:spacing w:line="257" w:lineRule="auto"/>
              <w:jc w:val="both"/>
              <w:rPr>
                <w:lang w:val="en-GB"/>
              </w:rPr>
            </w:pPr>
            <w:r w:rsidRPr="002B7989">
              <w:rPr>
                <w:lang w:val="en-GB"/>
              </w:rPr>
              <w:t>Verify that the reference sensitivity of the device under test meets the requirements</w:t>
            </w:r>
            <w:r w:rsidR="003F4957">
              <w:rPr>
                <w:lang w:val="en-GB"/>
              </w:rPr>
              <w:t>.</w:t>
            </w:r>
          </w:p>
        </w:tc>
      </w:tr>
      <w:tr w:rsidR="00E77E9D" w14:paraId="7CDB3855" w14:textId="77777777" w:rsidTr="004E30CD">
        <w:tc>
          <w:tcPr>
            <w:tcW w:w="2405" w:type="dxa"/>
            <w:vAlign w:val="center"/>
          </w:tcPr>
          <w:p w14:paraId="3C5E13AA" w14:textId="77777777" w:rsidR="00E77E9D" w:rsidRDefault="00E77E9D" w:rsidP="00E77E9D">
            <w:pPr>
              <w:jc w:val="both"/>
              <w:rPr>
                <w:lang w:val="en-GB"/>
              </w:rPr>
            </w:pPr>
            <w:r>
              <w:rPr>
                <w:rFonts w:hAnsi="SimSun"/>
                <w:szCs w:val="21"/>
              </w:rPr>
              <w:t>Test conditions</w:t>
            </w:r>
          </w:p>
        </w:tc>
        <w:tc>
          <w:tcPr>
            <w:tcW w:w="7790" w:type="dxa"/>
            <w:vAlign w:val="center"/>
          </w:tcPr>
          <w:p w14:paraId="58EDEE67" w14:textId="16626F97" w:rsidR="00E77E9D" w:rsidRPr="002B7989" w:rsidRDefault="00E77E9D" w:rsidP="00203556">
            <w:pPr>
              <w:pStyle w:val="ListParagraph"/>
              <w:numPr>
                <w:ilvl w:val="0"/>
                <w:numId w:val="44"/>
              </w:numPr>
              <w:spacing w:after="160" w:line="257" w:lineRule="auto"/>
              <w:jc w:val="both"/>
              <w:rPr>
                <w:lang w:val="en-GB"/>
              </w:rPr>
            </w:pPr>
            <w:r w:rsidRPr="002B7989">
              <w:rPr>
                <w:rFonts w:hint="eastAsia"/>
                <w:lang w:val="en-GB"/>
              </w:rPr>
              <w:t>Set up the test environment according to the</w:t>
            </w:r>
            <w:r w:rsidR="0008352D">
              <w:rPr>
                <w:lang w:val="en-GB"/>
              </w:rPr>
              <w:t xml:space="preserve"> reference</w:t>
            </w:r>
            <w:r w:rsidRPr="002B7989">
              <w:rPr>
                <w:rFonts w:hint="eastAsia"/>
                <w:lang w:val="en-GB"/>
              </w:rPr>
              <w:t xml:space="preserve"> network and calibrate the path loss, which must be added to the </w:t>
            </w:r>
            <w:r w:rsidR="004D52C3" w:rsidRPr="00161598">
              <w:rPr>
                <w:lang w:val="en-GB"/>
              </w:rPr>
              <w:t>measuring</w:t>
            </w:r>
            <w:r w:rsidR="004D52C3">
              <w:rPr>
                <w:lang w:val="en-GB"/>
              </w:rPr>
              <w:t xml:space="preserve"> equipment</w:t>
            </w:r>
            <w:r w:rsidRPr="002B7989">
              <w:rPr>
                <w:rFonts w:hint="eastAsia"/>
                <w:lang w:val="en-GB"/>
              </w:rPr>
              <w:t>;</w:t>
            </w:r>
          </w:p>
          <w:p w14:paraId="3ADFBBA9" w14:textId="3799AEB3" w:rsidR="00E77E9D" w:rsidRPr="002B7989" w:rsidRDefault="00E77E9D" w:rsidP="00203556">
            <w:pPr>
              <w:pStyle w:val="ListParagraph"/>
              <w:numPr>
                <w:ilvl w:val="0"/>
                <w:numId w:val="44"/>
              </w:numPr>
              <w:spacing w:after="160" w:line="257" w:lineRule="auto"/>
              <w:jc w:val="both"/>
              <w:rPr>
                <w:lang w:val="en-GB"/>
              </w:rPr>
            </w:pPr>
            <w:r w:rsidRPr="002B7989">
              <w:rPr>
                <w:rFonts w:hint="eastAsia"/>
                <w:lang w:val="en-GB"/>
              </w:rPr>
              <w:t xml:space="preserve">Set the </w:t>
            </w:r>
            <w:r w:rsidR="004D52C3" w:rsidRPr="00161598">
              <w:rPr>
                <w:lang w:val="en-GB"/>
              </w:rPr>
              <w:t>measuring</w:t>
            </w:r>
            <w:r w:rsidR="004D52C3">
              <w:rPr>
                <w:lang w:val="en-GB"/>
              </w:rPr>
              <w:t xml:space="preserve"> equipment</w:t>
            </w:r>
            <w:r w:rsidR="004D52C3" w:rsidRPr="002B7989">
              <w:rPr>
                <w:rFonts w:hint="eastAsia"/>
                <w:lang w:val="en-GB"/>
              </w:rPr>
              <w:t xml:space="preserve"> </w:t>
            </w:r>
            <w:r w:rsidRPr="002B7989">
              <w:rPr>
                <w:rFonts w:hint="eastAsia"/>
                <w:lang w:val="en-GB"/>
              </w:rPr>
              <w:t>to be synchronized and triggered by external reference signals;</w:t>
            </w:r>
          </w:p>
          <w:p w14:paraId="30AD2117" w14:textId="342F1EDB" w:rsidR="00E77E9D" w:rsidRPr="00FE3AC2" w:rsidRDefault="00E77E9D" w:rsidP="00203556">
            <w:pPr>
              <w:pStyle w:val="ListParagraph"/>
              <w:numPr>
                <w:ilvl w:val="0"/>
                <w:numId w:val="44"/>
              </w:numPr>
              <w:spacing w:after="160" w:line="257" w:lineRule="auto"/>
              <w:jc w:val="both"/>
              <w:rPr>
                <w:lang w:val="en-GB"/>
              </w:rPr>
            </w:pPr>
            <w:r w:rsidRPr="002B7989">
              <w:rPr>
                <w:rFonts w:hint="eastAsia"/>
                <w:lang w:val="en-GB"/>
              </w:rPr>
              <w:t>If the device supports more than one frequency band, all frequency bands must maintain the power rating for transmission.</w:t>
            </w:r>
          </w:p>
        </w:tc>
      </w:tr>
      <w:tr w:rsidR="00E77E9D" w14:paraId="799B4098" w14:textId="77777777" w:rsidTr="004E30CD">
        <w:tc>
          <w:tcPr>
            <w:tcW w:w="2405" w:type="dxa"/>
            <w:vAlign w:val="center"/>
          </w:tcPr>
          <w:p w14:paraId="010D2053" w14:textId="77777777" w:rsidR="00E77E9D" w:rsidRDefault="00E77E9D" w:rsidP="00E77E9D">
            <w:pPr>
              <w:jc w:val="both"/>
              <w:rPr>
                <w:lang w:val="en-GB"/>
              </w:rPr>
            </w:pPr>
            <w:r>
              <w:rPr>
                <w:rFonts w:hAnsi="SimSun"/>
                <w:szCs w:val="21"/>
              </w:rPr>
              <w:t>Test steps</w:t>
            </w:r>
          </w:p>
        </w:tc>
        <w:tc>
          <w:tcPr>
            <w:tcW w:w="7790" w:type="dxa"/>
            <w:vAlign w:val="center"/>
          </w:tcPr>
          <w:p w14:paraId="32C792F7" w14:textId="62099F64" w:rsidR="00E77E9D" w:rsidRPr="002B7989" w:rsidRDefault="00BD489E" w:rsidP="00203556">
            <w:pPr>
              <w:pStyle w:val="ListParagraph"/>
              <w:numPr>
                <w:ilvl w:val="0"/>
                <w:numId w:val="45"/>
              </w:numPr>
              <w:spacing w:after="160" w:line="257" w:lineRule="auto"/>
              <w:jc w:val="both"/>
              <w:rPr>
                <w:lang w:val="en-GB"/>
              </w:rPr>
            </w:pPr>
            <w:r>
              <w:rPr>
                <w:lang w:val="en-GB"/>
              </w:rPr>
              <w:t>T</w:t>
            </w:r>
            <w:r w:rsidR="00E77E9D" w:rsidRPr="002B7989">
              <w:rPr>
                <w:lang w:val="en-GB"/>
              </w:rPr>
              <w:t>he configuration is completed according to the frequency band and the number of carriers supported by the equipment</w:t>
            </w:r>
            <w:r w:rsidR="00E77E9D" w:rsidRPr="002B7989">
              <w:rPr>
                <w:rFonts w:hint="eastAsia"/>
                <w:lang w:val="en-GB"/>
              </w:rPr>
              <w:t xml:space="preserve">, and all cells are established, and all supported frequency bands transmit downlink signals at rated power; </w:t>
            </w:r>
          </w:p>
          <w:p w14:paraId="2D5DE087" w14:textId="6AAD4513" w:rsidR="00E77E9D" w:rsidRPr="002B7989" w:rsidRDefault="00E77E9D" w:rsidP="00203556">
            <w:pPr>
              <w:pStyle w:val="ListParagraph"/>
              <w:numPr>
                <w:ilvl w:val="0"/>
                <w:numId w:val="45"/>
              </w:numPr>
              <w:spacing w:after="160" w:line="257" w:lineRule="auto"/>
              <w:jc w:val="both"/>
              <w:rPr>
                <w:lang w:val="en-GB"/>
              </w:rPr>
            </w:pPr>
            <w:r w:rsidRPr="002B7989">
              <w:rPr>
                <w:rFonts w:hint="eastAsia"/>
                <w:lang w:val="en-GB"/>
              </w:rPr>
              <w:t xml:space="preserve">Set up a </w:t>
            </w:r>
            <w:r w:rsidR="000C5280">
              <w:rPr>
                <w:rFonts w:hint="eastAsia"/>
                <w:lang w:val="en-GB"/>
              </w:rPr>
              <w:t>vector signal generator</w:t>
            </w:r>
            <w:r w:rsidRPr="002B7989">
              <w:rPr>
                <w:rFonts w:hint="eastAsia"/>
                <w:lang w:val="en-GB"/>
              </w:rPr>
              <w:t xml:space="preserve"> and output an uplink reference measurement signal as required;</w:t>
            </w:r>
          </w:p>
          <w:p w14:paraId="057B69DF" w14:textId="77777777" w:rsidR="00E77E9D" w:rsidRPr="002B7989" w:rsidRDefault="00E77E9D" w:rsidP="00203556">
            <w:pPr>
              <w:pStyle w:val="ListParagraph"/>
              <w:numPr>
                <w:ilvl w:val="0"/>
                <w:numId w:val="45"/>
              </w:numPr>
              <w:spacing w:after="160" w:line="257" w:lineRule="auto"/>
              <w:jc w:val="both"/>
              <w:rPr>
                <w:lang w:val="en-GB"/>
              </w:rPr>
            </w:pPr>
            <w:r w:rsidRPr="002B7989">
              <w:rPr>
                <w:rFonts w:hint="eastAsia"/>
                <w:lang w:val="en-GB"/>
              </w:rPr>
              <w:t>For each carrier, at least 10,000 subframes of data are received to calculate throughput using the throughput statistics or bit error rate statistics tools of the base station maintenance station.</w:t>
            </w:r>
          </w:p>
          <w:p w14:paraId="6A9946C8" w14:textId="11CEEAE0" w:rsidR="00E77E9D" w:rsidRPr="002B7989" w:rsidRDefault="00E77E9D" w:rsidP="00203556">
            <w:pPr>
              <w:pStyle w:val="ListParagraph"/>
              <w:numPr>
                <w:ilvl w:val="0"/>
                <w:numId w:val="45"/>
              </w:numPr>
              <w:spacing w:after="160" w:line="257" w:lineRule="auto"/>
              <w:jc w:val="both"/>
              <w:rPr>
                <w:lang w:val="en-GB"/>
              </w:rPr>
            </w:pPr>
            <w:r w:rsidRPr="002B7989">
              <w:rPr>
                <w:rFonts w:hint="eastAsia"/>
                <w:lang w:val="en-GB"/>
              </w:rPr>
              <w:t xml:space="preserve">Adjust the output power value of the </w:t>
            </w:r>
            <w:r w:rsidR="000C5280">
              <w:rPr>
                <w:rFonts w:hint="eastAsia"/>
                <w:lang w:val="en-GB"/>
              </w:rPr>
              <w:t>vector signal generator</w:t>
            </w:r>
            <w:r w:rsidRPr="002B7989">
              <w:rPr>
                <w:rFonts w:hint="eastAsia"/>
                <w:lang w:val="en-GB"/>
              </w:rPr>
              <w:t xml:space="preserve"> so that the throughput statistical value is slightly greater than 95%, and the power value is recorded as the reference sensitivity;</w:t>
            </w:r>
          </w:p>
          <w:p w14:paraId="153D5E65" w14:textId="77777777" w:rsidR="00E77E9D" w:rsidRPr="002B7989" w:rsidRDefault="00E77E9D" w:rsidP="00203556">
            <w:pPr>
              <w:pStyle w:val="ListParagraph"/>
              <w:numPr>
                <w:ilvl w:val="0"/>
                <w:numId w:val="45"/>
              </w:numPr>
              <w:spacing w:after="160" w:line="257" w:lineRule="auto"/>
              <w:jc w:val="both"/>
              <w:rPr>
                <w:lang w:val="en-GB"/>
              </w:rPr>
            </w:pPr>
            <w:r w:rsidRPr="002B7989">
              <w:rPr>
                <w:rFonts w:hint="eastAsia"/>
                <w:lang w:val="en-GB"/>
              </w:rPr>
              <w:t>Traversal test of carriers of all NR formats;</w:t>
            </w:r>
          </w:p>
          <w:p w14:paraId="6421A3F1" w14:textId="6E5B0634" w:rsidR="00E77E9D" w:rsidRPr="001B3DC7" w:rsidRDefault="00E77E9D" w:rsidP="00203556">
            <w:pPr>
              <w:pStyle w:val="ListParagraph"/>
              <w:numPr>
                <w:ilvl w:val="0"/>
                <w:numId w:val="45"/>
              </w:numPr>
              <w:spacing w:after="160" w:line="257" w:lineRule="auto"/>
              <w:jc w:val="both"/>
              <w:rPr>
                <w:lang w:val="en-GB"/>
              </w:rPr>
            </w:pPr>
            <w:r w:rsidRPr="002B7989">
              <w:rPr>
                <w:rFonts w:hint="eastAsia"/>
                <w:lang w:val="en-GB"/>
              </w:rPr>
              <w:t>Traverse all low and high frequencies of all RF channels and record them separately.</w:t>
            </w:r>
          </w:p>
        </w:tc>
      </w:tr>
      <w:tr w:rsidR="00E77E9D" w14:paraId="005244B3" w14:textId="77777777" w:rsidTr="004E30CD">
        <w:tc>
          <w:tcPr>
            <w:tcW w:w="2405" w:type="dxa"/>
            <w:vAlign w:val="center"/>
          </w:tcPr>
          <w:p w14:paraId="540A0493" w14:textId="77777777" w:rsidR="00E77E9D" w:rsidRDefault="00E77E9D" w:rsidP="00E77E9D">
            <w:pPr>
              <w:jc w:val="both"/>
              <w:rPr>
                <w:lang w:val="en-GB"/>
              </w:rPr>
            </w:pPr>
            <w:r>
              <w:rPr>
                <w:rFonts w:hAnsi="SimSun"/>
                <w:szCs w:val="21"/>
              </w:rPr>
              <w:t>Expected results</w:t>
            </w:r>
          </w:p>
        </w:tc>
        <w:tc>
          <w:tcPr>
            <w:tcW w:w="7790" w:type="dxa"/>
            <w:vAlign w:val="center"/>
          </w:tcPr>
          <w:p w14:paraId="1F5E50E6" w14:textId="6D15EA30" w:rsidR="00E77E9D" w:rsidRPr="008B37DF" w:rsidRDefault="00E77E9D" w:rsidP="008B37DF">
            <w:pPr>
              <w:widowControl w:val="0"/>
              <w:spacing w:line="257" w:lineRule="auto"/>
              <w:jc w:val="both"/>
              <w:rPr>
                <w:lang w:val="en-GB"/>
              </w:rPr>
            </w:pPr>
            <w:r w:rsidRPr="008B37DF">
              <w:rPr>
                <w:rFonts w:hint="eastAsia"/>
                <w:lang w:val="en-GB"/>
              </w:rPr>
              <w:t>NR reference sensitivity is not higher than -94dBm</w:t>
            </w:r>
            <w:r w:rsidR="00EF7BF9">
              <w:rPr>
                <w:lang w:val="en-GB"/>
              </w:rPr>
              <w:t>.</w:t>
            </w:r>
          </w:p>
        </w:tc>
      </w:tr>
    </w:tbl>
    <w:p w14:paraId="08FD2C13" w14:textId="0E52911D" w:rsidR="008F31FD" w:rsidRDefault="008F31FD" w:rsidP="00253024">
      <w:pPr>
        <w:rPr>
          <w:lang w:val="en-GB"/>
        </w:rPr>
      </w:pPr>
    </w:p>
    <w:p w14:paraId="3BAAB001" w14:textId="3C653134" w:rsidR="008F31FD" w:rsidRDefault="008F31FD" w:rsidP="008F31FD">
      <w:pPr>
        <w:pStyle w:val="Heading2"/>
      </w:pPr>
      <w:bookmarkStart w:id="136" w:name="_Toc183161155"/>
      <w:r>
        <w:lastRenderedPageBreak/>
        <w:t>7.6</w:t>
      </w:r>
      <w:r>
        <w:tab/>
        <w:t>ACS</w:t>
      </w:r>
      <w:bookmarkEnd w:id="136"/>
    </w:p>
    <w:tbl>
      <w:tblPr>
        <w:tblStyle w:val="TableGrid"/>
        <w:tblW w:w="0" w:type="auto"/>
        <w:tblLook w:val="04A0" w:firstRow="1" w:lastRow="0" w:firstColumn="1" w:lastColumn="0" w:noHBand="0" w:noVBand="1"/>
      </w:tblPr>
      <w:tblGrid>
        <w:gridCol w:w="2405"/>
        <w:gridCol w:w="7790"/>
      </w:tblGrid>
      <w:tr w:rsidR="00B30A89" w14:paraId="63597C15" w14:textId="77777777" w:rsidTr="004E30CD">
        <w:tc>
          <w:tcPr>
            <w:tcW w:w="2405" w:type="dxa"/>
            <w:vAlign w:val="center"/>
          </w:tcPr>
          <w:p w14:paraId="16E53E47" w14:textId="77777777" w:rsidR="00B30A89" w:rsidRDefault="00B30A89" w:rsidP="004E30CD">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7392D746" w14:textId="592B50C9" w:rsidR="00B30A89" w:rsidRDefault="00E86AC6" w:rsidP="004E30CD">
            <w:pPr>
              <w:jc w:val="center"/>
              <w:rPr>
                <w:lang w:val="en-GB"/>
              </w:rPr>
            </w:pPr>
            <w:r>
              <w:rPr>
                <w:noProof/>
              </w:rPr>
              <w:object w:dxaOrig="9541" w:dyaOrig="2601" w14:anchorId="1D464028">
                <v:shape id="_x0000_i1027" type="#_x0000_t75" alt="" style="width:5in;height:101.35pt;mso-width-percent:0;mso-height-percent:0;mso-width-percent:0;mso-height-percent:0" o:ole="">
                  <v:imagedata r:id="rId36" o:title=""/>
                </v:shape>
                <o:OLEObject Type="Embed" ProgID="Visio.Drawing.15" ShapeID="_x0000_i1027" DrawAspect="Content" ObjectID="_1794107625" r:id="rId37"/>
              </w:object>
            </w:r>
          </w:p>
        </w:tc>
      </w:tr>
      <w:tr w:rsidR="00B30A89" w14:paraId="1FAB3D72" w14:textId="77777777" w:rsidTr="004E30CD">
        <w:tc>
          <w:tcPr>
            <w:tcW w:w="2405" w:type="dxa"/>
            <w:vAlign w:val="center"/>
          </w:tcPr>
          <w:p w14:paraId="7AFA21F1" w14:textId="77777777" w:rsidR="00B30A89" w:rsidRDefault="00B30A89" w:rsidP="004E30CD">
            <w:pPr>
              <w:jc w:val="both"/>
              <w:rPr>
                <w:lang w:val="en-GB"/>
              </w:rPr>
            </w:pPr>
            <w:r>
              <w:rPr>
                <w:rFonts w:hAnsi="SimSun"/>
                <w:szCs w:val="21"/>
              </w:rPr>
              <w:t>Purpose of the test</w:t>
            </w:r>
          </w:p>
        </w:tc>
        <w:tc>
          <w:tcPr>
            <w:tcW w:w="7790" w:type="dxa"/>
            <w:vAlign w:val="center"/>
          </w:tcPr>
          <w:p w14:paraId="68F52577" w14:textId="0D286281" w:rsidR="00B30A89" w:rsidRPr="001C106D" w:rsidRDefault="0002203F" w:rsidP="001C106D">
            <w:pPr>
              <w:spacing w:line="257" w:lineRule="auto"/>
              <w:jc w:val="both"/>
              <w:rPr>
                <w:lang w:val="en-GB"/>
              </w:rPr>
            </w:pPr>
            <w:r w:rsidRPr="001C106D">
              <w:rPr>
                <w:lang w:val="en-GB"/>
              </w:rPr>
              <w:t>Verify that the ACS of the device under test meets the requirements</w:t>
            </w:r>
            <w:r w:rsidR="003F4957">
              <w:rPr>
                <w:lang w:val="en-GB"/>
              </w:rPr>
              <w:t>.</w:t>
            </w:r>
          </w:p>
        </w:tc>
      </w:tr>
      <w:tr w:rsidR="0002203F" w14:paraId="15285112" w14:textId="77777777" w:rsidTr="004E30CD">
        <w:tc>
          <w:tcPr>
            <w:tcW w:w="2405" w:type="dxa"/>
            <w:vAlign w:val="center"/>
          </w:tcPr>
          <w:p w14:paraId="0760F185" w14:textId="77777777" w:rsidR="0002203F" w:rsidRDefault="0002203F" w:rsidP="0002203F">
            <w:pPr>
              <w:jc w:val="both"/>
              <w:rPr>
                <w:lang w:val="en-GB"/>
              </w:rPr>
            </w:pPr>
            <w:r>
              <w:rPr>
                <w:rFonts w:hAnsi="SimSun"/>
                <w:szCs w:val="21"/>
              </w:rPr>
              <w:t>Test conditions</w:t>
            </w:r>
          </w:p>
        </w:tc>
        <w:tc>
          <w:tcPr>
            <w:tcW w:w="7790" w:type="dxa"/>
            <w:vAlign w:val="center"/>
          </w:tcPr>
          <w:p w14:paraId="7FACA887" w14:textId="01ADCA6E" w:rsidR="0002203F" w:rsidRPr="001C106D" w:rsidRDefault="0002203F" w:rsidP="00203556">
            <w:pPr>
              <w:pStyle w:val="ListParagraph"/>
              <w:numPr>
                <w:ilvl w:val="0"/>
                <w:numId w:val="47"/>
              </w:numPr>
              <w:spacing w:after="160" w:line="257" w:lineRule="auto"/>
              <w:jc w:val="both"/>
              <w:rPr>
                <w:lang w:val="en-GB"/>
              </w:rPr>
            </w:pPr>
            <w:r w:rsidRPr="001C106D">
              <w:rPr>
                <w:rFonts w:hint="eastAsia"/>
                <w:lang w:val="en-GB"/>
              </w:rPr>
              <w:t>Set up the test environment according to the</w:t>
            </w:r>
            <w:r w:rsidR="0008352D">
              <w:rPr>
                <w:lang w:val="en-GB"/>
              </w:rPr>
              <w:t xml:space="preserve"> reference</w:t>
            </w:r>
            <w:r w:rsidRPr="001C106D">
              <w:rPr>
                <w:rFonts w:hint="eastAsia"/>
                <w:lang w:val="en-GB"/>
              </w:rPr>
              <w:t xml:space="preserve"> network and calibrate the path loss, which must be added to the </w:t>
            </w:r>
            <w:r w:rsidR="008C4699" w:rsidRPr="00161598">
              <w:rPr>
                <w:lang w:val="en-GB"/>
              </w:rPr>
              <w:t>measuring</w:t>
            </w:r>
            <w:r w:rsidR="008C4699">
              <w:rPr>
                <w:lang w:val="en-GB"/>
              </w:rPr>
              <w:t xml:space="preserve"> equipment</w:t>
            </w:r>
            <w:r w:rsidRPr="001C106D">
              <w:rPr>
                <w:rFonts w:hint="eastAsia"/>
                <w:lang w:val="en-GB"/>
              </w:rPr>
              <w:t>;</w:t>
            </w:r>
          </w:p>
          <w:p w14:paraId="1DCA2D38" w14:textId="271FE6CC" w:rsidR="0002203F" w:rsidRPr="001C106D" w:rsidRDefault="0002203F" w:rsidP="00203556">
            <w:pPr>
              <w:pStyle w:val="ListParagraph"/>
              <w:numPr>
                <w:ilvl w:val="0"/>
                <w:numId w:val="47"/>
              </w:numPr>
              <w:spacing w:after="160" w:line="257" w:lineRule="auto"/>
              <w:jc w:val="both"/>
              <w:rPr>
                <w:lang w:val="en-GB"/>
              </w:rPr>
            </w:pPr>
            <w:r w:rsidRPr="001C106D">
              <w:rPr>
                <w:rFonts w:hint="eastAsia"/>
                <w:lang w:val="en-GB"/>
              </w:rPr>
              <w:t xml:space="preserve">Set the </w:t>
            </w:r>
            <w:r w:rsidR="008C4699" w:rsidRPr="00161598">
              <w:rPr>
                <w:lang w:val="en-GB"/>
              </w:rPr>
              <w:t>measuring</w:t>
            </w:r>
            <w:r w:rsidR="008C4699">
              <w:rPr>
                <w:lang w:val="en-GB"/>
              </w:rPr>
              <w:t xml:space="preserve"> equipment</w:t>
            </w:r>
            <w:r w:rsidR="008C4699" w:rsidRPr="001C106D">
              <w:rPr>
                <w:rFonts w:hint="eastAsia"/>
                <w:lang w:val="en-GB"/>
              </w:rPr>
              <w:t xml:space="preserve"> </w:t>
            </w:r>
            <w:r w:rsidRPr="001C106D">
              <w:rPr>
                <w:rFonts w:hint="eastAsia"/>
                <w:lang w:val="en-GB"/>
              </w:rPr>
              <w:t>to be synchronized and triggered by external reference signals;</w:t>
            </w:r>
          </w:p>
          <w:p w14:paraId="367A840A" w14:textId="70357FA7" w:rsidR="0002203F" w:rsidRPr="00FE3AC2" w:rsidRDefault="0002203F" w:rsidP="00203556">
            <w:pPr>
              <w:pStyle w:val="ListParagraph"/>
              <w:numPr>
                <w:ilvl w:val="0"/>
                <w:numId w:val="47"/>
              </w:numPr>
              <w:spacing w:after="160" w:line="257" w:lineRule="auto"/>
              <w:jc w:val="both"/>
              <w:rPr>
                <w:lang w:val="en-GB"/>
              </w:rPr>
            </w:pPr>
            <w:r w:rsidRPr="001C106D">
              <w:rPr>
                <w:rFonts w:hint="eastAsia"/>
                <w:lang w:val="en-GB"/>
              </w:rPr>
              <w:t>If the device supports more than one frequency band, all frequency bands must maintain the power rating for transmission.</w:t>
            </w:r>
          </w:p>
        </w:tc>
      </w:tr>
      <w:tr w:rsidR="0002203F" w14:paraId="653DB748" w14:textId="77777777" w:rsidTr="004E30CD">
        <w:tc>
          <w:tcPr>
            <w:tcW w:w="2405" w:type="dxa"/>
            <w:vAlign w:val="center"/>
          </w:tcPr>
          <w:p w14:paraId="46BAE66C" w14:textId="77777777" w:rsidR="0002203F" w:rsidRDefault="0002203F" w:rsidP="0002203F">
            <w:pPr>
              <w:jc w:val="both"/>
              <w:rPr>
                <w:lang w:val="en-GB"/>
              </w:rPr>
            </w:pPr>
            <w:r>
              <w:rPr>
                <w:rFonts w:hAnsi="SimSun"/>
                <w:szCs w:val="21"/>
              </w:rPr>
              <w:t>Test steps</w:t>
            </w:r>
          </w:p>
        </w:tc>
        <w:tc>
          <w:tcPr>
            <w:tcW w:w="7790" w:type="dxa"/>
            <w:vAlign w:val="center"/>
          </w:tcPr>
          <w:p w14:paraId="3626AEBB" w14:textId="6E239D38" w:rsidR="0002203F" w:rsidRPr="001C106D" w:rsidRDefault="00553998" w:rsidP="00203556">
            <w:pPr>
              <w:pStyle w:val="ListParagraph"/>
              <w:numPr>
                <w:ilvl w:val="0"/>
                <w:numId w:val="48"/>
              </w:numPr>
              <w:spacing w:after="160" w:line="257" w:lineRule="auto"/>
              <w:jc w:val="both"/>
              <w:rPr>
                <w:lang w:val="en-GB"/>
              </w:rPr>
            </w:pPr>
            <w:r>
              <w:rPr>
                <w:lang w:val="en-GB"/>
              </w:rPr>
              <w:t>T</w:t>
            </w:r>
            <w:r w:rsidR="0002203F" w:rsidRPr="001C106D">
              <w:rPr>
                <w:lang w:val="en-GB"/>
              </w:rPr>
              <w:t>he configuration is completed according to the frequency band and the number of carriers supported by the equipment</w:t>
            </w:r>
            <w:r w:rsidR="0002203F" w:rsidRPr="001C106D">
              <w:rPr>
                <w:rFonts w:hint="eastAsia"/>
                <w:lang w:val="en-GB"/>
              </w:rPr>
              <w:t xml:space="preserve">, and all cells are established, and all supported frequency bands transmit downlink signals at rated power; </w:t>
            </w:r>
          </w:p>
          <w:p w14:paraId="050A06B7" w14:textId="1DF68944" w:rsidR="0002203F" w:rsidRPr="001C106D" w:rsidRDefault="0002203F" w:rsidP="00203556">
            <w:pPr>
              <w:pStyle w:val="ListParagraph"/>
              <w:numPr>
                <w:ilvl w:val="0"/>
                <w:numId w:val="48"/>
              </w:numPr>
              <w:spacing w:after="160" w:line="257" w:lineRule="auto"/>
              <w:jc w:val="both"/>
              <w:rPr>
                <w:lang w:val="en-GB"/>
              </w:rPr>
            </w:pPr>
            <w:r w:rsidRPr="001C106D">
              <w:rPr>
                <w:rFonts w:hint="eastAsia"/>
                <w:lang w:val="en-GB"/>
              </w:rPr>
              <w:t xml:space="preserve">Set the </w:t>
            </w:r>
            <w:r w:rsidR="000C5280">
              <w:rPr>
                <w:rFonts w:hint="eastAsia"/>
                <w:lang w:val="en-GB"/>
              </w:rPr>
              <w:t>vector signal generator</w:t>
            </w:r>
            <w:r w:rsidRPr="001C106D">
              <w:rPr>
                <w:rFonts w:hint="eastAsia"/>
                <w:lang w:val="en-GB"/>
              </w:rPr>
              <w:t>, output the upstream reference measurement signal and the ACS interference signal as required, and note that the interference signal should have an ACLR of at least -49dBc to exclude the influence of the adjacent channel leakage of the interference signal on this test case;</w:t>
            </w:r>
          </w:p>
          <w:p w14:paraId="6CB05898" w14:textId="77777777" w:rsidR="0002203F" w:rsidRPr="001C106D" w:rsidRDefault="0002203F" w:rsidP="00203556">
            <w:pPr>
              <w:pStyle w:val="ListParagraph"/>
              <w:numPr>
                <w:ilvl w:val="0"/>
                <w:numId w:val="48"/>
              </w:numPr>
              <w:spacing w:after="160" w:line="257" w:lineRule="auto"/>
              <w:jc w:val="both"/>
              <w:rPr>
                <w:lang w:val="en-GB"/>
              </w:rPr>
            </w:pPr>
            <w:r w:rsidRPr="001C106D">
              <w:rPr>
                <w:rFonts w:hint="eastAsia"/>
                <w:lang w:val="en-GB"/>
              </w:rPr>
              <w:t>For each carrier, at least 10,000 subframes of data are received to calculate throughput using the throughput statistics or bit error rate statistics tools of the base station maintenance station.</w:t>
            </w:r>
          </w:p>
          <w:p w14:paraId="4443AF50" w14:textId="77777777" w:rsidR="0002203F" w:rsidRPr="001C106D" w:rsidRDefault="0002203F" w:rsidP="00203556">
            <w:pPr>
              <w:pStyle w:val="ListParagraph"/>
              <w:numPr>
                <w:ilvl w:val="0"/>
                <w:numId w:val="48"/>
              </w:numPr>
              <w:spacing w:after="160" w:line="257" w:lineRule="auto"/>
              <w:jc w:val="both"/>
              <w:rPr>
                <w:lang w:val="en-GB"/>
              </w:rPr>
            </w:pPr>
            <w:r w:rsidRPr="001C106D">
              <w:rPr>
                <w:rFonts w:hint="eastAsia"/>
                <w:lang w:val="en-GB"/>
              </w:rPr>
              <w:t>According to the power requirements, fix the useful signal, adjust the interference signal, make the</w:t>
            </w:r>
            <w:r w:rsidRPr="001C106D">
              <w:rPr>
                <w:lang w:val="en-GB"/>
              </w:rPr>
              <w:t xml:space="preserve"> throughput statistical value slightly greater than 95%,</w:t>
            </w:r>
            <w:r w:rsidRPr="001C106D">
              <w:rPr>
                <w:rFonts w:hint="eastAsia"/>
                <w:lang w:val="en-GB"/>
              </w:rPr>
              <w:t xml:space="preserve"> and record the interference signal power value; </w:t>
            </w:r>
          </w:p>
          <w:p w14:paraId="73A95FB5" w14:textId="77777777" w:rsidR="0002203F" w:rsidRPr="001C106D" w:rsidRDefault="0002203F" w:rsidP="00203556">
            <w:pPr>
              <w:pStyle w:val="ListParagraph"/>
              <w:numPr>
                <w:ilvl w:val="0"/>
                <w:numId w:val="48"/>
              </w:numPr>
              <w:spacing w:after="160" w:line="257" w:lineRule="auto"/>
              <w:jc w:val="both"/>
              <w:rPr>
                <w:lang w:val="en-GB"/>
              </w:rPr>
            </w:pPr>
            <w:r w:rsidRPr="001C106D">
              <w:rPr>
                <w:rFonts w:hint="eastAsia"/>
                <w:lang w:val="en-GB"/>
              </w:rPr>
              <w:t>According to the power requirements, fix the interference signal, adjust the useful signal, make the</w:t>
            </w:r>
            <w:r w:rsidRPr="001C106D">
              <w:rPr>
                <w:lang w:val="en-GB"/>
              </w:rPr>
              <w:t xml:space="preserve"> throughput statistical value slightly greater than 95%,</w:t>
            </w:r>
            <w:r w:rsidRPr="001C106D">
              <w:rPr>
                <w:rFonts w:hint="eastAsia"/>
                <w:lang w:val="en-GB"/>
              </w:rPr>
              <w:t xml:space="preserve"> and record the useful signal power value; </w:t>
            </w:r>
          </w:p>
          <w:p w14:paraId="43C9A62E" w14:textId="77777777" w:rsidR="0002203F" w:rsidRPr="001C106D" w:rsidRDefault="0002203F" w:rsidP="00203556">
            <w:pPr>
              <w:pStyle w:val="ListParagraph"/>
              <w:numPr>
                <w:ilvl w:val="0"/>
                <w:numId w:val="48"/>
              </w:numPr>
              <w:spacing w:after="160" w:line="257" w:lineRule="auto"/>
              <w:jc w:val="both"/>
              <w:rPr>
                <w:lang w:val="en-GB"/>
              </w:rPr>
            </w:pPr>
            <w:r w:rsidRPr="001C106D">
              <w:rPr>
                <w:rFonts w:hint="eastAsia"/>
                <w:lang w:val="en-GB"/>
              </w:rPr>
              <w:t>Traversal test of carriers of all NR formats;</w:t>
            </w:r>
          </w:p>
          <w:p w14:paraId="36974BA5" w14:textId="29F8FD44" w:rsidR="0002203F" w:rsidRPr="001B3DC7" w:rsidRDefault="0002203F" w:rsidP="00203556">
            <w:pPr>
              <w:pStyle w:val="ListParagraph"/>
              <w:numPr>
                <w:ilvl w:val="0"/>
                <w:numId w:val="48"/>
              </w:numPr>
              <w:spacing w:after="160" w:line="257" w:lineRule="auto"/>
              <w:jc w:val="both"/>
              <w:rPr>
                <w:lang w:val="en-GB"/>
              </w:rPr>
            </w:pPr>
            <w:r w:rsidRPr="001C106D">
              <w:rPr>
                <w:rFonts w:hint="eastAsia"/>
                <w:lang w:val="en-GB"/>
              </w:rPr>
              <w:t>Traverse all low and high frequencies of all RF channels and record them separately.</w:t>
            </w:r>
          </w:p>
        </w:tc>
      </w:tr>
      <w:tr w:rsidR="0002203F" w14:paraId="3FB90D7F" w14:textId="77777777" w:rsidTr="004E30CD">
        <w:tc>
          <w:tcPr>
            <w:tcW w:w="2405" w:type="dxa"/>
            <w:vAlign w:val="center"/>
          </w:tcPr>
          <w:p w14:paraId="0BAD23CB" w14:textId="77777777" w:rsidR="0002203F" w:rsidRDefault="0002203F" w:rsidP="0002203F">
            <w:pPr>
              <w:jc w:val="both"/>
              <w:rPr>
                <w:lang w:val="en-GB"/>
              </w:rPr>
            </w:pPr>
            <w:r>
              <w:rPr>
                <w:rFonts w:hAnsi="SimSun"/>
                <w:szCs w:val="21"/>
              </w:rPr>
              <w:t>Expected results</w:t>
            </w:r>
          </w:p>
        </w:tc>
        <w:tc>
          <w:tcPr>
            <w:tcW w:w="7790" w:type="dxa"/>
            <w:vAlign w:val="center"/>
          </w:tcPr>
          <w:p w14:paraId="24071B8F" w14:textId="487DB3FE" w:rsidR="0002203F" w:rsidRPr="00761936" w:rsidRDefault="0002203F" w:rsidP="00761936">
            <w:pPr>
              <w:widowControl w:val="0"/>
              <w:spacing w:line="257" w:lineRule="auto"/>
              <w:jc w:val="both"/>
              <w:rPr>
                <w:lang w:val="en-GB"/>
              </w:rPr>
            </w:pPr>
            <w:r w:rsidRPr="00761936">
              <w:rPr>
                <w:rFonts w:hint="eastAsia"/>
                <w:lang w:val="en-GB"/>
              </w:rPr>
              <w:t>NR system, the useful signal is not higher than -88dBm, and the interference signal is not less than -44dBm</w:t>
            </w:r>
            <w:r w:rsidR="00EF7BF9">
              <w:rPr>
                <w:lang w:val="en-GB"/>
              </w:rPr>
              <w:t>.</w:t>
            </w:r>
          </w:p>
        </w:tc>
      </w:tr>
    </w:tbl>
    <w:p w14:paraId="10CC3739" w14:textId="7807ABA4" w:rsidR="008F31FD" w:rsidRDefault="008F31FD" w:rsidP="00253024">
      <w:pPr>
        <w:rPr>
          <w:lang w:val="en-GB"/>
        </w:rPr>
      </w:pPr>
    </w:p>
    <w:p w14:paraId="5CE83C27" w14:textId="095C8E3B" w:rsidR="008F31FD" w:rsidRDefault="008F31FD" w:rsidP="008F31FD">
      <w:pPr>
        <w:pStyle w:val="Heading2"/>
      </w:pPr>
      <w:bookmarkStart w:id="137" w:name="_Toc183161156"/>
      <w:r>
        <w:lastRenderedPageBreak/>
        <w:t>7.7</w:t>
      </w:r>
      <w:r>
        <w:tab/>
        <w:t>ICS</w:t>
      </w:r>
      <w:bookmarkEnd w:id="137"/>
    </w:p>
    <w:tbl>
      <w:tblPr>
        <w:tblStyle w:val="TableGrid"/>
        <w:tblW w:w="0" w:type="auto"/>
        <w:tblLook w:val="04A0" w:firstRow="1" w:lastRow="0" w:firstColumn="1" w:lastColumn="0" w:noHBand="0" w:noVBand="1"/>
      </w:tblPr>
      <w:tblGrid>
        <w:gridCol w:w="2405"/>
        <w:gridCol w:w="7790"/>
      </w:tblGrid>
      <w:tr w:rsidR="00D002B6" w14:paraId="0D0E1578" w14:textId="77777777" w:rsidTr="004E30CD">
        <w:tc>
          <w:tcPr>
            <w:tcW w:w="2405" w:type="dxa"/>
            <w:vAlign w:val="center"/>
          </w:tcPr>
          <w:p w14:paraId="2DF2A128" w14:textId="77777777" w:rsidR="00D002B6" w:rsidRDefault="00D002B6" w:rsidP="004E30CD">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501D3F31" w14:textId="1FFD3A7F" w:rsidR="00D002B6" w:rsidRDefault="00E86AC6" w:rsidP="004E30CD">
            <w:pPr>
              <w:jc w:val="center"/>
              <w:rPr>
                <w:lang w:val="en-GB"/>
              </w:rPr>
            </w:pPr>
            <w:r>
              <w:rPr>
                <w:noProof/>
              </w:rPr>
              <w:object w:dxaOrig="9541" w:dyaOrig="2601" w14:anchorId="516C0824">
                <v:shape id="_x0000_i1026" type="#_x0000_t75" alt="" style="width:5in;height:101.35pt;mso-width-percent:0;mso-height-percent:0;mso-width-percent:0;mso-height-percent:0" o:ole="">
                  <v:imagedata r:id="rId36" o:title=""/>
                </v:shape>
                <o:OLEObject Type="Embed" ProgID="Visio.Drawing.15" ShapeID="_x0000_i1026" DrawAspect="Content" ObjectID="_1794107626" r:id="rId38"/>
              </w:object>
            </w:r>
          </w:p>
        </w:tc>
      </w:tr>
      <w:tr w:rsidR="005A3088" w14:paraId="6F073508" w14:textId="77777777" w:rsidTr="004E30CD">
        <w:tc>
          <w:tcPr>
            <w:tcW w:w="2405" w:type="dxa"/>
            <w:vAlign w:val="center"/>
          </w:tcPr>
          <w:p w14:paraId="705A47D3" w14:textId="77777777" w:rsidR="005A3088" w:rsidRDefault="005A3088" w:rsidP="005A3088">
            <w:pPr>
              <w:jc w:val="both"/>
              <w:rPr>
                <w:lang w:val="en-GB"/>
              </w:rPr>
            </w:pPr>
            <w:r>
              <w:rPr>
                <w:rFonts w:hAnsi="SimSun"/>
                <w:szCs w:val="21"/>
              </w:rPr>
              <w:t>Purpose of the test</w:t>
            </w:r>
          </w:p>
        </w:tc>
        <w:tc>
          <w:tcPr>
            <w:tcW w:w="7790" w:type="dxa"/>
            <w:vAlign w:val="center"/>
          </w:tcPr>
          <w:p w14:paraId="52826270" w14:textId="3D87A782" w:rsidR="005A3088" w:rsidRPr="00197E9C" w:rsidRDefault="005A3088" w:rsidP="00197E9C">
            <w:pPr>
              <w:spacing w:line="257" w:lineRule="auto"/>
              <w:jc w:val="both"/>
              <w:rPr>
                <w:lang w:val="en-GB"/>
              </w:rPr>
            </w:pPr>
            <w:r w:rsidRPr="00197E9C">
              <w:rPr>
                <w:lang w:val="en-GB"/>
              </w:rPr>
              <w:t>Verify that the ICS of the device under test meets the requirements</w:t>
            </w:r>
            <w:r w:rsidR="003F4957">
              <w:rPr>
                <w:lang w:val="en-GB"/>
              </w:rPr>
              <w:t>.</w:t>
            </w:r>
          </w:p>
        </w:tc>
      </w:tr>
      <w:tr w:rsidR="005A3088" w14:paraId="245D180C" w14:textId="77777777" w:rsidTr="004E30CD">
        <w:tc>
          <w:tcPr>
            <w:tcW w:w="2405" w:type="dxa"/>
            <w:vAlign w:val="center"/>
          </w:tcPr>
          <w:p w14:paraId="028A65A7" w14:textId="77777777" w:rsidR="005A3088" w:rsidRDefault="005A3088" w:rsidP="005A3088">
            <w:pPr>
              <w:jc w:val="both"/>
              <w:rPr>
                <w:lang w:val="en-GB"/>
              </w:rPr>
            </w:pPr>
            <w:r>
              <w:rPr>
                <w:rFonts w:hAnsi="SimSun"/>
                <w:szCs w:val="21"/>
              </w:rPr>
              <w:t>Test conditions</w:t>
            </w:r>
          </w:p>
        </w:tc>
        <w:tc>
          <w:tcPr>
            <w:tcW w:w="7790" w:type="dxa"/>
            <w:vAlign w:val="center"/>
          </w:tcPr>
          <w:p w14:paraId="73EF1716" w14:textId="392871F8" w:rsidR="005A3088" w:rsidRPr="00197E9C" w:rsidRDefault="005A3088" w:rsidP="00203556">
            <w:pPr>
              <w:pStyle w:val="ListParagraph"/>
              <w:numPr>
                <w:ilvl w:val="0"/>
                <w:numId w:val="50"/>
              </w:numPr>
              <w:spacing w:after="160" w:line="257" w:lineRule="auto"/>
              <w:jc w:val="both"/>
              <w:rPr>
                <w:lang w:val="en-GB"/>
              </w:rPr>
            </w:pPr>
            <w:r w:rsidRPr="00197E9C">
              <w:rPr>
                <w:rFonts w:hint="eastAsia"/>
                <w:lang w:val="en-GB"/>
              </w:rPr>
              <w:t>Set up the test environment according to the</w:t>
            </w:r>
            <w:r w:rsidR="00FB74C5">
              <w:rPr>
                <w:lang w:val="en-GB"/>
              </w:rPr>
              <w:t xml:space="preserve"> reference</w:t>
            </w:r>
            <w:r w:rsidRPr="00197E9C">
              <w:rPr>
                <w:rFonts w:hint="eastAsia"/>
                <w:lang w:val="en-GB"/>
              </w:rPr>
              <w:t xml:space="preserve"> network and calibrate the path loss, which must be added to the </w:t>
            </w:r>
            <w:r w:rsidR="00FB74C5" w:rsidRPr="00161598">
              <w:rPr>
                <w:lang w:val="en-GB"/>
              </w:rPr>
              <w:t>measuring</w:t>
            </w:r>
            <w:r w:rsidR="00FB74C5">
              <w:rPr>
                <w:lang w:val="en-GB"/>
              </w:rPr>
              <w:t xml:space="preserve"> equipment</w:t>
            </w:r>
            <w:r w:rsidRPr="00197E9C">
              <w:rPr>
                <w:rFonts w:hint="eastAsia"/>
                <w:lang w:val="en-GB"/>
              </w:rPr>
              <w:t>;</w:t>
            </w:r>
          </w:p>
          <w:p w14:paraId="365591B1" w14:textId="7FC5A535" w:rsidR="005A3088" w:rsidRPr="00197E9C" w:rsidRDefault="005A3088" w:rsidP="00203556">
            <w:pPr>
              <w:pStyle w:val="ListParagraph"/>
              <w:numPr>
                <w:ilvl w:val="0"/>
                <w:numId w:val="50"/>
              </w:numPr>
              <w:spacing w:after="160" w:line="257" w:lineRule="auto"/>
              <w:jc w:val="both"/>
              <w:rPr>
                <w:lang w:val="en-GB"/>
              </w:rPr>
            </w:pPr>
            <w:r w:rsidRPr="00197E9C">
              <w:rPr>
                <w:rFonts w:hint="eastAsia"/>
                <w:lang w:val="en-GB"/>
              </w:rPr>
              <w:t xml:space="preserve">Set the </w:t>
            </w:r>
            <w:r w:rsidR="00FB74C5" w:rsidRPr="00161598">
              <w:rPr>
                <w:lang w:val="en-GB"/>
              </w:rPr>
              <w:t>measuring</w:t>
            </w:r>
            <w:r w:rsidR="00FB74C5">
              <w:rPr>
                <w:lang w:val="en-GB"/>
              </w:rPr>
              <w:t xml:space="preserve"> equipment</w:t>
            </w:r>
            <w:r w:rsidR="00FB74C5" w:rsidRPr="00197E9C">
              <w:rPr>
                <w:rFonts w:hint="eastAsia"/>
                <w:lang w:val="en-GB"/>
              </w:rPr>
              <w:t xml:space="preserve"> </w:t>
            </w:r>
            <w:r w:rsidRPr="00197E9C">
              <w:rPr>
                <w:rFonts w:hint="eastAsia"/>
                <w:lang w:val="en-GB"/>
              </w:rPr>
              <w:t>to be synchronized and triggered by external reference signals;</w:t>
            </w:r>
          </w:p>
          <w:p w14:paraId="70AFD3CB" w14:textId="0BC30B7F" w:rsidR="005A3088" w:rsidRPr="00FE3AC2" w:rsidRDefault="005A3088" w:rsidP="00203556">
            <w:pPr>
              <w:pStyle w:val="ListParagraph"/>
              <w:numPr>
                <w:ilvl w:val="0"/>
                <w:numId w:val="50"/>
              </w:numPr>
              <w:spacing w:after="160" w:line="257" w:lineRule="auto"/>
              <w:jc w:val="both"/>
              <w:rPr>
                <w:lang w:val="en-GB"/>
              </w:rPr>
            </w:pPr>
            <w:r w:rsidRPr="00197E9C">
              <w:rPr>
                <w:rFonts w:hint="eastAsia"/>
                <w:lang w:val="en-GB"/>
              </w:rPr>
              <w:t>If the device supports more than one frequency band, all frequency bands must maintain the power rating for transmission.</w:t>
            </w:r>
          </w:p>
        </w:tc>
      </w:tr>
      <w:tr w:rsidR="005A3088" w14:paraId="73411373" w14:textId="77777777" w:rsidTr="004E30CD">
        <w:tc>
          <w:tcPr>
            <w:tcW w:w="2405" w:type="dxa"/>
            <w:vAlign w:val="center"/>
          </w:tcPr>
          <w:p w14:paraId="22703D3B" w14:textId="77777777" w:rsidR="005A3088" w:rsidRDefault="005A3088" w:rsidP="005A3088">
            <w:pPr>
              <w:jc w:val="both"/>
              <w:rPr>
                <w:lang w:val="en-GB"/>
              </w:rPr>
            </w:pPr>
            <w:r>
              <w:rPr>
                <w:rFonts w:hAnsi="SimSun"/>
                <w:szCs w:val="21"/>
              </w:rPr>
              <w:t>Test steps</w:t>
            </w:r>
          </w:p>
        </w:tc>
        <w:tc>
          <w:tcPr>
            <w:tcW w:w="7790" w:type="dxa"/>
            <w:vAlign w:val="center"/>
          </w:tcPr>
          <w:p w14:paraId="49B2A984" w14:textId="773A3E15" w:rsidR="005A3088" w:rsidRPr="00197E9C" w:rsidRDefault="00EB506C" w:rsidP="00203556">
            <w:pPr>
              <w:pStyle w:val="ListParagraph"/>
              <w:numPr>
                <w:ilvl w:val="0"/>
                <w:numId w:val="51"/>
              </w:numPr>
              <w:spacing w:after="160" w:line="257" w:lineRule="auto"/>
              <w:jc w:val="both"/>
              <w:rPr>
                <w:lang w:val="en-GB"/>
              </w:rPr>
            </w:pPr>
            <w:r>
              <w:rPr>
                <w:lang w:val="en-GB"/>
              </w:rPr>
              <w:t>T</w:t>
            </w:r>
            <w:r w:rsidR="005A3088" w:rsidRPr="00197E9C">
              <w:rPr>
                <w:lang w:val="en-GB"/>
              </w:rPr>
              <w:t>he configuration is completed according to the frequency band and the number of carriers supported by the equipment</w:t>
            </w:r>
            <w:r w:rsidR="005A3088" w:rsidRPr="00197E9C">
              <w:rPr>
                <w:rFonts w:hint="eastAsia"/>
                <w:lang w:val="en-GB"/>
              </w:rPr>
              <w:t>, and all cells are established, and all supported frequency bands transmit downlink signals at rated power;</w:t>
            </w:r>
          </w:p>
          <w:p w14:paraId="661DF7F4" w14:textId="2A85D6A1" w:rsidR="005A3088" w:rsidRPr="00197E9C" w:rsidRDefault="005A3088" w:rsidP="00203556">
            <w:pPr>
              <w:pStyle w:val="ListParagraph"/>
              <w:numPr>
                <w:ilvl w:val="0"/>
                <w:numId w:val="51"/>
              </w:numPr>
              <w:spacing w:after="160" w:line="257" w:lineRule="auto"/>
              <w:jc w:val="both"/>
              <w:rPr>
                <w:lang w:val="en-GB"/>
              </w:rPr>
            </w:pPr>
            <w:r w:rsidRPr="00197E9C">
              <w:rPr>
                <w:rFonts w:hint="eastAsia"/>
                <w:lang w:val="en-GB"/>
              </w:rPr>
              <w:t xml:space="preserve">Set up a </w:t>
            </w:r>
            <w:r w:rsidR="000C5280">
              <w:rPr>
                <w:rFonts w:hint="eastAsia"/>
                <w:lang w:val="en-GB"/>
              </w:rPr>
              <w:t>vector signal generator</w:t>
            </w:r>
            <w:r w:rsidRPr="00197E9C">
              <w:rPr>
                <w:rFonts w:hint="eastAsia"/>
                <w:lang w:val="en-GB"/>
              </w:rPr>
              <w:t>, output the upstream reference measurement signal and ICS interference signal as required, and note that the interference signal should have an ACLR of at least -49dBc to eliminate the influence of adjacent channel leakage of the interference signal on this test case;</w:t>
            </w:r>
          </w:p>
          <w:p w14:paraId="26BE4507" w14:textId="77777777" w:rsidR="005A3088" w:rsidRPr="00197E9C" w:rsidRDefault="005A3088" w:rsidP="00203556">
            <w:pPr>
              <w:pStyle w:val="ListParagraph"/>
              <w:numPr>
                <w:ilvl w:val="0"/>
                <w:numId w:val="51"/>
              </w:numPr>
              <w:spacing w:after="160" w:line="257" w:lineRule="auto"/>
              <w:jc w:val="both"/>
              <w:rPr>
                <w:lang w:val="en-GB"/>
              </w:rPr>
            </w:pPr>
            <w:r w:rsidRPr="00197E9C">
              <w:rPr>
                <w:rFonts w:hint="eastAsia"/>
                <w:lang w:val="en-GB"/>
              </w:rPr>
              <w:t>For each carrier, at least 10,000 subframes of data are received to calculate throughput using the throughput statistics or bit error rate statistics tools of the base station maintenance station.</w:t>
            </w:r>
          </w:p>
          <w:p w14:paraId="6C6ADAE8" w14:textId="77777777" w:rsidR="005A3088" w:rsidRPr="00197E9C" w:rsidRDefault="005A3088" w:rsidP="00203556">
            <w:pPr>
              <w:pStyle w:val="ListParagraph"/>
              <w:numPr>
                <w:ilvl w:val="0"/>
                <w:numId w:val="51"/>
              </w:numPr>
              <w:spacing w:after="160" w:line="257" w:lineRule="auto"/>
              <w:jc w:val="both"/>
              <w:rPr>
                <w:lang w:val="en-GB"/>
              </w:rPr>
            </w:pPr>
            <w:r w:rsidRPr="00197E9C">
              <w:rPr>
                <w:rFonts w:hint="eastAsia"/>
                <w:lang w:val="en-GB"/>
              </w:rPr>
              <w:t>According to the power requirements, fix the useful signal, adjust the interference signal, make the</w:t>
            </w:r>
            <w:r w:rsidRPr="00197E9C">
              <w:rPr>
                <w:lang w:val="en-GB"/>
              </w:rPr>
              <w:t xml:space="preserve"> throughput statistical value slightly greater than 95%,</w:t>
            </w:r>
            <w:r w:rsidRPr="00197E9C">
              <w:rPr>
                <w:rFonts w:hint="eastAsia"/>
                <w:lang w:val="en-GB"/>
              </w:rPr>
              <w:t xml:space="preserve"> and record the interference signal power value; </w:t>
            </w:r>
          </w:p>
          <w:p w14:paraId="5A5CED6A" w14:textId="77777777" w:rsidR="005A3088" w:rsidRPr="00197E9C" w:rsidRDefault="005A3088" w:rsidP="00203556">
            <w:pPr>
              <w:pStyle w:val="ListParagraph"/>
              <w:numPr>
                <w:ilvl w:val="0"/>
                <w:numId w:val="51"/>
              </w:numPr>
              <w:spacing w:after="160" w:line="257" w:lineRule="auto"/>
              <w:jc w:val="both"/>
              <w:rPr>
                <w:lang w:val="en-GB"/>
              </w:rPr>
            </w:pPr>
            <w:r w:rsidRPr="00197E9C">
              <w:rPr>
                <w:rFonts w:hint="eastAsia"/>
                <w:lang w:val="en-GB"/>
              </w:rPr>
              <w:t>According to the power requirements, fix the interference signal, adjust the useful signal, make the</w:t>
            </w:r>
            <w:r w:rsidRPr="00197E9C">
              <w:rPr>
                <w:lang w:val="en-GB"/>
              </w:rPr>
              <w:t xml:space="preserve"> throughput statistical value slightly greater than 95%,</w:t>
            </w:r>
            <w:r w:rsidRPr="00197E9C">
              <w:rPr>
                <w:rFonts w:hint="eastAsia"/>
                <w:lang w:val="en-GB"/>
              </w:rPr>
              <w:t xml:space="preserve"> and record the useful signal power value; </w:t>
            </w:r>
          </w:p>
          <w:p w14:paraId="3A0CF485" w14:textId="77777777" w:rsidR="005A3088" w:rsidRPr="00197E9C" w:rsidRDefault="005A3088" w:rsidP="00203556">
            <w:pPr>
              <w:pStyle w:val="ListParagraph"/>
              <w:numPr>
                <w:ilvl w:val="0"/>
                <w:numId w:val="51"/>
              </w:numPr>
              <w:spacing w:after="160" w:line="257" w:lineRule="auto"/>
              <w:jc w:val="both"/>
              <w:rPr>
                <w:lang w:val="en-GB"/>
              </w:rPr>
            </w:pPr>
            <w:r w:rsidRPr="00197E9C">
              <w:rPr>
                <w:rFonts w:hint="eastAsia"/>
                <w:lang w:val="en-GB"/>
              </w:rPr>
              <w:t>Traversal test of carriers of all NR formats;</w:t>
            </w:r>
          </w:p>
          <w:p w14:paraId="1BC86E6D" w14:textId="1E0D5335" w:rsidR="005A3088" w:rsidRPr="001B3DC7" w:rsidRDefault="005A3088" w:rsidP="00203556">
            <w:pPr>
              <w:pStyle w:val="ListParagraph"/>
              <w:numPr>
                <w:ilvl w:val="0"/>
                <w:numId w:val="51"/>
              </w:numPr>
              <w:spacing w:after="160" w:line="257" w:lineRule="auto"/>
              <w:jc w:val="both"/>
              <w:rPr>
                <w:lang w:val="en-GB"/>
              </w:rPr>
            </w:pPr>
            <w:r w:rsidRPr="00197E9C">
              <w:rPr>
                <w:rFonts w:hint="eastAsia"/>
                <w:lang w:val="en-GB"/>
              </w:rPr>
              <w:t>Traverse all low and high frequencies of all RF channels and record them separately.</w:t>
            </w:r>
          </w:p>
        </w:tc>
      </w:tr>
      <w:tr w:rsidR="00197E9C" w14:paraId="7A56DA5B" w14:textId="77777777" w:rsidTr="004E30CD">
        <w:tc>
          <w:tcPr>
            <w:tcW w:w="2405" w:type="dxa"/>
            <w:vAlign w:val="center"/>
          </w:tcPr>
          <w:p w14:paraId="22942A66" w14:textId="77777777" w:rsidR="00197E9C" w:rsidRDefault="00197E9C" w:rsidP="00197E9C">
            <w:pPr>
              <w:jc w:val="both"/>
              <w:rPr>
                <w:lang w:val="en-GB"/>
              </w:rPr>
            </w:pPr>
            <w:r>
              <w:rPr>
                <w:rFonts w:hAnsi="SimSun"/>
                <w:szCs w:val="21"/>
              </w:rPr>
              <w:t>Expected results</w:t>
            </w:r>
          </w:p>
        </w:tc>
        <w:tc>
          <w:tcPr>
            <w:tcW w:w="7790" w:type="dxa"/>
            <w:vAlign w:val="center"/>
          </w:tcPr>
          <w:p w14:paraId="7F7D05DD" w14:textId="52022D4B" w:rsidR="00197E9C" w:rsidRPr="005420A2" w:rsidRDefault="00197E9C" w:rsidP="005420A2">
            <w:pPr>
              <w:widowControl w:val="0"/>
              <w:spacing w:line="257" w:lineRule="auto"/>
              <w:jc w:val="both"/>
              <w:rPr>
                <w:lang w:val="en-GB"/>
              </w:rPr>
            </w:pPr>
            <w:r w:rsidRPr="005420A2">
              <w:rPr>
                <w:rFonts w:hint="eastAsia"/>
                <w:lang w:val="en-GB"/>
              </w:rPr>
              <w:t>NR system, the useful signal is not higher than -91dBm, and the interference signal is not less than -63.4dBm</w:t>
            </w:r>
            <w:r w:rsidR="00EF7BF9">
              <w:rPr>
                <w:lang w:val="en-GB"/>
              </w:rPr>
              <w:t>.</w:t>
            </w:r>
          </w:p>
        </w:tc>
      </w:tr>
    </w:tbl>
    <w:p w14:paraId="5301E53E" w14:textId="238E3113" w:rsidR="008F31FD" w:rsidRDefault="008F31FD" w:rsidP="00253024">
      <w:pPr>
        <w:rPr>
          <w:lang w:val="en-GB"/>
        </w:rPr>
      </w:pPr>
    </w:p>
    <w:p w14:paraId="68261383" w14:textId="273AD41E" w:rsidR="008F31FD" w:rsidRDefault="008F31FD" w:rsidP="008F31FD">
      <w:pPr>
        <w:pStyle w:val="Heading2"/>
      </w:pPr>
      <w:bookmarkStart w:id="138" w:name="_Toc183161157"/>
      <w:r>
        <w:lastRenderedPageBreak/>
        <w:t>7.8</w:t>
      </w:r>
      <w:r>
        <w:tab/>
      </w:r>
      <w:bookmarkStart w:id="139" w:name="_Toc138178563"/>
      <w:r>
        <w:t>Anti-blocking</w:t>
      </w:r>
      <w:bookmarkEnd w:id="138"/>
      <w:bookmarkEnd w:id="139"/>
    </w:p>
    <w:tbl>
      <w:tblPr>
        <w:tblStyle w:val="TableGrid"/>
        <w:tblW w:w="0" w:type="auto"/>
        <w:tblLook w:val="04A0" w:firstRow="1" w:lastRow="0" w:firstColumn="1" w:lastColumn="0" w:noHBand="0" w:noVBand="1"/>
      </w:tblPr>
      <w:tblGrid>
        <w:gridCol w:w="2405"/>
        <w:gridCol w:w="7790"/>
      </w:tblGrid>
      <w:tr w:rsidR="002D5666" w14:paraId="402F3064" w14:textId="77777777" w:rsidTr="004E30CD">
        <w:tc>
          <w:tcPr>
            <w:tcW w:w="2405" w:type="dxa"/>
            <w:vAlign w:val="center"/>
          </w:tcPr>
          <w:p w14:paraId="179942DF" w14:textId="77777777" w:rsidR="002D5666" w:rsidRDefault="002D5666" w:rsidP="004E30CD">
            <w:pPr>
              <w:jc w:val="both"/>
              <w:rPr>
                <w:lang w:val="en-GB"/>
              </w:rPr>
            </w:pPr>
            <w:r>
              <w:rPr>
                <w:rFonts w:hAnsi="SimSun" w:hint="eastAsia"/>
                <w:szCs w:val="21"/>
              </w:rPr>
              <w:t xml:space="preserve">Reference </w:t>
            </w:r>
            <w:r>
              <w:rPr>
                <w:rFonts w:hAnsi="SimSun"/>
                <w:szCs w:val="21"/>
              </w:rPr>
              <w:t>n</w:t>
            </w:r>
            <w:r>
              <w:rPr>
                <w:rFonts w:hAnsi="SimSun" w:hint="eastAsia"/>
                <w:szCs w:val="21"/>
              </w:rPr>
              <w:t>etworking</w:t>
            </w:r>
          </w:p>
        </w:tc>
        <w:tc>
          <w:tcPr>
            <w:tcW w:w="7790" w:type="dxa"/>
            <w:vAlign w:val="center"/>
          </w:tcPr>
          <w:p w14:paraId="6DA72479" w14:textId="3130B20C" w:rsidR="002D5666" w:rsidRDefault="00E86AC6" w:rsidP="004E30CD">
            <w:pPr>
              <w:jc w:val="center"/>
              <w:rPr>
                <w:lang w:val="en-GB"/>
              </w:rPr>
            </w:pPr>
            <w:r>
              <w:rPr>
                <w:noProof/>
              </w:rPr>
              <w:object w:dxaOrig="9541" w:dyaOrig="2601" w14:anchorId="12BED664">
                <v:shape id="_x0000_i1025" type="#_x0000_t75" alt="" style="width:5in;height:101.35pt;mso-width-percent:0;mso-height-percent:0;mso-width-percent:0;mso-height-percent:0" o:ole="">
                  <v:imagedata r:id="rId36" o:title=""/>
                </v:shape>
                <o:OLEObject Type="Embed" ProgID="Visio.Drawing.15" ShapeID="_x0000_i1025" DrawAspect="Content" ObjectID="_1794107627" r:id="rId39"/>
              </w:object>
            </w:r>
          </w:p>
        </w:tc>
      </w:tr>
      <w:tr w:rsidR="002D5666" w14:paraId="67CD06B8" w14:textId="77777777" w:rsidTr="004E30CD">
        <w:tc>
          <w:tcPr>
            <w:tcW w:w="2405" w:type="dxa"/>
            <w:vAlign w:val="center"/>
          </w:tcPr>
          <w:p w14:paraId="6D603EAC" w14:textId="77777777" w:rsidR="002D5666" w:rsidRDefault="002D5666" w:rsidP="004E30CD">
            <w:pPr>
              <w:jc w:val="both"/>
              <w:rPr>
                <w:lang w:val="en-GB"/>
              </w:rPr>
            </w:pPr>
            <w:r>
              <w:rPr>
                <w:rFonts w:hAnsi="SimSun"/>
                <w:szCs w:val="21"/>
              </w:rPr>
              <w:t>Purpose of the test</w:t>
            </w:r>
          </w:p>
        </w:tc>
        <w:tc>
          <w:tcPr>
            <w:tcW w:w="7790" w:type="dxa"/>
            <w:vAlign w:val="center"/>
          </w:tcPr>
          <w:p w14:paraId="20513E3A" w14:textId="57FA8849" w:rsidR="002D5666" w:rsidRPr="00797B9C" w:rsidRDefault="00797B9C" w:rsidP="00797B9C">
            <w:pPr>
              <w:spacing w:line="257" w:lineRule="auto"/>
              <w:jc w:val="both"/>
              <w:rPr>
                <w:lang w:val="en-GB"/>
              </w:rPr>
            </w:pPr>
            <w:r w:rsidRPr="00797B9C">
              <w:rPr>
                <w:lang w:val="en-GB"/>
              </w:rPr>
              <w:t>Verify that the anti-blocking performance of the device under test meets the requirements</w:t>
            </w:r>
            <w:r w:rsidR="00D96D3F">
              <w:rPr>
                <w:lang w:val="en-GB"/>
              </w:rPr>
              <w:t>.</w:t>
            </w:r>
          </w:p>
        </w:tc>
      </w:tr>
      <w:tr w:rsidR="00797B9C" w14:paraId="3FAA2D70" w14:textId="77777777" w:rsidTr="004E30CD">
        <w:tc>
          <w:tcPr>
            <w:tcW w:w="2405" w:type="dxa"/>
            <w:vAlign w:val="center"/>
          </w:tcPr>
          <w:p w14:paraId="3F879DE8" w14:textId="77777777" w:rsidR="00797B9C" w:rsidRDefault="00797B9C" w:rsidP="00797B9C">
            <w:pPr>
              <w:jc w:val="both"/>
              <w:rPr>
                <w:lang w:val="en-GB"/>
              </w:rPr>
            </w:pPr>
            <w:r>
              <w:rPr>
                <w:rFonts w:hAnsi="SimSun"/>
                <w:szCs w:val="21"/>
              </w:rPr>
              <w:t>Test conditions</w:t>
            </w:r>
          </w:p>
        </w:tc>
        <w:tc>
          <w:tcPr>
            <w:tcW w:w="7790" w:type="dxa"/>
            <w:vAlign w:val="center"/>
          </w:tcPr>
          <w:p w14:paraId="5732693D" w14:textId="56EC4417" w:rsidR="00797B9C" w:rsidRPr="00797B9C" w:rsidRDefault="00797B9C" w:rsidP="00203556">
            <w:pPr>
              <w:pStyle w:val="ListParagraph"/>
              <w:numPr>
                <w:ilvl w:val="0"/>
                <w:numId w:val="53"/>
              </w:numPr>
              <w:spacing w:after="160" w:line="257" w:lineRule="auto"/>
              <w:jc w:val="both"/>
              <w:rPr>
                <w:lang w:val="en-GB"/>
              </w:rPr>
            </w:pPr>
            <w:r w:rsidRPr="00797B9C">
              <w:rPr>
                <w:rFonts w:hint="eastAsia"/>
                <w:lang w:val="en-GB"/>
              </w:rPr>
              <w:t>Set up the test environment according to the</w:t>
            </w:r>
            <w:r w:rsidR="006E50DA">
              <w:rPr>
                <w:lang w:val="en-GB"/>
              </w:rPr>
              <w:t xml:space="preserve"> reference</w:t>
            </w:r>
            <w:r w:rsidRPr="00797B9C">
              <w:rPr>
                <w:rFonts w:hint="eastAsia"/>
                <w:lang w:val="en-GB"/>
              </w:rPr>
              <w:t xml:space="preserve"> network and calibrate the path loss, which must be added to the </w:t>
            </w:r>
            <w:r w:rsidR="006E50DA" w:rsidRPr="00161598">
              <w:rPr>
                <w:lang w:val="en-GB"/>
              </w:rPr>
              <w:t>measuring</w:t>
            </w:r>
            <w:r w:rsidR="006E50DA">
              <w:rPr>
                <w:lang w:val="en-GB"/>
              </w:rPr>
              <w:t xml:space="preserve"> equipment</w:t>
            </w:r>
            <w:r w:rsidRPr="00797B9C">
              <w:rPr>
                <w:rFonts w:hint="eastAsia"/>
                <w:lang w:val="en-GB"/>
              </w:rPr>
              <w:t>;</w:t>
            </w:r>
          </w:p>
          <w:p w14:paraId="43FC3415" w14:textId="42B2B579" w:rsidR="00797B9C" w:rsidRPr="00797B9C" w:rsidRDefault="00797B9C" w:rsidP="00203556">
            <w:pPr>
              <w:pStyle w:val="ListParagraph"/>
              <w:numPr>
                <w:ilvl w:val="0"/>
                <w:numId w:val="53"/>
              </w:numPr>
              <w:spacing w:after="160" w:line="257" w:lineRule="auto"/>
              <w:jc w:val="both"/>
              <w:rPr>
                <w:lang w:val="en-GB"/>
              </w:rPr>
            </w:pPr>
            <w:r w:rsidRPr="00797B9C">
              <w:rPr>
                <w:rFonts w:hint="eastAsia"/>
                <w:lang w:val="en-GB"/>
              </w:rPr>
              <w:t xml:space="preserve">Set the </w:t>
            </w:r>
            <w:r w:rsidR="006E50DA" w:rsidRPr="00161598">
              <w:rPr>
                <w:lang w:val="en-GB"/>
              </w:rPr>
              <w:t>measuring</w:t>
            </w:r>
            <w:r w:rsidR="006E50DA">
              <w:rPr>
                <w:lang w:val="en-GB"/>
              </w:rPr>
              <w:t xml:space="preserve"> equipment</w:t>
            </w:r>
            <w:r w:rsidR="006E50DA" w:rsidRPr="00797B9C">
              <w:rPr>
                <w:rFonts w:hint="eastAsia"/>
                <w:lang w:val="en-GB"/>
              </w:rPr>
              <w:t xml:space="preserve"> </w:t>
            </w:r>
            <w:r w:rsidRPr="00797B9C">
              <w:rPr>
                <w:rFonts w:hint="eastAsia"/>
                <w:lang w:val="en-GB"/>
              </w:rPr>
              <w:t>to be synchronized and triggered by external reference signals;</w:t>
            </w:r>
          </w:p>
          <w:p w14:paraId="44BA71BD" w14:textId="3D66EB30" w:rsidR="00797B9C" w:rsidRPr="00FE3AC2" w:rsidRDefault="00797B9C" w:rsidP="00203556">
            <w:pPr>
              <w:pStyle w:val="ListParagraph"/>
              <w:numPr>
                <w:ilvl w:val="0"/>
                <w:numId w:val="53"/>
              </w:numPr>
              <w:spacing w:after="160" w:line="257" w:lineRule="auto"/>
              <w:jc w:val="both"/>
              <w:rPr>
                <w:lang w:val="en-GB"/>
              </w:rPr>
            </w:pPr>
            <w:r w:rsidRPr="00797B9C">
              <w:rPr>
                <w:rFonts w:hint="eastAsia"/>
                <w:lang w:val="en-GB"/>
              </w:rPr>
              <w:t>If the device supports more than one frequency band, all frequency bands must maintain the power rating for transmission.</w:t>
            </w:r>
          </w:p>
        </w:tc>
      </w:tr>
      <w:tr w:rsidR="00797B9C" w14:paraId="61A4CFA2" w14:textId="77777777" w:rsidTr="004E30CD">
        <w:tc>
          <w:tcPr>
            <w:tcW w:w="2405" w:type="dxa"/>
            <w:vAlign w:val="center"/>
          </w:tcPr>
          <w:p w14:paraId="7E9DE9FD" w14:textId="77777777" w:rsidR="00797B9C" w:rsidRDefault="00797B9C" w:rsidP="00797B9C">
            <w:pPr>
              <w:jc w:val="both"/>
              <w:rPr>
                <w:lang w:val="en-GB"/>
              </w:rPr>
            </w:pPr>
            <w:r>
              <w:rPr>
                <w:rFonts w:hAnsi="SimSun"/>
                <w:szCs w:val="21"/>
              </w:rPr>
              <w:t>Test steps</w:t>
            </w:r>
          </w:p>
        </w:tc>
        <w:tc>
          <w:tcPr>
            <w:tcW w:w="7790" w:type="dxa"/>
            <w:vAlign w:val="center"/>
          </w:tcPr>
          <w:p w14:paraId="2C18B54D" w14:textId="5D708A66" w:rsidR="00797B9C" w:rsidRPr="00797B9C" w:rsidRDefault="004F321C" w:rsidP="00203556">
            <w:pPr>
              <w:pStyle w:val="ListParagraph"/>
              <w:numPr>
                <w:ilvl w:val="0"/>
                <w:numId w:val="54"/>
              </w:numPr>
              <w:spacing w:after="160" w:line="257" w:lineRule="auto"/>
              <w:jc w:val="both"/>
              <w:rPr>
                <w:lang w:val="en-GB"/>
              </w:rPr>
            </w:pPr>
            <w:r>
              <w:rPr>
                <w:lang w:val="en-GB"/>
              </w:rPr>
              <w:t>T</w:t>
            </w:r>
            <w:r w:rsidR="00797B9C" w:rsidRPr="00797B9C">
              <w:rPr>
                <w:lang w:val="en-GB"/>
              </w:rPr>
              <w:t>he configuration is completed according to the frequency band and the number of carriers supported by the equipment</w:t>
            </w:r>
            <w:r w:rsidR="00797B9C" w:rsidRPr="00797B9C">
              <w:rPr>
                <w:rFonts w:hint="eastAsia"/>
                <w:lang w:val="en-GB"/>
              </w:rPr>
              <w:t xml:space="preserve">, and all cells are established, and all supported frequency bands transmit downlink signals at rated power; </w:t>
            </w:r>
          </w:p>
          <w:p w14:paraId="4AF00EEF" w14:textId="13A4FF9F" w:rsidR="00797B9C" w:rsidRPr="00797B9C" w:rsidRDefault="00797B9C" w:rsidP="00203556">
            <w:pPr>
              <w:pStyle w:val="ListParagraph"/>
              <w:numPr>
                <w:ilvl w:val="0"/>
                <w:numId w:val="54"/>
              </w:numPr>
              <w:spacing w:after="160" w:line="257" w:lineRule="auto"/>
              <w:jc w:val="both"/>
              <w:rPr>
                <w:lang w:val="en-GB"/>
              </w:rPr>
            </w:pPr>
            <w:r w:rsidRPr="00797B9C">
              <w:rPr>
                <w:rFonts w:hint="eastAsia"/>
                <w:lang w:val="en-GB"/>
              </w:rPr>
              <w:t xml:space="preserve">Set up a </w:t>
            </w:r>
            <w:r w:rsidR="000C5280">
              <w:rPr>
                <w:rFonts w:hint="eastAsia"/>
                <w:lang w:val="en-GB"/>
              </w:rPr>
              <w:t>vector signal generator</w:t>
            </w:r>
            <w:r w:rsidRPr="00797B9C">
              <w:rPr>
                <w:rFonts w:hint="eastAsia"/>
                <w:lang w:val="en-GB"/>
              </w:rPr>
              <w:t>, and output the uplink reference measurement signal and the blocking interference signal as required;</w:t>
            </w:r>
          </w:p>
          <w:p w14:paraId="7679B6FF" w14:textId="77777777" w:rsidR="00797B9C" w:rsidRPr="00797B9C" w:rsidRDefault="00797B9C" w:rsidP="00203556">
            <w:pPr>
              <w:pStyle w:val="ListParagraph"/>
              <w:numPr>
                <w:ilvl w:val="0"/>
                <w:numId w:val="54"/>
              </w:numPr>
              <w:spacing w:after="160" w:line="257" w:lineRule="auto"/>
              <w:jc w:val="both"/>
              <w:rPr>
                <w:lang w:val="en-GB"/>
              </w:rPr>
            </w:pPr>
            <w:r w:rsidRPr="00797B9C">
              <w:rPr>
                <w:rFonts w:hint="eastAsia"/>
                <w:lang w:val="en-GB"/>
              </w:rPr>
              <w:t>For each carrier, at least 10,000 subframes of data are received to calculate throughput using the throughput statistics or bit error rate statistics tools of the base station maintenance station.</w:t>
            </w:r>
          </w:p>
          <w:p w14:paraId="366E3C1D" w14:textId="77777777" w:rsidR="00797B9C" w:rsidRPr="00797B9C" w:rsidRDefault="00797B9C" w:rsidP="00203556">
            <w:pPr>
              <w:pStyle w:val="ListParagraph"/>
              <w:numPr>
                <w:ilvl w:val="0"/>
                <w:numId w:val="54"/>
              </w:numPr>
              <w:spacing w:after="160" w:line="257" w:lineRule="auto"/>
              <w:jc w:val="both"/>
              <w:rPr>
                <w:lang w:val="en-GB"/>
              </w:rPr>
            </w:pPr>
            <w:r w:rsidRPr="00797B9C">
              <w:rPr>
                <w:rFonts w:hint="eastAsia"/>
                <w:lang w:val="en-GB"/>
              </w:rPr>
              <w:t>According to the power requirements, fix the useful signal, adjust the interference signal, make the</w:t>
            </w:r>
            <w:r w:rsidRPr="00797B9C">
              <w:rPr>
                <w:lang w:val="en-GB"/>
              </w:rPr>
              <w:t xml:space="preserve"> throughput statistical value slightly greater than 95%,</w:t>
            </w:r>
            <w:r w:rsidRPr="00797B9C">
              <w:rPr>
                <w:rFonts w:hint="eastAsia"/>
                <w:lang w:val="en-GB"/>
              </w:rPr>
              <w:t xml:space="preserve"> and record the interference signal power value; </w:t>
            </w:r>
          </w:p>
          <w:p w14:paraId="3E04F888" w14:textId="77777777" w:rsidR="00797B9C" w:rsidRPr="00797B9C" w:rsidRDefault="00797B9C" w:rsidP="00203556">
            <w:pPr>
              <w:pStyle w:val="ListParagraph"/>
              <w:numPr>
                <w:ilvl w:val="0"/>
                <w:numId w:val="54"/>
              </w:numPr>
              <w:spacing w:after="160" w:line="257" w:lineRule="auto"/>
              <w:jc w:val="both"/>
              <w:rPr>
                <w:lang w:val="en-GB"/>
              </w:rPr>
            </w:pPr>
            <w:r w:rsidRPr="00797B9C">
              <w:rPr>
                <w:rFonts w:hint="eastAsia"/>
                <w:lang w:val="en-GB"/>
              </w:rPr>
              <w:t>According to the power requirements, fix the interference signal, adjust the useful signal, make the</w:t>
            </w:r>
            <w:r w:rsidRPr="00797B9C">
              <w:rPr>
                <w:lang w:val="en-GB"/>
              </w:rPr>
              <w:t xml:space="preserve"> throughput statistical value slightly greater than 95%,</w:t>
            </w:r>
            <w:r w:rsidRPr="00797B9C">
              <w:rPr>
                <w:rFonts w:hint="eastAsia"/>
                <w:lang w:val="en-GB"/>
              </w:rPr>
              <w:t xml:space="preserve"> and record the useful signal power value; </w:t>
            </w:r>
          </w:p>
          <w:p w14:paraId="5FBF44A2" w14:textId="77777777" w:rsidR="00797B9C" w:rsidRPr="00797B9C" w:rsidRDefault="00797B9C" w:rsidP="00203556">
            <w:pPr>
              <w:pStyle w:val="ListParagraph"/>
              <w:numPr>
                <w:ilvl w:val="0"/>
                <w:numId w:val="54"/>
              </w:numPr>
              <w:spacing w:after="160" w:line="257" w:lineRule="auto"/>
              <w:jc w:val="both"/>
              <w:rPr>
                <w:lang w:val="en-GB"/>
              </w:rPr>
            </w:pPr>
            <w:r w:rsidRPr="00797B9C">
              <w:rPr>
                <w:rFonts w:hint="eastAsia"/>
                <w:lang w:val="en-GB"/>
              </w:rPr>
              <w:t>Traversal test of carriers of all NR formats;</w:t>
            </w:r>
          </w:p>
          <w:p w14:paraId="43B06879" w14:textId="47B8E2C7" w:rsidR="00797B9C" w:rsidRPr="001B3DC7" w:rsidRDefault="00797B9C" w:rsidP="00203556">
            <w:pPr>
              <w:pStyle w:val="ListParagraph"/>
              <w:numPr>
                <w:ilvl w:val="0"/>
                <w:numId w:val="54"/>
              </w:numPr>
              <w:spacing w:after="160" w:line="257" w:lineRule="auto"/>
              <w:jc w:val="both"/>
              <w:rPr>
                <w:lang w:val="en-GB"/>
              </w:rPr>
            </w:pPr>
            <w:r w:rsidRPr="00797B9C">
              <w:rPr>
                <w:rFonts w:hint="eastAsia"/>
                <w:lang w:val="en-GB"/>
              </w:rPr>
              <w:t>Traverse all low and high frequencies of all RF channels and record them separately.</w:t>
            </w:r>
          </w:p>
        </w:tc>
      </w:tr>
      <w:tr w:rsidR="00C37DAA" w14:paraId="3964288C" w14:textId="77777777" w:rsidTr="004E30CD">
        <w:tc>
          <w:tcPr>
            <w:tcW w:w="2405" w:type="dxa"/>
            <w:vAlign w:val="center"/>
          </w:tcPr>
          <w:p w14:paraId="0ABE665A" w14:textId="77777777" w:rsidR="00C37DAA" w:rsidRDefault="00C37DAA" w:rsidP="00C37DAA">
            <w:pPr>
              <w:jc w:val="both"/>
              <w:rPr>
                <w:lang w:val="en-GB"/>
              </w:rPr>
            </w:pPr>
            <w:r>
              <w:rPr>
                <w:rFonts w:hAnsi="SimSun"/>
                <w:szCs w:val="21"/>
              </w:rPr>
              <w:t>Expected results</w:t>
            </w:r>
          </w:p>
        </w:tc>
        <w:tc>
          <w:tcPr>
            <w:tcW w:w="7790" w:type="dxa"/>
            <w:vAlign w:val="center"/>
          </w:tcPr>
          <w:p w14:paraId="7199EE9E" w14:textId="316DD067" w:rsidR="00C37DAA" w:rsidRPr="00C37DAA" w:rsidRDefault="00C37DAA" w:rsidP="00C37DAA">
            <w:pPr>
              <w:spacing w:line="257" w:lineRule="auto"/>
              <w:jc w:val="both"/>
              <w:rPr>
                <w:lang w:val="en-GB"/>
              </w:rPr>
            </w:pPr>
            <w:r w:rsidRPr="00C37DAA">
              <w:rPr>
                <w:lang w:val="en-GB"/>
              </w:rPr>
              <w:t xml:space="preserve">The </w:t>
            </w:r>
            <w:r w:rsidRPr="00797B9C">
              <w:rPr>
                <w:lang w:val="en-GB"/>
              </w:rPr>
              <w:t>anti-blocking performance</w:t>
            </w:r>
            <w:r w:rsidRPr="00C37DAA">
              <w:rPr>
                <w:lang w:val="en-GB"/>
              </w:rPr>
              <w:t xml:space="preserve"> of the device is </w:t>
            </w:r>
            <w:r>
              <w:t xml:space="preserve">compliant to </w:t>
            </w:r>
            <w:r w:rsidRPr="004A0C4D">
              <w:t>O-RAN.WG7.IPC-HAR.0-v03.00</w:t>
            </w:r>
            <w:r>
              <w:t>.</w:t>
            </w:r>
          </w:p>
        </w:tc>
      </w:tr>
    </w:tbl>
    <w:p w14:paraId="023C2587" w14:textId="12230254" w:rsidR="00010A8F" w:rsidRDefault="00010A8F" w:rsidP="00253024">
      <w:pPr>
        <w:rPr>
          <w:lang w:val="en-GB"/>
        </w:rPr>
      </w:pPr>
    </w:p>
    <w:p w14:paraId="4F464B65" w14:textId="5468B553" w:rsidR="001A4D49" w:rsidRPr="00BB315D" w:rsidRDefault="001A4D49" w:rsidP="00BB315D"/>
    <w:p w14:paraId="2191D5A7" w14:textId="2CF16250" w:rsidR="003E453C" w:rsidRDefault="003E453C" w:rsidP="003E453C">
      <w:pPr>
        <w:pStyle w:val="Heading8"/>
      </w:pPr>
      <w:r>
        <w:lastRenderedPageBreak/>
        <w:t xml:space="preserve">Annex </w:t>
      </w:r>
      <w:r w:rsidRPr="00EF7CDE">
        <w:t>(informative)</w:t>
      </w:r>
      <w:r>
        <w:t xml:space="preserve">: </w:t>
      </w:r>
      <w:r>
        <w:br/>
        <w:t xml:space="preserve">Change </w:t>
      </w:r>
      <w:r w:rsidR="001A75E4">
        <w:t>h</w:t>
      </w:r>
      <w:r>
        <w:t>istory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62AB9CE9" w14:textId="77777777" w:rsidTr="008F0235">
        <w:tc>
          <w:tcPr>
            <w:tcW w:w="1185" w:type="dxa"/>
            <w:shd w:val="clear" w:color="auto" w:fill="auto"/>
          </w:tcPr>
          <w:p w14:paraId="553DA63D" w14:textId="77777777" w:rsidR="00477B26" w:rsidRPr="006017CB" w:rsidRDefault="00477B26" w:rsidP="008F0235">
            <w:pPr>
              <w:pStyle w:val="TAH"/>
            </w:pPr>
            <w:r w:rsidRPr="006017CB">
              <w:t>Date</w:t>
            </w:r>
          </w:p>
        </w:tc>
        <w:tc>
          <w:tcPr>
            <w:tcW w:w="1075" w:type="dxa"/>
            <w:shd w:val="clear" w:color="auto" w:fill="auto"/>
          </w:tcPr>
          <w:p w14:paraId="391F56F1" w14:textId="77777777" w:rsidR="00477B26" w:rsidRPr="00405541" w:rsidRDefault="00477B26" w:rsidP="008F0235">
            <w:pPr>
              <w:pStyle w:val="TAH"/>
            </w:pPr>
            <w:r w:rsidRPr="00405541">
              <w:t>Revision</w:t>
            </w:r>
          </w:p>
        </w:tc>
        <w:tc>
          <w:tcPr>
            <w:tcW w:w="7374" w:type="dxa"/>
            <w:shd w:val="clear" w:color="auto" w:fill="auto"/>
          </w:tcPr>
          <w:p w14:paraId="02571ACB" w14:textId="77777777" w:rsidR="00477B26" w:rsidRPr="00286492" w:rsidRDefault="00477B26" w:rsidP="008F0235">
            <w:pPr>
              <w:pStyle w:val="TAH"/>
            </w:pPr>
            <w:r w:rsidRPr="00286492">
              <w:t>Description</w:t>
            </w:r>
          </w:p>
        </w:tc>
      </w:tr>
      <w:tr w:rsidR="00477B26" w:rsidRPr="00286492" w14:paraId="3E7A0925" w14:textId="77777777" w:rsidTr="008F0235">
        <w:tc>
          <w:tcPr>
            <w:tcW w:w="1185" w:type="dxa"/>
            <w:shd w:val="clear" w:color="auto" w:fill="auto"/>
          </w:tcPr>
          <w:p w14:paraId="710E0F10" w14:textId="740C09E4" w:rsidR="00477B26" w:rsidRDefault="00477B26" w:rsidP="008F0235">
            <w:pPr>
              <w:pStyle w:val="TAL"/>
            </w:pPr>
          </w:p>
        </w:tc>
        <w:tc>
          <w:tcPr>
            <w:tcW w:w="1075" w:type="dxa"/>
            <w:shd w:val="clear" w:color="auto" w:fill="auto"/>
          </w:tcPr>
          <w:p w14:paraId="4364C71B" w14:textId="2E32F5CA" w:rsidR="00477B26" w:rsidRDefault="00477B26" w:rsidP="008F0235">
            <w:pPr>
              <w:pStyle w:val="TAL"/>
            </w:pPr>
          </w:p>
        </w:tc>
        <w:tc>
          <w:tcPr>
            <w:tcW w:w="7374" w:type="dxa"/>
            <w:shd w:val="clear" w:color="auto" w:fill="auto"/>
          </w:tcPr>
          <w:p w14:paraId="0C373F0A" w14:textId="7A0BB530" w:rsidR="00477B26" w:rsidRDefault="00477B26" w:rsidP="008F0235">
            <w:pPr>
              <w:pStyle w:val="TAL"/>
            </w:pPr>
          </w:p>
        </w:tc>
      </w:tr>
      <w:tr w:rsidR="00EE011A" w:rsidRPr="00286492" w14:paraId="0BA73A11" w14:textId="77777777" w:rsidTr="008F0235">
        <w:tc>
          <w:tcPr>
            <w:tcW w:w="1185" w:type="dxa"/>
            <w:shd w:val="clear" w:color="auto" w:fill="auto"/>
          </w:tcPr>
          <w:p w14:paraId="28E00D71" w14:textId="77BC0849" w:rsidR="00EE011A" w:rsidRDefault="00EE011A" w:rsidP="008F0235">
            <w:pPr>
              <w:pStyle w:val="TAL"/>
            </w:pPr>
          </w:p>
        </w:tc>
        <w:tc>
          <w:tcPr>
            <w:tcW w:w="1075" w:type="dxa"/>
            <w:shd w:val="clear" w:color="auto" w:fill="auto"/>
          </w:tcPr>
          <w:p w14:paraId="3670686A" w14:textId="30B3AB36" w:rsidR="00EE011A" w:rsidRDefault="00EE011A" w:rsidP="008F0235">
            <w:pPr>
              <w:pStyle w:val="TAL"/>
            </w:pPr>
          </w:p>
        </w:tc>
        <w:tc>
          <w:tcPr>
            <w:tcW w:w="7374" w:type="dxa"/>
            <w:shd w:val="clear" w:color="auto" w:fill="auto"/>
          </w:tcPr>
          <w:p w14:paraId="11628579" w14:textId="0CE462EC" w:rsidR="00EE011A" w:rsidRDefault="00EE011A" w:rsidP="008F0235">
            <w:pPr>
              <w:pStyle w:val="TAL"/>
            </w:pPr>
          </w:p>
        </w:tc>
      </w:tr>
      <w:tr w:rsidR="00EE011A" w:rsidRPr="00286492" w14:paraId="1A3DC300" w14:textId="77777777" w:rsidTr="008F0235">
        <w:tc>
          <w:tcPr>
            <w:tcW w:w="1185" w:type="dxa"/>
            <w:shd w:val="clear" w:color="auto" w:fill="auto"/>
          </w:tcPr>
          <w:p w14:paraId="296B601D" w14:textId="3EA8AFA8" w:rsidR="00EE011A" w:rsidRDefault="00EE011A" w:rsidP="008F0235">
            <w:pPr>
              <w:pStyle w:val="TAL"/>
            </w:pPr>
          </w:p>
        </w:tc>
        <w:tc>
          <w:tcPr>
            <w:tcW w:w="1075" w:type="dxa"/>
            <w:shd w:val="clear" w:color="auto" w:fill="auto"/>
          </w:tcPr>
          <w:p w14:paraId="17530C62" w14:textId="4CF3C3BB" w:rsidR="00EE011A" w:rsidRDefault="00EE011A" w:rsidP="008F0235">
            <w:pPr>
              <w:pStyle w:val="TAL"/>
            </w:pPr>
          </w:p>
        </w:tc>
        <w:tc>
          <w:tcPr>
            <w:tcW w:w="7374" w:type="dxa"/>
            <w:shd w:val="clear" w:color="auto" w:fill="auto"/>
          </w:tcPr>
          <w:p w14:paraId="680EC8E4" w14:textId="0396D847" w:rsidR="00EE011A" w:rsidRDefault="00EE011A" w:rsidP="008F0235">
            <w:pPr>
              <w:pStyle w:val="TAL"/>
            </w:pPr>
          </w:p>
        </w:tc>
      </w:tr>
      <w:tr w:rsidR="00EE011A" w:rsidRPr="00286492" w14:paraId="0741C745" w14:textId="77777777" w:rsidTr="008F0235">
        <w:tc>
          <w:tcPr>
            <w:tcW w:w="1185" w:type="dxa"/>
            <w:shd w:val="clear" w:color="auto" w:fill="auto"/>
          </w:tcPr>
          <w:p w14:paraId="4E6E8741" w14:textId="77777777" w:rsidR="00EE011A" w:rsidRDefault="00EE011A" w:rsidP="008F0235">
            <w:pPr>
              <w:pStyle w:val="TAL"/>
            </w:pPr>
          </w:p>
        </w:tc>
        <w:tc>
          <w:tcPr>
            <w:tcW w:w="1075" w:type="dxa"/>
            <w:shd w:val="clear" w:color="auto" w:fill="auto"/>
          </w:tcPr>
          <w:p w14:paraId="0147A18F" w14:textId="77777777" w:rsidR="00EE011A" w:rsidRDefault="00EE011A" w:rsidP="008F0235">
            <w:pPr>
              <w:pStyle w:val="TAL"/>
            </w:pPr>
          </w:p>
        </w:tc>
        <w:tc>
          <w:tcPr>
            <w:tcW w:w="7374" w:type="dxa"/>
            <w:shd w:val="clear" w:color="auto" w:fill="auto"/>
          </w:tcPr>
          <w:p w14:paraId="340D8F5E" w14:textId="77777777" w:rsidR="00EE011A" w:rsidRDefault="00EE011A" w:rsidP="008F0235">
            <w:pPr>
              <w:pStyle w:val="TAL"/>
            </w:pPr>
          </w:p>
        </w:tc>
      </w:tr>
    </w:tbl>
    <w:p w14:paraId="6ABDB837" w14:textId="77777777" w:rsidR="00477B26" w:rsidRDefault="00477B26" w:rsidP="00477B26"/>
    <w:p w14:paraId="0B5105C7" w14:textId="77777777" w:rsidR="00477B26" w:rsidRDefault="00477B26" w:rsidP="00477B26"/>
    <w:p w14:paraId="589E24B0" w14:textId="50E46170" w:rsidR="0036183C" w:rsidRPr="00610719" w:rsidRDefault="0036183C" w:rsidP="00F813AD"/>
    <w:sectPr w:rsidR="0036183C" w:rsidRPr="00610719" w:rsidSect="00672214">
      <w:headerReference w:type="default" r:id="rId40"/>
      <w:footerReference w:type="default" r:id="rId41"/>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BC88F" w14:textId="77777777" w:rsidR="00E86AC6" w:rsidRDefault="00E86AC6">
      <w:r>
        <w:separator/>
      </w:r>
    </w:p>
    <w:p w14:paraId="2A8A1002" w14:textId="77777777" w:rsidR="00E86AC6" w:rsidRDefault="00E86AC6"/>
  </w:endnote>
  <w:endnote w:type="continuationSeparator" w:id="0">
    <w:p w14:paraId="2625D176" w14:textId="77777777" w:rsidR="00E86AC6" w:rsidRDefault="00E86AC6">
      <w:r>
        <w:continuationSeparator/>
      </w:r>
    </w:p>
    <w:p w14:paraId="13E171BD" w14:textId="77777777" w:rsidR="00E86AC6" w:rsidRDefault="00E86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7DAD" w14:textId="67D7A555" w:rsidR="00DC3395" w:rsidRDefault="00DC3395" w:rsidP="00A859FA">
    <w:pPr>
      <w:pStyle w:val="Footer"/>
      <w:pBdr>
        <w:bottom w:val="single" w:sz="12" w:space="1" w:color="auto"/>
      </w:pBdr>
      <w:tabs>
        <w:tab w:val="right" w:pos="9639"/>
      </w:tabs>
      <w:jc w:val="both"/>
      <w:rPr>
        <w:b w:val="0"/>
        <w:i w:val="0"/>
      </w:rPr>
    </w:pPr>
  </w:p>
  <w:p w14:paraId="0E4E0123" w14:textId="09A1F06B" w:rsidR="00DC3395" w:rsidRPr="00D74970" w:rsidRDefault="00DC3395" w:rsidP="00A859FA">
    <w:pPr>
      <w:pStyle w:val="Footer"/>
      <w:tabs>
        <w:tab w:val="right" w:pos="9639"/>
      </w:tabs>
      <w:jc w:val="both"/>
      <w:rPr>
        <w:b w:val="0"/>
        <w:i w:val="0"/>
      </w:rPr>
    </w:pPr>
    <w:r w:rsidRPr="00A859FA">
      <w:rPr>
        <w:b w:val="0"/>
        <w:i w:val="0"/>
        <w:sz w:val="16"/>
        <w:szCs w:val="18"/>
      </w:rPr>
      <w:t>© 202</w:t>
    </w:r>
    <w:r>
      <w:rPr>
        <w:b w:val="0"/>
        <w:i w:val="0"/>
        <w:sz w:val="16"/>
        <w:szCs w:val="18"/>
      </w:rPr>
      <w:t>4</w:t>
    </w:r>
    <w:r w:rsidRPr="00A859FA">
      <w:rPr>
        <w:b w:val="0"/>
        <w:i w:val="0"/>
        <w:sz w:val="16"/>
        <w:szCs w:val="18"/>
      </w:rPr>
      <w:t xml:space="preserve"> by the O-RAN ALLIANCE e.V. Your use is subject to the copyright statement on the cover page of this specification.</w:t>
    </w:r>
    <w:r>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52</w:t>
    </w:r>
    <w:r w:rsidRPr="007326D8">
      <w:rPr>
        <w:b w:val="0"/>
        <w:i w:val="0"/>
      </w:rPr>
      <w:fldChar w:fldCharType="end"/>
    </w:r>
  </w:p>
  <w:p w14:paraId="3E6F1E63" w14:textId="77777777" w:rsidR="00DC3395" w:rsidRDefault="00DC33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A6FF5" w14:textId="77777777" w:rsidR="00E86AC6" w:rsidRDefault="00E86AC6">
      <w:r>
        <w:separator/>
      </w:r>
    </w:p>
    <w:p w14:paraId="67B6069C" w14:textId="77777777" w:rsidR="00E86AC6" w:rsidRDefault="00E86AC6"/>
  </w:footnote>
  <w:footnote w:type="continuationSeparator" w:id="0">
    <w:p w14:paraId="22A2D6BD" w14:textId="77777777" w:rsidR="00E86AC6" w:rsidRDefault="00E86AC6">
      <w:r>
        <w:continuationSeparator/>
      </w:r>
    </w:p>
    <w:p w14:paraId="5C14CCE7" w14:textId="77777777" w:rsidR="00E86AC6" w:rsidRDefault="00E86A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0F4BF5B3" w:rsidR="00DC3395" w:rsidRDefault="00DC3395"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459A2">
      <w:rPr>
        <w:rFonts w:ascii="Arial" w:hAnsi="Arial" w:cs="Arial"/>
        <w:b/>
        <w:noProof/>
        <w:sz w:val="18"/>
        <w:szCs w:val="18"/>
      </w:rPr>
      <w:t>O-RAN.WG7.TS.IPC-TEST.GUIDELINES.0-R003-v01.0</w:t>
    </w:r>
    <w:r>
      <w:rPr>
        <w:rFonts w:ascii="Arial" w:hAnsi="Arial" w:cs="Arial"/>
        <w:b/>
        <w:sz w:val="18"/>
        <w:szCs w:val="18"/>
      </w:rPr>
      <w:fldChar w:fldCharType="end"/>
    </w:r>
  </w:p>
  <w:p w14:paraId="294A5910" w14:textId="77777777" w:rsidR="00DC3395" w:rsidRDefault="00DC3395">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DC3395" w:rsidRDefault="00DC33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0A53"/>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44C54"/>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A86EDD"/>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D11FB1"/>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184396"/>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4600B9"/>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243559"/>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2E07A3"/>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04DEF"/>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5C21FC"/>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714EE2"/>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855BA1"/>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996A9F"/>
    <w:multiLevelType w:val="hybridMultilevel"/>
    <w:tmpl w:val="78827496"/>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5E7756"/>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975B34"/>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D403E1"/>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222D5"/>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FF765E"/>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280E68"/>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A437EA7"/>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0943DB"/>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92430F"/>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200296"/>
    <w:multiLevelType w:val="hybridMultilevel"/>
    <w:tmpl w:val="78827496"/>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F20212B"/>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FC24F31"/>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FEE7D3F"/>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AB196D"/>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22915D3"/>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AC1310"/>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BFB494C"/>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CE13F65"/>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3FF27F8"/>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4E170C5"/>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BA4646"/>
    <w:multiLevelType w:val="multilevel"/>
    <w:tmpl w:val="57BA4646"/>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84635B4"/>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2909B7"/>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E6F072B"/>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09B723B"/>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365DF6"/>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E753FD"/>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67276E2"/>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81533AB"/>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83E51C2"/>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924752"/>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E5921DD"/>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32A6D55"/>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050E43"/>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512117C"/>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6C420DB"/>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704145F"/>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54" w15:restartNumberingAfterBreak="0">
    <w:nsid w:val="7F18081C"/>
    <w:multiLevelType w:val="hybridMultilevel"/>
    <w:tmpl w:val="F87EBB3E"/>
    <w:lvl w:ilvl="0" w:tplc="07BC27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205866">
    <w:abstractNumId w:val="32"/>
  </w:num>
  <w:num w:numId="2" w16cid:durableId="437139432">
    <w:abstractNumId w:val="29"/>
  </w:num>
  <w:num w:numId="3" w16cid:durableId="1487479264">
    <w:abstractNumId w:val="47"/>
  </w:num>
  <w:num w:numId="4" w16cid:durableId="1778022048">
    <w:abstractNumId w:val="53"/>
  </w:num>
  <w:num w:numId="5" w16cid:durableId="1193106151">
    <w:abstractNumId w:val="22"/>
  </w:num>
  <w:num w:numId="6" w16cid:durableId="547112046">
    <w:abstractNumId w:val="40"/>
  </w:num>
  <w:num w:numId="7" w16cid:durableId="23484865">
    <w:abstractNumId w:val="12"/>
  </w:num>
  <w:num w:numId="8" w16cid:durableId="1311594208">
    <w:abstractNumId w:val="4"/>
  </w:num>
  <w:num w:numId="9" w16cid:durableId="1607537606">
    <w:abstractNumId w:val="9"/>
  </w:num>
  <w:num w:numId="10" w16cid:durableId="985399730">
    <w:abstractNumId w:val="30"/>
  </w:num>
  <w:num w:numId="11" w16cid:durableId="392118498">
    <w:abstractNumId w:val="21"/>
  </w:num>
  <w:num w:numId="12" w16cid:durableId="632180887">
    <w:abstractNumId w:val="5"/>
  </w:num>
  <w:num w:numId="13" w16cid:durableId="1187014411">
    <w:abstractNumId w:val="33"/>
  </w:num>
  <w:num w:numId="14" w16cid:durableId="221871855">
    <w:abstractNumId w:val="41"/>
  </w:num>
  <w:num w:numId="15" w16cid:durableId="1899704343">
    <w:abstractNumId w:val="24"/>
  </w:num>
  <w:num w:numId="16" w16cid:durableId="983849631">
    <w:abstractNumId w:val="38"/>
  </w:num>
  <w:num w:numId="17" w16cid:durableId="889413636">
    <w:abstractNumId w:val="17"/>
  </w:num>
  <w:num w:numId="18" w16cid:durableId="1159617421">
    <w:abstractNumId w:val="7"/>
  </w:num>
  <w:num w:numId="19" w16cid:durableId="1974434360">
    <w:abstractNumId w:val="42"/>
  </w:num>
  <w:num w:numId="20" w16cid:durableId="871770003">
    <w:abstractNumId w:val="45"/>
  </w:num>
  <w:num w:numId="21" w16cid:durableId="2111392341">
    <w:abstractNumId w:val="28"/>
  </w:num>
  <w:num w:numId="22" w16cid:durableId="1357391709">
    <w:abstractNumId w:val="26"/>
  </w:num>
  <w:num w:numId="23" w16cid:durableId="242498113">
    <w:abstractNumId w:val="19"/>
  </w:num>
  <w:num w:numId="24" w16cid:durableId="1891915527">
    <w:abstractNumId w:val="52"/>
  </w:num>
  <w:num w:numId="25" w16cid:durableId="602037182">
    <w:abstractNumId w:val="46"/>
  </w:num>
  <w:num w:numId="26" w16cid:durableId="1386640566">
    <w:abstractNumId w:val="31"/>
  </w:num>
  <w:num w:numId="27" w16cid:durableId="136264681">
    <w:abstractNumId w:val="27"/>
  </w:num>
  <w:num w:numId="28" w16cid:durableId="2060199443">
    <w:abstractNumId w:val="16"/>
  </w:num>
  <w:num w:numId="29" w16cid:durableId="262147698">
    <w:abstractNumId w:val="2"/>
  </w:num>
  <w:num w:numId="30" w16cid:durableId="761293935">
    <w:abstractNumId w:val="36"/>
  </w:num>
  <w:num w:numId="31" w16cid:durableId="1596402245">
    <w:abstractNumId w:val="0"/>
  </w:num>
  <w:num w:numId="32" w16cid:durableId="1205172299">
    <w:abstractNumId w:val="11"/>
  </w:num>
  <w:num w:numId="33" w16cid:durableId="576480659">
    <w:abstractNumId w:val="34"/>
  </w:num>
  <w:num w:numId="34" w16cid:durableId="755176231">
    <w:abstractNumId w:val="54"/>
  </w:num>
  <w:num w:numId="35" w16cid:durableId="1625958991">
    <w:abstractNumId w:val="23"/>
  </w:num>
  <w:num w:numId="36" w16cid:durableId="199586727">
    <w:abstractNumId w:val="6"/>
  </w:num>
  <w:num w:numId="37" w16cid:durableId="273633940">
    <w:abstractNumId w:val="20"/>
  </w:num>
  <w:num w:numId="38" w16cid:durableId="1063260758">
    <w:abstractNumId w:val="48"/>
  </w:num>
  <w:num w:numId="39" w16cid:durableId="1595935929">
    <w:abstractNumId w:val="49"/>
  </w:num>
  <w:num w:numId="40" w16cid:durableId="1471895341">
    <w:abstractNumId w:val="10"/>
  </w:num>
  <w:num w:numId="41" w16cid:durableId="419716265">
    <w:abstractNumId w:val="37"/>
  </w:num>
  <w:num w:numId="42" w16cid:durableId="73361989">
    <w:abstractNumId w:val="44"/>
  </w:num>
  <w:num w:numId="43" w16cid:durableId="892541811">
    <w:abstractNumId w:val="18"/>
  </w:num>
  <w:num w:numId="44" w16cid:durableId="1747726211">
    <w:abstractNumId w:val="8"/>
  </w:num>
  <w:num w:numId="45" w16cid:durableId="38669438">
    <w:abstractNumId w:val="50"/>
  </w:num>
  <w:num w:numId="46" w16cid:durableId="1701052485">
    <w:abstractNumId w:val="3"/>
  </w:num>
  <w:num w:numId="47" w16cid:durableId="444816177">
    <w:abstractNumId w:val="13"/>
  </w:num>
  <w:num w:numId="48" w16cid:durableId="592397787">
    <w:abstractNumId w:val="15"/>
  </w:num>
  <w:num w:numId="49" w16cid:durableId="1489054446">
    <w:abstractNumId w:val="25"/>
  </w:num>
  <w:num w:numId="50" w16cid:durableId="228073649">
    <w:abstractNumId w:val="43"/>
  </w:num>
  <w:num w:numId="51" w16cid:durableId="1427461957">
    <w:abstractNumId w:val="39"/>
  </w:num>
  <w:num w:numId="52" w16cid:durableId="421222982">
    <w:abstractNumId w:val="14"/>
  </w:num>
  <w:num w:numId="53" w16cid:durableId="1259145115">
    <w:abstractNumId w:val="51"/>
  </w:num>
  <w:num w:numId="54" w16cid:durableId="2118482042">
    <w:abstractNumId w:val="1"/>
  </w:num>
  <w:num w:numId="55" w16cid:durableId="1596203025">
    <w:abstractNumId w:val="3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doNotDisplayPageBoundaries/>
  <w:printFractionalCharacterWidth/>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0CA3"/>
    <w:rsid w:val="0000114B"/>
    <w:rsid w:val="000017FA"/>
    <w:rsid w:val="00001990"/>
    <w:rsid w:val="00001B6B"/>
    <w:rsid w:val="0000242B"/>
    <w:rsid w:val="00003C9D"/>
    <w:rsid w:val="00004764"/>
    <w:rsid w:val="000047F0"/>
    <w:rsid w:val="0000481B"/>
    <w:rsid w:val="0000505D"/>
    <w:rsid w:val="00005D24"/>
    <w:rsid w:val="00006563"/>
    <w:rsid w:val="00006DD6"/>
    <w:rsid w:val="0001088A"/>
    <w:rsid w:val="00010974"/>
    <w:rsid w:val="00010A8F"/>
    <w:rsid w:val="0001437D"/>
    <w:rsid w:val="000159CB"/>
    <w:rsid w:val="00015C82"/>
    <w:rsid w:val="00016ED7"/>
    <w:rsid w:val="00017A62"/>
    <w:rsid w:val="00021A07"/>
    <w:rsid w:val="0002203F"/>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AB1"/>
    <w:rsid w:val="00033F3F"/>
    <w:rsid w:val="0003455B"/>
    <w:rsid w:val="00034971"/>
    <w:rsid w:val="00034E00"/>
    <w:rsid w:val="00036295"/>
    <w:rsid w:val="00036CAB"/>
    <w:rsid w:val="00036DEF"/>
    <w:rsid w:val="00040095"/>
    <w:rsid w:val="00043C34"/>
    <w:rsid w:val="0004605B"/>
    <w:rsid w:val="000465BB"/>
    <w:rsid w:val="00046FD7"/>
    <w:rsid w:val="00050609"/>
    <w:rsid w:val="00052803"/>
    <w:rsid w:val="000533E3"/>
    <w:rsid w:val="0005422E"/>
    <w:rsid w:val="000550E6"/>
    <w:rsid w:val="00055448"/>
    <w:rsid w:val="00055492"/>
    <w:rsid w:val="00056655"/>
    <w:rsid w:val="000571CE"/>
    <w:rsid w:val="00057843"/>
    <w:rsid w:val="00057C00"/>
    <w:rsid w:val="00057FA7"/>
    <w:rsid w:val="0006012C"/>
    <w:rsid w:val="0006020A"/>
    <w:rsid w:val="00062142"/>
    <w:rsid w:val="000637DF"/>
    <w:rsid w:val="00064946"/>
    <w:rsid w:val="00064A46"/>
    <w:rsid w:val="00064C94"/>
    <w:rsid w:val="00065231"/>
    <w:rsid w:val="000663EF"/>
    <w:rsid w:val="00066AC6"/>
    <w:rsid w:val="00066AE4"/>
    <w:rsid w:val="00066FCA"/>
    <w:rsid w:val="00067D7A"/>
    <w:rsid w:val="00070965"/>
    <w:rsid w:val="00070E41"/>
    <w:rsid w:val="000714C1"/>
    <w:rsid w:val="00072472"/>
    <w:rsid w:val="000728C4"/>
    <w:rsid w:val="000735EF"/>
    <w:rsid w:val="00073C18"/>
    <w:rsid w:val="00073F3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352D"/>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5AF"/>
    <w:rsid w:val="00097AAF"/>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1E5D"/>
    <w:rsid w:val="000C23AC"/>
    <w:rsid w:val="000C2A2D"/>
    <w:rsid w:val="000C3359"/>
    <w:rsid w:val="000C37DA"/>
    <w:rsid w:val="000C479F"/>
    <w:rsid w:val="000C5280"/>
    <w:rsid w:val="000C6381"/>
    <w:rsid w:val="000C6DB4"/>
    <w:rsid w:val="000C6F89"/>
    <w:rsid w:val="000C71FF"/>
    <w:rsid w:val="000C7357"/>
    <w:rsid w:val="000D09C1"/>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809"/>
    <w:rsid w:val="000E4C4F"/>
    <w:rsid w:val="000E5293"/>
    <w:rsid w:val="000E553C"/>
    <w:rsid w:val="000E5E64"/>
    <w:rsid w:val="000E6BFB"/>
    <w:rsid w:val="000F32E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AD8"/>
    <w:rsid w:val="00111F2D"/>
    <w:rsid w:val="00113997"/>
    <w:rsid w:val="00113EC0"/>
    <w:rsid w:val="00114582"/>
    <w:rsid w:val="00114664"/>
    <w:rsid w:val="00115FC5"/>
    <w:rsid w:val="0011650A"/>
    <w:rsid w:val="00116602"/>
    <w:rsid w:val="0011673F"/>
    <w:rsid w:val="00116EDA"/>
    <w:rsid w:val="00117252"/>
    <w:rsid w:val="00117B86"/>
    <w:rsid w:val="00117FE9"/>
    <w:rsid w:val="001204B9"/>
    <w:rsid w:val="001216A4"/>
    <w:rsid w:val="00122840"/>
    <w:rsid w:val="00123C2F"/>
    <w:rsid w:val="00125598"/>
    <w:rsid w:val="00125F47"/>
    <w:rsid w:val="001263D1"/>
    <w:rsid w:val="001300C4"/>
    <w:rsid w:val="00130B45"/>
    <w:rsid w:val="0013282B"/>
    <w:rsid w:val="00132E94"/>
    <w:rsid w:val="0013488B"/>
    <w:rsid w:val="00136191"/>
    <w:rsid w:val="00136CAD"/>
    <w:rsid w:val="00137280"/>
    <w:rsid w:val="00137ACA"/>
    <w:rsid w:val="00140085"/>
    <w:rsid w:val="00141048"/>
    <w:rsid w:val="001412A3"/>
    <w:rsid w:val="00141DC4"/>
    <w:rsid w:val="00142DC6"/>
    <w:rsid w:val="001451A9"/>
    <w:rsid w:val="00145590"/>
    <w:rsid w:val="0014633C"/>
    <w:rsid w:val="001473EA"/>
    <w:rsid w:val="00147940"/>
    <w:rsid w:val="00150FBB"/>
    <w:rsid w:val="0015122C"/>
    <w:rsid w:val="00151E37"/>
    <w:rsid w:val="00151F06"/>
    <w:rsid w:val="00152A10"/>
    <w:rsid w:val="00152BB7"/>
    <w:rsid w:val="00153936"/>
    <w:rsid w:val="0015415A"/>
    <w:rsid w:val="00154CC9"/>
    <w:rsid w:val="00154F0C"/>
    <w:rsid w:val="001559FF"/>
    <w:rsid w:val="00155B3F"/>
    <w:rsid w:val="00157C6F"/>
    <w:rsid w:val="001607A7"/>
    <w:rsid w:val="00160995"/>
    <w:rsid w:val="00161598"/>
    <w:rsid w:val="00161780"/>
    <w:rsid w:val="00162264"/>
    <w:rsid w:val="001627AF"/>
    <w:rsid w:val="001646FE"/>
    <w:rsid w:val="00165EE5"/>
    <w:rsid w:val="0016674E"/>
    <w:rsid w:val="001667E4"/>
    <w:rsid w:val="00166CED"/>
    <w:rsid w:val="00166D2E"/>
    <w:rsid w:val="00166FDA"/>
    <w:rsid w:val="00167AFB"/>
    <w:rsid w:val="001717E0"/>
    <w:rsid w:val="00172118"/>
    <w:rsid w:val="00172713"/>
    <w:rsid w:val="00172BAE"/>
    <w:rsid w:val="00175401"/>
    <w:rsid w:val="0017560F"/>
    <w:rsid w:val="001764C0"/>
    <w:rsid w:val="00176541"/>
    <w:rsid w:val="00176973"/>
    <w:rsid w:val="0017740C"/>
    <w:rsid w:val="001802CA"/>
    <w:rsid w:val="0018047A"/>
    <w:rsid w:val="001819AE"/>
    <w:rsid w:val="001828B0"/>
    <w:rsid w:val="00182A41"/>
    <w:rsid w:val="00183542"/>
    <w:rsid w:val="00183AE3"/>
    <w:rsid w:val="0018454C"/>
    <w:rsid w:val="00184F88"/>
    <w:rsid w:val="00185215"/>
    <w:rsid w:val="001869AC"/>
    <w:rsid w:val="00187155"/>
    <w:rsid w:val="00190B13"/>
    <w:rsid w:val="0019129C"/>
    <w:rsid w:val="0019272D"/>
    <w:rsid w:val="00193076"/>
    <w:rsid w:val="00193470"/>
    <w:rsid w:val="0019367D"/>
    <w:rsid w:val="001937FC"/>
    <w:rsid w:val="00194E74"/>
    <w:rsid w:val="00194FB0"/>
    <w:rsid w:val="00194FB1"/>
    <w:rsid w:val="00195687"/>
    <w:rsid w:val="00197CE2"/>
    <w:rsid w:val="00197E9C"/>
    <w:rsid w:val="001A0E1B"/>
    <w:rsid w:val="001A0E78"/>
    <w:rsid w:val="001A2298"/>
    <w:rsid w:val="001A245D"/>
    <w:rsid w:val="001A271A"/>
    <w:rsid w:val="001A2D1F"/>
    <w:rsid w:val="001A3435"/>
    <w:rsid w:val="001A367A"/>
    <w:rsid w:val="001A3BFD"/>
    <w:rsid w:val="001A3EC3"/>
    <w:rsid w:val="001A4D49"/>
    <w:rsid w:val="001A5881"/>
    <w:rsid w:val="001A6CB4"/>
    <w:rsid w:val="001A75E4"/>
    <w:rsid w:val="001A7810"/>
    <w:rsid w:val="001A7A38"/>
    <w:rsid w:val="001A7D4E"/>
    <w:rsid w:val="001B05C1"/>
    <w:rsid w:val="001B0850"/>
    <w:rsid w:val="001B0C42"/>
    <w:rsid w:val="001B1914"/>
    <w:rsid w:val="001B1CCD"/>
    <w:rsid w:val="001B1FE2"/>
    <w:rsid w:val="001B388E"/>
    <w:rsid w:val="001B3DC7"/>
    <w:rsid w:val="001B4105"/>
    <w:rsid w:val="001B41B3"/>
    <w:rsid w:val="001B5D91"/>
    <w:rsid w:val="001B6A09"/>
    <w:rsid w:val="001B6AEF"/>
    <w:rsid w:val="001B7237"/>
    <w:rsid w:val="001B7A0C"/>
    <w:rsid w:val="001C0E8B"/>
    <w:rsid w:val="001C106D"/>
    <w:rsid w:val="001C1142"/>
    <w:rsid w:val="001C181E"/>
    <w:rsid w:val="001C4249"/>
    <w:rsid w:val="001C4404"/>
    <w:rsid w:val="001C52B4"/>
    <w:rsid w:val="001D02E2"/>
    <w:rsid w:val="001D07A8"/>
    <w:rsid w:val="001D11A9"/>
    <w:rsid w:val="001D1228"/>
    <w:rsid w:val="001D1864"/>
    <w:rsid w:val="001D2EDB"/>
    <w:rsid w:val="001D3261"/>
    <w:rsid w:val="001D3DEE"/>
    <w:rsid w:val="001D4988"/>
    <w:rsid w:val="001D60AF"/>
    <w:rsid w:val="001D74D1"/>
    <w:rsid w:val="001D7A14"/>
    <w:rsid w:val="001E1117"/>
    <w:rsid w:val="001E1B13"/>
    <w:rsid w:val="001E2274"/>
    <w:rsid w:val="001E31F6"/>
    <w:rsid w:val="001E51EC"/>
    <w:rsid w:val="001E593D"/>
    <w:rsid w:val="001E59CF"/>
    <w:rsid w:val="001E5D52"/>
    <w:rsid w:val="001E7576"/>
    <w:rsid w:val="001E7894"/>
    <w:rsid w:val="001F03B9"/>
    <w:rsid w:val="001F168B"/>
    <w:rsid w:val="001F2196"/>
    <w:rsid w:val="001F258C"/>
    <w:rsid w:val="001F3133"/>
    <w:rsid w:val="001F371A"/>
    <w:rsid w:val="001F3AB3"/>
    <w:rsid w:val="001F4719"/>
    <w:rsid w:val="001F4B66"/>
    <w:rsid w:val="001F4CBB"/>
    <w:rsid w:val="001F5B83"/>
    <w:rsid w:val="001F6003"/>
    <w:rsid w:val="001F6D42"/>
    <w:rsid w:val="00200FB7"/>
    <w:rsid w:val="0020240D"/>
    <w:rsid w:val="0020305B"/>
    <w:rsid w:val="00203556"/>
    <w:rsid w:val="00204901"/>
    <w:rsid w:val="00204F95"/>
    <w:rsid w:val="00206646"/>
    <w:rsid w:val="00206C01"/>
    <w:rsid w:val="0021085C"/>
    <w:rsid w:val="00210D1C"/>
    <w:rsid w:val="00211066"/>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30C"/>
    <w:rsid w:val="00231786"/>
    <w:rsid w:val="00232212"/>
    <w:rsid w:val="00232543"/>
    <w:rsid w:val="002334D2"/>
    <w:rsid w:val="00235123"/>
    <w:rsid w:val="00235325"/>
    <w:rsid w:val="00235849"/>
    <w:rsid w:val="00235A28"/>
    <w:rsid w:val="00236289"/>
    <w:rsid w:val="002363F3"/>
    <w:rsid w:val="00236686"/>
    <w:rsid w:val="0023712D"/>
    <w:rsid w:val="002373F6"/>
    <w:rsid w:val="00237814"/>
    <w:rsid w:val="00237D1D"/>
    <w:rsid w:val="00241066"/>
    <w:rsid w:val="00241A9E"/>
    <w:rsid w:val="00242FE7"/>
    <w:rsid w:val="002436BA"/>
    <w:rsid w:val="00243C1E"/>
    <w:rsid w:val="002452AC"/>
    <w:rsid w:val="00245A15"/>
    <w:rsid w:val="002465E5"/>
    <w:rsid w:val="00250712"/>
    <w:rsid w:val="00250BB9"/>
    <w:rsid w:val="00250D0D"/>
    <w:rsid w:val="00250DD2"/>
    <w:rsid w:val="002514F7"/>
    <w:rsid w:val="00252E85"/>
    <w:rsid w:val="00253024"/>
    <w:rsid w:val="0025399F"/>
    <w:rsid w:val="00254E54"/>
    <w:rsid w:val="00256784"/>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48BC"/>
    <w:rsid w:val="00285216"/>
    <w:rsid w:val="0028643D"/>
    <w:rsid w:val="00286492"/>
    <w:rsid w:val="00286AE6"/>
    <w:rsid w:val="00286B7F"/>
    <w:rsid w:val="00286BF2"/>
    <w:rsid w:val="00286D1E"/>
    <w:rsid w:val="00287A6E"/>
    <w:rsid w:val="00287AC8"/>
    <w:rsid w:val="00287E37"/>
    <w:rsid w:val="002909B3"/>
    <w:rsid w:val="00290AC0"/>
    <w:rsid w:val="00293594"/>
    <w:rsid w:val="00294ED0"/>
    <w:rsid w:val="0029550F"/>
    <w:rsid w:val="0029552C"/>
    <w:rsid w:val="00295806"/>
    <w:rsid w:val="00296F01"/>
    <w:rsid w:val="002A09F5"/>
    <w:rsid w:val="002A0FAF"/>
    <w:rsid w:val="002A14C6"/>
    <w:rsid w:val="002A25E7"/>
    <w:rsid w:val="002A297A"/>
    <w:rsid w:val="002A3BCD"/>
    <w:rsid w:val="002A4BFB"/>
    <w:rsid w:val="002B0A1A"/>
    <w:rsid w:val="002B0EEC"/>
    <w:rsid w:val="002B1B71"/>
    <w:rsid w:val="002B2AD9"/>
    <w:rsid w:val="002B3318"/>
    <w:rsid w:val="002B4A7C"/>
    <w:rsid w:val="002B52AC"/>
    <w:rsid w:val="002B56E1"/>
    <w:rsid w:val="002B689A"/>
    <w:rsid w:val="002B7989"/>
    <w:rsid w:val="002C0140"/>
    <w:rsid w:val="002C04F7"/>
    <w:rsid w:val="002C0ADE"/>
    <w:rsid w:val="002C0D02"/>
    <w:rsid w:val="002C0D6E"/>
    <w:rsid w:val="002C0E7B"/>
    <w:rsid w:val="002C1BE8"/>
    <w:rsid w:val="002C25BB"/>
    <w:rsid w:val="002C26B9"/>
    <w:rsid w:val="002C4026"/>
    <w:rsid w:val="002C5FAE"/>
    <w:rsid w:val="002C6B42"/>
    <w:rsid w:val="002C7996"/>
    <w:rsid w:val="002D09AF"/>
    <w:rsid w:val="002D434C"/>
    <w:rsid w:val="002D4A08"/>
    <w:rsid w:val="002D5666"/>
    <w:rsid w:val="002D5C16"/>
    <w:rsid w:val="002D6466"/>
    <w:rsid w:val="002D68AC"/>
    <w:rsid w:val="002D7267"/>
    <w:rsid w:val="002D72E9"/>
    <w:rsid w:val="002D77AD"/>
    <w:rsid w:val="002E1072"/>
    <w:rsid w:val="002E1CEC"/>
    <w:rsid w:val="002E1EEE"/>
    <w:rsid w:val="002E1FBE"/>
    <w:rsid w:val="002E2804"/>
    <w:rsid w:val="002E568B"/>
    <w:rsid w:val="002E60D1"/>
    <w:rsid w:val="002E64D3"/>
    <w:rsid w:val="002E73D8"/>
    <w:rsid w:val="002F1776"/>
    <w:rsid w:val="002F3129"/>
    <w:rsid w:val="002F332D"/>
    <w:rsid w:val="002F3A97"/>
    <w:rsid w:val="002F4586"/>
    <w:rsid w:val="002F4F78"/>
    <w:rsid w:val="002F551F"/>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0932"/>
    <w:rsid w:val="0033130E"/>
    <w:rsid w:val="0033284B"/>
    <w:rsid w:val="0033727E"/>
    <w:rsid w:val="00337CAB"/>
    <w:rsid w:val="00340695"/>
    <w:rsid w:val="00340CB1"/>
    <w:rsid w:val="00341A02"/>
    <w:rsid w:val="003426F2"/>
    <w:rsid w:val="00342BAC"/>
    <w:rsid w:val="00343169"/>
    <w:rsid w:val="0034318E"/>
    <w:rsid w:val="003432F1"/>
    <w:rsid w:val="00344D5E"/>
    <w:rsid w:val="00345259"/>
    <w:rsid w:val="003463CC"/>
    <w:rsid w:val="00347079"/>
    <w:rsid w:val="0034789F"/>
    <w:rsid w:val="00350A77"/>
    <w:rsid w:val="00350C46"/>
    <w:rsid w:val="00351096"/>
    <w:rsid w:val="003511BA"/>
    <w:rsid w:val="00351ADC"/>
    <w:rsid w:val="00351B6B"/>
    <w:rsid w:val="00352EFC"/>
    <w:rsid w:val="00353390"/>
    <w:rsid w:val="00353C20"/>
    <w:rsid w:val="00354400"/>
    <w:rsid w:val="00354451"/>
    <w:rsid w:val="0035462D"/>
    <w:rsid w:val="003609C8"/>
    <w:rsid w:val="00360CCB"/>
    <w:rsid w:val="00361301"/>
    <w:rsid w:val="0036160D"/>
    <w:rsid w:val="0036183C"/>
    <w:rsid w:val="0036231F"/>
    <w:rsid w:val="003644C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35E"/>
    <w:rsid w:val="003A59A9"/>
    <w:rsid w:val="003A605E"/>
    <w:rsid w:val="003A627A"/>
    <w:rsid w:val="003A68D0"/>
    <w:rsid w:val="003A6999"/>
    <w:rsid w:val="003A6F4C"/>
    <w:rsid w:val="003A7D4E"/>
    <w:rsid w:val="003B2C04"/>
    <w:rsid w:val="003B300B"/>
    <w:rsid w:val="003B34C6"/>
    <w:rsid w:val="003B3BC6"/>
    <w:rsid w:val="003B43E6"/>
    <w:rsid w:val="003B4C87"/>
    <w:rsid w:val="003B639E"/>
    <w:rsid w:val="003B6864"/>
    <w:rsid w:val="003C0756"/>
    <w:rsid w:val="003C140C"/>
    <w:rsid w:val="003C21F7"/>
    <w:rsid w:val="003C2A81"/>
    <w:rsid w:val="003C2CE8"/>
    <w:rsid w:val="003C393D"/>
    <w:rsid w:val="003C4C5C"/>
    <w:rsid w:val="003C50B3"/>
    <w:rsid w:val="003C5C73"/>
    <w:rsid w:val="003C7548"/>
    <w:rsid w:val="003C7C27"/>
    <w:rsid w:val="003D028F"/>
    <w:rsid w:val="003D0624"/>
    <w:rsid w:val="003D0C7C"/>
    <w:rsid w:val="003D1008"/>
    <w:rsid w:val="003D1ED5"/>
    <w:rsid w:val="003D2C1D"/>
    <w:rsid w:val="003D41FA"/>
    <w:rsid w:val="003D573A"/>
    <w:rsid w:val="003D6500"/>
    <w:rsid w:val="003D7AE9"/>
    <w:rsid w:val="003E08DC"/>
    <w:rsid w:val="003E1582"/>
    <w:rsid w:val="003E4477"/>
    <w:rsid w:val="003E453C"/>
    <w:rsid w:val="003E540C"/>
    <w:rsid w:val="003E58F1"/>
    <w:rsid w:val="003E59EF"/>
    <w:rsid w:val="003E5A2F"/>
    <w:rsid w:val="003E6685"/>
    <w:rsid w:val="003E6ED5"/>
    <w:rsid w:val="003F1B6E"/>
    <w:rsid w:val="003F26E6"/>
    <w:rsid w:val="003F3559"/>
    <w:rsid w:val="003F433B"/>
    <w:rsid w:val="003F4957"/>
    <w:rsid w:val="003F4BCB"/>
    <w:rsid w:val="003F61CE"/>
    <w:rsid w:val="003F66B0"/>
    <w:rsid w:val="003F70D5"/>
    <w:rsid w:val="003F78DD"/>
    <w:rsid w:val="003F7B3D"/>
    <w:rsid w:val="004008AC"/>
    <w:rsid w:val="00400962"/>
    <w:rsid w:val="0040435D"/>
    <w:rsid w:val="004047B4"/>
    <w:rsid w:val="00405541"/>
    <w:rsid w:val="0040559C"/>
    <w:rsid w:val="00405F63"/>
    <w:rsid w:val="004069E0"/>
    <w:rsid w:val="00406E1F"/>
    <w:rsid w:val="00407A93"/>
    <w:rsid w:val="00411B24"/>
    <w:rsid w:val="004124A2"/>
    <w:rsid w:val="00412A64"/>
    <w:rsid w:val="00412FF9"/>
    <w:rsid w:val="004133DA"/>
    <w:rsid w:val="0041353A"/>
    <w:rsid w:val="00413C5A"/>
    <w:rsid w:val="00413ECD"/>
    <w:rsid w:val="00414F39"/>
    <w:rsid w:val="00416A9C"/>
    <w:rsid w:val="00416D2D"/>
    <w:rsid w:val="00421BC8"/>
    <w:rsid w:val="004220B8"/>
    <w:rsid w:val="004220E9"/>
    <w:rsid w:val="004246F7"/>
    <w:rsid w:val="00425544"/>
    <w:rsid w:val="00425C9A"/>
    <w:rsid w:val="00426B59"/>
    <w:rsid w:val="00426D7F"/>
    <w:rsid w:val="00426E3E"/>
    <w:rsid w:val="0042774E"/>
    <w:rsid w:val="00427BB2"/>
    <w:rsid w:val="00427D73"/>
    <w:rsid w:val="00430149"/>
    <w:rsid w:val="004303DB"/>
    <w:rsid w:val="00431A0E"/>
    <w:rsid w:val="004325DC"/>
    <w:rsid w:val="00432D19"/>
    <w:rsid w:val="00433858"/>
    <w:rsid w:val="004343F7"/>
    <w:rsid w:val="00434409"/>
    <w:rsid w:val="00434D38"/>
    <w:rsid w:val="00434E4B"/>
    <w:rsid w:val="004358FE"/>
    <w:rsid w:val="00436779"/>
    <w:rsid w:val="00437E60"/>
    <w:rsid w:val="00437F2D"/>
    <w:rsid w:val="00441147"/>
    <w:rsid w:val="004416D0"/>
    <w:rsid w:val="004419C5"/>
    <w:rsid w:val="00442E05"/>
    <w:rsid w:val="0044365F"/>
    <w:rsid w:val="00444223"/>
    <w:rsid w:val="00444441"/>
    <w:rsid w:val="00445041"/>
    <w:rsid w:val="00446FAF"/>
    <w:rsid w:val="00450568"/>
    <w:rsid w:val="00450988"/>
    <w:rsid w:val="00451E7D"/>
    <w:rsid w:val="004524D2"/>
    <w:rsid w:val="00452B60"/>
    <w:rsid w:val="00452D9B"/>
    <w:rsid w:val="00454741"/>
    <w:rsid w:val="00454803"/>
    <w:rsid w:val="00454B21"/>
    <w:rsid w:val="0045530E"/>
    <w:rsid w:val="00456D79"/>
    <w:rsid w:val="004577B5"/>
    <w:rsid w:val="00460E81"/>
    <w:rsid w:val="0046137C"/>
    <w:rsid w:val="004613F2"/>
    <w:rsid w:val="0046382C"/>
    <w:rsid w:val="004658E1"/>
    <w:rsid w:val="00466075"/>
    <w:rsid w:val="004709AE"/>
    <w:rsid w:val="00471895"/>
    <w:rsid w:val="004749A3"/>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67DF"/>
    <w:rsid w:val="00487CC6"/>
    <w:rsid w:val="00491E90"/>
    <w:rsid w:val="00492C36"/>
    <w:rsid w:val="00492C5E"/>
    <w:rsid w:val="004934C1"/>
    <w:rsid w:val="004941D9"/>
    <w:rsid w:val="0049483B"/>
    <w:rsid w:val="004949CA"/>
    <w:rsid w:val="004952A7"/>
    <w:rsid w:val="00495A94"/>
    <w:rsid w:val="00495FE2"/>
    <w:rsid w:val="00497350"/>
    <w:rsid w:val="004977DC"/>
    <w:rsid w:val="00497F34"/>
    <w:rsid w:val="00497F96"/>
    <w:rsid w:val="004A07C1"/>
    <w:rsid w:val="004A0A64"/>
    <w:rsid w:val="004A21D2"/>
    <w:rsid w:val="004A23F3"/>
    <w:rsid w:val="004A377E"/>
    <w:rsid w:val="004A393D"/>
    <w:rsid w:val="004A3DDE"/>
    <w:rsid w:val="004A3EC1"/>
    <w:rsid w:val="004A4233"/>
    <w:rsid w:val="004A451B"/>
    <w:rsid w:val="004A50CC"/>
    <w:rsid w:val="004A517C"/>
    <w:rsid w:val="004A6E73"/>
    <w:rsid w:val="004B0268"/>
    <w:rsid w:val="004B0F7C"/>
    <w:rsid w:val="004B0FA5"/>
    <w:rsid w:val="004B1487"/>
    <w:rsid w:val="004B1488"/>
    <w:rsid w:val="004B25E9"/>
    <w:rsid w:val="004B36F7"/>
    <w:rsid w:val="004B4726"/>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252"/>
    <w:rsid w:val="004D3578"/>
    <w:rsid w:val="004D3586"/>
    <w:rsid w:val="004D4221"/>
    <w:rsid w:val="004D454D"/>
    <w:rsid w:val="004D4661"/>
    <w:rsid w:val="004D52C3"/>
    <w:rsid w:val="004D5A5B"/>
    <w:rsid w:val="004D5DEE"/>
    <w:rsid w:val="004E01A1"/>
    <w:rsid w:val="004E026A"/>
    <w:rsid w:val="004E1680"/>
    <w:rsid w:val="004E18A1"/>
    <w:rsid w:val="004E2061"/>
    <w:rsid w:val="004E213A"/>
    <w:rsid w:val="004E30CD"/>
    <w:rsid w:val="004E333E"/>
    <w:rsid w:val="004E3B65"/>
    <w:rsid w:val="004E3C1B"/>
    <w:rsid w:val="004E4CC8"/>
    <w:rsid w:val="004F0017"/>
    <w:rsid w:val="004F0D11"/>
    <w:rsid w:val="004F19EC"/>
    <w:rsid w:val="004F1B98"/>
    <w:rsid w:val="004F2065"/>
    <w:rsid w:val="004F321C"/>
    <w:rsid w:val="004F4192"/>
    <w:rsid w:val="004F425A"/>
    <w:rsid w:val="004F59EB"/>
    <w:rsid w:val="004F636A"/>
    <w:rsid w:val="004F6AAB"/>
    <w:rsid w:val="004F6FD5"/>
    <w:rsid w:val="004F7268"/>
    <w:rsid w:val="00500415"/>
    <w:rsid w:val="00500AD3"/>
    <w:rsid w:val="00502C0A"/>
    <w:rsid w:val="00502EEB"/>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1DD4"/>
    <w:rsid w:val="00532BD4"/>
    <w:rsid w:val="00533C08"/>
    <w:rsid w:val="00533CB2"/>
    <w:rsid w:val="00534309"/>
    <w:rsid w:val="00535110"/>
    <w:rsid w:val="0053763E"/>
    <w:rsid w:val="005401D4"/>
    <w:rsid w:val="0054097E"/>
    <w:rsid w:val="00540FAF"/>
    <w:rsid w:val="00540FEB"/>
    <w:rsid w:val="005412D5"/>
    <w:rsid w:val="00541595"/>
    <w:rsid w:val="005420A2"/>
    <w:rsid w:val="0054363B"/>
    <w:rsid w:val="00543D5F"/>
    <w:rsid w:val="00543E6C"/>
    <w:rsid w:val="00543F7A"/>
    <w:rsid w:val="00544169"/>
    <w:rsid w:val="005458C6"/>
    <w:rsid w:val="00545F03"/>
    <w:rsid w:val="00546CD7"/>
    <w:rsid w:val="00546E0D"/>
    <w:rsid w:val="00547321"/>
    <w:rsid w:val="005477F6"/>
    <w:rsid w:val="00547CC8"/>
    <w:rsid w:val="00550023"/>
    <w:rsid w:val="0055026E"/>
    <w:rsid w:val="00550968"/>
    <w:rsid w:val="00551035"/>
    <w:rsid w:val="005518F6"/>
    <w:rsid w:val="00552D34"/>
    <w:rsid w:val="00553215"/>
    <w:rsid w:val="00553998"/>
    <w:rsid w:val="00554F70"/>
    <w:rsid w:val="00555A50"/>
    <w:rsid w:val="00555CF2"/>
    <w:rsid w:val="00555FE6"/>
    <w:rsid w:val="00556E2F"/>
    <w:rsid w:val="00557CF6"/>
    <w:rsid w:val="00557EF2"/>
    <w:rsid w:val="0056030E"/>
    <w:rsid w:val="0056042F"/>
    <w:rsid w:val="00561125"/>
    <w:rsid w:val="00561ECD"/>
    <w:rsid w:val="00562110"/>
    <w:rsid w:val="0056274D"/>
    <w:rsid w:val="005630B7"/>
    <w:rsid w:val="005636C3"/>
    <w:rsid w:val="00563934"/>
    <w:rsid w:val="00565087"/>
    <w:rsid w:val="005666D9"/>
    <w:rsid w:val="00566C0D"/>
    <w:rsid w:val="00566F59"/>
    <w:rsid w:val="00567C60"/>
    <w:rsid w:val="00567FF3"/>
    <w:rsid w:val="00570141"/>
    <w:rsid w:val="005706F1"/>
    <w:rsid w:val="00570F15"/>
    <w:rsid w:val="005714AF"/>
    <w:rsid w:val="00571D81"/>
    <w:rsid w:val="00571DAD"/>
    <w:rsid w:val="00572207"/>
    <w:rsid w:val="00572407"/>
    <w:rsid w:val="00572430"/>
    <w:rsid w:val="005726A6"/>
    <w:rsid w:val="00572845"/>
    <w:rsid w:val="00572AE4"/>
    <w:rsid w:val="00572B93"/>
    <w:rsid w:val="00573A1C"/>
    <w:rsid w:val="00575412"/>
    <w:rsid w:val="0057547A"/>
    <w:rsid w:val="00577055"/>
    <w:rsid w:val="00580BF6"/>
    <w:rsid w:val="00581223"/>
    <w:rsid w:val="00581363"/>
    <w:rsid w:val="00581CF7"/>
    <w:rsid w:val="00582471"/>
    <w:rsid w:val="005837D4"/>
    <w:rsid w:val="005838C3"/>
    <w:rsid w:val="00584382"/>
    <w:rsid w:val="00584DDC"/>
    <w:rsid w:val="00585FA7"/>
    <w:rsid w:val="005864B9"/>
    <w:rsid w:val="005869B7"/>
    <w:rsid w:val="00587DEC"/>
    <w:rsid w:val="00591151"/>
    <w:rsid w:val="0059130A"/>
    <w:rsid w:val="0059229A"/>
    <w:rsid w:val="00592747"/>
    <w:rsid w:val="0059308A"/>
    <w:rsid w:val="0059400B"/>
    <w:rsid w:val="00595B41"/>
    <w:rsid w:val="005A05D1"/>
    <w:rsid w:val="005A0EC6"/>
    <w:rsid w:val="005A1164"/>
    <w:rsid w:val="005A1511"/>
    <w:rsid w:val="005A1875"/>
    <w:rsid w:val="005A1CA2"/>
    <w:rsid w:val="005A3088"/>
    <w:rsid w:val="005A3534"/>
    <w:rsid w:val="005A40F2"/>
    <w:rsid w:val="005A4E05"/>
    <w:rsid w:val="005A7688"/>
    <w:rsid w:val="005A7CD0"/>
    <w:rsid w:val="005B036A"/>
    <w:rsid w:val="005B050A"/>
    <w:rsid w:val="005B0DAF"/>
    <w:rsid w:val="005B0F9D"/>
    <w:rsid w:val="005B337D"/>
    <w:rsid w:val="005B35E7"/>
    <w:rsid w:val="005B3855"/>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C6264"/>
    <w:rsid w:val="005D31A1"/>
    <w:rsid w:val="005D4201"/>
    <w:rsid w:val="005D446C"/>
    <w:rsid w:val="005D5219"/>
    <w:rsid w:val="005D5684"/>
    <w:rsid w:val="005D5693"/>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1D6F"/>
    <w:rsid w:val="005F2CEB"/>
    <w:rsid w:val="005F3808"/>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3CB"/>
    <w:rsid w:val="006105F0"/>
    <w:rsid w:val="00610719"/>
    <w:rsid w:val="00611E56"/>
    <w:rsid w:val="00612D10"/>
    <w:rsid w:val="00613A10"/>
    <w:rsid w:val="00613A5F"/>
    <w:rsid w:val="00614B3A"/>
    <w:rsid w:val="00615162"/>
    <w:rsid w:val="00615796"/>
    <w:rsid w:val="006157F7"/>
    <w:rsid w:val="006163FF"/>
    <w:rsid w:val="0061680F"/>
    <w:rsid w:val="00617241"/>
    <w:rsid w:val="00617706"/>
    <w:rsid w:val="00617F9B"/>
    <w:rsid w:val="00620843"/>
    <w:rsid w:val="00621188"/>
    <w:rsid w:val="006215E6"/>
    <w:rsid w:val="00621DCD"/>
    <w:rsid w:val="00621EF5"/>
    <w:rsid w:val="00622687"/>
    <w:rsid w:val="00623B0D"/>
    <w:rsid w:val="00623C98"/>
    <w:rsid w:val="006243ED"/>
    <w:rsid w:val="00624539"/>
    <w:rsid w:val="006252F8"/>
    <w:rsid w:val="0062578E"/>
    <w:rsid w:val="00626497"/>
    <w:rsid w:val="00626D9E"/>
    <w:rsid w:val="00626E69"/>
    <w:rsid w:val="00631285"/>
    <w:rsid w:val="00631A3C"/>
    <w:rsid w:val="00631F15"/>
    <w:rsid w:val="00633099"/>
    <w:rsid w:val="006336DF"/>
    <w:rsid w:val="006337EF"/>
    <w:rsid w:val="006353B4"/>
    <w:rsid w:val="00635722"/>
    <w:rsid w:val="00636C27"/>
    <w:rsid w:val="006405C1"/>
    <w:rsid w:val="006406A7"/>
    <w:rsid w:val="00640E67"/>
    <w:rsid w:val="0064144F"/>
    <w:rsid w:val="0064315F"/>
    <w:rsid w:val="0064380A"/>
    <w:rsid w:val="00644849"/>
    <w:rsid w:val="006450B0"/>
    <w:rsid w:val="00645A57"/>
    <w:rsid w:val="0064602B"/>
    <w:rsid w:val="00646903"/>
    <w:rsid w:val="006469F0"/>
    <w:rsid w:val="00647034"/>
    <w:rsid w:val="006472CA"/>
    <w:rsid w:val="006472E0"/>
    <w:rsid w:val="00647EE6"/>
    <w:rsid w:val="006500F1"/>
    <w:rsid w:val="00650435"/>
    <w:rsid w:val="00650915"/>
    <w:rsid w:val="00650B2A"/>
    <w:rsid w:val="0065283B"/>
    <w:rsid w:val="00652960"/>
    <w:rsid w:val="00652EE6"/>
    <w:rsid w:val="00653BE4"/>
    <w:rsid w:val="006554B1"/>
    <w:rsid w:val="006564CA"/>
    <w:rsid w:val="00656906"/>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214"/>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E73"/>
    <w:rsid w:val="00692E87"/>
    <w:rsid w:val="00692FD7"/>
    <w:rsid w:val="006942D5"/>
    <w:rsid w:val="00694EAB"/>
    <w:rsid w:val="0069555C"/>
    <w:rsid w:val="00696165"/>
    <w:rsid w:val="00697652"/>
    <w:rsid w:val="00697E95"/>
    <w:rsid w:val="006A220D"/>
    <w:rsid w:val="006A2265"/>
    <w:rsid w:val="006A269D"/>
    <w:rsid w:val="006A3097"/>
    <w:rsid w:val="006A3C6E"/>
    <w:rsid w:val="006A5C8D"/>
    <w:rsid w:val="006A65D9"/>
    <w:rsid w:val="006B0723"/>
    <w:rsid w:val="006B1B3B"/>
    <w:rsid w:val="006B20C4"/>
    <w:rsid w:val="006B2111"/>
    <w:rsid w:val="006B21FD"/>
    <w:rsid w:val="006B2662"/>
    <w:rsid w:val="006B28AC"/>
    <w:rsid w:val="006B6824"/>
    <w:rsid w:val="006B7A9F"/>
    <w:rsid w:val="006C0923"/>
    <w:rsid w:val="006C14BC"/>
    <w:rsid w:val="006C19D9"/>
    <w:rsid w:val="006C1A9C"/>
    <w:rsid w:val="006C1E44"/>
    <w:rsid w:val="006C26AA"/>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E57"/>
    <w:rsid w:val="006E2F81"/>
    <w:rsid w:val="006E503F"/>
    <w:rsid w:val="006E50CB"/>
    <w:rsid w:val="006E50DA"/>
    <w:rsid w:val="006E6F2E"/>
    <w:rsid w:val="006F012B"/>
    <w:rsid w:val="006F0CE9"/>
    <w:rsid w:val="006F124D"/>
    <w:rsid w:val="006F1299"/>
    <w:rsid w:val="006F1D39"/>
    <w:rsid w:val="006F2BF6"/>
    <w:rsid w:val="006F2C4E"/>
    <w:rsid w:val="006F3777"/>
    <w:rsid w:val="006F3AF7"/>
    <w:rsid w:val="006F3C10"/>
    <w:rsid w:val="006F3EF4"/>
    <w:rsid w:val="006F4C12"/>
    <w:rsid w:val="006F514A"/>
    <w:rsid w:val="006F5631"/>
    <w:rsid w:val="006F5E83"/>
    <w:rsid w:val="006F694C"/>
    <w:rsid w:val="0070053B"/>
    <w:rsid w:val="00701F6D"/>
    <w:rsid w:val="007025DA"/>
    <w:rsid w:val="007037D0"/>
    <w:rsid w:val="00703A11"/>
    <w:rsid w:val="00703B6F"/>
    <w:rsid w:val="00704C01"/>
    <w:rsid w:val="007050EB"/>
    <w:rsid w:val="00711B3E"/>
    <w:rsid w:val="00712008"/>
    <w:rsid w:val="00712AA7"/>
    <w:rsid w:val="00713B2F"/>
    <w:rsid w:val="007143A7"/>
    <w:rsid w:val="00715CDA"/>
    <w:rsid w:val="00717F12"/>
    <w:rsid w:val="00721096"/>
    <w:rsid w:val="00721A1F"/>
    <w:rsid w:val="00721BFB"/>
    <w:rsid w:val="00723587"/>
    <w:rsid w:val="007241A6"/>
    <w:rsid w:val="007244EF"/>
    <w:rsid w:val="0072460E"/>
    <w:rsid w:val="0072503C"/>
    <w:rsid w:val="007266B5"/>
    <w:rsid w:val="00726989"/>
    <w:rsid w:val="00726E4A"/>
    <w:rsid w:val="00727BD6"/>
    <w:rsid w:val="00730192"/>
    <w:rsid w:val="00730347"/>
    <w:rsid w:val="007308A4"/>
    <w:rsid w:val="00732182"/>
    <w:rsid w:val="0073269B"/>
    <w:rsid w:val="007326D8"/>
    <w:rsid w:val="007327B8"/>
    <w:rsid w:val="00732C06"/>
    <w:rsid w:val="00732C2F"/>
    <w:rsid w:val="00733554"/>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3D5"/>
    <w:rsid w:val="00746C60"/>
    <w:rsid w:val="00747E5A"/>
    <w:rsid w:val="007501F1"/>
    <w:rsid w:val="00750F37"/>
    <w:rsid w:val="00751654"/>
    <w:rsid w:val="00751FE2"/>
    <w:rsid w:val="007532AC"/>
    <w:rsid w:val="0075575F"/>
    <w:rsid w:val="0075604C"/>
    <w:rsid w:val="00756330"/>
    <w:rsid w:val="00757163"/>
    <w:rsid w:val="00757C29"/>
    <w:rsid w:val="0076081C"/>
    <w:rsid w:val="00761936"/>
    <w:rsid w:val="00761F1A"/>
    <w:rsid w:val="007629CD"/>
    <w:rsid w:val="00765C94"/>
    <w:rsid w:val="00766342"/>
    <w:rsid w:val="00766A5B"/>
    <w:rsid w:val="0076739E"/>
    <w:rsid w:val="00771927"/>
    <w:rsid w:val="00772240"/>
    <w:rsid w:val="007727ED"/>
    <w:rsid w:val="00772A7E"/>
    <w:rsid w:val="00773632"/>
    <w:rsid w:val="007744EA"/>
    <w:rsid w:val="007750D9"/>
    <w:rsid w:val="00775142"/>
    <w:rsid w:val="0077555A"/>
    <w:rsid w:val="00775DD8"/>
    <w:rsid w:val="00776445"/>
    <w:rsid w:val="00777D2A"/>
    <w:rsid w:val="007803ED"/>
    <w:rsid w:val="00780463"/>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B9C"/>
    <w:rsid w:val="00797D34"/>
    <w:rsid w:val="007A0872"/>
    <w:rsid w:val="007A28E1"/>
    <w:rsid w:val="007A36DE"/>
    <w:rsid w:val="007A45FB"/>
    <w:rsid w:val="007A4FC2"/>
    <w:rsid w:val="007A5E86"/>
    <w:rsid w:val="007A7C94"/>
    <w:rsid w:val="007B0AD0"/>
    <w:rsid w:val="007B1D1B"/>
    <w:rsid w:val="007B2239"/>
    <w:rsid w:val="007B46D0"/>
    <w:rsid w:val="007B51E7"/>
    <w:rsid w:val="007B6A9E"/>
    <w:rsid w:val="007B7A4D"/>
    <w:rsid w:val="007B7C60"/>
    <w:rsid w:val="007B7F6F"/>
    <w:rsid w:val="007C1100"/>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5CE6"/>
    <w:rsid w:val="007D69EE"/>
    <w:rsid w:val="007D6DE2"/>
    <w:rsid w:val="007D7F24"/>
    <w:rsid w:val="007E01B5"/>
    <w:rsid w:val="007E0298"/>
    <w:rsid w:val="007E09BB"/>
    <w:rsid w:val="007E107B"/>
    <w:rsid w:val="007E1332"/>
    <w:rsid w:val="007E1749"/>
    <w:rsid w:val="007E1C57"/>
    <w:rsid w:val="007E3763"/>
    <w:rsid w:val="007E4F27"/>
    <w:rsid w:val="007E51E7"/>
    <w:rsid w:val="007E57B4"/>
    <w:rsid w:val="007E5C7F"/>
    <w:rsid w:val="007E6470"/>
    <w:rsid w:val="007E7335"/>
    <w:rsid w:val="007E770B"/>
    <w:rsid w:val="007F0430"/>
    <w:rsid w:val="007F10E4"/>
    <w:rsid w:val="007F19C7"/>
    <w:rsid w:val="007F1B1F"/>
    <w:rsid w:val="007F204B"/>
    <w:rsid w:val="007F2666"/>
    <w:rsid w:val="007F4E2F"/>
    <w:rsid w:val="007F4E58"/>
    <w:rsid w:val="007F53A0"/>
    <w:rsid w:val="007F5A8A"/>
    <w:rsid w:val="007F5E0E"/>
    <w:rsid w:val="007F6614"/>
    <w:rsid w:val="00800CFA"/>
    <w:rsid w:val="008028A4"/>
    <w:rsid w:val="00802BF4"/>
    <w:rsid w:val="00803472"/>
    <w:rsid w:val="00803C07"/>
    <w:rsid w:val="008045F4"/>
    <w:rsid w:val="00804656"/>
    <w:rsid w:val="008046F0"/>
    <w:rsid w:val="00805DF4"/>
    <w:rsid w:val="00806575"/>
    <w:rsid w:val="00810EB0"/>
    <w:rsid w:val="008116A6"/>
    <w:rsid w:val="00811A0A"/>
    <w:rsid w:val="00811BFE"/>
    <w:rsid w:val="008123BC"/>
    <w:rsid w:val="00812E56"/>
    <w:rsid w:val="00813251"/>
    <w:rsid w:val="00813541"/>
    <w:rsid w:val="008139E1"/>
    <w:rsid w:val="00813A8D"/>
    <w:rsid w:val="00813E78"/>
    <w:rsid w:val="0081461E"/>
    <w:rsid w:val="00815908"/>
    <w:rsid w:val="0081654C"/>
    <w:rsid w:val="00816705"/>
    <w:rsid w:val="00816E94"/>
    <w:rsid w:val="00817A29"/>
    <w:rsid w:val="00817C40"/>
    <w:rsid w:val="00817F2C"/>
    <w:rsid w:val="00820A3C"/>
    <w:rsid w:val="00820DD8"/>
    <w:rsid w:val="008219F2"/>
    <w:rsid w:val="008231DD"/>
    <w:rsid w:val="00824926"/>
    <w:rsid w:val="008251B3"/>
    <w:rsid w:val="00831B2A"/>
    <w:rsid w:val="00832112"/>
    <w:rsid w:val="008323BA"/>
    <w:rsid w:val="00832AB7"/>
    <w:rsid w:val="00832BD5"/>
    <w:rsid w:val="00833666"/>
    <w:rsid w:val="008337D7"/>
    <w:rsid w:val="008341C9"/>
    <w:rsid w:val="008341E2"/>
    <w:rsid w:val="0083490E"/>
    <w:rsid w:val="00834E1C"/>
    <w:rsid w:val="00835019"/>
    <w:rsid w:val="00836C39"/>
    <w:rsid w:val="00836F7E"/>
    <w:rsid w:val="008407F7"/>
    <w:rsid w:val="00841792"/>
    <w:rsid w:val="00842009"/>
    <w:rsid w:val="0084232F"/>
    <w:rsid w:val="0084264B"/>
    <w:rsid w:val="00842678"/>
    <w:rsid w:val="00843DD2"/>
    <w:rsid w:val="008447BA"/>
    <w:rsid w:val="008459A2"/>
    <w:rsid w:val="0084682D"/>
    <w:rsid w:val="00846C67"/>
    <w:rsid w:val="00851F16"/>
    <w:rsid w:val="0085295E"/>
    <w:rsid w:val="008533CE"/>
    <w:rsid w:val="0085486D"/>
    <w:rsid w:val="00854FA4"/>
    <w:rsid w:val="00855135"/>
    <w:rsid w:val="0085625E"/>
    <w:rsid w:val="0085696A"/>
    <w:rsid w:val="00856B8F"/>
    <w:rsid w:val="00860428"/>
    <w:rsid w:val="00860DB9"/>
    <w:rsid w:val="00861B96"/>
    <w:rsid w:val="00862613"/>
    <w:rsid w:val="00862A9E"/>
    <w:rsid w:val="0086352E"/>
    <w:rsid w:val="0086481B"/>
    <w:rsid w:val="008651A7"/>
    <w:rsid w:val="0086562B"/>
    <w:rsid w:val="00865B3E"/>
    <w:rsid w:val="00867333"/>
    <w:rsid w:val="00872029"/>
    <w:rsid w:val="008729F3"/>
    <w:rsid w:val="00874924"/>
    <w:rsid w:val="00874E10"/>
    <w:rsid w:val="00875450"/>
    <w:rsid w:val="008767F9"/>
    <w:rsid w:val="008768CA"/>
    <w:rsid w:val="00876A80"/>
    <w:rsid w:val="00876BA3"/>
    <w:rsid w:val="00877C05"/>
    <w:rsid w:val="00882F50"/>
    <w:rsid w:val="00885404"/>
    <w:rsid w:val="0088691E"/>
    <w:rsid w:val="00887008"/>
    <w:rsid w:val="0089064D"/>
    <w:rsid w:val="00892161"/>
    <w:rsid w:val="00893ABB"/>
    <w:rsid w:val="008942D1"/>
    <w:rsid w:val="00894316"/>
    <w:rsid w:val="0089445E"/>
    <w:rsid w:val="00894929"/>
    <w:rsid w:val="008952C6"/>
    <w:rsid w:val="00895F60"/>
    <w:rsid w:val="008963FA"/>
    <w:rsid w:val="00896B1A"/>
    <w:rsid w:val="00897CC4"/>
    <w:rsid w:val="00897F93"/>
    <w:rsid w:val="008A17FC"/>
    <w:rsid w:val="008A2D23"/>
    <w:rsid w:val="008A2FE1"/>
    <w:rsid w:val="008A34EC"/>
    <w:rsid w:val="008A37E9"/>
    <w:rsid w:val="008A410F"/>
    <w:rsid w:val="008A4362"/>
    <w:rsid w:val="008A5010"/>
    <w:rsid w:val="008A6729"/>
    <w:rsid w:val="008A6D6F"/>
    <w:rsid w:val="008A7890"/>
    <w:rsid w:val="008B04F7"/>
    <w:rsid w:val="008B317F"/>
    <w:rsid w:val="008B3662"/>
    <w:rsid w:val="008B37DF"/>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699"/>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1130"/>
    <w:rsid w:val="008E1884"/>
    <w:rsid w:val="008E215A"/>
    <w:rsid w:val="008E64BF"/>
    <w:rsid w:val="008E6DF3"/>
    <w:rsid w:val="008E7775"/>
    <w:rsid w:val="008E782C"/>
    <w:rsid w:val="008F0235"/>
    <w:rsid w:val="008F1B09"/>
    <w:rsid w:val="008F1C02"/>
    <w:rsid w:val="008F2463"/>
    <w:rsid w:val="008F2816"/>
    <w:rsid w:val="008F31FD"/>
    <w:rsid w:val="008F5538"/>
    <w:rsid w:val="008F67C9"/>
    <w:rsid w:val="0090020C"/>
    <w:rsid w:val="00901A4E"/>
    <w:rsid w:val="00901B57"/>
    <w:rsid w:val="0090271F"/>
    <w:rsid w:val="00902994"/>
    <w:rsid w:val="0090365C"/>
    <w:rsid w:val="00903F73"/>
    <w:rsid w:val="00904F79"/>
    <w:rsid w:val="0090601C"/>
    <w:rsid w:val="009114E3"/>
    <w:rsid w:val="00911C04"/>
    <w:rsid w:val="00913BE8"/>
    <w:rsid w:val="0091462A"/>
    <w:rsid w:val="00916058"/>
    <w:rsid w:val="00917E00"/>
    <w:rsid w:val="00920E95"/>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0ADE"/>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749C"/>
    <w:rsid w:val="00977B83"/>
    <w:rsid w:val="0098054D"/>
    <w:rsid w:val="00983581"/>
    <w:rsid w:val="0098509B"/>
    <w:rsid w:val="0098594F"/>
    <w:rsid w:val="00985C10"/>
    <w:rsid w:val="009874F7"/>
    <w:rsid w:val="00987788"/>
    <w:rsid w:val="00987A30"/>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033A"/>
    <w:rsid w:val="009B178C"/>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A41"/>
    <w:rsid w:val="009C2DC5"/>
    <w:rsid w:val="009C2E4A"/>
    <w:rsid w:val="009C3A01"/>
    <w:rsid w:val="009C48FD"/>
    <w:rsid w:val="009C7DAE"/>
    <w:rsid w:val="009D0C24"/>
    <w:rsid w:val="009D2070"/>
    <w:rsid w:val="009D2761"/>
    <w:rsid w:val="009D42FA"/>
    <w:rsid w:val="009D437C"/>
    <w:rsid w:val="009D6462"/>
    <w:rsid w:val="009D76FE"/>
    <w:rsid w:val="009E1076"/>
    <w:rsid w:val="009E2934"/>
    <w:rsid w:val="009E2B6F"/>
    <w:rsid w:val="009E6B5F"/>
    <w:rsid w:val="009E6DBA"/>
    <w:rsid w:val="009E7561"/>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179"/>
    <w:rsid w:val="00A05422"/>
    <w:rsid w:val="00A05A38"/>
    <w:rsid w:val="00A10985"/>
    <w:rsid w:val="00A10C4A"/>
    <w:rsid w:val="00A10F02"/>
    <w:rsid w:val="00A12554"/>
    <w:rsid w:val="00A13307"/>
    <w:rsid w:val="00A13A38"/>
    <w:rsid w:val="00A14E56"/>
    <w:rsid w:val="00A1552B"/>
    <w:rsid w:val="00A172ED"/>
    <w:rsid w:val="00A17B22"/>
    <w:rsid w:val="00A200B7"/>
    <w:rsid w:val="00A20275"/>
    <w:rsid w:val="00A205F4"/>
    <w:rsid w:val="00A20F40"/>
    <w:rsid w:val="00A20FEF"/>
    <w:rsid w:val="00A21082"/>
    <w:rsid w:val="00A22CE9"/>
    <w:rsid w:val="00A246FF"/>
    <w:rsid w:val="00A25CFE"/>
    <w:rsid w:val="00A26F47"/>
    <w:rsid w:val="00A31271"/>
    <w:rsid w:val="00A314B4"/>
    <w:rsid w:val="00A3398C"/>
    <w:rsid w:val="00A3424A"/>
    <w:rsid w:val="00A34AB8"/>
    <w:rsid w:val="00A3566C"/>
    <w:rsid w:val="00A35C8B"/>
    <w:rsid w:val="00A35D87"/>
    <w:rsid w:val="00A367F3"/>
    <w:rsid w:val="00A37272"/>
    <w:rsid w:val="00A40B70"/>
    <w:rsid w:val="00A41FE4"/>
    <w:rsid w:val="00A42B4A"/>
    <w:rsid w:val="00A434A2"/>
    <w:rsid w:val="00A44604"/>
    <w:rsid w:val="00A44669"/>
    <w:rsid w:val="00A44FDD"/>
    <w:rsid w:val="00A4521A"/>
    <w:rsid w:val="00A45F2A"/>
    <w:rsid w:val="00A4603A"/>
    <w:rsid w:val="00A464F8"/>
    <w:rsid w:val="00A47929"/>
    <w:rsid w:val="00A47F08"/>
    <w:rsid w:val="00A50649"/>
    <w:rsid w:val="00A513A4"/>
    <w:rsid w:val="00A515A8"/>
    <w:rsid w:val="00A51CD4"/>
    <w:rsid w:val="00A53724"/>
    <w:rsid w:val="00A54EEB"/>
    <w:rsid w:val="00A55504"/>
    <w:rsid w:val="00A55C1C"/>
    <w:rsid w:val="00A5653C"/>
    <w:rsid w:val="00A602D5"/>
    <w:rsid w:val="00A6060C"/>
    <w:rsid w:val="00A61A3C"/>
    <w:rsid w:val="00A63343"/>
    <w:rsid w:val="00A635AF"/>
    <w:rsid w:val="00A63A10"/>
    <w:rsid w:val="00A644ED"/>
    <w:rsid w:val="00A645D3"/>
    <w:rsid w:val="00A67330"/>
    <w:rsid w:val="00A676AA"/>
    <w:rsid w:val="00A7031B"/>
    <w:rsid w:val="00A70A40"/>
    <w:rsid w:val="00A72DEA"/>
    <w:rsid w:val="00A731C8"/>
    <w:rsid w:val="00A7466E"/>
    <w:rsid w:val="00A74FDB"/>
    <w:rsid w:val="00A75C44"/>
    <w:rsid w:val="00A75CC0"/>
    <w:rsid w:val="00A75F44"/>
    <w:rsid w:val="00A7637F"/>
    <w:rsid w:val="00A769E7"/>
    <w:rsid w:val="00A76A19"/>
    <w:rsid w:val="00A772A2"/>
    <w:rsid w:val="00A776AA"/>
    <w:rsid w:val="00A80277"/>
    <w:rsid w:val="00A82346"/>
    <w:rsid w:val="00A82532"/>
    <w:rsid w:val="00A82F7A"/>
    <w:rsid w:val="00A83F8C"/>
    <w:rsid w:val="00A84085"/>
    <w:rsid w:val="00A84FF5"/>
    <w:rsid w:val="00A85565"/>
    <w:rsid w:val="00A859FA"/>
    <w:rsid w:val="00A864BA"/>
    <w:rsid w:val="00A875B0"/>
    <w:rsid w:val="00A87FB1"/>
    <w:rsid w:val="00A908F8"/>
    <w:rsid w:val="00A90966"/>
    <w:rsid w:val="00A90C0A"/>
    <w:rsid w:val="00A917F3"/>
    <w:rsid w:val="00A92772"/>
    <w:rsid w:val="00A92ADC"/>
    <w:rsid w:val="00A92BFD"/>
    <w:rsid w:val="00A93749"/>
    <w:rsid w:val="00A93F36"/>
    <w:rsid w:val="00A9505F"/>
    <w:rsid w:val="00A9596D"/>
    <w:rsid w:val="00A95ACB"/>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46D2"/>
    <w:rsid w:val="00AB4C9C"/>
    <w:rsid w:val="00AC0161"/>
    <w:rsid w:val="00AC06AF"/>
    <w:rsid w:val="00AC0E6F"/>
    <w:rsid w:val="00AC1454"/>
    <w:rsid w:val="00AC290A"/>
    <w:rsid w:val="00AC314D"/>
    <w:rsid w:val="00AC3E28"/>
    <w:rsid w:val="00AC5D24"/>
    <w:rsid w:val="00AD0094"/>
    <w:rsid w:val="00AD0B72"/>
    <w:rsid w:val="00AD1144"/>
    <w:rsid w:val="00AD2110"/>
    <w:rsid w:val="00AD3D28"/>
    <w:rsid w:val="00AD3E87"/>
    <w:rsid w:val="00AD4274"/>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0EE"/>
    <w:rsid w:val="00AF5DF2"/>
    <w:rsid w:val="00AF612C"/>
    <w:rsid w:val="00AF6708"/>
    <w:rsid w:val="00AF67D0"/>
    <w:rsid w:val="00AF69F5"/>
    <w:rsid w:val="00AF6F94"/>
    <w:rsid w:val="00AF788B"/>
    <w:rsid w:val="00B0061B"/>
    <w:rsid w:val="00B00B7E"/>
    <w:rsid w:val="00B00C2F"/>
    <w:rsid w:val="00B00FD2"/>
    <w:rsid w:val="00B025C8"/>
    <w:rsid w:val="00B0498B"/>
    <w:rsid w:val="00B054B4"/>
    <w:rsid w:val="00B05C57"/>
    <w:rsid w:val="00B06133"/>
    <w:rsid w:val="00B06931"/>
    <w:rsid w:val="00B07753"/>
    <w:rsid w:val="00B07EC0"/>
    <w:rsid w:val="00B10D17"/>
    <w:rsid w:val="00B11132"/>
    <w:rsid w:val="00B112DD"/>
    <w:rsid w:val="00B1191E"/>
    <w:rsid w:val="00B11D72"/>
    <w:rsid w:val="00B11DFC"/>
    <w:rsid w:val="00B12AAF"/>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0948"/>
    <w:rsid w:val="00B30A89"/>
    <w:rsid w:val="00B30D09"/>
    <w:rsid w:val="00B316E7"/>
    <w:rsid w:val="00B31926"/>
    <w:rsid w:val="00B32FC5"/>
    <w:rsid w:val="00B363A8"/>
    <w:rsid w:val="00B3661E"/>
    <w:rsid w:val="00B36C32"/>
    <w:rsid w:val="00B40C60"/>
    <w:rsid w:val="00B41A3C"/>
    <w:rsid w:val="00B42040"/>
    <w:rsid w:val="00B434CA"/>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6123"/>
    <w:rsid w:val="00B57C26"/>
    <w:rsid w:val="00B57CAB"/>
    <w:rsid w:val="00B60101"/>
    <w:rsid w:val="00B61374"/>
    <w:rsid w:val="00B62F9B"/>
    <w:rsid w:val="00B63B1F"/>
    <w:rsid w:val="00B63D30"/>
    <w:rsid w:val="00B65ABC"/>
    <w:rsid w:val="00B65EF5"/>
    <w:rsid w:val="00B6624F"/>
    <w:rsid w:val="00B701B2"/>
    <w:rsid w:val="00B70F66"/>
    <w:rsid w:val="00B712F2"/>
    <w:rsid w:val="00B724D8"/>
    <w:rsid w:val="00B73B2E"/>
    <w:rsid w:val="00B73C6D"/>
    <w:rsid w:val="00B7401E"/>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0829"/>
    <w:rsid w:val="00B91108"/>
    <w:rsid w:val="00B918F5"/>
    <w:rsid w:val="00B93C81"/>
    <w:rsid w:val="00B93FE4"/>
    <w:rsid w:val="00B95E18"/>
    <w:rsid w:val="00B96445"/>
    <w:rsid w:val="00B964B0"/>
    <w:rsid w:val="00B97E57"/>
    <w:rsid w:val="00B97EBB"/>
    <w:rsid w:val="00BA076D"/>
    <w:rsid w:val="00BA16BF"/>
    <w:rsid w:val="00BA26D2"/>
    <w:rsid w:val="00BA2E1F"/>
    <w:rsid w:val="00BA386A"/>
    <w:rsid w:val="00BA38F1"/>
    <w:rsid w:val="00BA3B70"/>
    <w:rsid w:val="00BA44DD"/>
    <w:rsid w:val="00BA4817"/>
    <w:rsid w:val="00BA676A"/>
    <w:rsid w:val="00BA73DA"/>
    <w:rsid w:val="00BB1483"/>
    <w:rsid w:val="00BB245A"/>
    <w:rsid w:val="00BB2497"/>
    <w:rsid w:val="00BB2F89"/>
    <w:rsid w:val="00BB315D"/>
    <w:rsid w:val="00BB3EBB"/>
    <w:rsid w:val="00BB3F15"/>
    <w:rsid w:val="00BB45EC"/>
    <w:rsid w:val="00BB5855"/>
    <w:rsid w:val="00BB5D67"/>
    <w:rsid w:val="00BB5F52"/>
    <w:rsid w:val="00BB6AFB"/>
    <w:rsid w:val="00BB6BFA"/>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89E"/>
    <w:rsid w:val="00BD48E3"/>
    <w:rsid w:val="00BD4A0F"/>
    <w:rsid w:val="00BD4C1D"/>
    <w:rsid w:val="00BD56C7"/>
    <w:rsid w:val="00BD7F87"/>
    <w:rsid w:val="00BE050E"/>
    <w:rsid w:val="00BE137F"/>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0A7A"/>
    <w:rsid w:val="00C01E69"/>
    <w:rsid w:val="00C0220A"/>
    <w:rsid w:val="00C030AD"/>
    <w:rsid w:val="00C0352B"/>
    <w:rsid w:val="00C03807"/>
    <w:rsid w:val="00C059C3"/>
    <w:rsid w:val="00C05C50"/>
    <w:rsid w:val="00C06063"/>
    <w:rsid w:val="00C06E98"/>
    <w:rsid w:val="00C07991"/>
    <w:rsid w:val="00C10A3A"/>
    <w:rsid w:val="00C10A8B"/>
    <w:rsid w:val="00C11852"/>
    <w:rsid w:val="00C13ECE"/>
    <w:rsid w:val="00C15D97"/>
    <w:rsid w:val="00C164A7"/>
    <w:rsid w:val="00C17E71"/>
    <w:rsid w:val="00C210C1"/>
    <w:rsid w:val="00C214C6"/>
    <w:rsid w:val="00C219BD"/>
    <w:rsid w:val="00C22A31"/>
    <w:rsid w:val="00C22FC7"/>
    <w:rsid w:val="00C235A2"/>
    <w:rsid w:val="00C23794"/>
    <w:rsid w:val="00C237F9"/>
    <w:rsid w:val="00C24E4C"/>
    <w:rsid w:val="00C25301"/>
    <w:rsid w:val="00C27D9E"/>
    <w:rsid w:val="00C319BA"/>
    <w:rsid w:val="00C329F9"/>
    <w:rsid w:val="00C33079"/>
    <w:rsid w:val="00C34A8E"/>
    <w:rsid w:val="00C350FD"/>
    <w:rsid w:val="00C35E7A"/>
    <w:rsid w:val="00C36145"/>
    <w:rsid w:val="00C36BCD"/>
    <w:rsid w:val="00C37334"/>
    <w:rsid w:val="00C37C9B"/>
    <w:rsid w:val="00C37DAA"/>
    <w:rsid w:val="00C40865"/>
    <w:rsid w:val="00C41208"/>
    <w:rsid w:val="00C41D76"/>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883"/>
    <w:rsid w:val="00C53CE3"/>
    <w:rsid w:val="00C53DC3"/>
    <w:rsid w:val="00C55D17"/>
    <w:rsid w:val="00C55FEE"/>
    <w:rsid w:val="00C568B6"/>
    <w:rsid w:val="00C569F4"/>
    <w:rsid w:val="00C56A9B"/>
    <w:rsid w:val="00C60AAA"/>
    <w:rsid w:val="00C61091"/>
    <w:rsid w:val="00C62CD2"/>
    <w:rsid w:val="00C62CF6"/>
    <w:rsid w:val="00C63984"/>
    <w:rsid w:val="00C63D1F"/>
    <w:rsid w:val="00C642DD"/>
    <w:rsid w:val="00C6554A"/>
    <w:rsid w:val="00C65CC8"/>
    <w:rsid w:val="00C666F4"/>
    <w:rsid w:val="00C673B7"/>
    <w:rsid w:val="00C67BB0"/>
    <w:rsid w:val="00C706D3"/>
    <w:rsid w:val="00C722AF"/>
    <w:rsid w:val="00C72D07"/>
    <w:rsid w:val="00C73289"/>
    <w:rsid w:val="00C732E4"/>
    <w:rsid w:val="00C739A0"/>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11F3"/>
    <w:rsid w:val="00CB126C"/>
    <w:rsid w:val="00CB3603"/>
    <w:rsid w:val="00CB42EE"/>
    <w:rsid w:val="00CB45DA"/>
    <w:rsid w:val="00CB4B45"/>
    <w:rsid w:val="00CB6CD7"/>
    <w:rsid w:val="00CC03C7"/>
    <w:rsid w:val="00CC133B"/>
    <w:rsid w:val="00CC31A6"/>
    <w:rsid w:val="00CC32FD"/>
    <w:rsid w:val="00CC45FA"/>
    <w:rsid w:val="00CC6397"/>
    <w:rsid w:val="00CC6BC1"/>
    <w:rsid w:val="00CC71FF"/>
    <w:rsid w:val="00CC7469"/>
    <w:rsid w:val="00CD03F7"/>
    <w:rsid w:val="00CD0638"/>
    <w:rsid w:val="00CD09ED"/>
    <w:rsid w:val="00CD1426"/>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3C"/>
    <w:rsid w:val="00CF01FE"/>
    <w:rsid w:val="00CF13FB"/>
    <w:rsid w:val="00CF21AF"/>
    <w:rsid w:val="00CF2D7A"/>
    <w:rsid w:val="00CF3612"/>
    <w:rsid w:val="00CF47FA"/>
    <w:rsid w:val="00CF4BEC"/>
    <w:rsid w:val="00CF4D4D"/>
    <w:rsid w:val="00CF6B52"/>
    <w:rsid w:val="00CF6F97"/>
    <w:rsid w:val="00CF70B8"/>
    <w:rsid w:val="00CF75FE"/>
    <w:rsid w:val="00CF7694"/>
    <w:rsid w:val="00CF7A3B"/>
    <w:rsid w:val="00CF7B05"/>
    <w:rsid w:val="00CF7E4E"/>
    <w:rsid w:val="00D0029F"/>
    <w:rsid w:val="00D002B6"/>
    <w:rsid w:val="00D01C8C"/>
    <w:rsid w:val="00D01F91"/>
    <w:rsid w:val="00D02383"/>
    <w:rsid w:val="00D0308D"/>
    <w:rsid w:val="00D03838"/>
    <w:rsid w:val="00D04BB5"/>
    <w:rsid w:val="00D05D6E"/>
    <w:rsid w:val="00D06774"/>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2E64"/>
    <w:rsid w:val="00D333AF"/>
    <w:rsid w:val="00D34477"/>
    <w:rsid w:val="00D347CD"/>
    <w:rsid w:val="00D34D86"/>
    <w:rsid w:val="00D35AE0"/>
    <w:rsid w:val="00D363B3"/>
    <w:rsid w:val="00D42972"/>
    <w:rsid w:val="00D42A60"/>
    <w:rsid w:val="00D42ADB"/>
    <w:rsid w:val="00D42AF7"/>
    <w:rsid w:val="00D42DBB"/>
    <w:rsid w:val="00D43B5E"/>
    <w:rsid w:val="00D43C4F"/>
    <w:rsid w:val="00D44275"/>
    <w:rsid w:val="00D446CE"/>
    <w:rsid w:val="00D4522B"/>
    <w:rsid w:val="00D4552A"/>
    <w:rsid w:val="00D45C5A"/>
    <w:rsid w:val="00D46DEF"/>
    <w:rsid w:val="00D47245"/>
    <w:rsid w:val="00D50F3D"/>
    <w:rsid w:val="00D51360"/>
    <w:rsid w:val="00D5163E"/>
    <w:rsid w:val="00D51FF3"/>
    <w:rsid w:val="00D5232F"/>
    <w:rsid w:val="00D528BE"/>
    <w:rsid w:val="00D52B75"/>
    <w:rsid w:val="00D53300"/>
    <w:rsid w:val="00D53A97"/>
    <w:rsid w:val="00D54434"/>
    <w:rsid w:val="00D5496F"/>
    <w:rsid w:val="00D552EA"/>
    <w:rsid w:val="00D56E47"/>
    <w:rsid w:val="00D57703"/>
    <w:rsid w:val="00D604DC"/>
    <w:rsid w:val="00D6194F"/>
    <w:rsid w:val="00D61C97"/>
    <w:rsid w:val="00D621E3"/>
    <w:rsid w:val="00D62485"/>
    <w:rsid w:val="00D6277E"/>
    <w:rsid w:val="00D630F8"/>
    <w:rsid w:val="00D63CA5"/>
    <w:rsid w:val="00D63F4C"/>
    <w:rsid w:val="00D64973"/>
    <w:rsid w:val="00D64F61"/>
    <w:rsid w:val="00D650C6"/>
    <w:rsid w:val="00D6523B"/>
    <w:rsid w:val="00D66CDB"/>
    <w:rsid w:val="00D673D8"/>
    <w:rsid w:val="00D6742E"/>
    <w:rsid w:val="00D67A32"/>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555"/>
    <w:rsid w:val="00D83B4B"/>
    <w:rsid w:val="00D83F8B"/>
    <w:rsid w:val="00D848D6"/>
    <w:rsid w:val="00D85165"/>
    <w:rsid w:val="00D85D3F"/>
    <w:rsid w:val="00D85E70"/>
    <w:rsid w:val="00D87E00"/>
    <w:rsid w:val="00D90478"/>
    <w:rsid w:val="00D90890"/>
    <w:rsid w:val="00D90A07"/>
    <w:rsid w:val="00D91221"/>
    <w:rsid w:val="00D9134D"/>
    <w:rsid w:val="00D91BDF"/>
    <w:rsid w:val="00D9221E"/>
    <w:rsid w:val="00D92DF1"/>
    <w:rsid w:val="00D933AA"/>
    <w:rsid w:val="00D93C4E"/>
    <w:rsid w:val="00D93E6B"/>
    <w:rsid w:val="00D95361"/>
    <w:rsid w:val="00D95362"/>
    <w:rsid w:val="00D96D3F"/>
    <w:rsid w:val="00D96EB5"/>
    <w:rsid w:val="00D9746A"/>
    <w:rsid w:val="00D97D77"/>
    <w:rsid w:val="00D97E1D"/>
    <w:rsid w:val="00D97F30"/>
    <w:rsid w:val="00DA01D2"/>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157"/>
    <w:rsid w:val="00DB74D5"/>
    <w:rsid w:val="00DC08A5"/>
    <w:rsid w:val="00DC0CA5"/>
    <w:rsid w:val="00DC0DE0"/>
    <w:rsid w:val="00DC18CA"/>
    <w:rsid w:val="00DC1BE2"/>
    <w:rsid w:val="00DC1C05"/>
    <w:rsid w:val="00DC309B"/>
    <w:rsid w:val="00DC3351"/>
    <w:rsid w:val="00DC3395"/>
    <w:rsid w:val="00DC3954"/>
    <w:rsid w:val="00DC4DA2"/>
    <w:rsid w:val="00DC5225"/>
    <w:rsid w:val="00DC52F9"/>
    <w:rsid w:val="00DC5302"/>
    <w:rsid w:val="00DC5488"/>
    <w:rsid w:val="00DC58E0"/>
    <w:rsid w:val="00DC7F8D"/>
    <w:rsid w:val="00DD02F4"/>
    <w:rsid w:val="00DD0E94"/>
    <w:rsid w:val="00DD0F37"/>
    <w:rsid w:val="00DD25C1"/>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535D"/>
    <w:rsid w:val="00DF55D5"/>
    <w:rsid w:val="00DF62AA"/>
    <w:rsid w:val="00DF62CD"/>
    <w:rsid w:val="00DF687F"/>
    <w:rsid w:val="00DF6A12"/>
    <w:rsid w:val="00DF6D90"/>
    <w:rsid w:val="00DF7187"/>
    <w:rsid w:val="00E0046B"/>
    <w:rsid w:val="00E01C31"/>
    <w:rsid w:val="00E02024"/>
    <w:rsid w:val="00E03645"/>
    <w:rsid w:val="00E03C96"/>
    <w:rsid w:val="00E03E77"/>
    <w:rsid w:val="00E03F2E"/>
    <w:rsid w:val="00E04223"/>
    <w:rsid w:val="00E04912"/>
    <w:rsid w:val="00E049C7"/>
    <w:rsid w:val="00E04C86"/>
    <w:rsid w:val="00E07713"/>
    <w:rsid w:val="00E105CA"/>
    <w:rsid w:val="00E10D9A"/>
    <w:rsid w:val="00E11DE7"/>
    <w:rsid w:val="00E123DB"/>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5665"/>
    <w:rsid w:val="00E26479"/>
    <w:rsid w:val="00E26DF5"/>
    <w:rsid w:val="00E27E8A"/>
    <w:rsid w:val="00E306C5"/>
    <w:rsid w:val="00E31FA3"/>
    <w:rsid w:val="00E3215D"/>
    <w:rsid w:val="00E321BF"/>
    <w:rsid w:val="00E32793"/>
    <w:rsid w:val="00E33213"/>
    <w:rsid w:val="00E34394"/>
    <w:rsid w:val="00E34D4C"/>
    <w:rsid w:val="00E35BF0"/>
    <w:rsid w:val="00E364EC"/>
    <w:rsid w:val="00E36B1E"/>
    <w:rsid w:val="00E36B31"/>
    <w:rsid w:val="00E3726B"/>
    <w:rsid w:val="00E3739A"/>
    <w:rsid w:val="00E37465"/>
    <w:rsid w:val="00E37CA2"/>
    <w:rsid w:val="00E409A2"/>
    <w:rsid w:val="00E40A6D"/>
    <w:rsid w:val="00E40D58"/>
    <w:rsid w:val="00E42876"/>
    <w:rsid w:val="00E42897"/>
    <w:rsid w:val="00E42AF6"/>
    <w:rsid w:val="00E42B11"/>
    <w:rsid w:val="00E42FD0"/>
    <w:rsid w:val="00E43A94"/>
    <w:rsid w:val="00E4474F"/>
    <w:rsid w:val="00E4544B"/>
    <w:rsid w:val="00E45CAF"/>
    <w:rsid w:val="00E46A31"/>
    <w:rsid w:val="00E500F0"/>
    <w:rsid w:val="00E50A6A"/>
    <w:rsid w:val="00E526E1"/>
    <w:rsid w:val="00E53071"/>
    <w:rsid w:val="00E536ED"/>
    <w:rsid w:val="00E53C08"/>
    <w:rsid w:val="00E53C1C"/>
    <w:rsid w:val="00E53E88"/>
    <w:rsid w:val="00E54211"/>
    <w:rsid w:val="00E55617"/>
    <w:rsid w:val="00E563AF"/>
    <w:rsid w:val="00E569AD"/>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6E9C"/>
    <w:rsid w:val="00E77645"/>
    <w:rsid w:val="00E77E9D"/>
    <w:rsid w:val="00E82C41"/>
    <w:rsid w:val="00E82C7D"/>
    <w:rsid w:val="00E834A0"/>
    <w:rsid w:val="00E83C7F"/>
    <w:rsid w:val="00E83FA1"/>
    <w:rsid w:val="00E8402E"/>
    <w:rsid w:val="00E8415B"/>
    <w:rsid w:val="00E84568"/>
    <w:rsid w:val="00E8516F"/>
    <w:rsid w:val="00E85D99"/>
    <w:rsid w:val="00E86AC6"/>
    <w:rsid w:val="00E87053"/>
    <w:rsid w:val="00E8745C"/>
    <w:rsid w:val="00E87D22"/>
    <w:rsid w:val="00E9174F"/>
    <w:rsid w:val="00E92F8D"/>
    <w:rsid w:val="00E94B77"/>
    <w:rsid w:val="00E94F90"/>
    <w:rsid w:val="00E96843"/>
    <w:rsid w:val="00E97D2C"/>
    <w:rsid w:val="00EA03F8"/>
    <w:rsid w:val="00EA3237"/>
    <w:rsid w:val="00EA3844"/>
    <w:rsid w:val="00EA4936"/>
    <w:rsid w:val="00EA5D83"/>
    <w:rsid w:val="00EA5F58"/>
    <w:rsid w:val="00EA5FF4"/>
    <w:rsid w:val="00EA6313"/>
    <w:rsid w:val="00EA773D"/>
    <w:rsid w:val="00EB040D"/>
    <w:rsid w:val="00EB0871"/>
    <w:rsid w:val="00EB193D"/>
    <w:rsid w:val="00EB2329"/>
    <w:rsid w:val="00EB2977"/>
    <w:rsid w:val="00EB4F38"/>
    <w:rsid w:val="00EB4FD4"/>
    <w:rsid w:val="00EB506C"/>
    <w:rsid w:val="00EC07CF"/>
    <w:rsid w:val="00EC0F3F"/>
    <w:rsid w:val="00EC1B11"/>
    <w:rsid w:val="00EC2DF6"/>
    <w:rsid w:val="00EC34BC"/>
    <w:rsid w:val="00EC39FB"/>
    <w:rsid w:val="00EC3C2C"/>
    <w:rsid w:val="00EC4A25"/>
    <w:rsid w:val="00EC6714"/>
    <w:rsid w:val="00EC6C0C"/>
    <w:rsid w:val="00EC6CFC"/>
    <w:rsid w:val="00EC76B8"/>
    <w:rsid w:val="00EC7976"/>
    <w:rsid w:val="00ED016E"/>
    <w:rsid w:val="00ED0CA0"/>
    <w:rsid w:val="00ED1EED"/>
    <w:rsid w:val="00ED24C1"/>
    <w:rsid w:val="00ED29D8"/>
    <w:rsid w:val="00ED3E35"/>
    <w:rsid w:val="00ED6048"/>
    <w:rsid w:val="00ED698C"/>
    <w:rsid w:val="00ED69CC"/>
    <w:rsid w:val="00ED6EA4"/>
    <w:rsid w:val="00ED7108"/>
    <w:rsid w:val="00ED7288"/>
    <w:rsid w:val="00ED778E"/>
    <w:rsid w:val="00EE011A"/>
    <w:rsid w:val="00EE1889"/>
    <w:rsid w:val="00EE2214"/>
    <w:rsid w:val="00EE22E4"/>
    <w:rsid w:val="00EE2367"/>
    <w:rsid w:val="00EE264F"/>
    <w:rsid w:val="00EE28C4"/>
    <w:rsid w:val="00EE2FA8"/>
    <w:rsid w:val="00EE34B7"/>
    <w:rsid w:val="00EE39AA"/>
    <w:rsid w:val="00EE3CF6"/>
    <w:rsid w:val="00EE3D96"/>
    <w:rsid w:val="00EE427F"/>
    <w:rsid w:val="00EE50EA"/>
    <w:rsid w:val="00EE7DC7"/>
    <w:rsid w:val="00EF04F7"/>
    <w:rsid w:val="00EF07AE"/>
    <w:rsid w:val="00EF3222"/>
    <w:rsid w:val="00EF33B0"/>
    <w:rsid w:val="00EF3739"/>
    <w:rsid w:val="00EF4303"/>
    <w:rsid w:val="00EF4F2C"/>
    <w:rsid w:val="00EF52BF"/>
    <w:rsid w:val="00EF552E"/>
    <w:rsid w:val="00EF5E70"/>
    <w:rsid w:val="00EF5FC5"/>
    <w:rsid w:val="00EF7155"/>
    <w:rsid w:val="00EF7BF9"/>
    <w:rsid w:val="00EF7CDE"/>
    <w:rsid w:val="00F00C60"/>
    <w:rsid w:val="00F01DB8"/>
    <w:rsid w:val="00F025A2"/>
    <w:rsid w:val="00F02B83"/>
    <w:rsid w:val="00F0343B"/>
    <w:rsid w:val="00F03D6F"/>
    <w:rsid w:val="00F0404D"/>
    <w:rsid w:val="00F04682"/>
    <w:rsid w:val="00F046AE"/>
    <w:rsid w:val="00F05276"/>
    <w:rsid w:val="00F05AC3"/>
    <w:rsid w:val="00F06EF4"/>
    <w:rsid w:val="00F07B76"/>
    <w:rsid w:val="00F10B80"/>
    <w:rsid w:val="00F15477"/>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286"/>
    <w:rsid w:val="00F304E6"/>
    <w:rsid w:val="00F30F35"/>
    <w:rsid w:val="00F31DFD"/>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4F67"/>
    <w:rsid w:val="00F45C26"/>
    <w:rsid w:val="00F4694E"/>
    <w:rsid w:val="00F46B8F"/>
    <w:rsid w:val="00F46BFD"/>
    <w:rsid w:val="00F47166"/>
    <w:rsid w:val="00F474CA"/>
    <w:rsid w:val="00F47F0E"/>
    <w:rsid w:val="00F505D3"/>
    <w:rsid w:val="00F50F42"/>
    <w:rsid w:val="00F50FD2"/>
    <w:rsid w:val="00F539E0"/>
    <w:rsid w:val="00F53B15"/>
    <w:rsid w:val="00F549F4"/>
    <w:rsid w:val="00F55E4A"/>
    <w:rsid w:val="00F56471"/>
    <w:rsid w:val="00F6076B"/>
    <w:rsid w:val="00F60A95"/>
    <w:rsid w:val="00F610D5"/>
    <w:rsid w:val="00F61EA7"/>
    <w:rsid w:val="00F6240A"/>
    <w:rsid w:val="00F624D0"/>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91C"/>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D6E"/>
    <w:rsid w:val="00FA3F5C"/>
    <w:rsid w:val="00FA4C91"/>
    <w:rsid w:val="00FA5B3B"/>
    <w:rsid w:val="00FA62CD"/>
    <w:rsid w:val="00FA68C3"/>
    <w:rsid w:val="00FA698B"/>
    <w:rsid w:val="00FA7596"/>
    <w:rsid w:val="00FA7EB5"/>
    <w:rsid w:val="00FB085E"/>
    <w:rsid w:val="00FB0A9B"/>
    <w:rsid w:val="00FB35CC"/>
    <w:rsid w:val="00FB44E6"/>
    <w:rsid w:val="00FB4CC1"/>
    <w:rsid w:val="00FB4D78"/>
    <w:rsid w:val="00FB74C5"/>
    <w:rsid w:val="00FB7593"/>
    <w:rsid w:val="00FC02AF"/>
    <w:rsid w:val="00FC0A02"/>
    <w:rsid w:val="00FC0A56"/>
    <w:rsid w:val="00FC1192"/>
    <w:rsid w:val="00FC14FF"/>
    <w:rsid w:val="00FC2DE9"/>
    <w:rsid w:val="00FC3C82"/>
    <w:rsid w:val="00FC50A9"/>
    <w:rsid w:val="00FC5289"/>
    <w:rsid w:val="00FC59FB"/>
    <w:rsid w:val="00FC66B2"/>
    <w:rsid w:val="00FC6991"/>
    <w:rsid w:val="00FC7783"/>
    <w:rsid w:val="00FC7B88"/>
    <w:rsid w:val="00FD003A"/>
    <w:rsid w:val="00FD0A9D"/>
    <w:rsid w:val="00FD0B6D"/>
    <w:rsid w:val="00FD2170"/>
    <w:rsid w:val="00FD23DF"/>
    <w:rsid w:val="00FD27A7"/>
    <w:rsid w:val="00FD4313"/>
    <w:rsid w:val="00FD49F2"/>
    <w:rsid w:val="00FD4B60"/>
    <w:rsid w:val="00FD5118"/>
    <w:rsid w:val="00FD61F6"/>
    <w:rsid w:val="00FE0F84"/>
    <w:rsid w:val="00FE10E8"/>
    <w:rsid w:val="00FE1C9E"/>
    <w:rsid w:val="00FE1FEF"/>
    <w:rsid w:val="00FE200B"/>
    <w:rsid w:val="00FE265D"/>
    <w:rsid w:val="00FE270C"/>
    <w:rsid w:val="00FE3AC2"/>
    <w:rsid w:val="00FE4791"/>
    <w:rsid w:val="00FE4CEA"/>
    <w:rsid w:val="00FE4EAE"/>
    <w:rsid w:val="00FE59A5"/>
    <w:rsid w:val="00FE5DD5"/>
    <w:rsid w:val="00FE7F77"/>
    <w:rsid w:val="00FF0687"/>
    <w:rsid w:val="00FF0817"/>
    <w:rsid w:val="00FF08E4"/>
    <w:rsid w:val="00FF0E39"/>
    <w:rsid w:val="00FF33D2"/>
    <w:rsid w:val="00FF3AF9"/>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Normal Indent" w:qFormat="1"/>
    <w:lsdException w:name="caption" w:semiHidden="1" w:uiPriority="35" w:unhideWhenUsed="1" w:qFormat="1"/>
    <w:lsdException w:name="table of figures" w:uiPriority="99"/>
    <w:lsdException w:name="Title" w:qFormat="1"/>
    <w:lsdException w:name="Subtitle" w:qFormat="1"/>
    <w:lsdException w:name="Body Text First Indent"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rsid w:val="0088691E"/>
    <w:pPr>
      <w:keepNext/>
      <w:keepLines/>
      <w:spacing w:after="0"/>
    </w:pPr>
    <w:rPr>
      <w:rFonts w:ascii="Arial" w:hAnsi="Arial"/>
      <w:sz w:val="18"/>
    </w:rPr>
  </w:style>
  <w:style w:type="paragraph" w:customStyle="1" w:styleId="TAH">
    <w:name w:val="TAH"/>
    <w:basedOn w:val="TAC"/>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1"/>
      </w:numPr>
      <w:tabs>
        <w:tab w:val="left" w:pos="851"/>
      </w:tabs>
    </w:pPr>
  </w:style>
  <w:style w:type="paragraph" w:customStyle="1" w:styleId="BN">
    <w:name w:val="BN"/>
    <w:basedOn w:val="Normal"/>
    <w:rsid w:val="0088691E"/>
    <w:pPr>
      <w:numPr>
        <w:numId w:val="2"/>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4"/>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paragraph" w:customStyle="1" w:styleId="QB">
    <w:name w:val="QB表内文字"/>
    <w:basedOn w:val="Normal"/>
    <w:qFormat/>
    <w:rsid w:val="00111AD8"/>
    <w:pPr>
      <w:widowControl w:val="0"/>
      <w:autoSpaceDE w:val="0"/>
      <w:autoSpaceDN w:val="0"/>
      <w:spacing w:after="0" w:line="240" w:lineRule="auto"/>
      <w:jc w:val="both"/>
    </w:pPr>
    <w:rPr>
      <w:rFonts w:ascii="SimSun" w:eastAsia="SimSun" w:cs="Times New Roman"/>
      <w:sz w:val="21"/>
      <w:szCs w:val="20"/>
      <w:lang w:eastAsia="zh-CN"/>
    </w:rPr>
  </w:style>
  <w:style w:type="paragraph" w:customStyle="1" w:styleId="2">
    <w:name w:val="样式 正文 + 首行缩进:  2 字符"/>
    <w:basedOn w:val="Normal"/>
    <w:qFormat/>
    <w:rsid w:val="00E82C7D"/>
    <w:pPr>
      <w:widowControl w:val="0"/>
      <w:autoSpaceDE w:val="0"/>
      <w:autoSpaceDN w:val="0"/>
      <w:adjustRightInd w:val="0"/>
      <w:spacing w:after="0" w:line="380" w:lineRule="exact"/>
      <w:ind w:firstLineChars="200" w:firstLine="444"/>
      <w:jc w:val="both"/>
      <w:textAlignment w:val="baseline"/>
    </w:pPr>
    <w:rPr>
      <w:rFonts w:ascii="SimSun" w:eastAsia="SimSun" w:hAnsi="SimSun" w:cs="SimSun"/>
      <w:spacing w:val="6"/>
      <w:sz w:val="21"/>
      <w:szCs w:val="20"/>
      <w:lang w:eastAsia="zh-CN"/>
    </w:rPr>
  </w:style>
  <w:style w:type="paragraph" w:styleId="NormalIndent">
    <w:name w:val="Normal Indent"/>
    <w:basedOn w:val="Normal"/>
    <w:qFormat/>
    <w:rsid w:val="006C26AA"/>
    <w:pPr>
      <w:spacing w:line="240" w:lineRule="auto"/>
      <w:ind w:firstLine="420"/>
    </w:pPr>
    <w:rPr>
      <w:kern w:val="2"/>
      <w:szCs w:val="24"/>
    </w:rPr>
  </w:style>
  <w:style w:type="paragraph" w:customStyle="1" w:styleId="QB0">
    <w:name w:val="QB正文"/>
    <w:basedOn w:val="Normal"/>
    <w:qFormat/>
    <w:rsid w:val="006C26AA"/>
    <w:pPr>
      <w:autoSpaceDE w:val="0"/>
      <w:autoSpaceDN w:val="0"/>
      <w:spacing w:after="0" w:line="240" w:lineRule="auto"/>
      <w:ind w:firstLineChars="200" w:firstLine="200"/>
      <w:jc w:val="both"/>
    </w:pPr>
    <w:rPr>
      <w:rFonts w:ascii="SimSun" w:eastAsia="SimSun" w:cs="Times New Roman"/>
      <w:sz w:val="21"/>
      <w:szCs w:val="20"/>
      <w:lang w:eastAsia="zh-CN"/>
    </w:rPr>
  </w:style>
  <w:style w:type="paragraph" w:styleId="BodyText">
    <w:name w:val="Body Text"/>
    <w:basedOn w:val="Normal"/>
    <w:link w:val="BodyTextChar"/>
    <w:rsid w:val="009874F7"/>
    <w:pPr>
      <w:spacing w:after="120"/>
    </w:pPr>
  </w:style>
  <w:style w:type="character" w:customStyle="1" w:styleId="BodyTextChar">
    <w:name w:val="Body Text Char"/>
    <w:basedOn w:val="DefaultParagraphFont"/>
    <w:link w:val="BodyText"/>
    <w:rsid w:val="009874F7"/>
    <w:rPr>
      <w:rFonts w:eastAsiaTheme="minorHAnsi" w:cstheme="minorBidi"/>
      <w:szCs w:val="22"/>
    </w:rPr>
  </w:style>
  <w:style w:type="paragraph" w:styleId="BodyTextFirstIndent">
    <w:name w:val="Body Text First Indent"/>
    <w:basedOn w:val="BodyText"/>
    <w:link w:val="BodyTextFirstIndentChar"/>
    <w:qFormat/>
    <w:rsid w:val="009874F7"/>
    <w:pPr>
      <w:spacing w:line="240" w:lineRule="auto"/>
      <w:ind w:firstLineChars="100" w:firstLine="420"/>
    </w:pPr>
    <w:rPr>
      <w:sz w:val="24"/>
    </w:rPr>
  </w:style>
  <w:style w:type="character" w:customStyle="1" w:styleId="BodyTextFirstIndentChar">
    <w:name w:val="Body Text First Indent Char"/>
    <w:basedOn w:val="BodyTextChar"/>
    <w:link w:val="BodyTextFirstIndent"/>
    <w:rsid w:val="009874F7"/>
    <w:rPr>
      <w:rFonts w:eastAsiaTheme="minorHAnsi" w:cstheme="minorBidi"/>
      <w:sz w:val="24"/>
      <w:szCs w:val="22"/>
    </w:rPr>
  </w:style>
  <w:style w:type="paragraph" w:customStyle="1" w:styleId="1">
    <w:name w:val="正文1"/>
    <w:basedOn w:val="Normal"/>
    <w:qFormat/>
    <w:rsid w:val="009874F7"/>
    <w:pPr>
      <w:ind w:firstLine="200"/>
    </w:pPr>
    <w:rPr>
      <w:rFonts w:ascii="SimSun" w:hAnsi="SimSun" w:cs="SimSu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1022889">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0751568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package" Target="embeddings/Microsoft_Visio_Drawing6.vsdx"/><Relationship Id="rId39" Type="http://schemas.openxmlformats.org/officeDocument/2006/relationships/package" Target="embeddings/Microsoft_Visio_Drawing15.vsdx"/><Relationship Id="rId21" Type="http://schemas.openxmlformats.org/officeDocument/2006/relationships/package" Target="embeddings/Microsoft_Visio_Drawing3.vsdx"/><Relationship Id="rId34" Type="http://schemas.openxmlformats.org/officeDocument/2006/relationships/image" Target="media/image12.e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package" Target="embeddings/Microsoft_Visio_Drawing5.vsdx"/><Relationship Id="rId32" Type="http://schemas.openxmlformats.org/officeDocument/2006/relationships/package" Target="embeddings/Microsoft_Visio_Drawing10.vsdx"/><Relationship Id="rId37" Type="http://schemas.openxmlformats.org/officeDocument/2006/relationships/package" Target="embeddings/Microsoft_Visio_Drawing13.vsdx"/><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package" Target="embeddings/Microsoft_Visio_Drawing7.vsdx"/><Relationship Id="rId36" Type="http://schemas.openxmlformats.org/officeDocument/2006/relationships/image" Target="media/image13.emf"/><Relationship Id="rId10" Type="http://schemas.openxmlformats.org/officeDocument/2006/relationships/image" Target="media/image2.emf"/><Relationship Id="rId19" Type="http://schemas.openxmlformats.org/officeDocument/2006/relationships/package" Target="embeddings/Microsoft_Visio_Drawing2.vsdx"/><Relationship Id="rId31" Type="http://schemas.openxmlformats.org/officeDocument/2006/relationships/package" Target="embeddings/Microsoft_Visio_Drawing9.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package" Target="embeddings/Microsoft_Visio_Drawing8.vsdx"/><Relationship Id="rId35" Type="http://schemas.openxmlformats.org/officeDocument/2006/relationships/package" Target="embeddings/Microsoft_Visio_Drawing12.vsdx"/><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image" Target="media/image9.emf"/><Relationship Id="rId33" Type="http://schemas.openxmlformats.org/officeDocument/2006/relationships/package" Target="embeddings/Microsoft_Visio_Drawing11.vsdx"/><Relationship Id="rId38" Type="http://schemas.openxmlformats.org/officeDocument/2006/relationships/package" Target="embeddings/Microsoft_Visio_Drawing14.vsdx"/></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34557-5DA7-4F5A-8916-4B4EBCC97DC2}">
  <ds:schemaRefs>
    <ds:schemaRef ds:uri="http://schemas.openxmlformats.org/officeDocument/2006/bibliography"/>
  </ds:schemaRefs>
</ds:datastoreItem>
</file>

<file path=docMetadata/LabelInfo.xml><?xml version="1.0" encoding="utf-8"?>
<clbl:labelList xmlns:clbl="http://schemas.microsoft.com/office/2020/mipLabelMetadata">
  <clbl:label id="{d747bccc-1f7a-43de-9506-0ef23dd23464}" enabled="1" method="Privileged" siteId="{98e9ba89-e1a1-4e38-9007-8bdabc25de1d}"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24</Pages>
  <Words>6007</Words>
  <Characters>34240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40167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2024-11-26T14:26:00Z</dcterms:created>
  <dcterms:modified xsi:type="dcterms:W3CDTF">2024-11-26T14:26:00Z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O-RAN.WGn.TS.descr-Rxxx-v##.##</vt:lpwstr>
  </property>
  <property fmtid="{D5CDD505-2E9C-101B-9397-08002B2CF9AE}" pid="3" name="RELEASE">
    <vt:lpwstr> </vt:lpwstr>
  </property>
  <property fmtid="{D5CDD505-2E9C-101B-9397-08002B2CF9AE}" pid="4" name="TITLE">
    <vt:lpwstr>Testing Template</vt:lpwstr>
  </property>
  <property fmtid="{D5CDD505-2E9C-101B-9397-08002B2CF9AE}" pid="5" name="_NewReviewCycle">
    <vt:lpwstr/>
  </property>
</Properties>
</file>
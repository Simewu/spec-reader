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6579A" w14:textId="5156D5B0" w:rsidR="008B4833" w:rsidRPr="00A42C18" w:rsidRDefault="0022344E" w:rsidP="00062339">
      <w:pPr>
        <w:pStyle w:val="ZA"/>
        <w:framePr w:h="1119" w:hRule="exact" w:wrap="notBeside" w:y="796"/>
        <w:tabs>
          <w:tab w:val="right" w:pos="10080"/>
        </w:tabs>
        <w:jc w:val="left"/>
        <w:rPr>
          <w:sz w:val="32"/>
          <w:szCs w:val="32"/>
        </w:rPr>
      </w:pPr>
      <w:bookmarkStart w:id="0" w:name="page1"/>
      <w:r>
        <w:rPr>
          <w:rFonts w:ascii="Times New Roman" w:hAnsi="Times New Roman"/>
          <w:szCs w:val="32"/>
        </w:rPr>
        <w:t>-</w:t>
      </w:r>
      <w:r w:rsidR="003618E8" w:rsidRPr="0020479F">
        <w:rPr>
          <w:szCs w:val="32"/>
          <w:lang w:eastAsia="en-IN"/>
        </w:rPr>
        <w:drawing>
          <wp:inline distT="0" distB="0" distL="0" distR="0" wp14:anchorId="4147ECCB" wp14:editId="7F53FBE3">
            <wp:extent cx="985140" cy="421640"/>
            <wp:effectExtent l="0" t="0" r="0" b="0"/>
            <wp:docPr id="1" name="Picture 3">
              <a:extLst xmlns:a="http://schemas.openxmlformats.org/drawingml/2006/main">
                <a:ext uri="{FF2B5EF4-FFF2-40B4-BE49-F238E27FC236}">
                  <a16:creationId xmlns:a16="http://schemas.microsoft.com/office/drawing/2014/main" id="{537C9C7E-6173-1E47-A38C-4E3FBE4D3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7C9C7E-6173-1E47-A38C-4E3FBE4D31B3}"/>
                        </a:ext>
                      </a:extLst>
                    </pic:cNvPr>
                    <pic:cNvPicPr>
                      <a:picLocks noChangeAspect="1"/>
                    </pic:cNvPicPr>
                  </pic:nvPicPr>
                  <pic:blipFill>
                    <a:blip r:embed="rId11"/>
                    <a:stretch>
                      <a:fillRect/>
                    </a:stretch>
                  </pic:blipFill>
                  <pic:spPr>
                    <a:xfrm>
                      <a:off x="0" y="0"/>
                      <a:ext cx="985140" cy="421640"/>
                    </a:xfrm>
                    <a:prstGeom prst="rect">
                      <a:avLst/>
                    </a:prstGeom>
                  </pic:spPr>
                </pic:pic>
              </a:graphicData>
            </a:graphic>
          </wp:inline>
        </w:drawing>
      </w:r>
      <w:r w:rsidR="00062339" w:rsidRPr="0020479F">
        <w:rPr>
          <w:rFonts w:ascii="Times New Roman" w:hAnsi="Times New Roman"/>
          <w:szCs w:val="32"/>
        </w:rPr>
        <w:tab/>
      </w:r>
      <w:r w:rsidR="00CD1ACD" w:rsidRPr="00A42C18">
        <w:rPr>
          <w:sz w:val="32"/>
          <w:szCs w:val="32"/>
        </w:rPr>
        <w:t>O-RAN</w:t>
      </w:r>
      <w:r w:rsidR="00952949" w:rsidRPr="00A42C18">
        <w:rPr>
          <w:sz w:val="32"/>
          <w:szCs w:val="32"/>
        </w:rPr>
        <w:t>.</w:t>
      </w:r>
      <w:r w:rsidR="00FA6293" w:rsidRPr="00A42C18">
        <w:rPr>
          <w:sz w:val="32"/>
          <w:szCs w:val="32"/>
        </w:rPr>
        <w:t>WG11</w:t>
      </w:r>
      <w:r w:rsidR="0061100B" w:rsidRPr="00A42C18">
        <w:rPr>
          <w:sz w:val="32"/>
          <w:szCs w:val="32"/>
        </w:rPr>
        <w:t>.</w:t>
      </w:r>
      <w:r w:rsidR="00FA6293" w:rsidRPr="00A42C18">
        <w:rPr>
          <w:sz w:val="32"/>
          <w:szCs w:val="32"/>
        </w:rPr>
        <w:t>TR.</w:t>
      </w:r>
      <w:r w:rsidR="00805B37" w:rsidRPr="00A42C18">
        <w:rPr>
          <w:sz w:val="32"/>
          <w:szCs w:val="32"/>
        </w:rPr>
        <w:t>AIML</w:t>
      </w:r>
      <w:r w:rsidR="006F4D7B" w:rsidRPr="00A42C18">
        <w:rPr>
          <w:sz w:val="32"/>
          <w:szCs w:val="32"/>
        </w:rPr>
        <w:t>-Security</w:t>
      </w:r>
      <w:r w:rsidR="003C2515" w:rsidRPr="003C2515">
        <w:rPr>
          <w:sz w:val="32"/>
          <w:szCs w:val="32"/>
        </w:rPr>
        <w:t>.</w:t>
      </w:r>
      <w:r w:rsidR="006913DE">
        <w:rPr>
          <w:sz w:val="32"/>
          <w:szCs w:val="32"/>
        </w:rPr>
        <w:t>0</w:t>
      </w:r>
      <w:r w:rsidR="003C2515" w:rsidRPr="003C2515">
        <w:rPr>
          <w:sz w:val="32"/>
          <w:szCs w:val="32"/>
        </w:rPr>
        <w:t>-R00</w:t>
      </w:r>
      <w:r w:rsidR="007D6ED0">
        <w:rPr>
          <w:sz w:val="32"/>
          <w:szCs w:val="32"/>
        </w:rPr>
        <w:t>4</w:t>
      </w:r>
      <w:r w:rsidR="003C2515" w:rsidRPr="003C2515">
        <w:rPr>
          <w:sz w:val="32"/>
          <w:szCs w:val="32"/>
        </w:rPr>
        <w:t>-</w:t>
      </w:r>
      <w:r w:rsidRPr="003C2515">
        <w:rPr>
          <w:sz w:val="32"/>
          <w:szCs w:val="32"/>
        </w:rPr>
        <w:t>v</w:t>
      </w:r>
      <w:r>
        <w:rPr>
          <w:sz w:val="32"/>
          <w:szCs w:val="32"/>
        </w:rPr>
        <w:t>03</w:t>
      </w:r>
      <w:r w:rsidR="003603E5">
        <w:rPr>
          <w:sz w:val="32"/>
          <w:szCs w:val="32"/>
        </w:rPr>
        <w:t>.</w:t>
      </w:r>
      <w:r>
        <w:rPr>
          <w:sz w:val="32"/>
          <w:szCs w:val="32"/>
        </w:rPr>
        <w:t>00</w:t>
      </w:r>
      <w:r w:rsidR="003603E5">
        <w:rPr>
          <w:sz w:val="32"/>
          <w:szCs w:val="32"/>
        </w:rPr>
        <w:tab/>
      </w:r>
      <w:r w:rsidR="00710F72" w:rsidRPr="00A42C18">
        <w:rPr>
          <w:sz w:val="32"/>
          <w:szCs w:val="32"/>
        </w:rPr>
        <w:tab/>
      </w:r>
    </w:p>
    <w:p w14:paraId="749B7706" w14:textId="10637A1F" w:rsidR="008B4833" w:rsidRPr="0020479F" w:rsidRDefault="00952949" w:rsidP="008B4833">
      <w:pPr>
        <w:pStyle w:val="ZB"/>
        <w:framePr w:wrap="notBeside"/>
      </w:pPr>
      <w:r w:rsidRPr="00A42C18">
        <w:t xml:space="preserve">Technical </w:t>
      </w:r>
      <w:r w:rsidR="002561CD" w:rsidRPr="00A42C18">
        <w:t>Report</w:t>
      </w:r>
      <w:r w:rsidRPr="00A42C18">
        <w:t xml:space="preserve"> </w:t>
      </w:r>
      <w:r w:rsidR="009271B7" w:rsidRPr="0020479F">
        <w:t xml:space="preserve"> </w:t>
      </w:r>
    </w:p>
    <w:p w14:paraId="4A4B9906" w14:textId="77777777" w:rsidR="008B4833" w:rsidRPr="0020479F" w:rsidRDefault="008B4833" w:rsidP="008B4833">
      <w:pPr>
        <w:pStyle w:val="ZU"/>
        <w:framePr w:wrap="notBeside"/>
        <w:tabs>
          <w:tab w:val="right" w:pos="10206"/>
        </w:tabs>
        <w:jc w:val="left"/>
      </w:pPr>
      <w:r w:rsidRPr="0020479F">
        <w:rPr>
          <w:color w:val="0000FF"/>
        </w:rPr>
        <w:tab/>
      </w:r>
    </w:p>
    <w:bookmarkEnd w:id="0"/>
    <w:p w14:paraId="2FA5C220" w14:textId="05D09C4F" w:rsidR="0041394E" w:rsidRPr="0020479F" w:rsidRDefault="0041394E" w:rsidP="00E767BE">
      <w:pPr>
        <w:pStyle w:val="NormalWeb"/>
        <w:framePr w:w="10621" w:h="3311" w:hRule="exact" w:wrap="notBeside" w:vAnchor="page" w:hAnchor="page" w:x="661" w:y="12201"/>
        <w:pBdr>
          <w:top w:val="single" w:sz="12" w:space="1" w:color="auto"/>
        </w:pBdr>
        <w:rPr>
          <w:color w:val="000000"/>
          <w:sz w:val="20"/>
          <w:szCs w:val="20"/>
          <w:lang w:val="en-GB"/>
        </w:rPr>
      </w:pPr>
      <w:r w:rsidRPr="0020479F">
        <w:rPr>
          <w:color w:val="000000"/>
          <w:sz w:val="20"/>
          <w:szCs w:val="20"/>
          <w:lang w:val="en-GB"/>
        </w:rPr>
        <w:t xml:space="preserve">Copyright © </w:t>
      </w:r>
      <w:r w:rsidR="00212B6B" w:rsidRPr="0020479F">
        <w:rPr>
          <w:color w:val="000000"/>
          <w:sz w:val="20"/>
          <w:szCs w:val="20"/>
          <w:lang w:val="en-GB"/>
        </w:rPr>
        <w:t>202</w:t>
      </w:r>
      <w:r w:rsidR="00212B6B">
        <w:rPr>
          <w:color w:val="000000"/>
          <w:sz w:val="20"/>
          <w:szCs w:val="20"/>
          <w:lang w:val="en-GB"/>
        </w:rPr>
        <w:t>5</w:t>
      </w:r>
      <w:r w:rsidR="00212B6B" w:rsidRPr="0020479F">
        <w:rPr>
          <w:color w:val="000000"/>
          <w:sz w:val="20"/>
          <w:szCs w:val="20"/>
          <w:lang w:val="en-GB"/>
        </w:rPr>
        <w:t xml:space="preserve"> </w:t>
      </w:r>
      <w:r w:rsidRPr="0020479F">
        <w:rPr>
          <w:color w:val="000000"/>
          <w:sz w:val="20"/>
          <w:szCs w:val="20"/>
          <w:lang w:val="en-GB"/>
        </w:rPr>
        <w:t>by the O-RAN ALLIANCE e.V.</w:t>
      </w:r>
    </w:p>
    <w:p w14:paraId="05150732" w14:textId="77777777" w:rsidR="0041394E" w:rsidRPr="0020479F" w:rsidRDefault="0041394E" w:rsidP="00E767BE">
      <w:pPr>
        <w:pStyle w:val="NormalWeb"/>
        <w:framePr w:w="10621" w:h="3311" w:hRule="exact" w:wrap="notBeside" w:vAnchor="page" w:hAnchor="page" w:x="661" w:y="12201"/>
        <w:pBdr>
          <w:top w:val="single" w:sz="12" w:space="1" w:color="auto"/>
        </w:pBdr>
        <w:rPr>
          <w:color w:val="000000"/>
          <w:sz w:val="20"/>
          <w:szCs w:val="20"/>
          <w:lang w:val="en-GB"/>
        </w:rPr>
      </w:pPr>
      <w:r w:rsidRPr="0020479F">
        <w:rPr>
          <w:color w:val="000000"/>
          <w:sz w:val="20"/>
          <w:szCs w:val="20"/>
          <w:lang w:val="en-GB"/>
        </w:rPr>
        <w:t>The copying or incorporation into any other work of part or all of the material available in this document in any form without the prior written permission of O-RAN ALLIANCE e.V. is prohibited, save that you may print or download extracts of the material of this document for your personal use, or copy the material of this document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12C1AACF" w14:textId="77777777" w:rsidR="0041394E" w:rsidRPr="000207C3" w:rsidRDefault="0041394E" w:rsidP="00E767BE">
      <w:pPr>
        <w:pStyle w:val="NormalWeb"/>
        <w:framePr w:w="10621" w:h="3311" w:hRule="exact" w:wrap="notBeside" w:vAnchor="page" w:hAnchor="page" w:x="661" w:y="12201"/>
        <w:pBdr>
          <w:top w:val="single" w:sz="12" w:space="1" w:color="auto"/>
        </w:pBdr>
        <w:spacing w:before="0" w:beforeAutospacing="0" w:after="0" w:afterAutospacing="0"/>
        <w:rPr>
          <w:color w:val="000000"/>
          <w:sz w:val="20"/>
          <w:szCs w:val="20"/>
          <w:lang w:val="de-DE"/>
        </w:rPr>
      </w:pPr>
      <w:r w:rsidRPr="000207C3">
        <w:rPr>
          <w:color w:val="000000"/>
          <w:sz w:val="20"/>
          <w:szCs w:val="20"/>
          <w:lang w:val="de-DE"/>
        </w:rPr>
        <w:t>O-RAN ALLIANCE e.V., Buschkauler Weg 27, 53347 Alfter, Germany</w:t>
      </w:r>
    </w:p>
    <w:p w14:paraId="2AC29008" w14:textId="77777777" w:rsidR="0041394E" w:rsidRPr="0020479F" w:rsidRDefault="0041394E" w:rsidP="00E767BE">
      <w:pPr>
        <w:pStyle w:val="NormalWeb"/>
        <w:framePr w:w="10621" w:h="3311" w:hRule="exact" w:wrap="notBeside" w:vAnchor="page" w:hAnchor="page" w:x="661" w:y="12201"/>
        <w:pBdr>
          <w:top w:val="single" w:sz="12" w:space="1" w:color="auto"/>
        </w:pBdr>
        <w:spacing w:before="0" w:beforeAutospacing="0" w:after="0" w:afterAutospacing="0"/>
        <w:rPr>
          <w:color w:val="000000"/>
          <w:sz w:val="20"/>
          <w:szCs w:val="20"/>
          <w:lang w:val="en-GB"/>
        </w:rPr>
      </w:pPr>
      <w:r w:rsidRPr="0020479F">
        <w:rPr>
          <w:color w:val="000000"/>
          <w:sz w:val="20"/>
          <w:szCs w:val="20"/>
          <w:lang w:val="en-GB"/>
        </w:rPr>
        <w:t>Register of Associations, Bonn VR 11238, VAT ID DE32172018</w:t>
      </w:r>
    </w:p>
    <w:p w14:paraId="0770AFA0" w14:textId="01CCFA2A" w:rsidR="007326D8" w:rsidRPr="00A42C18" w:rsidRDefault="007326D8" w:rsidP="00E767BE">
      <w:pPr>
        <w:pStyle w:val="Footer"/>
        <w:framePr w:w="10621" w:h="3311" w:hRule="exact" w:wrap="notBeside" w:vAnchor="page" w:hAnchor="page" w:x="661" w:y="12201"/>
        <w:pBdr>
          <w:top w:val="single" w:sz="12" w:space="1" w:color="auto"/>
        </w:pBdr>
        <w:jc w:val="both"/>
        <w:rPr>
          <w:b w:val="0"/>
          <w:i w:val="0"/>
        </w:rPr>
      </w:pPr>
      <w:r w:rsidRPr="00A42C18">
        <w:rPr>
          <w:b w:val="0"/>
          <w:i w:val="0"/>
        </w:rPr>
        <w:tab/>
      </w:r>
      <w:r w:rsidRPr="00A42C18">
        <w:rPr>
          <w:b w:val="0"/>
          <w:i w:val="0"/>
        </w:rPr>
        <w:tab/>
      </w:r>
      <w:r w:rsidRPr="00A42C18">
        <w:rPr>
          <w:b w:val="0"/>
          <w:i w:val="0"/>
        </w:rPr>
        <w:tab/>
      </w:r>
      <w:r w:rsidRPr="00A42C18">
        <w:rPr>
          <w:b w:val="0"/>
          <w:i w:val="0"/>
        </w:rPr>
        <w:tab/>
      </w:r>
      <w:r w:rsidRPr="00A42C18">
        <w:rPr>
          <w:b w:val="0"/>
          <w:i w:val="0"/>
        </w:rPr>
        <w:tab/>
      </w:r>
      <w:r w:rsidRPr="00A42C18">
        <w:rPr>
          <w:b w:val="0"/>
          <w:i w:val="0"/>
        </w:rPr>
        <w:tab/>
      </w:r>
      <w:r w:rsidRPr="00A42C18">
        <w:rPr>
          <w:b w:val="0"/>
          <w:i w:val="0"/>
        </w:rPr>
        <w:tab/>
      </w:r>
      <w:r w:rsidRPr="00A42C18">
        <w:rPr>
          <w:b w:val="0"/>
          <w:i w:val="0"/>
        </w:rPr>
        <w:tab/>
      </w:r>
      <w:r w:rsidRPr="00A42C18">
        <w:rPr>
          <w:b w:val="0"/>
          <w:i w:val="0"/>
        </w:rPr>
        <w:tab/>
      </w:r>
      <w:r w:rsidRPr="00A42C18">
        <w:rPr>
          <w:b w:val="0"/>
          <w:i w:val="0"/>
        </w:rPr>
        <w:tab/>
      </w:r>
    </w:p>
    <w:p w14:paraId="56ABD5BB" w14:textId="77777777" w:rsidR="001342DE" w:rsidRPr="00286492" w:rsidRDefault="001342DE" w:rsidP="008C6C3E">
      <w:pPr>
        <w:pStyle w:val="ZT"/>
        <w:framePr w:wrap="notBeside" w:vAnchor="page" w:hAnchor="page" w:x="802" w:y="7745"/>
        <w:rPr>
          <w:lang w:val="en-US"/>
        </w:rPr>
      </w:pPr>
    </w:p>
    <w:p w14:paraId="7E193FD7" w14:textId="77777777" w:rsidR="001342DE" w:rsidRPr="001342DE" w:rsidRDefault="001342DE" w:rsidP="003603E5">
      <w:pPr>
        <w:pStyle w:val="ZT"/>
        <w:framePr w:wrap="notBeside" w:vAnchor="page" w:hAnchor="page" w:x="802" w:y="7745"/>
        <w:wordWrap w:val="0"/>
        <w:rPr>
          <w:lang w:val="en-US"/>
        </w:rPr>
      </w:pPr>
      <w:r>
        <w:rPr>
          <w:lang w:val="en-US"/>
        </w:rPr>
        <w:t>O-</w:t>
      </w:r>
      <w:r w:rsidRPr="00286492">
        <w:rPr>
          <w:lang w:val="en-US"/>
        </w:rPr>
        <w:t>RAN Work Group</w:t>
      </w:r>
      <w:r>
        <w:rPr>
          <w:lang w:val="en-US"/>
        </w:rPr>
        <w:t xml:space="preserve"> </w:t>
      </w:r>
      <w:r w:rsidRPr="001342DE">
        <w:rPr>
          <w:lang w:val="en-US"/>
        </w:rPr>
        <w:t>11 (WG11)</w:t>
      </w:r>
    </w:p>
    <w:p w14:paraId="29B30F52" w14:textId="77777777" w:rsidR="001342DE" w:rsidRPr="001342DE" w:rsidRDefault="001342DE" w:rsidP="003603E5">
      <w:pPr>
        <w:pStyle w:val="ZT"/>
        <w:framePr w:wrap="notBeside" w:vAnchor="page" w:hAnchor="page" w:x="802" w:y="7745"/>
        <w:wordWrap w:val="0"/>
        <w:rPr>
          <w:lang w:val="en-US"/>
        </w:rPr>
      </w:pPr>
    </w:p>
    <w:p w14:paraId="555F8C23" w14:textId="77777777" w:rsidR="001342DE" w:rsidRPr="001342DE" w:rsidRDefault="001342DE" w:rsidP="003603E5">
      <w:pPr>
        <w:pStyle w:val="ZT"/>
        <w:framePr w:wrap="notBeside" w:vAnchor="page" w:hAnchor="page" w:x="802" w:y="7745"/>
        <w:wordWrap w:val="0"/>
        <w:rPr>
          <w:lang w:val="en-US"/>
        </w:rPr>
      </w:pPr>
      <w:r w:rsidRPr="001342DE">
        <w:rPr>
          <w:lang w:val="en-US"/>
        </w:rPr>
        <w:t>Study on Security for</w:t>
      </w:r>
    </w:p>
    <w:p w14:paraId="4D900244" w14:textId="77777777" w:rsidR="001342DE" w:rsidRPr="001342DE" w:rsidRDefault="001342DE" w:rsidP="003603E5">
      <w:pPr>
        <w:pStyle w:val="ZT"/>
        <w:framePr w:wrap="notBeside" w:vAnchor="page" w:hAnchor="page" w:x="802" w:y="7745"/>
        <w:wordWrap w:val="0"/>
        <w:rPr>
          <w:lang w:val="en-US"/>
        </w:rPr>
      </w:pPr>
      <w:r w:rsidRPr="001342DE">
        <w:rPr>
          <w:lang w:val="en-US"/>
        </w:rPr>
        <w:t>Artificial Intelligence and Machine Learning (AI/ML)</w:t>
      </w:r>
    </w:p>
    <w:p w14:paraId="193345CC" w14:textId="28B3C598" w:rsidR="001342DE" w:rsidRPr="000C71FF" w:rsidRDefault="001342DE" w:rsidP="003603E5">
      <w:pPr>
        <w:pStyle w:val="ZT"/>
        <w:framePr w:wrap="notBeside" w:vAnchor="page" w:hAnchor="page" w:x="802" w:y="7745"/>
        <w:wordWrap w:val="0"/>
        <w:rPr>
          <w:color w:val="FF0000"/>
          <w:lang w:val="en-US"/>
        </w:rPr>
      </w:pPr>
      <w:r w:rsidRPr="001342DE">
        <w:rPr>
          <w:lang w:val="en-US"/>
        </w:rPr>
        <w:t>in O-RAN</w:t>
      </w:r>
    </w:p>
    <w:p w14:paraId="040C4D03" w14:textId="41D0C1FD" w:rsidR="001342DE" w:rsidRPr="000C71FF" w:rsidRDefault="001342DE" w:rsidP="008C6C3E">
      <w:pPr>
        <w:pStyle w:val="ZT"/>
        <w:framePr w:wrap="notBeside" w:vAnchor="page" w:hAnchor="page" w:x="802" w:y="7745"/>
        <w:wordWrap w:val="0"/>
        <w:rPr>
          <w:color w:val="FF0000"/>
          <w:lang w:val="en-US"/>
        </w:rPr>
      </w:pPr>
    </w:p>
    <w:p w14:paraId="66F32D0D" w14:textId="77777777" w:rsidR="001342DE" w:rsidRDefault="001342DE" w:rsidP="008C6C3E">
      <w:pPr>
        <w:pStyle w:val="ZT"/>
        <w:framePr w:wrap="notBeside" w:vAnchor="page" w:hAnchor="page" w:x="802" w:y="7745"/>
        <w:rPr>
          <w:lang w:val="en-US"/>
        </w:rPr>
      </w:pPr>
    </w:p>
    <w:p w14:paraId="146DE928" w14:textId="330482FD" w:rsidR="00BA1D0D" w:rsidRPr="001342DE" w:rsidRDefault="00BA1D0D" w:rsidP="0068401A">
      <w:pPr>
        <w:tabs>
          <w:tab w:val="left" w:pos="9510"/>
        </w:tabs>
        <w:rPr>
          <w:b/>
        </w:rPr>
        <w:sectPr w:rsidR="00BA1D0D" w:rsidRPr="001342DE" w:rsidSect="00552B2B">
          <w:footerReference w:type="default" r:id="rId12"/>
          <w:footerReference w:type="first" r:id="rId13"/>
          <w:footnotePr>
            <w:numRestart w:val="eachSect"/>
          </w:footnotePr>
          <w:pgSz w:w="11906" w:h="16838" w:code="9"/>
          <w:pgMar w:top="2268" w:right="851" w:bottom="10773" w:left="851" w:header="0" w:footer="0" w:gutter="0"/>
          <w:lnNumType w:countBy="1"/>
          <w:cols w:space="720"/>
          <w:titlePg/>
          <w:docGrid w:linePitch="272"/>
        </w:sectPr>
      </w:pPr>
    </w:p>
    <w:p w14:paraId="5CB54BF1" w14:textId="77777777" w:rsidR="00CC3749" w:rsidRPr="0020479F" w:rsidRDefault="00CC3749" w:rsidP="00CC3749">
      <w:pPr>
        <w:pStyle w:val="TT"/>
        <w:numPr>
          <w:ilvl w:val="0"/>
          <w:numId w:val="0"/>
        </w:numPr>
        <w:rPr>
          <w:lang w:val="en-GB"/>
        </w:rPr>
      </w:pPr>
      <w:bookmarkStart w:id="1" w:name="_Toc516836525"/>
      <w:bookmarkStart w:id="2" w:name="_Toc516837830"/>
      <w:bookmarkStart w:id="3" w:name="_Toc516836526"/>
      <w:bookmarkStart w:id="4" w:name="_Toc516837831"/>
      <w:bookmarkStart w:id="5" w:name="_Toc83830988"/>
      <w:bookmarkStart w:id="6" w:name="_Hlk37782986"/>
      <w:bookmarkStart w:id="7" w:name="_Toc518894322"/>
      <w:bookmarkStart w:id="8" w:name="_Toc518910853"/>
      <w:bookmarkStart w:id="9" w:name="_Toc2165620"/>
      <w:bookmarkStart w:id="10" w:name="_Toc365641"/>
      <w:bookmarkStart w:id="11" w:name="_Hlk90577447"/>
      <w:bookmarkEnd w:id="1"/>
      <w:bookmarkEnd w:id="2"/>
      <w:bookmarkEnd w:id="3"/>
      <w:bookmarkEnd w:id="4"/>
      <w:r w:rsidRPr="0020479F">
        <w:rPr>
          <w:lang w:val="en-GB"/>
        </w:rPr>
        <w:lastRenderedPageBreak/>
        <w:t>Contents</w:t>
      </w:r>
    </w:p>
    <w:p w14:paraId="4802B6FF" w14:textId="2125EAC1" w:rsidR="00E14D82" w:rsidRDefault="00CC3749">
      <w:pPr>
        <w:pStyle w:val="TOC1"/>
        <w:rPr>
          <w:rFonts w:asciiTheme="minorHAnsi" w:eastAsiaTheme="minorEastAsia" w:hAnsiTheme="minorHAnsi" w:cstheme="minorBidi"/>
          <w:kern w:val="2"/>
          <w:sz w:val="24"/>
          <w:szCs w:val="24"/>
          <w:lang w:eastAsia="en-GB"/>
          <w14:ligatures w14:val="standardContextual"/>
        </w:rPr>
      </w:pPr>
      <w:r w:rsidRPr="0020479F">
        <w:fldChar w:fldCharType="begin"/>
      </w:r>
      <w:r w:rsidRPr="0020479F">
        <w:instrText xml:space="preserve"> TOC \o "1-3" </w:instrText>
      </w:r>
      <w:r w:rsidRPr="0020479F">
        <w:fldChar w:fldCharType="separate"/>
      </w:r>
      <w:r w:rsidR="00E14D82" w:rsidRPr="002B3476">
        <w:t>Foreword</w:t>
      </w:r>
      <w:r w:rsidR="00E14D82">
        <w:tab/>
      </w:r>
      <w:r w:rsidR="00E14D82">
        <w:fldChar w:fldCharType="begin"/>
      </w:r>
      <w:r w:rsidR="00E14D82">
        <w:instrText xml:space="preserve"> PAGEREF _Toc184043366 \h </w:instrText>
      </w:r>
      <w:r w:rsidR="00E14D82">
        <w:fldChar w:fldCharType="separate"/>
      </w:r>
      <w:r w:rsidR="00E14D82">
        <w:t>5</w:t>
      </w:r>
      <w:r w:rsidR="00E14D82">
        <w:fldChar w:fldCharType="end"/>
      </w:r>
    </w:p>
    <w:p w14:paraId="2B331D52" w14:textId="10A50218"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Modal verbs terminology</w:t>
      </w:r>
      <w:r>
        <w:tab/>
      </w:r>
      <w:r>
        <w:fldChar w:fldCharType="begin"/>
      </w:r>
      <w:r>
        <w:instrText xml:space="preserve"> PAGEREF _Toc184043367 \h </w:instrText>
      </w:r>
      <w:r>
        <w:fldChar w:fldCharType="separate"/>
      </w:r>
      <w:r>
        <w:t>6</w:t>
      </w:r>
      <w:r>
        <w:fldChar w:fldCharType="end"/>
      </w:r>
    </w:p>
    <w:p w14:paraId="62F88D9B" w14:textId="75849C49"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1</w:t>
      </w:r>
      <w:r>
        <w:rPr>
          <w:rFonts w:asciiTheme="minorHAnsi" w:eastAsiaTheme="minorEastAsia" w:hAnsiTheme="minorHAnsi" w:cstheme="minorBidi"/>
          <w:kern w:val="2"/>
          <w:sz w:val="24"/>
          <w:szCs w:val="24"/>
          <w:lang w:eastAsia="en-GB"/>
          <w14:ligatures w14:val="standardContextual"/>
        </w:rPr>
        <w:tab/>
      </w:r>
      <w:r w:rsidRPr="002B3476">
        <w:t>Scope</w:t>
      </w:r>
      <w:r>
        <w:tab/>
      </w:r>
      <w:r>
        <w:fldChar w:fldCharType="begin"/>
      </w:r>
      <w:r>
        <w:instrText xml:space="preserve"> PAGEREF _Toc184043368 \h </w:instrText>
      </w:r>
      <w:r>
        <w:fldChar w:fldCharType="separate"/>
      </w:r>
      <w:r>
        <w:t>7</w:t>
      </w:r>
      <w:r>
        <w:fldChar w:fldCharType="end"/>
      </w:r>
    </w:p>
    <w:p w14:paraId="745D63B3" w14:textId="5BF83AAA"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2</w:t>
      </w:r>
      <w:r>
        <w:rPr>
          <w:rFonts w:asciiTheme="minorHAnsi" w:eastAsiaTheme="minorEastAsia" w:hAnsiTheme="minorHAnsi" w:cstheme="minorBidi"/>
          <w:kern w:val="2"/>
          <w:sz w:val="24"/>
          <w:szCs w:val="24"/>
          <w:lang w:eastAsia="en-GB"/>
          <w14:ligatures w14:val="standardContextual"/>
        </w:rPr>
        <w:tab/>
      </w:r>
      <w:r w:rsidRPr="002B3476">
        <w:t>References</w:t>
      </w:r>
      <w:r>
        <w:tab/>
      </w:r>
      <w:r>
        <w:fldChar w:fldCharType="begin"/>
      </w:r>
      <w:r>
        <w:instrText xml:space="preserve"> PAGEREF _Toc184043369 \h </w:instrText>
      </w:r>
      <w:r>
        <w:fldChar w:fldCharType="separate"/>
      </w:r>
      <w:r>
        <w:t>8</w:t>
      </w:r>
      <w:r>
        <w:fldChar w:fldCharType="end"/>
      </w:r>
    </w:p>
    <w:p w14:paraId="3DC6B58D" w14:textId="617CBC7E"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2.1</w:t>
      </w:r>
      <w:r>
        <w:rPr>
          <w:rFonts w:asciiTheme="minorHAnsi" w:eastAsiaTheme="minorEastAsia" w:hAnsiTheme="minorHAnsi" w:cstheme="minorBidi"/>
          <w:kern w:val="2"/>
          <w:sz w:val="24"/>
          <w:szCs w:val="24"/>
          <w:lang w:eastAsia="en-GB"/>
          <w14:ligatures w14:val="standardContextual"/>
        </w:rPr>
        <w:tab/>
      </w:r>
      <w:r w:rsidRPr="002B3476">
        <w:t>Informative references</w:t>
      </w:r>
      <w:r>
        <w:tab/>
      </w:r>
      <w:r>
        <w:fldChar w:fldCharType="begin"/>
      </w:r>
      <w:r>
        <w:instrText xml:space="preserve"> PAGEREF _Toc184043370 \h </w:instrText>
      </w:r>
      <w:r>
        <w:fldChar w:fldCharType="separate"/>
      </w:r>
      <w:r>
        <w:t>8</w:t>
      </w:r>
      <w:r>
        <w:fldChar w:fldCharType="end"/>
      </w:r>
    </w:p>
    <w:p w14:paraId="0B2FAEE1" w14:textId="50E8D685"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3</w:t>
      </w:r>
      <w:r>
        <w:rPr>
          <w:rFonts w:asciiTheme="minorHAnsi" w:eastAsiaTheme="minorEastAsia" w:hAnsiTheme="minorHAnsi" w:cstheme="minorBidi"/>
          <w:kern w:val="2"/>
          <w:sz w:val="24"/>
          <w:szCs w:val="24"/>
          <w:lang w:eastAsia="en-GB"/>
          <w14:ligatures w14:val="standardContextual"/>
        </w:rPr>
        <w:tab/>
      </w:r>
      <w:r w:rsidRPr="002B3476">
        <w:t>Definition of terms, symbols and abbreviations</w:t>
      </w:r>
      <w:r>
        <w:tab/>
      </w:r>
      <w:r>
        <w:fldChar w:fldCharType="begin"/>
      </w:r>
      <w:r>
        <w:instrText xml:space="preserve"> PAGEREF _Toc184043371 \h </w:instrText>
      </w:r>
      <w:r>
        <w:fldChar w:fldCharType="separate"/>
      </w:r>
      <w:r>
        <w:t>11</w:t>
      </w:r>
      <w:r>
        <w:fldChar w:fldCharType="end"/>
      </w:r>
    </w:p>
    <w:p w14:paraId="3F549A3F" w14:textId="164F4D1F"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3.1</w:t>
      </w:r>
      <w:r>
        <w:rPr>
          <w:rFonts w:asciiTheme="minorHAnsi" w:eastAsiaTheme="minorEastAsia" w:hAnsiTheme="minorHAnsi" w:cstheme="minorBidi"/>
          <w:kern w:val="2"/>
          <w:sz w:val="24"/>
          <w:szCs w:val="24"/>
          <w:lang w:eastAsia="en-GB"/>
          <w14:ligatures w14:val="standardContextual"/>
        </w:rPr>
        <w:tab/>
      </w:r>
      <w:r w:rsidRPr="002B3476">
        <w:t>Terms</w:t>
      </w:r>
      <w:r>
        <w:tab/>
      </w:r>
      <w:r>
        <w:fldChar w:fldCharType="begin"/>
      </w:r>
      <w:r>
        <w:instrText xml:space="preserve"> PAGEREF _Toc184043372 \h </w:instrText>
      </w:r>
      <w:r>
        <w:fldChar w:fldCharType="separate"/>
      </w:r>
      <w:r>
        <w:t>11</w:t>
      </w:r>
      <w:r>
        <w:fldChar w:fldCharType="end"/>
      </w:r>
    </w:p>
    <w:p w14:paraId="2BAE38AE" w14:textId="79E4D84D"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3.2</w:t>
      </w:r>
      <w:r>
        <w:rPr>
          <w:rFonts w:asciiTheme="minorHAnsi" w:eastAsiaTheme="minorEastAsia" w:hAnsiTheme="minorHAnsi" w:cstheme="minorBidi"/>
          <w:kern w:val="2"/>
          <w:sz w:val="24"/>
          <w:szCs w:val="24"/>
          <w:lang w:eastAsia="en-GB"/>
          <w14:ligatures w14:val="standardContextual"/>
        </w:rPr>
        <w:tab/>
      </w:r>
      <w:r w:rsidRPr="002B3476">
        <w:t>Symbols</w:t>
      </w:r>
      <w:r>
        <w:tab/>
      </w:r>
      <w:r>
        <w:fldChar w:fldCharType="begin"/>
      </w:r>
      <w:r>
        <w:instrText xml:space="preserve"> PAGEREF _Toc184043373 \h </w:instrText>
      </w:r>
      <w:r>
        <w:fldChar w:fldCharType="separate"/>
      </w:r>
      <w:r>
        <w:t>12</w:t>
      </w:r>
      <w:r>
        <w:fldChar w:fldCharType="end"/>
      </w:r>
    </w:p>
    <w:p w14:paraId="55C1443A" w14:textId="3E099DEC"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3.3</w:t>
      </w:r>
      <w:r>
        <w:rPr>
          <w:rFonts w:asciiTheme="minorHAnsi" w:eastAsiaTheme="minorEastAsia" w:hAnsiTheme="minorHAnsi" w:cstheme="minorBidi"/>
          <w:kern w:val="2"/>
          <w:sz w:val="24"/>
          <w:szCs w:val="24"/>
          <w:lang w:eastAsia="en-GB"/>
          <w14:ligatures w14:val="standardContextual"/>
        </w:rPr>
        <w:tab/>
      </w:r>
      <w:r w:rsidRPr="002B3476">
        <w:t>Abbreviations</w:t>
      </w:r>
      <w:r>
        <w:tab/>
      </w:r>
      <w:r>
        <w:fldChar w:fldCharType="begin"/>
      </w:r>
      <w:r>
        <w:instrText xml:space="preserve"> PAGEREF _Toc184043374 \h </w:instrText>
      </w:r>
      <w:r>
        <w:fldChar w:fldCharType="separate"/>
      </w:r>
      <w:r>
        <w:t>12</w:t>
      </w:r>
      <w:r>
        <w:fldChar w:fldCharType="end"/>
      </w:r>
    </w:p>
    <w:p w14:paraId="726336D0" w14:textId="7A627131"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4</w:t>
      </w:r>
      <w:r>
        <w:rPr>
          <w:rFonts w:asciiTheme="minorHAnsi" w:eastAsiaTheme="minorEastAsia" w:hAnsiTheme="minorHAnsi" w:cstheme="minorBidi"/>
          <w:kern w:val="2"/>
          <w:sz w:val="24"/>
          <w:szCs w:val="24"/>
          <w:lang w:eastAsia="en-GB"/>
          <w14:ligatures w14:val="standardContextual"/>
        </w:rPr>
        <w:tab/>
      </w:r>
      <w:r w:rsidRPr="002B3476">
        <w:t>AI/ML Assets</w:t>
      </w:r>
      <w:r>
        <w:tab/>
      </w:r>
      <w:r>
        <w:fldChar w:fldCharType="begin"/>
      </w:r>
      <w:r>
        <w:instrText xml:space="preserve"> PAGEREF _Toc184043375 \h </w:instrText>
      </w:r>
      <w:r>
        <w:fldChar w:fldCharType="separate"/>
      </w:r>
      <w:r>
        <w:t>13</w:t>
      </w:r>
      <w:r>
        <w:fldChar w:fldCharType="end"/>
      </w:r>
    </w:p>
    <w:p w14:paraId="633AD048" w14:textId="34AD53E4"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4.1</w:t>
      </w:r>
      <w:r>
        <w:rPr>
          <w:rFonts w:asciiTheme="minorHAnsi" w:eastAsiaTheme="minorEastAsia" w:hAnsiTheme="minorHAnsi" w:cstheme="minorBidi"/>
          <w:kern w:val="2"/>
          <w:sz w:val="24"/>
          <w:szCs w:val="24"/>
          <w:lang w:eastAsia="en-GB"/>
          <w14:ligatures w14:val="standardContextual"/>
        </w:rPr>
        <w:tab/>
      </w:r>
      <w:r w:rsidRPr="002B3476">
        <w:t>Introduction</w:t>
      </w:r>
      <w:r>
        <w:tab/>
      </w:r>
      <w:r>
        <w:fldChar w:fldCharType="begin"/>
      </w:r>
      <w:r>
        <w:instrText xml:space="preserve"> PAGEREF _Toc184043376 \h </w:instrText>
      </w:r>
      <w:r>
        <w:fldChar w:fldCharType="separate"/>
      </w:r>
      <w:r>
        <w:t>13</w:t>
      </w:r>
      <w:r>
        <w:fldChar w:fldCharType="end"/>
      </w:r>
    </w:p>
    <w:p w14:paraId="62554AC6" w14:textId="3DEF9E87"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4.2</w:t>
      </w:r>
      <w:r>
        <w:rPr>
          <w:rFonts w:asciiTheme="minorHAnsi" w:eastAsiaTheme="minorEastAsia" w:hAnsiTheme="minorHAnsi" w:cstheme="minorBidi"/>
          <w:kern w:val="2"/>
          <w:sz w:val="24"/>
          <w:szCs w:val="24"/>
          <w:lang w:eastAsia="en-GB"/>
          <w14:ligatures w14:val="standardContextual"/>
        </w:rPr>
        <w:tab/>
      </w:r>
      <w:r w:rsidRPr="002B3476">
        <w:t>Functions</w:t>
      </w:r>
      <w:r>
        <w:tab/>
      </w:r>
      <w:r>
        <w:fldChar w:fldCharType="begin"/>
      </w:r>
      <w:r>
        <w:instrText xml:space="preserve"> PAGEREF _Toc184043377 \h </w:instrText>
      </w:r>
      <w:r>
        <w:fldChar w:fldCharType="separate"/>
      </w:r>
      <w:r>
        <w:t>16</w:t>
      </w:r>
      <w:r>
        <w:fldChar w:fldCharType="end"/>
      </w:r>
    </w:p>
    <w:p w14:paraId="7D2267FD" w14:textId="054A9450"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4.3</w:t>
      </w:r>
      <w:r>
        <w:rPr>
          <w:rFonts w:asciiTheme="minorHAnsi" w:eastAsiaTheme="minorEastAsia" w:hAnsiTheme="minorHAnsi" w:cstheme="minorBidi"/>
          <w:kern w:val="2"/>
          <w:sz w:val="24"/>
          <w:szCs w:val="24"/>
          <w:lang w:eastAsia="en-GB"/>
          <w14:ligatures w14:val="standardContextual"/>
        </w:rPr>
        <w:tab/>
      </w:r>
      <w:r w:rsidRPr="002B3476">
        <w:t>Interfaces</w:t>
      </w:r>
      <w:r>
        <w:tab/>
      </w:r>
      <w:r>
        <w:fldChar w:fldCharType="begin"/>
      </w:r>
      <w:r>
        <w:instrText xml:space="preserve"> PAGEREF _Toc184043378 \h </w:instrText>
      </w:r>
      <w:r>
        <w:fldChar w:fldCharType="separate"/>
      </w:r>
      <w:r>
        <w:t>16</w:t>
      </w:r>
      <w:r>
        <w:fldChar w:fldCharType="end"/>
      </w:r>
    </w:p>
    <w:p w14:paraId="2BFC61DA" w14:textId="6DCE841B"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4.4</w:t>
      </w:r>
      <w:r>
        <w:rPr>
          <w:rFonts w:asciiTheme="minorHAnsi" w:eastAsiaTheme="minorEastAsia" w:hAnsiTheme="minorHAnsi" w:cstheme="minorBidi"/>
          <w:kern w:val="2"/>
          <w:sz w:val="24"/>
          <w:szCs w:val="24"/>
          <w:lang w:eastAsia="en-GB"/>
          <w14:ligatures w14:val="standardContextual"/>
        </w:rPr>
        <w:tab/>
      </w:r>
      <w:r w:rsidRPr="002B3476">
        <w:t>Data</w:t>
      </w:r>
      <w:r>
        <w:tab/>
      </w:r>
      <w:r>
        <w:fldChar w:fldCharType="begin"/>
      </w:r>
      <w:r>
        <w:instrText xml:space="preserve"> PAGEREF _Toc184043379 \h </w:instrText>
      </w:r>
      <w:r>
        <w:fldChar w:fldCharType="separate"/>
      </w:r>
      <w:r>
        <w:t>17</w:t>
      </w:r>
      <w:r>
        <w:fldChar w:fldCharType="end"/>
      </w:r>
    </w:p>
    <w:p w14:paraId="0C42B54D" w14:textId="4042018F"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4.5</w:t>
      </w:r>
      <w:r>
        <w:rPr>
          <w:rFonts w:asciiTheme="minorHAnsi" w:eastAsiaTheme="minorEastAsia" w:hAnsiTheme="minorHAnsi" w:cstheme="minorBidi"/>
          <w:kern w:val="2"/>
          <w:sz w:val="24"/>
          <w:szCs w:val="24"/>
          <w:lang w:eastAsia="en-GB"/>
          <w14:ligatures w14:val="standardContextual"/>
        </w:rPr>
        <w:tab/>
      </w:r>
      <w:r w:rsidRPr="002B3476">
        <w:t>Models</w:t>
      </w:r>
      <w:r>
        <w:tab/>
      </w:r>
      <w:r>
        <w:fldChar w:fldCharType="begin"/>
      </w:r>
      <w:r>
        <w:instrText xml:space="preserve"> PAGEREF _Toc184043380 \h </w:instrText>
      </w:r>
      <w:r>
        <w:fldChar w:fldCharType="separate"/>
      </w:r>
      <w:r>
        <w:t>17</w:t>
      </w:r>
      <w:r>
        <w:fldChar w:fldCharType="end"/>
      </w:r>
    </w:p>
    <w:p w14:paraId="7631FAEC" w14:textId="36C91D13"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4.6</w:t>
      </w:r>
      <w:r>
        <w:rPr>
          <w:rFonts w:asciiTheme="minorHAnsi" w:eastAsiaTheme="minorEastAsia" w:hAnsiTheme="minorHAnsi" w:cstheme="minorBidi"/>
          <w:kern w:val="2"/>
          <w:sz w:val="24"/>
          <w:szCs w:val="24"/>
          <w:lang w:eastAsia="en-GB"/>
          <w14:ligatures w14:val="standardContextual"/>
        </w:rPr>
        <w:tab/>
      </w:r>
      <w:r w:rsidRPr="002B3476">
        <w:t>Pipeline</w:t>
      </w:r>
      <w:r>
        <w:tab/>
      </w:r>
      <w:r>
        <w:fldChar w:fldCharType="begin"/>
      </w:r>
      <w:r>
        <w:instrText xml:space="preserve"> PAGEREF _Toc184043381 \h </w:instrText>
      </w:r>
      <w:r>
        <w:fldChar w:fldCharType="separate"/>
      </w:r>
      <w:r>
        <w:t>18</w:t>
      </w:r>
      <w:r>
        <w:fldChar w:fldCharType="end"/>
      </w:r>
    </w:p>
    <w:p w14:paraId="76743986" w14:textId="049079E0"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5</w:t>
      </w:r>
      <w:r>
        <w:rPr>
          <w:rFonts w:asciiTheme="minorHAnsi" w:eastAsiaTheme="minorEastAsia" w:hAnsiTheme="minorHAnsi" w:cstheme="minorBidi"/>
          <w:kern w:val="2"/>
          <w:sz w:val="24"/>
          <w:szCs w:val="24"/>
          <w:lang w:eastAsia="en-GB"/>
          <w14:ligatures w14:val="standardContextual"/>
        </w:rPr>
        <w:tab/>
      </w:r>
      <w:r w:rsidRPr="002B3476">
        <w:t>Threats</w:t>
      </w:r>
      <w:r>
        <w:tab/>
      </w:r>
      <w:r>
        <w:fldChar w:fldCharType="begin"/>
      </w:r>
      <w:r>
        <w:instrText xml:space="preserve"> PAGEREF _Toc184043382 \h </w:instrText>
      </w:r>
      <w:r>
        <w:fldChar w:fldCharType="separate"/>
      </w:r>
      <w:r>
        <w:t>19</w:t>
      </w:r>
      <w:r>
        <w:fldChar w:fldCharType="end"/>
      </w:r>
    </w:p>
    <w:p w14:paraId="63CFCB61" w14:textId="410DC00B"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5.1</w:t>
      </w:r>
      <w:r>
        <w:rPr>
          <w:rFonts w:asciiTheme="minorHAnsi" w:eastAsiaTheme="minorEastAsia" w:hAnsiTheme="minorHAnsi" w:cstheme="minorBidi"/>
          <w:kern w:val="2"/>
          <w:sz w:val="24"/>
          <w:szCs w:val="24"/>
          <w:lang w:eastAsia="en-GB"/>
          <w14:ligatures w14:val="standardContextual"/>
        </w:rPr>
        <w:tab/>
      </w:r>
      <w:r w:rsidRPr="002B3476">
        <w:t>Threat Model</w:t>
      </w:r>
      <w:r>
        <w:tab/>
      </w:r>
      <w:r>
        <w:fldChar w:fldCharType="begin"/>
      </w:r>
      <w:r>
        <w:instrText xml:space="preserve"> PAGEREF _Toc184043383 \h </w:instrText>
      </w:r>
      <w:r>
        <w:fldChar w:fldCharType="separate"/>
      </w:r>
      <w:r>
        <w:t>19</w:t>
      </w:r>
      <w:r>
        <w:fldChar w:fldCharType="end"/>
      </w:r>
    </w:p>
    <w:p w14:paraId="35BA3243" w14:textId="7EAF0DEE"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5.2</w:t>
      </w:r>
      <w:r>
        <w:rPr>
          <w:rFonts w:asciiTheme="minorHAnsi" w:eastAsiaTheme="minorEastAsia" w:hAnsiTheme="minorHAnsi" w:cstheme="minorBidi"/>
          <w:kern w:val="2"/>
          <w:sz w:val="24"/>
          <w:szCs w:val="24"/>
          <w:lang w:eastAsia="en-GB"/>
          <w14:ligatures w14:val="standardContextual"/>
        </w:rPr>
        <w:tab/>
      </w:r>
      <w:r w:rsidRPr="002B3476">
        <w:t>Threat Template</w:t>
      </w:r>
      <w:r>
        <w:tab/>
      </w:r>
      <w:r>
        <w:fldChar w:fldCharType="begin"/>
      </w:r>
      <w:r>
        <w:instrText xml:space="preserve"> PAGEREF _Toc184043384 \h </w:instrText>
      </w:r>
      <w:r>
        <w:fldChar w:fldCharType="separate"/>
      </w:r>
      <w:r>
        <w:t>19</w:t>
      </w:r>
      <w:r>
        <w:fldChar w:fldCharType="end"/>
      </w:r>
    </w:p>
    <w:p w14:paraId="43270F01" w14:textId="59CD1E34"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5.3</w:t>
      </w:r>
      <w:r>
        <w:rPr>
          <w:rFonts w:asciiTheme="minorHAnsi" w:eastAsiaTheme="minorEastAsia" w:hAnsiTheme="minorHAnsi" w:cstheme="minorBidi"/>
          <w:kern w:val="2"/>
          <w:sz w:val="24"/>
          <w:szCs w:val="24"/>
          <w:lang w:eastAsia="en-GB"/>
          <w14:ligatures w14:val="standardContextual"/>
        </w:rPr>
        <w:tab/>
      </w:r>
      <w:r w:rsidRPr="002B3476">
        <w:t>Potential Threats and Exploits</w:t>
      </w:r>
      <w:r>
        <w:tab/>
      </w:r>
      <w:r>
        <w:fldChar w:fldCharType="begin"/>
      </w:r>
      <w:r>
        <w:instrText xml:space="preserve"> PAGEREF _Toc184043385 \h </w:instrText>
      </w:r>
      <w:r>
        <w:fldChar w:fldCharType="separate"/>
      </w:r>
      <w:r>
        <w:t>20</w:t>
      </w:r>
      <w:r>
        <w:fldChar w:fldCharType="end"/>
      </w:r>
    </w:p>
    <w:p w14:paraId="4C776AF6" w14:textId="295F373C"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5.3.1</w:t>
      </w:r>
      <w:r>
        <w:rPr>
          <w:rFonts w:asciiTheme="minorHAnsi" w:eastAsiaTheme="minorEastAsia" w:hAnsiTheme="minorHAnsi" w:cstheme="minorBidi"/>
          <w:kern w:val="2"/>
          <w:sz w:val="24"/>
          <w:szCs w:val="24"/>
          <w:lang w:eastAsia="en-GB"/>
          <w14:ligatures w14:val="standardContextual"/>
        </w:rPr>
        <w:tab/>
      </w:r>
      <w:r w:rsidRPr="002B3476">
        <w:t>Common Threats associated with ML</w:t>
      </w:r>
      <w:r>
        <w:tab/>
      </w:r>
      <w:r>
        <w:fldChar w:fldCharType="begin"/>
      </w:r>
      <w:r>
        <w:instrText xml:space="preserve"> PAGEREF _Toc184043386 \h </w:instrText>
      </w:r>
      <w:r>
        <w:fldChar w:fldCharType="separate"/>
      </w:r>
      <w:r>
        <w:t>20</w:t>
      </w:r>
      <w:r>
        <w:fldChar w:fldCharType="end"/>
      </w:r>
    </w:p>
    <w:p w14:paraId="1C4F31CA" w14:textId="31ECC973"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5.3.2</w:t>
      </w:r>
      <w:r>
        <w:rPr>
          <w:rFonts w:asciiTheme="minorHAnsi" w:eastAsiaTheme="minorEastAsia" w:hAnsiTheme="minorHAnsi" w:cstheme="minorBidi"/>
          <w:kern w:val="2"/>
          <w:sz w:val="24"/>
          <w:szCs w:val="24"/>
          <w:lang w:eastAsia="en-GB"/>
          <w14:ligatures w14:val="standardContextual"/>
        </w:rPr>
        <w:tab/>
      </w:r>
      <w:r w:rsidRPr="002B3476">
        <w:t>Input Manipulation Attack (ML01:2023)</w:t>
      </w:r>
      <w:r>
        <w:tab/>
      </w:r>
      <w:r>
        <w:fldChar w:fldCharType="begin"/>
      </w:r>
      <w:r>
        <w:instrText xml:space="preserve"> PAGEREF _Toc184043387 \h </w:instrText>
      </w:r>
      <w:r>
        <w:fldChar w:fldCharType="separate"/>
      </w:r>
      <w:r>
        <w:t>22</w:t>
      </w:r>
      <w:r>
        <w:fldChar w:fldCharType="end"/>
      </w:r>
    </w:p>
    <w:p w14:paraId="2535E4BB" w14:textId="7A23ADEB"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5.3.3</w:t>
      </w:r>
      <w:r>
        <w:rPr>
          <w:rFonts w:asciiTheme="minorHAnsi" w:eastAsiaTheme="minorEastAsia" w:hAnsiTheme="minorHAnsi" w:cstheme="minorBidi"/>
          <w:kern w:val="2"/>
          <w:sz w:val="24"/>
          <w:szCs w:val="24"/>
          <w:lang w:eastAsia="en-GB"/>
          <w14:ligatures w14:val="standardContextual"/>
        </w:rPr>
        <w:tab/>
      </w:r>
      <w:r w:rsidRPr="002B3476">
        <w:t>Data poisoning attacks (ML02:2023)</w:t>
      </w:r>
      <w:r>
        <w:tab/>
      </w:r>
      <w:r>
        <w:fldChar w:fldCharType="begin"/>
      </w:r>
      <w:r>
        <w:instrText xml:space="preserve"> PAGEREF _Toc184043388 \h </w:instrText>
      </w:r>
      <w:r>
        <w:fldChar w:fldCharType="separate"/>
      </w:r>
      <w:r>
        <w:t>23</w:t>
      </w:r>
      <w:r>
        <w:fldChar w:fldCharType="end"/>
      </w:r>
    </w:p>
    <w:p w14:paraId="1F94A550" w14:textId="4337733E"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5.3.4</w:t>
      </w:r>
      <w:r>
        <w:rPr>
          <w:rFonts w:asciiTheme="minorHAnsi" w:eastAsiaTheme="minorEastAsia" w:hAnsiTheme="minorHAnsi" w:cstheme="minorBidi"/>
          <w:kern w:val="2"/>
          <w:sz w:val="24"/>
          <w:szCs w:val="24"/>
          <w:lang w:eastAsia="en-GB"/>
          <w14:ligatures w14:val="standardContextual"/>
        </w:rPr>
        <w:tab/>
      </w:r>
      <w:r w:rsidRPr="002B3476">
        <w:t>Model Inversion Attack (ML03:2023)</w:t>
      </w:r>
      <w:r>
        <w:tab/>
      </w:r>
      <w:r>
        <w:fldChar w:fldCharType="begin"/>
      </w:r>
      <w:r>
        <w:instrText xml:space="preserve"> PAGEREF _Toc184043389 \h </w:instrText>
      </w:r>
      <w:r>
        <w:fldChar w:fldCharType="separate"/>
      </w:r>
      <w:r>
        <w:t>24</w:t>
      </w:r>
      <w:r>
        <w:fldChar w:fldCharType="end"/>
      </w:r>
    </w:p>
    <w:p w14:paraId="2496BD90" w14:textId="75F84C63"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5.3.5</w:t>
      </w:r>
      <w:r>
        <w:rPr>
          <w:rFonts w:asciiTheme="minorHAnsi" w:eastAsiaTheme="minorEastAsia" w:hAnsiTheme="minorHAnsi" w:cstheme="minorBidi"/>
          <w:kern w:val="2"/>
          <w:sz w:val="24"/>
          <w:szCs w:val="24"/>
          <w:lang w:eastAsia="en-GB"/>
          <w14:ligatures w14:val="standardContextual"/>
        </w:rPr>
        <w:tab/>
      </w:r>
      <w:r w:rsidRPr="002B3476">
        <w:t>Membership Inference Attack (ML04:2023)</w:t>
      </w:r>
      <w:r>
        <w:tab/>
      </w:r>
      <w:r>
        <w:fldChar w:fldCharType="begin"/>
      </w:r>
      <w:r>
        <w:instrText xml:space="preserve"> PAGEREF _Toc184043390 \h </w:instrText>
      </w:r>
      <w:r>
        <w:fldChar w:fldCharType="separate"/>
      </w:r>
      <w:r>
        <w:t>25</w:t>
      </w:r>
      <w:r>
        <w:fldChar w:fldCharType="end"/>
      </w:r>
    </w:p>
    <w:p w14:paraId="45F30C70" w14:textId="3E470F16"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5.3.6</w:t>
      </w:r>
      <w:r>
        <w:rPr>
          <w:rFonts w:asciiTheme="minorHAnsi" w:eastAsiaTheme="minorEastAsia" w:hAnsiTheme="minorHAnsi" w:cstheme="minorBidi"/>
          <w:kern w:val="2"/>
          <w:sz w:val="24"/>
          <w:szCs w:val="24"/>
          <w:lang w:eastAsia="en-GB"/>
          <w14:ligatures w14:val="standardContextual"/>
        </w:rPr>
        <w:tab/>
      </w:r>
      <w:r w:rsidRPr="002B3476">
        <w:t>Model Stealing (ML05:2023)</w:t>
      </w:r>
      <w:r>
        <w:tab/>
      </w:r>
      <w:r>
        <w:fldChar w:fldCharType="begin"/>
      </w:r>
      <w:r>
        <w:instrText xml:space="preserve"> PAGEREF _Toc184043391 \h </w:instrText>
      </w:r>
      <w:r>
        <w:fldChar w:fldCharType="separate"/>
      </w:r>
      <w:r>
        <w:t>26</w:t>
      </w:r>
      <w:r>
        <w:fldChar w:fldCharType="end"/>
      </w:r>
    </w:p>
    <w:p w14:paraId="1830F756" w14:textId="59801552"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5.3.7</w:t>
      </w:r>
      <w:r>
        <w:rPr>
          <w:rFonts w:asciiTheme="minorHAnsi" w:eastAsiaTheme="minorEastAsia" w:hAnsiTheme="minorHAnsi" w:cstheme="minorBidi"/>
          <w:kern w:val="2"/>
          <w:sz w:val="24"/>
          <w:szCs w:val="24"/>
          <w:lang w:eastAsia="en-GB"/>
          <w14:ligatures w14:val="standardContextual"/>
        </w:rPr>
        <w:tab/>
      </w:r>
      <w:r w:rsidRPr="002B3476">
        <w:t>AI Supply Chain Attacks (ML06:2023)</w:t>
      </w:r>
      <w:r>
        <w:tab/>
      </w:r>
      <w:r>
        <w:fldChar w:fldCharType="begin"/>
      </w:r>
      <w:r>
        <w:instrText xml:space="preserve"> PAGEREF _Toc184043392 \h </w:instrText>
      </w:r>
      <w:r>
        <w:fldChar w:fldCharType="separate"/>
      </w:r>
      <w:r>
        <w:t>26</w:t>
      </w:r>
      <w:r>
        <w:fldChar w:fldCharType="end"/>
      </w:r>
    </w:p>
    <w:p w14:paraId="298D5F22" w14:textId="37EE7056"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5.3.8</w:t>
      </w:r>
      <w:r>
        <w:rPr>
          <w:rFonts w:asciiTheme="minorHAnsi" w:eastAsiaTheme="minorEastAsia" w:hAnsiTheme="minorHAnsi" w:cstheme="minorBidi"/>
          <w:kern w:val="2"/>
          <w:sz w:val="24"/>
          <w:szCs w:val="24"/>
          <w:lang w:eastAsia="en-GB"/>
          <w14:ligatures w14:val="standardContextual"/>
        </w:rPr>
        <w:tab/>
      </w:r>
      <w:r w:rsidRPr="002B3476">
        <w:t>Transfer Learning Attack (ML07:2023)</w:t>
      </w:r>
      <w:r>
        <w:tab/>
      </w:r>
      <w:r>
        <w:fldChar w:fldCharType="begin"/>
      </w:r>
      <w:r>
        <w:instrText xml:space="preserve"> PAGEREF _Toc184043393 \h </w:instrText>
      </w:r>
      <w:r>
        <w:fldChar w:fldCharType="separate"/>
      </w:r>
      <w:r>
        <w:t>27</w:t>
      </w:r>
      <w:r>
        <w:fldChar w:fldCharType="end"/>
      </w:r>
    </w:p>
    <w:p w14:paraId="2F875A5E" w14:textId="7626028A"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5.3.9</w:t>
      </w:r>
      <w:r>
        <w:rPr>
          <w:rFonts w:asciiTheme="minorHAnsi" w:eastAsiaTheme="minorEastAsia" w:hAnsiTheme="minorHAnsi" w:cstheme="minorBidi"/>
          <w:kern w:val="2"/>
          <w:sz w:val="24"/>
          <w:szCs w:val="24"/>
          <w:lang w:eastAsia="en-GB"/>
          <w14:ligatures w14:val="standardContextual"/>
        </w:rPr>
        <w:tab/>
      </w:r>
      <w:r w:rsidRPr="002B3476">
        <w:t>Model Skewing (ML08:2023)</w:t>
      </w:r>
      <w:r>
        <w:tab/>
      </w:r>
      <w:r>
        <w:fldChar w:fldCharType="begin"/>
      </w:r>
      <w:r>
        <w:instrText xml:space="preserve"> PAGEREF _Toc184043394 \h </w:instrText>
      </w:r>
      <w:r>
        <w:fldChar w:fldCharType="separate"/>
      </w:r>
      <w:r>
        <w:t>27</w:t>
      </w:r>
      <w:r>
        <w:fldChar w:fldCharType="end"/>
      </w:r>
    </w:p>
    <w:p w14:paraId="76A298C5" w14:textId="20EAF548"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5.3.10</w:t>
      </w:r>
      <w:r>
        <w:rPr>
          <w:rFonts w:asciiTheme="minorHAnsi" w:eastAsiaTheme="minorEastAsia" w:hAnsiTheme="minorHAnsi" w:cstheme="minorBidi"/>
          <w:kern w:val="2"/>
          <w:sz w:val="24"/>
          <w:szCs w:val="24"/>
          <w:lang w:eastAsia="en-GB"/>
          <w14:ligatures w14:val="standardContextual"/>
        </w:rPr>
        <w:tab/>
      </w:r>
      <w:r w:rsidRPr="002B3476">
        <w:t>Output Integrity Attack (ML09:2023)</w:t>
      </w:r>
      <w:r>
        <w:tab/>
      </w:r>
      <w:r>
        <w:fldChar w:fldCharType="begin"/>
      </w:r>
      <w:r>
        <w:instrText xml:space="preserve"> PAGEREF _Toc184043395 \h </w:instrText>
      </w:r>
      <w:r>
        <w:fldChar w:fldCharType="separate"/>
      </w:r>
      <w:r>
        <w:t>28</w:t>
      </w:r>
      <w:r>
        <w:fldChar w:fldCharType="end"/>
      </w:r>
    </w:p>
    <w:p w14:paraId="56CBA87D" w14:textId="7D0FC97D"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5.3.11</w:t>
      </w:r>
      <w:r>
        <w:rPr>
          <w:rFonts w:asciiTheme="minorHAnsi" w:eastAsiaTheme="minorEastAsia" w:hAnsiTheme="minorHAnsi" w:cstheme="minorBidi"/>
          <w:kern w:val="2"/>
          <w:sz w:val="24"/>
          <w:szCs w:val="24"/>
          <w:lang w:eastAsia="en-GB"/>
          <w14:ligatures w14:val="standardContextual"/>
        </w:rPr>
        <w:tab/>
      </w:r>
      <w:r w:rsidRPr="002B3476">
        <w:t>Model Poisoning (ML10:2023)</w:t>
      </w:r>
      <w:r>
        <w:tab/>
      </w:r>
      <w:r>
        <w:fldChar w:fldCharType="begin"/>
      </w:r>
      <w:r>
        <w:instrText xml:space="preserve"> PAGEREF _Toc184043396 \h </w:instrText>
      </w:r>
      <w:r>
        <w:fldChar w:fldCharType="separate"/>
      </w:r>
      <w:r>
        <w:t>29</w:t>
      </w:r>
      <w:r>
        <w:fldChar w:fldCharType="end"/>
      </w:r>
    </w:p>
    <w:p w14:paraId="5E0BA50A" w14:textId="19AD3EDE"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5.3.12</w:t>
      </w:r>
      <w:r>
        <w:rPr>
          <w:rFonts w:asciiTheme="minorHAnsi" w:eastAsiaTheme="minorEastAsia" w:hAnsiTheme="minorHAnsi" w:cstheme="minorBidi"/>
          <w:kern w:val="2"/>
          <w:sz w:val="24"/>
          <w:szCs w:val="24"/>
          <w:lang w:eastAsia="en-GB"/>
          <w14:ligatures w14:val="standardContextual"/>
        </w:rPr>
        <w:tab/>
      </w:r>
      <w:r w:rsidRPr="002B3476">
        <w:t>Evasion attacks</w:t>
      </w:r>
      <w:r>
        <w:tab/>
      </w:r>
      <w:r>
        <w:fldChar w:fldCharType="begin"/>
      </w:r>
      <w:r>
        <w:instrText xml:space="preserve"> PAGEREF _Toc184043397 \h </w:instrText>
      </w:r>
      <w:r>
        <w:fldChar w:fldCharType="separate"/>
      </w:r>
      <w:r>
        <w:t>30</w:t>
      </w:r>
      <w:r>
        <w:fldChar w:fldCharType="end"/>
      </w:r>
    </w:p>
    <w:p w14:paraId="7FC76478" w14:textId="64BA00B3"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5.3.13</w:t>
      </w:r>
      <w:r>
        <w:rPr>
          <w:rFonts w:asciiTheme="minorHAnsi" w:eastAsiaTheme="minorEastAsia" w:hAnsiTheme="minorHAnsi" w:cstheme="minorBidi"/>
          <w:kern w:val="2"/>
          <w:sz w:val="24"/>
          <w:szCs w:val="24"/>
          <w:lang w:eastAsia="en-GB"/>
          <w14:ligatures w14:val="standardContextual"/>
        </w:rPr>
        <w:tab/>
      </w:r>
      <w:r>
        <w:t>AI Energy-Latency Attack</w:t>
      </w:r>
      <w:r>
        <w:tab/>
      </w:r>
      <w:r>
        <w:fldChar w:fldCharType="begin"/>
      </w:r>
      <w:r>
        <w:instrText xml:space="preserve"> PAGEREF _Toc184043398 \h </w:instrText>
      </w:r>
      <w:r>
        <w:fldChar w:fldCharType="separate"/>
      </w:r>
      <w:r>
        <w:t>30</w:t>
      </w:r>
      <w:r>
        <w:fldChar w:fldCharType="end"/>
      </w:r>
    </w:p>
    <w:p w14:paraId="1F6648C1" w14:textId="075CB795"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6</w:t>
      </w:r>
      <w:r>
        <w:rPr>
          <w:rFonts w:asciiTheme="minorHAnsi" w:eastAsiaTheme="minorEastAsia" w:hAnsiTheme="minorHAnsi" w:cstheme="minorBidi"/>
          <w:kern w:val="2"/>
          <w:sz w:val="24"/>
          <w:szCs w:val="24"/>
          <w:lang w:eastAsia="en-GB"/>
          <w14:ligatures w14:val="standardContextual"/>
        </w:rPr>
        <w:tab/>
      </w:r>
      <w:r w:rsidRPr="002B3476">
        <w:t>Threat Analysis</w:t>
      </w:r>
      <w:r>
        <w:tab/>
      </w:r>
      <w:r>
        <w:fldChar w:fldCharType="begin"/>
      </w:r>
      <w:r>
        <w:instrText xml:space="preserve"> PAGEREF _Toc184043399 \h </w:instrText>
      </w:r>
      <w:r>
        <w:fldChar w:fldCharType="separate"/>
      </w:r>
      <w:r>
        <w:t>32</w:t>
      </w:r>
      <w:r>
        <w:fldChar w:fldCharType="end"/>
      </w:r>
    </w:p>
    <w:p w14:paraId="3201E304" w14:textId="32898E7E"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6.1</w:t>
      </w:r>
      <w:r>
        <w:rPr>
          <w:rFonts w:asciiTheme="minorHAnsi" w:eastAsiaTheme="minorEastAsia" w:hAnsiTheme="minorHAnsi" w:cstheme="minorBidi"/>
          <w:kern w:val="2"/>
          <w:sz w:val="24"/>
          <w:szCs w:val="24"/>
          <w:lang w:eastAsia="en-GB"/>
          <w14:ligatures w14:val="standardContextual"/>
        </w:rPr>
        <w:tab/>
      </w:r>
      <w:r w:rsidRPr="002B3476">
        <w:t>Input Manipulation Attack (ML01:2023)</w:t>
      </w:r>
      <w:r>
        <w:tab/>
      </w:r>
      <w:r>
        <w:fldChar w:fldCharType="begin"/>
      </w:r>
      <w:r>
        <w:instrText xml:space="preserve"> PAGEREF _Toc184043400 \h </w:instrText>
      </w:r>
      <w:r>
        <w:fldChar w:fldCharType="separate"/>
      </w:r>
      <w:r>
        <w:t>32</w:t>
      </w:r>
      <w:r>
        <w:fldChar w:fldCharType="end"/>
      </w:r>
    </w:p>
    <w:p w14:paraId="0D6ECE33" w14:textId="04FFA182"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6.1.1</w:t>
      </w:r>
      <w:r>
        <w:rPr>
          <w:rFonts w:asciiTheme="minorHAnsi" w:eastAsiaTheme="minorEastAsia" w:hAnsiTheme="minorHAnsi" w:cstheme="minorBidi"/>
          <w:kern w:val="2"/>
          <w:sz w:val="24"/>
          <w:szCs w:val="24"/>
          <w:lang w:eastAsia="en-GB"/>
          <w14:ligatures w14:val="standardContextual"/>
        </w:rPr>
        <w:tab/>
      </w:r>
      <w:r w:rsidRPr="002B3476">
        <w:t>Training Data Control</w:t>
      </w:r>
      <w:r>
        <w:tab/>
      </w:r>
      <w:r>
        <w:fldChar w:fldCharType="begin"/>
      </w:r>
      <w:r>
        <w:instrText xml:space="preserve"> PAGEREF _Toc184043401 \h </w:instrText>
      </w:r>
      <w:r>
        <w:fldChar w:fldCharType="separate"/>
      </w:r>
      <w:r>
        <w:t>32</w:t>
      </w:r>
      <w:r>
        <w:fldChar w:fldCharType="end"/>
      </w:r>
    </w:p>
    <w:p w14:paraId="6EE9216A" w14:textId="523AB908"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6.1.2</w:t>
      </w:r>
      <w:r>
        <w:rPr>
          <w:rFonts w:asciiTheme="minorHAnsi" w:eastAsiaTheme="minorEastAsia" w:hAnsiTheme="minorHAnsi" w:cstheme="minorBidi"/>
          <w:kern w:val="2"/>
          <w:sz w:val="24"/>
          <w:szCs w:val="24"/>
          <w:lang w:eastAsia="en-GB"/>
          <w14:ligatures w14:val="standardContextual"/>
        </w:rPr>
        <w:tab/>
      </w:r>
      <w:r w:rsidRPr="002B3476">
        <w:t>Model Control</w:t>
      </w:r>
      <w:r>
        <w:tab/>
      </w:r>
      <w:r>
        <w:fldChar w:fldCharType="begin"/>
      </w:r>
      <w:r>
        <w:instrText xml:space="preserve"> PAGEREF _Toc184043402 \h </w:instrText>
      </w:r>
      <w:r>
        <w:fldChar w:fldCharType="separate"/>
      </w:r>
      <w:r>
        <w:t>32</w:t>
      </w:r>
      <w:r>
        <w:fldChar w:fldCharType="end"/>
      </w:r>
    </w:p>
    <w:p w14:paraId="00B3C3C4" w14:textId="342AE13E"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6.1.3</w:t>
      </w:r>
      <w:r>
        <w:rPr>
          <w:rFonts w:asciiTheme="minorHAnsi" w:eastAsiaTheme="minorEastAsia" w:hAnsiTheme="minorHAnsi" w:cstheme="minorBidi"/>
          <w:kern w:val="2"/>
          <w:sz w:val="24"/>
          <w:szCs w:val="24"/>
          <w:lang w:eastAsia="en-GB"/>
          <w14:ligatures w14:val="standardContextual"/>
        </w:rPr>
        <w:tab/>
      </w:r>
      <w:r w:rsidRPr="002B3476">
        <w:t>Testing Data Control</w:t>
      </w:r>
      <w:r>
        <w:tab/>
      </w:r>
      <w:r>
        <w:fldChar w:fldCharType="begin"/>
      </w:r>
      <w:r>
        <w:instrText xml:space="preserve"> PAGEREF _Toc184043403 \h </w:instrText>
      </w:r>
      <w:r>
        <w:fldChar w:fldCharType="separate"/>
      </w:r>
      <w:r>
        <w:t>32</w:t>
      </w:r>
      <w:r>
        <w:fldChar w:fldCharType="end"/>
      </w:r>
    </w:p>
    <w:p w14:paraId="0B69EB2E" w14:textId="39DC360A"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6.1.4</w:t>
      </w:r>
      <w:r>
        <w:rPr>
          <w:rFonts w:asciiTheme="minorHAnsi" w:eastAsiaTheme="minorEastAsia" w:hAnsiTheme="minorHAnsi" w:cstheme="minorBidi"/>
          <w:kern w:val="2"/>
          <w:sz w:val="24"/>
          <w:szCs w:val="24"/>
          <w:lang w:eastAsia="en-GB"/>
          <w14:ligatures w14:val="standardContextual"/>
        </w:rPr>
        <w:tab/>
      </w:r>
      <w:r w:rsidRPr="002B3476">
        <w:t>Label Manipulation</w:t>
      </w:r>
      <w:r>
        <w:tab/>
      </w:r>
      <w:r>
        <w:fldChar w:fldCharType="begin"/>
      </w:r>
      <w:r>
        <w:instrText xml:space="preserve"> PAGEREF _Toc184043404 \h </w:instrText>
      </w:r>
      <w:r>
        <w:fldChar w:fldCharType="separate"/>
      </w:r>
      <w:r>
        <w:t>32</w:t>
      </w:r>
      <w:r>
        <w:fldChar w:fldCharType="end"/>
      </w:r>
    </w:p>
    <w:p w14:paraId="7970074B" w14:textId="2F3D107C"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6.1.5</w:t>
      </w:r>
      <w:r>
        <w:rPr>
          <w:rFonts w:asciiTheme="minorHAnsi" w:eastAsiaTheme="minorEastAsia" w:hAnsiTheme="minorHAnsi" w:cstheme="minorBidi"/>
          <w:kern w:val="2"/>
          <w:sz w:val="24"/>
          <w:szCs w:val="24"/>
          <w:lang w:eastAsia="en-GB"/>
          <w14:ligatures w14:val="standardContextual"/>
        </w:rPr>
        <w:tab/>
      </w:r>
      <w:r w:rsidRPr="002B3476">
        <w:t>AI/ML Query Exploitation</w:t>
      </w:r>
      <w:r>
        <w:tab/>
      </w:r>
      <w:r>
        <w:fldChar w:fldCharType="begin"/>
      </w:r>
      <w:r>
        <w:instrText xml:space="preserve"> PAGEREF _Toc184043405 \h </w:instrText>
      </w:r>
      <w:r>
        <w:fldChar w:fldCharType="separate"/>
      </w:r>
      <w:r>
        <w:t>33</w:t>
      </w:r>
      <w:r>
        <w:fldChar w:fldCharType="end"/>
      </w:r>
    </w:p>
    <w:p w14:paraId="59D4CDCE" w14:textId="2E39921A"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6.2</w:t>
      </w:r>
      <w:r>
        <w:rPr>
          <w:rFonts w:asciiTheme="minorHAnsi" w:eastAsiaTheme="minorEastAsia" w:hAnsiTheme="minorHAnsi" w:cstheme="minorBidi"/>
          <w:kern w:val="2"/>
          <w:sz w:val="24"/>
          <w:szCs w:val="24"/>
          <w:lang w:eastAsia="en-GB"/>
          <w14:ligatures w14:val="standardContextual"/>
        </w:rPr>
        <w:tab/>
      </w:r>
      <w:r w:rsidRPr="002B3476">
        <w:t>Data poisoning attacks (ML02:2023)</w:t>
      </w:r>
      <w:r>
        <w:tab/>
      </w:r>
      <w:r>
        <w:fldChar w:fldCharType="begin"/>
      </w:r>
      <w:r>
        <w:instrText xml:space="preserve"> PAGEREF _Toc184043406 \h </w:instrText>
      </w:r>
      <w:r>
        <w:fldChar w:fldCharType="separate"/>
      </w:r>
      <w:r>
        <w:t>33</w:t>
      </w:r>
      <w:r>
        <w:fldChar w:fldCharType="end"/>
      </w:r>
    </w:p>
    <w:p w14:paraId="53E83C50" w14:textId="67036D35"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6.2.1</w:t>
      </w:r>
      <w:r>
        <w:rPr>
          <w:rFonts w:asciiTheme="minorHAnsi" w:eastAsiaTheme="minorEastAsia" w:hAnsiTheme="minorHAnsi" w:cstheme="minorBidi"/>
          <w:kern w:val="2"/>
          <w:sz w:val="24"/>
          <w:szCs w:val="24"/>
          <w:lang w:eastAsia="en-GB"/>
          <w14:ligatures w14:val="standardContextual"/>
        </w:rPr>
        <w:tab/>
      </w:r>
      <w:r>
        <w:t>Black-box Data Poisoning</w:t>
      </w:r>
      <w:r>
        <w:tab/>
      </w:r>
      <w:r>
        <w:fldChar w:fldCharType="begin"/>
      </w:r>
      <w:r>
        <w:instrText xml:space="preserve"> PAGEREF _Toc184043407 \h </w:instrText>
      </w:r>
      <w:r>
        <w:fldChar w:fldCharType="separate"/>
      </w:r>
      <w:r>
        <w:t>33</w:t>
      </w:r>
      <w:r>
        <w:fldChar w:fldCharType="end"/>
      </w:r>
    </w:p>
    <w:p w14:paraId="0F5EB929" w14:textId="63744344"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6.2.2</w:t>
      </w:r>
      <w:r>
        <w:rPr>
          <w:rFonts w:asciiTheme="minorHAnsi" w:eastAsiaTheme="minorEastAsia" w:hAnsiTheme="minorHAnsi" w:cstheme="minorBidi"/>
          <w:kern w:val="2"/>
          <w:sz w:val="24"/>
          <w:szCs w:val="24"/>
          <w:lang w:eastAsia="en-GB"/>
          <w14:ligatures w14:val="standardContextual"/>
        </w:rPr>
        <w:tab/>
      </w:r>
      <w:r w:rsidRPr="002B3476">
        <w:t>Grey-box Data Poisoning</w:t>
      </w:r>
      <w:r>
        <w:tab/>
      </w:r>
      <w:r>
        <w:fldChar w:fldCharType="begin"/>
      </w:r>
      <w:r>
        <w:instrText xml:space="preserve"> PAGEREF _Toc184043408 \h </w:instrText>
      </w:r>
      <w:r>
        <w:fldChar w:fldCharType="separate"/>
      </w:r>
      <w:r>
        <w:t>33</w:t>
      </w:r>
      <w:r>
        <w:fldChar w:fldCharType="end"/>
      </w:r>
    </w:p>
    <w:p w14:paraId="3FF2032E" w14:textId="7F88AADA"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6.2.3</w:t>
      </w:r>
      <w:r>
        <w:rPr>
          <w:rFonts w:asciiTheme="minorHAnsi" w:eastAsiaTheme="minorEastAsia" w:hAnsiTheme="minorHAnsi" w:cstheme="minorBidi"/>
          <w:kern w:val="2"/>
          <w:sz w:val="24"/>
          <w:szCs w:val="24"/>
          <w:lang w:eastAsia="en-GB"/>
          <w14:ligatures w14:val="standardContextual"/>
        </w:rPr>
        <w:tab/>
      </w:r>
      <w:r w:rsidRPr="002B3476">
        <w:t>White-box Data Poisoning</w:t>
      </w:r>
      <w:r>
        <w:tab/>
      </w:r>
      <w:r>
        <w:fldChar w:fldCharType="begin"/>
      </w:r>
      <w:r>
        <w:instrText xml:space="preserve"> PAGEREF _Toc184043409 \h </w:instrText>
      </w:r>
      <w:r>
        <w:fldChar w:fldCharType="separate"/>
      </w:r>
      <w:r>
        <w:t>34</w:t>
      </w:r>
      <w:r>
        <w:fldChar w:fldCharType="end"/>
      </w:r>
    </w:p>
    <w:p w14:paraId="4270D8C6" w14:textId="6D3E4DBC"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6.3</w:t>
      </w:r>
      <w:r>
        <w:rPr>
          <w:rFonts w:asciiTheme="minorHAnsi" w:eastAsiaTheme="minorEastAsia" w:hAnsiTheme="minorHAnsi" w:cstheme="minorBidi"/>
          <w:kern w:val="2"/>
          <w:sz w:val="24"/>
          <w:szCs w:val="24"/>
          <w:lang w:eastAsia="en-GB"/>
          <w14:ligatures w14:val="standardContextual"/>
        </w:rPr>
        <w:tab/>
      </w:r>
      <w:r w:rsidRPr="002B3476">
        <w:t>Model Inversion Attack (ML03:2023)</w:t>
      </w:r>
      <w:r>
        <w:tab/>
      </w:r>
      <w:r>
        <w:fldChar w:fldCharType="begin"/>
      </w:r>
      <w:r>
        <w:instrText xml:space="preserve"> PAGEREF _Toc184043410 \h </w:instrText>
      </w:r>
      <w:r>
        <w:fldChar w:fldCharType="separate"/>
      </w:r>
      <w:r>
        <w:t>34</w:t>
      </w:r>
      <w:r>
        <w:fldChar w:fldCharType="end"/>
      </w:r>
    </w:p>
    <w:p w14:paraId="7E38EE54" w14:textId="76891F74"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6.3.1</w:t>
      </w:r>
      <w:r>
        <w:rPr>
          <w:rFonts w:asciiTheme="minorHAnsi" w:eastAsiaTheme="minorEastAsia" w:hAnsiTheme="minorHAnsi" w:cstheme="minorBidi"/>
          <w:kern w:val="2"/>
          <w:sz w:val="24"/>
          <w:szCs w:val="24"/>
          <w:lang w:eastAsia="en-GB"/>
          <w14:ligatures w14:val="standardContextual"/>
        </w:rPr>
        <w:tab/>
      </w:r>
      <w:r w:rsidRPr="002B3476">
        <w:t>Black-box Model Inversion</w:t>
      </w:r>
      <w:r>
        <w:tab/>
      </w:r>
      <w:r>
        <w:fldChar w:fldCharType="begin"/>
      </w:r>
      <w:r>
        <w:instrText xml:space="preserve"> PAGEREF _Toc184043411 \h </w:instrText>
      </w:r>
      <w:r>
        <w:fldChar w:fldCharType="separate"/>
      </w:r>
      <w:r>
        <w:t>34</w:t>
      </w:r>
      <w:r>
        <w:fldChar w:fldCharType="end"/>
      </w:r>
    </w:p>
    <w:p w14:paraId="691C1AE1" w14:textId="71F2AFE4"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6.3.2</w:t>
      </w:r>
      <w:r>
        <w:rPr>
          <w:rFonts w:asciiTheme="minorHAnsi" w:eastAsiaTheme="minorEastAsia" w:hAnsiTheme="minorHAnsi" w:cstheme="minorBidi"/>
          <w:kern w:val="2"/>
          <w:sz w:val="24"/>
          <w:szCs w:val="24"/>
          <w:lang w:eastAsia="en-GB"/>
          <w14:ligatures w14:val="standardContextual"/>
        </w:rPr>
        <w:tab/>
      </w:r>
      <w:r w:rsidRPr="002B3476">
        <w:t>White-box Model Inversion</w:t>
      </w:r>
      <w:r>
        <w:tab/>
      </w:r>
      <w:r>
        <w:fldChar w:fldCharType="begin"/>
      </w:r>
      <w:r>
        <w:instrText xml:space="preserve"> PAGEREF _Toc184043412 \h </w:instrText>
      </w:r>
      <w:r>
        <w:fldChar w:fldCharType="separate"/>
      </w:r>
      <w:r>
        <w:t>35</w:t>
      </w:r>
      <w:r>
        <w:fldChar w:fldCharType="end"/>
      </w:r>
    </w:p>
    <w:p w14:paraId="76400812" w14:textId="786C994E"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6.4</w:t>
      </w:r>
      <w:r>
        <w:rPr>
          <w:rFonts w:asciiTheme="minorHAnsi" w:eastAsiaTheme="minorEastAsia" w:hAnsiTheme="minorHAnsi" w:cstheme="minorBidi"/>
          <w:kern w:val="2"/>
          <w:sz w:val="24"/>
          <w:szCs w:val="24"/>
          <w:lang w:eastAsia="en-GB"/>
          <w14:ligatures w14:val="standardContextual"/>
        </w:rPr>
        <w:tab/>
      </w:r>
      <w:r w:rsidRPr="002B3476">
        <w:t>Membership Inference Attack (ML04:2023)</w:t>
      </w:r>
      <w:r>
        <w:tab/>
      </w:r>
      <w:r>
        <w:fldChar w:fldCharType="begin"/>
      </w:r>
      <w:r>
        <w:instrText xml:space="preserve"> PAGEREF _Toc184043413 \h </w:instrText>
      </w:r>
      <w:r>
        <w:fldChar w:fldCharType="separate"/>
      </w:r>
      <w:r>
        <w:t>35</w:t>
      </w:r>
      <w:r>
        <w:fldChar w:fldCharType="end"/>
      </w:r>
    </w:p>
    <w:p w14:paraId="11828EAE" w14:textId="512C5C8B"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6.4.1</w:t>
      </w:r>
      <w:r>
        <w:rPr>
          <w:rFonts w:asciiTheme="minorHAnsi" w:eastAsiaTheme="minorEastAsia" w:hAnsiTheme="minorHAnsi" w:cstheme="minorBidi"/>
          <w:kern w:val="2"/>
          <w:sz w:val="24"/>
          <w:szCs w:val="24"/>
          <w:lang w:eastAsia="en-GB"/>
          <w14:ligatures w14:val="standardContextual"/>
        </w:rPr>
        <w:tab/>
      </w:r>
      <w:r>
        <w:t>Information Access – Membership Inference</w:t>
      </w:r>
      <w:r>
        <w:tab/>
      </w:r>
      <w:r>
        <w:fldChar w:fldCharType="begin"/>
      </w:r>
      <w:r>
        <w:instrText xml:space="preserve"> PAGEREF _Toc184043414 \h </w:instrText>
      </w:r>
      <w:r>
        <w:fldChar w:fldCharType="separate"/>
      </w:r>
      <w:r>
        <w:t>35</w:t>
      </w:r>
      <w:r>
        <w:fldChar w:fldCharType="end"/>
      </w:r>
    </w:p>
    <w:p w14:paraId="58A871AA" w14:textId="40CCCAF8"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6.4.2</w:t>
      </w:r>
      <w:r>
        <w:rPr>
          <w:rFonts w:asciiTheme="minorHAnsi" w:eastAsiaTheme="minorEastAsia" w:hAnsiTheme="minorHAnsi" w:cstheme="minorBidi"/>
          <w:kern w:val="2"/>
          <w:sz w:val="24"/>
          <w:szCs w:val="24"/>
          <w:lang w:eastAsia="en-GB"/>
          <w14:ligatures w14:val="standardContextual"/>
        </w:rPr>
        <w:tab/>
      </w:r>
      <w:r>
        <w:t>Inference Technique – Membership Inference</w:t>
      </w:r>
      <w:r>
        <w:tab/>
      </w:r>
      <w:r>
        <w:fldChar w:fldCharType="begin"/>
      </w:r>
      <w:r>
        <w:instrText xml:space="preserve"> PAGEREF _Toc184043415 \h </w:instrText>
      </w:r>
      <w:r>
        <w:fldChar w:fldCharType="separate"/>
      </w:r>
      <w:r>
        <w:t>35</w:t>
      </w:r>
      <w:r>
        <w:fldChar w:fldCharType="end"/>
      </w:r>
    </w:p>
    <w:p w14:paraId="511D7966" w14:textId="3E65B849"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6.4.3</w:t>
      </w:r>
      <w:r>
        <w:rPr>
          <w:rFonts w:asciiTheme="minorHAnsi" w:eastAsiaTheme="minorEastAsia" w:hAnsiTheme="minorHAnsi" w:cstheme="minorBidi"/>
          <w:kern w:val="2"/>
          <w:sz w:val="24"/>
          <w:szCs w:val="24"/>
          <w:lang w:eastAsia="en-GB"/>
          <w14:ligatures w14:val="standardContextual"/>
        </w:rPr>
        <w:tab/>
      </w:r>
      <w:r>
        <w:t>Target based Membership Inference</w:t>
      </w:r>
      <w:r>
        <w:tab/>
      </w:r>
      <w:r>
        <w:fldChar w:fldCharType="begin"/>
      </w:r>
      <w:r>
        <w:instrText xml:space="preserve"> PAGEREF _Toc184043416 \h </w:instrText>
      </w:r>
      <w:r>
        <w:fldChar w:fldCharType="separate"/>
      </w:r>
      <w:r>
        <w:t>36</w:t>
      </w:r>
      <w:r>
        <w:fldChar w:fldCharType="end"/>
      </w:r>
    </w:p>
    <w:p w14:paraId="72C71472" w14:textId="03A0D4E3"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6.5</w:t>
      </w:r>
      <w:r>
        <w:rPr>
          <w:rFonts w:asciiTheme="minorHAnsi" w:eastAsiaTheme="minorEastAsia" w:hAnsiTheme="minorHAnsi" w:cstheme="minorBidi"/>
          <w:kern w:val="2"/>
          <w:sz w:val="24"/>
          <w:szCs w:val="24"/>
          <w:lang w:eastAsia="en-GB"/>
          <w14:ligatures w14:val="standardContextual"/>
        </w:rPr>
        <w:tab/>
      </w:r>
      <w:r w:rsidRPr="002B3476">
        <w:t>Model Stealing (ML05:2023)</w:t>
      </w:r>
      <w:r>
        <w:tab/>
      </w:r>
      <w:r>
        <w:fldChar w:fldCharType="begin"/>
      </w:r>
      <w:r>
        <w:instrText xml:space="preserve"> PAGEREF _Toc184043417 \h </w:instrText>
      </w:r>
      <w:r>
        <w:fldChar w:fldCharType="separate"/>
      </w:r>
      <w:r>
        <w:t>36</w:t>
      </w:r>
      <w:r>
        <w:fldChar w:fldCharType="end"/>
      </w:r>
    </w:p>
    <w:p w14:paraId="5A6843D0" w14:textId="049FE5F8"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6.5.1</w:t>
      </w:r>
      <w:r>
        <w:rPr>
          <w:rFonts w:asciiTheme="minorHAnsi" w:eastAsiaTheme="minorEastAsia" w:hAnsiTheme="minorHAnsi" w:cstheme="minorBidi"/>
          <w:kern w:val="2"/>
          <w:sz w:val="24"/>
          <w:szCs w:val="24"/>
          <w:lang w:eastAsia="en-GB"/>
          <w14:ligatures w14:val="standardContextual"/>
        </w:rPr>
        <w:tab/>
      </w:r>
      <w:r w:rsidRPr="002B3476">
        <w:t>Intellectual Property Theft</w:t>
      </w:r>
      <w:r>
        <w:tab/>
      </w:r>
      <w:r>
        <w:fldChar w:fldCharType="begin"/>
      </w:r>
      <w:r>
        <w:instrText xml:space="preserve"> PAGEREF _Toc184043418 \h </w:instrText>
      </w:r>
      <w:r>
        <w:fldChar w:fldCharType="separate"/>
      </w:r>
      <w:r>
        <w:t>36</w:t>
      </w:r>
      <w:r>
        <w:fldChar w:fldCharType="end"/>
      </w:r>
    </w:p>
    <w:p w14:paraId="6CFE59B4" w14:textId="4FEC65C2"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6.5.2</w:t>
      </w:r>
      <w:r>
        <w:rPr>
          <w:rFonts w:asciiTheme="minorHAnsi" w:eastAsiaTheme="minorEastAsia" w:hAnsiTheme="minorHAnsi" w:cstheme="minorBidi"/>
          <w:kern w:val="2"/>
          <w:sz w:val="24"/>
          <w:szCs w:val="24"/>
          <w:lang w:eastAsia="en-GB"/>
          <w14:ligatures w14:val="standardContextual"/>
        </w:rPr>
        <w:tab/>
      </w:r>
      <w:r w:rsidRPr="002B3476">
        <w:t>Data Privacy Violations</w:t>
      </w:r>
      <w:r>
        <w:tab/>
      </w:r>
      <w:r>
        <w:fldChar w:fldCharType="begin"/>
      </w:r>
      <w:r>
        <w:instrText xml:space="preserve"> PAGEREF _Toc184043419 \h </w:instrText>
      </w:r>
      <w:r>
        <w:fldChar w:fldCharType="separate"/>
      </w:r>
      <w:r>
        <w:t>36</w:t>
      </w:r>
      <w:r>
        <w:fldChar w:fldCharType="end"/>
      </w:r>
    </w:p>
    <w:p w14:paraId="74C431BE" w14:textId="1FD14291"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6.5.3</w:t>
      </w:r>
      <w:r>
        <w:rPr>
          <w:rFonts w:asciiTheme="minorHAnsi" w:eastAsiaTheme="minorEastAsia" w:hAnsiTheme="minorHAnsi" w:cstheme="minorBidi"/>
          <w:kern w:val="2"/>
          <w:sz w:val="24"/>
          <w:szCs w:val="24"/>
          <w:lang w:eastAsia="en-GB"/>
          <w14:ligatures w14:val="standardContextual"/>
        </w:rPr>
        <w:tab/>
      </w:r>
      <w:r w:rsidRPr="002B3476">
        <w:t xml:space="preserve">Adversarial Attacks </w:t>
      </w:r>
      <w:r>
        <w:t>with Stolen Models</w:t>
      </w:r>
      <w:r>
        <w:tab/>
      </w:r>
      <w:r>
        <w:fldChar w:fldCharType="begin"/>
      </w:r>
      <w:r>
        <w:instrText xml:space="preserve"> PAGEREF _Toc184043420 \h </w:instrText>
      </w:r>
      <w:r>
        <w:fldChar w:fldCharType="separate"/>
      </w:r>
      <w:r>
        <w:t>37</w:t>
      </w:r>
      <w:r>
        <w:fldChar w:fldCharType="end"/>
      </w:r>
    </w:p>
    <w:p w14:paraId="25B540D5" w14:textId="685BBDEA"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6.6</w:t>
      </w:r>
      <w:r>
        <w:rPr>
          <w:rFonts w:asciiTheme="minorHAnsi" w:eastAsiaTheme="minorEastAsia" w:hAnsiTheme="minorHAnsi" w:cstheme="minorBidi"/>
          <w:kern w:val="2"/>
          <w:sz w:val="24"/>
          <w:szCs w:val="24"/>
          <w:lang w:eastAsia="en-GB"/>
          <w14:ligatures w14:val="standardContextual"/>
        </w:rPr>
        <w:tab/>
      </w:r>
      <w:r w:rsidRPr="002B3476">
        <w:t>AI Supply Chain Attacks (ML06:2023)</w:t>
      </w:r>
      <w:r>
        <w:tab/>
      </w:r>
      <w:r>
        <w:fldChar w:fldCharType="begin"/>
      </w:r>
      <w:r>
        <w:instrText xml:space="preserve"> PAGEREF _Toc184043421 \h </w:instrText>
      </w:r>
      <w:r>
        <w:fldChar w:fldCharType="separate"/>
      </w:r>
      <w:r>
        <w:t>37</w:t>
      </w:r>
      <w:r>
        <w:fldChar w:fldCharType="end"/>
      </w:r>
    </w:p>
    <w:p w14:paraId="3584FA21" w14:textId="48809F54"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6.6.1</w:t>
      </w:r>
      <w:r>
        <w:rPr>
          <w:rFonts w:asciiTheme="minorHAnsi" w:eastAsiaTheme="minorEastAsia" w:hAnsiTheme="minorHAnsi" w:cstheme="minorBidi"/>
          <w:kern w:val="2"/>
          <w:sz w:val="24"/>
          <w:szCs w:val="24"/>
          <w:lang w:eastAsia="en-GB"/>
          <w14:ligatures w14:val="standardContextual"/>
        </w:rPr>
        <w:tab/>
      </w:r>
      <w:r>
        <w:t>Data Poisoning via Supply Chain</w:t>
      </w:r>
      <w:r>
        <w:tab/>
      </w:r>
      <w:r>
        <w:fldChar w:fldCharType="begin"/>
      </w:r>
      <w:r>
        <w:instrText xml:space="preserve"> PAGEREF _Toc184043422 \h </w:instrText>
      </w:r>
      <w:r>
        <w:fldChar w:fldCharType="separate"/>
      </w:r>
      <w:r>
        <w:t>37</w:t>
      </w:r>
      <w:r>
        <w:fldChar w:fldCharType="end"/>
      </w:r>
    </w:p>
    <w:p w14:paraId="497C9A28" w14:textId="71D78194"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6.6.2</w:t>
      </w:r>
      <w:r>
        <w:rPr>
          <w:rFonts w:asciiTheme="minorHAnsi" w:eastAsiaTheme="minorEastAsia" w:hAnsiTheme="minorHAnsi" w:cstheme="minorBidi"/>
          <w:kern w:val="2"/>
          <w:sz w:val="24"/>
          <w:szCs w:val="24"/>
          <w:lang w:eastAsia="en-GB"/>
          <w14:ligatures w14:val="standardContextual"/>
        </w:rPr>
        <w:tab/>
      </w:r>
      <w:r w:rsidRPr="002B3476">
        <w:t>Model Tampering</w:t>
      </w:r>
      <w:r>
        <w:tab/>
      </w:r>
      <w:r>
        <w:fldChar w:fldCharType="begin"/>
      </w:r>
      <w:r>
        <w:instrText xml:space="preserve"> PAGEREF _Toc184043423 \h </w:instrText>
      </w:r>
      <w:r>
        <w:fldChar w:fldCharType="separate"/>
      </w:r>
      <w:r>
        <w:t>37</w:t>
      </w:r>
      <w:r>
        <w:fldChar w:fldCharType="end"/>
      </w:r>
    </w:p>
    <w:p w14:paraId="4C32C606" w14:textId="77C1D4CE"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6.6.3</w:t>
      </w:r>
      <w:r>
        <w:rPr>
          <w:rFonts w:asciiTheme="minorHAnsi" w:eastAsiaTheme="minorEastAsia" w:hAnsiTheme="minorHAnsi" w:cstheme="minorBidi"/>
          <w:kern w:val="2"/>
          <w:sz w:val="24"/>
          <w:szCs w:val="24"/>
          <w:lang w:eastAsia="en-GB"/>
          <w14:ligatures w14:val="standardContextual"/>
        </w:rPr>
        <w:tab/>
      </w:r>
      <w:r w:rsidRPr="002B3476">
        <w:t xml:space="preserve">Backdoor </w:t>
      </w:r>
      <w:r>
        <w:t>via Supply Chain</w:t>
      </w:r>
      <w:r>
        <w:tab/>
      </w:r>
      <w:r>
        <w:fldChar w:fldCharType="begin"/>
      </w:r>
      <w:r>
        <w:instrText xml:space="preserve"> PAGEREF _Toc184043424 \h </w:instrText>
      </w:r>
      <w:r>
        <w:fldChar w:fldCharType="separate"/>
      </w:r>
      <w:r>
        <w:t>38</w:t>
      </w:r>
      <w:r>
        <w:fldChar w:fldCharType="end"/>
      </w:r>
    </w:p>
    <w:p w14:paraId="52E3B7AF" w14:textId="6CC9A4ED"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6.6.4</w:t>
      </w:r>
      <w:r>
        <w:rPr>
          <w:rFonts w:asciiTheme="minorHAnsi" w:eastAsiaTheme="minorEastAsia" w:hAnsiTheme="minorHAnsi" w:cstheme="minorBidi"/>
          <w:kern w:val="2"/>
          <w:sz w:val="24"/>
          <w:szCs w:val="24"/>
          <w:lang w:eastAsia="en-GB"/>
          <w14:ligatures w14:val="standardContextual"/>
        </w:rPr>
        <w:tab/>
      </w:r>
      <w:r w:rsidRPr="002B3476">
        <w:t>Hardware Tampering</w:t>
      </w:r>
      <w:r>
        <w:tab/>
      </w:r>
      <w:r>
        <w:fldChar w:fldCharType="begin"/>
      </w:r>
      <w:r>
        <w:instrText xml:space="preserve"> PAGEREF _Toc184043425 \h </w:instrText>
      </w:r>
      <w:r>
        <w:fldChar w:fldCharType="separate"/>
      </w:r>
      <w:r>
        <w:t>38</w:t>
      </w:r>
      <w:r>
        <w:fldChar w:fldCharType="end"/>
      </w:r>
    </w:p>
    <w:p w14:paraId="050A96CF" w14:textId="155C7D2A"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6.6.5</w:t>
      </w:r>
      <w:r>
        <w:rPr>
          <w:rFonts w:asciiTheme="minorHAnsi" w:eastAsiaTheme="minorEastAsia" w:hAnsiTheme="minorHAnsi" w:cstheme="minorBidi"/>
          <w:kern w:val="2"/>
          <w:sz w:val="24"/>
          <w:szCs w:val="24"/>
          <w:lang w:eastAsia="en-GB"/>
          <w14:ligatures w14:val="standardContextual"/>
        </w:rPr>
        <w:tab/>
      </w:r>
      <w:r w:rsidRPr="002B3476">
        <w:t>Insecure Maintenance APIs</w:t>
      </w:r>
      <w:r>
        <w:tab/>
      </w:r>
      <w:r>
        <w:fldChar w:fldCharType="begin"/>
      </w:r>
      <w:r>
        <w:instrText xml:space="preserve"> PAGEREF _Toc184043426 \h </w:instrText>
      </w:r>
      <w:r>
        <w:fldChar w:fldCharType="separate"/>
      </w:r>
      <w:r>
        <w:t>38</w:t>
      </w:r>
      <w:r>
        <w:fldChar w:fldCharType="end"/>
      </w:r>
    </w:p>
    <w:p w14:paraId="02483BB3" w14:textId="6F73F54E"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6.6.6</w:t>
      </w:r>
      <w:r>
        <w:rPr>
          <w:rFonts w:asciiTheme="minorHAnsi" w:eastAsiaTheme="minorEastAsia" w:hAnsiTheme="minorHAnsi" w:cstheme="minorBidi"/>
          <w:kern w:val="2"/>
          <w:sz w:val="24"/>
          <w:szCs w:val="24"/>
          <w:lang w:eastAsia="en-GB"/>
          <w14:ligatures w14:val="standardContextual"/>
        </w:rPr>
        <w:tab/>
      </w:r>
      <w:r w:rsidRPr="002B3476">
        <w:t>Third-party Libraries and Dependencies</w:t>
      </w:r>
      <w:r>
        <w:tab/>
      </w:r>
      <w:r>
        <w:fldChar w:fldCharType="begin"/>
      </w:r>
      <w:r>
        <w:instrText xml:space="preserve"> PAGEREF _Toc184043427 \h </w:instrText>
      </w:r>
      <w:r>
        <w:fldChar w:fldCharType="separate"/>
      </w:r>
      <w:r>
        <w:t>39</w:t>
      </w:r>
      <w:r>
        <w:fldChar w:fldCharType="end"/>
      </w:r>
    </w:p>
    <w:p w14:paraId="2826F3DB" w14:textId="7BA4303A"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6.7</w:t>
      </w:r>
      <w:r>
        <w:rPr>
          <w:rFonts w:asciiTheme="minorHAnsi" w:eastAsiaTheme="minorEastAsia" w:hAnsiTheme="minorHAnsi" w:cstheme="minorBidi"/>
          <w:kern w:val="2"/>
          <w:sz w:val="24"/>
          <w:szCs w:val="24"/>
          <w:lang w:eastAsia="en-GB"/>
          <w14:ligatures w14:val="standardContextual"/>
        </w:rPr>
        <w:tab/>
      </w:r>
      <w:r w:rsidRPr="002B3476">
        <w:t>Transfer Learning Attack (ML07:2023)</w:t>
      </w:r>
      <w:r>
        <w:tab/>
      </w:r>
      <w:r>
        <w:fldChar w:fldCharType="begin"/>
      </w:r>
      <w:r>
        <w:instrText xml:space="preserve"> PAGEREF _Toc184043428 \h </w:instrText>
      </w:r>
      <w:r>
        <w:fldChar w:fldCharType="separate"/>
      </w:r>
      <w:r>
        <w:t>39</w:t>
      </w:r>
      <w:r>
        <w:fldChar w:fldCharType="end"/>
      </w:r>
    </w:p>
    <w:p w14:paraId="7965EA61" w14:textId="0E42DA29"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6.7.1</w:t>
      </w:r>
      <w:r>
        <w:rPr>
          <w:rFonts w:asciiTheme="minorHAnsi" w:eastAsiaTheme="minorEastAsia" w:hAnsiTheme="minorHAnsi" w:cstheme="minorBidi"/>
          <w:kern w:val="2"/>
          <w:sz w:val="24"/>
          <w:szCs w:val="24"/>
          <w:lang w:eastAsia="en-GB"/>
          <w14:ligatures w14:val="standardContextual"/>
        </w:rPr>
        <w:tab/>
      </w:r>
      <w:r w:rsidRPr="002B3476">
        <w:t xml:space="preserve">Data Poisoning </w:t>
      </w:r>
      <w:r>
        <w:t>for Transfer Learning</w:t>
      </w:r>
      <w:r>
        <w:tab/>
      </w:r>
      <w:r>
        <w:fldChar w:fldCharType="begin"/>
      </w:r>
      <w:r>
        <w:instrText xml:space="preserve"> PAGEREF _Toc184043429 \h </w:instrText>
      </w:r>
      <w:r>
        <w:fldChar w:fldCharType="separate"/>
      </w:r>
      <w:r>
        <w:t>39</w:t>
      </w:r>
      <w:r>
        <w:fldChar w:fldCharType="end"/>
      </w:r>
    </w:p>
    <w:p w14:paraId="55DD8991" w14:textId="499DF75F"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6.7.2</w:t>
      </w:r>
      <w:r>
        <w:rPr>
          <w:rFonts w:asciiTheme="minorHAnsi" w:eastAsiaTheme="minorEastAsia" w:hAnsiTheme="minorHAnsi" w:cstheme="minorBidi"/>
          <w:kern w:val="2"/>
          <w:sz w:val="24"/>
          <w:szCs w:val="24"/>
          <w:lang w:eastAsia="en-GB"/>
          <w14:ligatures w14:val="standardContextual"/>
        </w:rPr>
        <w:tab/>
      </w:r>
      <w:r w:rsidRPr="002B3476">
        <w:t>Model Stealing for Transfer Learning</w:t>
      </w:r>
      <w:r>
        <w:tab/>
      </w:r>
      <w:r>
        <w:fldChar w:fldCharType="begin"/>
      </w:r>
      <w:r>
        <w:instrText xml:space="preserve"> PAGEREF _Toc184043430 \h </w:instrText>
      </w:r>
      <w:r>
        <w:fldChar w:fldCharType="separate"/>
      </w:r>
      <w:r>
        <w:t>39</w:t>
      </w:r>
      <w:r>
        <w:fldChar w:fldCharType="end"/>
      </w:r>
    </w:p>
    <w:p w14:paraId="2EF3631B" w14:textId="2E3259E9"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6.7.3</w:t>
      </w:r>
      <w:r>
        <w:rPr>
          <w:rFonts w:asciiTheme="minorHAnsi" w:eastAsiaTheme="minorEastAsia" w:hAnsiTheme="minorHAnsi" w:cstheme="minorBidi"/>
          <w:kern w:val="2"/>
          <w:sz w:val="24"/>
          <w:szCs w:val="24"/>
          <w:lang w:eastAsia="en-GB"/>
          <w14:ligatures w14:val="standardContextual"/>
        </w:rPr>
        <w:tab/>
      </w:r>
      <w:r w:rsidRPr="002B3476">
        <w:t>Adversarial Examples</w:t>
      </w:r>
      <w:r>
        <w:tab/>
      </w:r>
      <w:r>
        <w:fldChar w:fldCharType="begin"/>
      </w:r>
      <w:r>
        <w:instrText xml:space="preserve"> PAGEREF _Toc184043431 \h </w:instrText>
      </w:r>
      <w:r>
        <w:fldChar w:fldCharType="separate"/>
      </w:r>
      <w:r>
        <w:t>40</w:t>
      </w:r>
      <w:r>
        <w:fldChar w:fldCharType="end"/>
      </w:r>
    </w:p>
    <w:p w14:paraId="4A2DDE12" w14:textId="5797AF0E"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6.7.4</w:t>
      </w:r>
      <w:r>
        <w:rPr>
          <w:rFonts w:asciiTheme="minorHAnsi" w:eastAsiaTheme="minorEastAsia" w:hAnsiTheme="minorHAnsi" w:cstheme="minorBidi"/>
          <w:kern w:val="2"/>
          <w:sz w:val="24"/>
          <w:szCs w:val="24"/>
          <w:lang w:eastAsia="en-GB"/>
          <w14:ligatures w14:val="standardContextual"/>
        </w:rPr>
        <w:tab/>
      </w:r>
      <w:r w:rsidRPr="002B3476">
        <w:t>Backdoor</w:t>
      </w:r>
      <w:r w:rsidRPr="002B3476">
        <w:rPr>
          <w:color w:val="FF0000"/>
        </w:rPr>
        <w:t xml:space="preserve"> </w:t>
      </w:r>
      <w:r w:rsidRPr="002B3476">
        <w:t>for Transfer Learning</w:t>
      </w:r>
      <w:r>
        <w:tab/>
      </w:r>
      <w:r>
        <w:fldChar w:fldCharType="begin"/>
      </w:r>
      <w:r>
        <w:instrText xml:space="preserve"> PAGEREF _Toc184043432 \h </w:instrText>
      </w:r>
      <w:r>
        <w:fldChar w:fldCharType="separate"/>
      </w:r>
      <w:r>
        <w:t>40</w:t>
      </w:r>
      <w:r>
        <w:fldChar w:fldCharType="end"/>
      </w:r>
    </w:p>
    <w:p w14:paraId="5CAD3B85" w14:textId="3446030D"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6.8</w:t>
      </w:r>
      <w:r>
        <w:rPr>
          <w:rFonts w:asciiTheme="minorHAnsi" w:eastAsiaTheme="minorEastAsia" w:hAnsiTheme="minorHAnsi" w:cstheme="minorBidi"/>
          <w:kern w:val="2"/>
          <w:sz w:val="24"/>
          <w:szCs w:val="24"/>
          <w:lang w:eastAsia="en-GB"/>
          <w14:ligatures w14:val="standardContextual"/>
        </w:rPr>
        <w:tab/>
      </w:r>
      <w:r w:rsidRPr="002B3476">
        <w:t>Model Skewing (ML08:2023)</w:t>
      </w:r>
      <w:r>
        <w:tab/>
      </w:r>
      <w:r>
        <w:fldChar w:fldCharType="begin"/>
      </w:r>
      <w:r>
        <w:instrText xml:space="preserve"> PAGEREF _Toc184043433 \h </w:instrText>
      </w:r>
      <w:r>
        <w:fldChar w:fldCharType="separate"/>
      </w:r>
      <w:r>
        <w:t>40</w:t>
      </w:r>
      <w:r>
        <w:fldChar w:fldCharType="end"/>
      </w:r>
    </w:p>
    <w:p w14:paraId="7CD13521" w14:textId="19878468"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6.8.1</w:t>
      </w:r>
      <w:r>
        <w:rPr>
          <w:rFonts w:asciiTheme="minorHAnsi" w:eastAsiaTheme="minorEastAsia" w:hAnsiTheme="minorHAnsi" w:cstheme="minorBidi"/>
          <w:kern w:val="2"/>
          <w:sz w:val="24"/>
          <w:szCs w:val="24"/>
          <w:lang w:eastAsia="en-GB"/>
          <w14:ligatures w14:val="standardContextual"/>
        </w:rPr>
        <w:tab/>
      </w:r>
      <w:r w:rsidRPr="002B3476">
        <w:t>Data manipulation for Model Skewing</w:t>
      </w:r>
      <w:r>
        <w:tab/>
      </w:r>
      <w:r>
        <w:fldChar w:fldCharType="begin"/>
      </w:r>
      <w:r>
        <w:instrText xml:space="preserve"> PAGEREF _Toc184043434 \h </w:instrText>
      </w:r>
      <w:r>
        <w:fldChar w:fldCharType="separate"/>
      </w:r>
      <w:r>
        <w:t>40</w:t>
      </w:r>
      <w:r>
        <w:fldChar w:fldCharType="end"/>
      </w:r>
    </w:p>
    <w:p w14:paraId="00F02EB3" w14:textId="435E52F2"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6.8.2</w:t>
      </w:r>
      <w:r>
        <w:rPr>
          <w:rFonts w:asciiTheme="minorHAnsi" w:eastAsiaTheme="minorEastAsia" w:hAnsiTheme="minorHAnsi" w:cstheme="minorBidi"/>
          <w:kern w:val="2"/>
          <w:sz w:val="24"/>
          <w:szCs w:val="24"/>
          <w:lang w:eastAsia="en-GB"/>
          <w14:ligatures w14:val="standardContextual"/>
        </w:rPr>
        <w:tab/>
      </w:r>
      <w:r w:rsidRPr="002B3476">
        <w:t>Feedback manipulation for Model Skewing</w:t>
      </w:r>
      <w:r>
        <w:tab/>
      </w:r>
      <w:r>
        <w:fldChar w:fldCharType="begin"/>
      </w:r>
      <w:r>
        <w:instrText xml:space="preserve"> PAGEREF _Toc184043435 \h </w:instrText>
      </w:r>
      <w:r>
        <w:fldChar w:fldCharType="separate"/>
      </w:r>
      <w:r>
        <w:t>41</w:t>
      </w:r>
      <w:r>
        <w:fldChar w:fldCharType="end"/>
      </w:r>
    </w:p>
    <w:p w14:paraId="193C384F" w14:textId="7988530B"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6.9</w:t>
      </w:r>
      <w:r>
        <w:rPr>
          <w:rFonts w:asciiTheme="minorHAnsi" w:eastAsiaTheme="minorEastAsia" w:hAnsiTheme="minorHAnsi" w:cstheme="minorBidi"/>
          <w:kern w:val="2"/>
          <w:sz w:val="24"/>
          <w:szCs w:val="24"/>
          <w:lang w:eastAsia="en-GB"/>
          <w14:ligatures w14:val="standardContextual"/>
        </w:rPr>
        <w:tab/>
      </w:r>
      <w:r w:rsidRPr="002B3476">
        <w:t>Output Integrity Attack (ML09:2023)</w:t>
      </w:r>
      <w:r>
        <w:tab/>
      </w:r>
      <w:r>
        <w:fldChar w:fldCharType="begin"/>
      </w:r>
      <w:r>
        <w:instrText xml:space="preserve"> PAGEREF _Toc184043436 \h </w:instrText>
      </w:r>
      <w:r>
        <w:fldChar w:fldCharType="separate"/>
      </w:r>
      <w:r>
        <w:t>41</w:t>
      </w:r>
      <w:r>
        <w:fldChar w:fldCharType="end"/>
      </w:r>
    </w:p>
    <w:p w14:paraId="3648F9C8" w14:textId="2BB34CCD"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6.9.1</w:t>
      </w:r>
      <w:r>
        <w:rPr>
          <w:rFonts w:asciiTheme="minorHAnsi" w:eastAsiaTheme="minorEastAsia" w:hAnsiTheme="minorHAnsi" w:cstheme="minorBidi"/>
          <w:kern w:val="2"/>
          <w:sz w:val="24"/>
          <w:szCs w:val="24"/>
          <w:lang w:eastAsia="en-GB"/>
          <w14:ligatures w14:val="standardContextual"/>
        </w:rPr>
        <w:tab/>
      </w:r>
      <w:r w:rsidRPr="002B3476">
        <w:t>Denial of Service Impacting Output Integrity</w:t>
      </w:r>
      <w:r>
        <w:tab/>
      </w:r>
      <w:r>
        <w:fldChar w:fldCharType="begin"/>
      </w:r>
      <w:r>
        <w:instrText xml:space="preserve"> PAGEREF _Toc184043437 \h </w:instrText>
      </w:r>
      <w:r>
        <w:fldChar w:fldCharType="separate"/>
      </w:r>
      <w:r>
        <w:t>41</w:t>
      </w:r>
      <w:r>
        <w:fldChar w:fldCharType="end"/>
      </w:r>
    </w:p>
    <w:p w14:paraId="28A32CC9" w14:textId="31EF2029"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6.9.2</w:t>
      </w:r>
      <w:r>
        <w:rPr>
          <w:rFonts w:asciiTheme="minorHAnsi" w:eastAsiaTheme="minorEastAsia" w:hAnsiTheme="minorHAnsi" w:cstheme="minorBidi"/>
          <w:kern w:val="2"/>
          <w:sz w:val="24"/>
          <w:szCs w:val="24"/>
          <w:lang w:eastAsia="en-GB"/>
          <w14:ligatures w14:val="standardContextual"/>
        </w:rPr>
        <w:tab/>
      </w:r>
      <w:r w:rsidRPr="002B3476">
        <w:t>Subscriber QoE Change</w:t>
      </w:r>
      <w:r>
        <w:tab/>
      </w:r>
      <w:r>
        <w:fldChar w:fldCharType="begin"/>
      </w:r>
      <w:r>
        <w:instrText xml:space="preserve"> PAGEREF _Toc184043438 \h </w:instrText>
      </w:r>
      <w:r>
        <w:fldChar w:fldCharType="separate"/>
      </w:r>
      <w:r>
        <w:t>41</w:t>
      </w:r>
      <w:r>
        <w:fldChar w:fldCharType="end"/>
      </w:r>
    </w:p>
    <w:p w14:paraId="16F9E2F4" w14:textId="3623F5DB"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6.10</w:t>
      </w:r>
      <w:r>
        <w:rPr>
          <w:rFonts w:asciiTheme="minorHAnsi" w:eastAsiaTheme="minorEastAsia" w:hAnsiTheme="minorHAnsi" w:cstheme="minorBidi"/>
          <w:kern w:val="2"/>
          <w:sz w:val="24"/>
          <w:szCs w:val="24"/>
          <w:lang w:eastAsia="en-GB"/>
          <w14:ligatures w14:val="standardContextual"/>
        </w:rPr>
        <w:tab/>
      </w:r>
      <w:r w:rsidRPr="002B3476">
        <w:t>Model Poisoning (ML10:2023)</w:t>
      </w:r>
      <w:r>
        <w:tab/>
      </w:r>
      <w:r>
        <w:fldChar w:fldCharType="begin"/>
      </w:r>
      <w:r>
        <w:instrText xml:space="preserve"> PAGEREF _Toc184043439 \h </w:instrText>
      </w:r>
      <w:r>
        <w:fldChar w:fldCharType="separate"/>
      </w:r>
      <w:r>
        <w:t>42</w:t>
      </w:r>
      <w:r>
        <w:fldChar w:fldCharType="end"/>
      </w:r>
    </w:p>
    <w:p w14:paraId="0B846C82" w14:textId="219ACAC9"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rPr>
          <w:rFonts w:cs="Arial"/>
        </w:rPr>
        <w:t>6.10.1</w:t>
      </w:r>
      <w:r>
        <w:rPr>
          <w:rFonts w:asciiTheme="minorHAnsi" w:eastAsiaTheme="minorEastAsia" w:hAnsiTheme="minorHAnsi" w:cstheme="minorBidi"/>
          <w:kern w:val="2"/>
          <w:sz w:val="24"/>
          <w:szCs w:val="24"/>
          <w:lang w:eastAsia="en-GB"/>
          <w14:ligatures w14:val="standardContextual"/>
        </w:rPr>
        <w:tab/>
      </w:r>
      <w:r w:rsidRPr="002B3476">
        <w:t>Model Parameter Poisoning</w:t>
      </w:r>
      <w:r>
        <w:tab/>
      </w:r>
      <w:r>
        <w:fldChar w:fldCharType="begin"/>
      </w:r>
      <w:r>
        <w:instrText xml:space="preserve"> PAGEREF _Toc184043440 \h </w:instrText>
      </w:r>
      <w:r>
        <w:fldChar w:fldCharType="separate"/>
      </w:r>
      <w:r>
        <w:t>42</w:t>
      </w:r>
      <w:r>
        <w:fldChar w:fldCharType="end"/>
      </w:r>
    </w:p>
    <w:p w14:paraId="72435DBD" w14:textId="264CDDB0"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6.10.2</w:t>
      </w:r>
      <w:r>
        <w:rPr>
          <w:rFonts w:asciiTheme="minorHAnsi" w:eastAsiaTheme="minorEastAsia" w:hAnsiTheme="minorHAnsi" w:cstheme="minorBidi"/>
          <w:kern w:val="2"/>
          <w:sz w:val="24"/>
          <w:szCs w:val="24"/>
          <w:lang w:eastAsia="en-GB"/>
          <w14:ligatures w14:val="standardContextual"/>
        </w:rPr>
        <w:tab/>
      </w:r>
      <w:r w:rsidRPr="002B3476">
        <w:t>Inference Algorithm Poisoning</w:t>
      </w:r>
      <w:r>
        <w:tab/>
      </w:r>
      <w:r>
        <w:fldChar w:fldCharType="begin"/>
      </w:r>
      <w:r>
        <w:instrText xml:space="preserve"> PAGEREF _Toc184043441 \h </w:instrText>
      </w:r>
      <w:r>
        <w:fldChar w:fldCharType="separate"/>
      </w:r>
      <w:r>
        <w:t>42</w:t>
      </w:r>
      <w:r>
        <w:fldChar w:fldCharType="end"/>
      </w:r>
    </w:p>
    <w:p w14:paraId="1D700370" w14:textId="0BB7EF9B"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6.10.3</w:t>
      </w:r>
      <w:r>
        <w:rPr>
          <w:rFonts w:asciiTheme="minorHAnsi" w:eastAsiaTheme="minorEastAsia" w:hAnsiTheme="minorHAnsi" w:cstheme="minorBidi"/>
          <w:kern w:val="2"/>
          <w:sz w:val="24"/>
          <w:szCs w:val="24"/>
          <w:lang w:eastAsia="en-GB"/>
          <w14:ligatures w14:val="standardContextual"/>
        </w:rPr>
        <w:tab/>
      </w:r>
      <w:r w:rsidRPr="002B3476">
        <w:t>Learning Algorithm Poisoning</w:t>
      </w:r>
      <w:r>
        <w:tab/>
      </w:r>
      <w:r>
        <w:fldChar w:fldCharType="begin"/>
      </w:r>
      <w:r>
        <w:instrText xml:space="preserve"> PAGEREF _Toc184043442 \h </w:instrText>
      </w:r>
      <w:r>
        <w:fldChar w:fldCharType="separate"/>
      </w:r>
      <w:r>
        <w:t>43</w:t>
      </w:r>
      <w:r>
        <w:fldChar w:fldCharType="end"/>
      </w:r>
    </w:p>
    <w:p w14:paraId="6D40A931" w14:textId="486B2379"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rPr>
          <w:lang w:eastAsia="zh-CN"/>
        </w:rPr>
        <w:t>6.10.4</w:t>
      </w:r>
      <w:r>
        <w:rPr>
          <w:rFonts w:asciiTheme="minorHAnsi" w:eastAsiaTheme="minorEastAsia" w:hAnsiTheme="minorHAnsi" w:cstheme="minorBidi"/>
          <w:kern w:val="2"/>
          <w:sz w:val="24"/>
          <w:szCs w:val="24"/>
          <w:lang w:eastAsia="en-GB"/>
          <w14:ligatures w14:val="standardContextual"/>
        </w:rPr>
        <w:tab/>
      </w:r>
      <w:r w:rsidRPr="002B3476">
        <w:t>Model</w:t>
      </w:r>
      <w:r w:rsidRPr="002B3476">
        <w:rPr>
          <w:lang w:eastAsia="zh-CN"/>
        </w:rPr>
        <w:t xml:space="preserve"> Control</w:t>
      </w:r>
      <w:r>
        <w:tab/>
      </w:r>
      <w:r>
        <w:fldChar w:fldCharType="begin"/>
      </w:r>
      <w:r>
        <w:instrText xml:space="preserve"> PAGEREF _Toc184043443 \h </w:instrText>
      </w:r>
      <w:r>
        <w:fldChar w:fldCharType="separate"/>
      </w:r>
      <w:r>
        <w:t>43</w:t>
      </w:r>
      <w:r>
        <w:fldChar w:fldCharType="end"/>
      </w:r>
    </w:p>
    <w:p w14:paraId="64A79DE8" w14:textId="5ACF90E6"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6.11</w:t>
      </w:r>
      <w:r>
        <w:rPr>
          <w:rFonts w:asciiTheme="minorHAnsi" w:eastAsiaTheme="minorEastAsia" w:hAnsiTheme="minorHAnsi" w:cstheme="minorBidi"/>
          <w:kern w:val="2"/>
          <w:sz w:val="24"/>
          <w:szCs w:val="24"/>
          <w:lang w:eastAsia="en-GB"/>
          <w14:ligatures w14:val="standardContextual"/>
        </w:rPr>
        <w:tab/>
      </w:r>
      <w:r w:rsidRPr="002B3476">
        <w:t>Evasion attacks</w:t>
      </w:r>
      <w:r>
        <w:tab/>
      </w:r>
      <w:r>
        <w:fldChar w:fldCharType="begin"/>
      </w:r>
      <w:r>
        <w:instrText xml:space="preserve"> PAGEREF _Toc184043444 \h </w:instrText>
      </w:r>
      <w:r>
        <w:fldChar w:fldCharType="separate"/>
      </w:r>
      <w:r>
        <w:t>43</w:t>
      </w:r>
      <w:r>
        <w:fldChar w:fldCharType="end"/>
      </w:r>
    </w:p>
    <w:p w14:paraId="0D61B6B5" w14:textId="7697666D"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6.11.1</w:t>
      </w:r>
      <w:r>
        <w:rPr>
          <w:rFonts w:asciiTheme="minorHAnsi" w:eastAsiaTheme="minorEastAsia" w:hAnsiTheme="minorHAnsi" w:cstheme="minorBidi"/>
          <w:kern w:val="2"/>
          <w:sz w:val="24"/>
          <w:szCs w:val="24"/>
          <w:lang w:eastAsia="en-GB"/>
          <w14:ligatures w14:val="standardContextual"/>
        </w:rPr>
        <w:tab/>
      </w:r>
      <w:r>
        <w:t>Grey-box based Data Evasion</w:t>
      </w:r>
      <w:r>
        <w:tab/>
      </w:r>
      <w:r>
        <w:fldChar w:fldCharType="begin"/>
      </w:r>
      <w:r>
        <w:instrText xml:space="preserve"> PAGEREF _Toc184043445 \h </w:instrText>
      </w:r>
      <w:r>
        <w:fldChar w:fldCharType="separate"/>
      </w:r>
      <w:r>
        <w:t>43</w:t>
      </w:r>
      <w:r>
        <w:fldChar w:fldCharType="end"/>
      </w:r>
    </w:p>
    <w:p w14:paraId="78AB0708" w14:textId="3AAA77CC" w:rsidR="00E14D82" w:rsidRDefault="00E14D82">
      <w:pPr>
        <w:pStyle w:val="TOC3"/>
        <w:rPr>
          <w:rFonts w:asciiTheme="minorHAnsi" w:eastAsiaTheme="minorEastAsia" w:hAnsiTheme="minorHAnsi" w:cstheme="minorBidi"/>
          <w:kern w:val="2"/>
          <w:sz w:val="24"/>
          <w:szCs w:val="24"/>
          <w:lang w:eastAsia="en-GB"/>
          <w14:ligatures w14:val="standardContextual"/>
        </w:rPr>
      </w:pPr>
      <w:r>
        <w:t>6.11.2</w:t>
      </w:r>
      <w:r>
        <w:rPr>
          <w:rFonts w:asciiTheme="minorHAnsi" w:eastAsiaTheme="minorEastAsia" w:hAnsiTheme="minorHAnsi" w:cstheme="minorBidi"/>
          <w:kern w:val="2"/>
          <w:sz w:val="24"/>
          <w:szCs w:val="24"/>
          <w:lang w:eastAsia="en-GB"/>
          <w14:ligatures w14:val="standardContextual"/>
        </w:rPr>
        <w:tab/>
      </w:r>
      <w:r>
        <w:t>White box evasion attack</w:t>
      </w:r>
      <w:r>
        <w:tab/>
      </w:r>
      <w:r>
        <w:fldChar w:fldCharType="begin"/>
      </w:r>
      <w:r>
        <w:instrText xml:space="preserve"> PAGEREF _Toc184043446 \h </w:instrText>
      </w:r>
      <w:r>
        <w:fldChar w:fldCharType="separate"/>
      </w:r>
      <w:r>
        <w:t>43</w:t>
      </w:r>
      <w:r>
        <w:fldChar w:fldCharType="end"/>
      </w:r>
    </w:p>
    <w:p w14:paraId="5439B079" w14:textId="42B8DA1B" w:rsidR="00E14D82" w:rsidRDefault="00E14D82">
      <w:pPr>
        <w:pStyle w:val="TOC3"/>
        <w:rPr>
          <w:rFonts w:asciiTheme="minorHAnsi" w:eastAsiaTheme="minorEastAsia" w:hAnsiTheme="minorHAnsi" w:cstheme="minorBidi"/>
          <w:kern w:val="2"/>
          <w:sz w:val="24"/>
          <w:szCs w:val="24"/>
          <w:lang w:eastAsia="en-GB"/>
          <w14:ligatures w14:val="standardContextual"/>
        </w:rPr>
      </w:pPr>
      <w:r>
        <w:t>6.11.3</w:t>
      </w:r>
      <w:r>
        <w:rPr>
          <w:rFonts w:asciiTheme="minorHAnsi" w:eastAsiaTheme="minorEastAsia" w:hAnsiTheme="minorHAnsi" w:cstheme="minorBidi"/>
          <w:kern w:val="2"/>
          <w:sz w:val="24"/>
          <w:szCs w:val="24"/>
          <w:lang w:eastAsia="en-GB"/>
          <w14:ligatures w14:val="standardContextual"/>
        </w:rPr>
        <w:tab/>
      </w:r>
      <w:r>
        <w:t>Black box evasion attack</w:t>
      </w:r>
      <w:r>
        <w:tab/>
      </w:r>
      <w:r>
        <w:fldChar w:fldCharType="begin"/>
      </w:r>
      <w:r>
        <w:instrText xml:space="preserve"> PAGEREF _Toc184043447 \h </w:instrText>
      </w:r>
      <w:r>
        <w:fldChar w:fldCharType="separate"/>
      </w:r>
      <w:r>
        <w:t>44</w:t>
      </w:r>
      <w:r>
        <w:fldChar w:fldCharType="end"/>
      </w:r>
    </w:p>
    <w:p w14:paraId="4433E175" w14:textId="004CA65C" w:rsidR="00E14D82" w:rsidRDefault="00E14D82">
      <w:pPr>
        <w:pStyle w:val="TOC2"/>
        <w:rPr>
          <w:rFonts w:asciiTheme="minorHAnsi" w:eastAsiaTheme="minorEastAsia" w:hAnsiTheme="minorHAnsi" w:cstheme="minorBidi"/>
          <w:kern w:val="2"/>
          <w:sz w:val="24"/>
          <w:szCs w:val="24"/>
          <w:lang w:eastAsia="en-GB"/>
          <w14:ligatures w14:val="standardContextual"/>
        </w:rPr>
      </w:pPr>
      <w:r>
        <w:t>6.12</w:t>
      </w:r>
      <w:r>
        <w:rPr>
          <w:rFonts w:asciiTheme="minorHAnsi" w:eastAsiaTheme="minorEastAsia" w:hAnsiTheme="minorHAnsi" w:cstheme="minorBidi"/>
          <w:kern w:val="2"/>
          <w:sz w:val="24"/>
          <w:szCs w:val="24"/>
          <w:lang w:eastAsia="en-GB"/>
          <w14:ligatures w14:val="standardContextual"/>
        </w:rPr>
        <w:tab/>
      </w:r>
      <w:r>
        <w:t>AI Energy-Latency Attack</w:t>
      </w:r>
      <w:r>
        <w:tab/>
      </w:r>
      <w:r>
        <w:fldChar w:fldCharType="begin"/>
      </w:r>
      <w:r>
        <w:instrText xml:space="preserve"> PAGEREF _Toc184043448 \h </w:instrText>
      </w:r>
      <w:r>
        <w:fldChar w:fldCharType="separate"/>
      </w:r>
      <w:r>
        <w:t>44</w:t>
      </w:r>
      <w:r>
        <w:fldChar w:fldCharType="end"/>
      </w:r>
    </w:p>
    <w:p w14:paraId="155D14A2" w14:textId="67208944" w:rsidR="00E14D82" w:rsidRDefault="00E14D82">
      <w:pPr>
        <w:pStyle w:val="TOC3"/>
        <w:rPr>
          <w:rFonts w:asciiTheme="minorHAnsi" w:eastAsiaTheme="minorEastAsia" w:hAnsiTheme="minorHAnsi" w:cstheme="minorBidi"/>
          <w:kern w:val="2"/>
          <w:sz w:val="24"/>
          <w:szCs w:val="24"/>
          <w:lang w:eastAsia="en-GB"/>
          <w14:ligatures w14:val="standardContextual"/>
        </w:rPr>
      </w:pPr>
      <w:r>
        <w:t>6.12.1</w:t>
      </w:r>
      <w:r>
        <w:rPr>
          <w:rFonts w:asciiTheme="minorHAnsi" w:eastAsiaTheme="minorEastAsia" w:hAnsiTheme="minorHAnsi" w:cstheme="minorBidi"/>
          <w:kern w:val="2"/>
          <w:sz w:val="24"/>
          <w:szCs w:val="24"/>
          <w:lang w:eastAsia="en-GB"/>
          <w14:ligatures w14:val="standardContextual"/>
        </w:rPr>
        <w:tab/>
      </w:r>
      <w:r w:rsidRPr="002B3476">
        <w:t>Model Extraction</w:t>
      </w:r>
      <w:r>
        <w:tab/>
      </w:r>
      <w:r>
        <w:fldChar w:fldCharType="begin"/>
      </w:r>
      <w:r>
        <w:instrText xml:space="preserve"> PAGEREF _Toc184043449 \h </w:instrText>
      </w:r>
      <w:r>
        <w:fldChar w:fldCharType="separate"/>
      </w:r>
      <w:r>
        <w:t>44</w:t>
      </w:r>
      <w:r>
        <w:fldChar w:fldCharType="end"/>
      </w:r>
    </w:p>
    <w:p w14:paraId="2EED3723" w14:textId="0FAC2D2C"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6.12.2</w:t>
      </w:r>
      <w:r>
        <w:rPr>
          <w:rFonts w:asciiTheme="minorHAnsi" w:eastAsiaTheme="minorEastAsia" w:hAnsiTheme="minorHAnsi" w:cstheme="minorBidi"/>
          <w:kern w:val="2"/>
          <w:sz w:val="24"/>
          <w:szCs w:val="24"/>
          <w:lang w:eastAsia="en-GB"/>
          <w14:ligatures w14:val="standardContextual"/>
        </w:rPr>
        <w:tab/>
      </w:r>
      <w:r w:rsidRPr="002B3476">
        <w:t>Data Inference</w:t>
      </w:r>
      <w:r>
        <w:tab/>
      </w:r>
      <w:r>
        <w:fldChar w:fldCharType="begin"/>
      </w:r>
      <w:r>
        <w:instrText xml:space="preserve"> PAGEREF _Toc184043450 \h </w:instrText>
      </w:r>
      <w:r>
        <w:fldChar w:fldCharType="separate"/>
      </w:r>
      <w:r>
        <w:t>45</w:t>
      </w:r>
      <w:r>
        <w:fldChar w:fldCharType="end"/>
      </w:r>
    </w:p>
    <w:p w14:paraId="5D68FA9A" w14:textId="0B416E68" w:rsidR="00E14D82" w:rsidRDefault="00E14D82">
      <w:pPr>
        <w:pStyle w:val="TOC3"/>
        <w:rPr>
          <w:rFonts w:asciiTheme="minorHAnsi" w:eastAsiaTheme="minorEastAsia" w:hAnsiTheme="minorHAnsi" w:cstheme="minorBidi"/>
          <w:kern w:val="2"/>
          <w:sz w:val="24"/>
          <w:szCs w:val="24"/>
          <w:lang w:eastAsia="en-GB"/>
          <w14:ligatures w14:val="standardContextual"/>
        </w:rPr>
      </w:pPr>
      <w:r w:rsidRPr="002B3476">
        <w:t>6.12.3</w:t>
      </w:r>
      <w:r>
        <w:rPr>
          <w:rFonts w:asciiTheme="minorHAnsi" w:eastAsiaTheme="minorEastAsia" w:hAnsiTheme="minorHAnsi" w:cstheme="minorBidi"/>
          <w:kern w:val="2"/>
          <w:sz w:val="24"/>
          <w:szCs w:val="24"/>
          <w:lang w:eastAsia="en-GB"/>
          <w14:ligatures w14:val="standardContextual"/>
        </w:rPr>
        <w:tab/>
      </w:r>
      <w:r w:rsidRPr="002B3476">
        <w:t>Denial of Service</w:t>
      </w:r>
      <w:r>
        <w:t xml:space="preserve"> via Side Channels</w:t>
      </w:r>
      <w:r>
        <w:tab/>
      </w:r>
      <w:r>
        <w:fldChar w:fldCharType="begin"/>
      </w:r>
      <w:r>
        <w:instrText xml:space="preserve"> PAGEREF _Toc184043451 \h </w:instrText>
      </w:r>
      <w:r>
        <w:fldChar w:fldCharType="separate"/>
      </w:r>
      <w:r>
        <w:t>45</w:t>
      </w:r>
      <w:r>
        <w:fldChar w:fldCharType="end"/>
      </w:r>
    </w:p>
    <w:p w14:paraId="1F62CB53" w14:textId="17273B06"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7</w:t>
      </w:r>
      <w:r>
        <w:rPr>
          <w:rFonts w:asciiTheme="minorHAnsi" w:eastAsiaTheme="minorEastAsia" w:hAnsiTheme="minorHAnsi" w:cstheme="minorBidi"/>
          <w:kern w:val="2"/>
          <w:sz w:val="24"/>
          <w:szCs w:val="24"/>
          <w:lang w:eastAsia="en-GB"/>
          <w14:ligatures w14:val="standardContextual"/>
        </w:rPr>
        <w:tab/>
      </w:r>
      <w:r w:rsidRPr="002B3476">
        <w:t>Security Controls</w:t>
      </w:r>
      <w:r>
        <w:tab/>
      </w:r>
      <w:r>
        <w:fldChar w:fldCharType="begin"/>
      </w:r>
      <w:r>
        <w:instrText xml:space="preserve"> PAGEREF _Toc184043452 \h </w:instrText>
      </w:r>
      <w:r>
        <w:fldChar w:fldCharType="separate"/>
      </w:r>
      <w:r>
        <w:t>46</w:t>
      </w:r>
      <w:r>
        <w:fldChar w:fldCharType="end"/>
      </w:r>
    </w:p>
    <w:p w14:paraId="2C1EFFC7" w14:textId="3F347A60"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8</w:t>
      </w:r>
      <w:r>
        <w:rPr>
          <w:rFonts w:asciiTheme="minorHAnsi" w:eastAsiaTheme="minorEastAsia" w:hAnsiTheme="minorHAnsi" w:cstheme="minorBidi"/>
          <w:kern w:val="2"/>
          <w:sz w:val="24"/>
          <w:szCs w:val="24"/>
          <w:lang w:eastAsia="en-GB"/>
          <w14:ligatures w14:val="standardContextual"/>
        </w:rPr>
        <w:tab/>
      </w:r>
      <w:r w:rsidRPr="002B3476">
        <w:t>Risk Assessment</w:t>
      </w:r>
      <w:r>
        <w:tab/>
      </w:r>
      <w:r>
        <w:fldChar w:fldCharType="begin"/>
      </w:r>
      <w:r>
        <w:instrText xml:space="preserve"> PAGEREF _Toc184043453 \h </w:instrText>
      </w:r>
      <w:r>
        <w:fldChar w:fldCharType="separate"/>
      </w:r>
      <w:r>
        <w:t>50</w:t>
      </w:r>
      <w:r>
        <w:fldChar w:fldCharType="end"/>
      </w:r>
    </w:p>
    <w:p w14:paraId="3C4739DA" w14:textId="0089187B"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8.1</w:t>
      </w:r>
      <w:r>
        <w:rPr>
          <w:rFonts w:asciiTheme="minorHAnsi" w:eastAsiaTheme="minorEastAsia" w:hAnsiTheme="minorHAnsi" w:cstheme="minorBidi"/>
          <w:kern w:val="2"/>
          <w:sz w:val="24"/>
          <w:szCs w:val="24"/>
          <w:lang w:eastAsia="en-GB"/>
          <w14:ligatures w14:val="standardContextual"/>
        </w:rPr>
        <w:tab/>
      </w:r>
      <w:r w:rsidRPr="002B3476">
        <w:t>Introduction</w:t>
      </w:r>
      <w:r>
        <w:tab/>
      </w:r>
      <w:r>
        <w:fldChar w:fldCharType="begin"/>
      </w:r>
      <w:r>
        <w:instrText xml:space="preserve"> PAGEREF _Toc184043454 \h </w:instrText>
      </w:r>
      <w:r>
        <w:fldChar w:fldCharType="separate"/>
      </w:r>
      <w:r>
        <w:t>50</w:t>
      </w:r>
      <w:r>
        <w:fldChar w:fldCharType="end"/>
      </w:r>
    </w:p>
    <w:p w14:paraId="138341C1" w14:textId="28D1C123"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8.2</w:t>
      </w:r>
      <w:r>
        <w:rPr>
          <w:rFonts w:asciiTheme="minorHAnsi" w:eastAsiaTheme="minorEastAsia" w:hAnsiTheme="minorHAnsi" w:cstheme="minorBidi"/>
          <w:kern w:val="2"/>
          <w:sz w:val="24"/>
          <w:szCs w:val="24"/>
          <w:lang w:eastAsia="en-GB"/>
          <w14:ligatures w14:val="standardContextual"/>
        </w:rPr>
        <w:tab/>
      </w:r>
      <w:r w:rsidRPr="002B3476">
        <w:t>Input Manipulation Attack (ML01:2023)</w:t>
      </w:r>
      <w:r>
        <w:tab/>
      </w:r>
      <w:r>
        <w:fldChar w:fldCharType="begin"/>
      </w:r>
      <w:r>
        <w:instrText xml:space="preserve"> PAGEREF _Toc184043455 \h </w:instrText>
      </w:r>
      <w:r>
        <w:fldChar w:fldCharType="separate"/>
      </w:r>
      <w:r>
        <w:t>50</w:t>
      </w:r>
      <w:r>
        <w:fldChar w:fldCharType="end"/>
      </w:r>
    </w:p>
    <w:p w14:paraId="2D7E4F9F" w14:textId="6F029FBC"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8.3</w:t>
      </w:r>
      <w:r>
        <w:rPr>
          <w:rFonts w:asciiTheme="minorHAnsi" w:eastAsiaTheme="minorEastAsia" w:hAnsiTheme="minorHAnsi" w:cstheme="minorBidi"/>
          <w:kern w:val="2"/>
          <w:sz w:val="24"/>
          <w:szCs w:val="24"/>
          <w:lang w:eastAsia="en-GB"/>
          <w14:ligatures w14:val="standardContextual"/>
        </w:rPr>
        <w:tab/>
      </w:r>
      <w:r w:rsidRPr="002B3476">
        <w:t>Data poisoning attacks (ML02:2023)</w:t>
      </w:r>
      <w:r>
        <w:tab/>
      </w:r>
      <w:r>
        <w:fldChar w:fldCharType="begin"/>
      </w:r>
      <w:r>
        <w:instrText xml:space="preserve"> PAGEREF _Toc184043456 \h </w:instrText>
      </w:r>
      <w:r>
        <w:fldChar w:fldCharType="separate"/>
      </w:r>
      <w:r>
        <w:t>51</w:t>
      </w:r>
      <w:r>
        <w:fldChar w:fldCharType="end"/>
      </w:r>
    </w:p>
    <w:p w14:paraId="61C15DAD" w14:textId="26BF950A"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8.4</w:t>
      </w:r>
      <w:r>
        <w:rPr>
          <w:rFonts w:asciiTheme="minorHAnsi" w:eastAsiaTheme="minorEastAsia" w:hAnsiTheme="minorHAnsi" w:cstheme="minorBidi"/>
          <w:kern w:val="2"/>
          <w:sz w:val="24"/>
          <w:szCs w:val="24"/>
          <w:lang w:eastAsia="en-GB"/>
          <w14:ligatures w14:val="standardContextual"/>
        </w:rPr>
        <w:tab/>
      </w:r>
      <w:r w:rsidRPr="002B3476">
        <w:t>Model Inversion Attack (ML03:2023)</w:t>
      </w:r>
      <w:r>
        <w:tab/>
      </w:r>
      <w:r>
        <w:fldChar w:fldCharType="begin"/>
      </w:r>
      <w:r>
        <w:instrText xml:space="preserve"> PAGEREF _Toc184043457 \h </w:instrText>
      </w:r>
      <w:r>
        <w:fldChar w:fldCharType="separate"/>
      </w:r>
      <w:r>
        <w:t>51</w:t>
      </w:r>
      <w:r>
        <w:fldChar w:fldCharType="end"/>
      </w:r>
    </w:p>
    <w:p w14:paraId="5233AAA9" w14:textId="39122230"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8.5</w:t>
      </w:r>
      <w:r>
        <w:rPr>
          <w:rFonts w:asciiTheme="minorHAnsi" w:eastAsiaTheme="minorEastAsia" w:hAnsiTheme="minorHAnsi" w:cstheme="minorBidi"/>
          <w:kern w:val="2"/>
          <w:sz w:val="24"/>
          <w:szCs w:val="24"/>
          <w:lang w:eastAsia="en-GB"/>
          <w14:ligatures w14:val="standardContextual"/>
        </w:rPr>
        <w:tab/>
      </w:r>
      <w:r w:rsidRPr="002B3476">
        <w:t>Membership Inference Attack (ML04:2023)</w:t>
      </w:r>
      <w:r>
        <w:tab/>
      </w:r>
      <w:r>
        <w:fldChar w:fldCharType="begin"/>
      </w:r>
      <w:r>
        <w:instrText xml:space="preserve"> PAGEREF _Toc184043458 \h </w:instrText>
      </w:r>
      <w:r>
        <w:fldChar w:fldCharType="separate"/>
      </w:r>
      <w:r>
        <w:t>52</w:t>
      </w:r>
      <w:r>
        <w:fldChar w:fldCharType="end"/>
      </w:r>
    </w:p>
    <w:p w14:paraId="2326F60E" w14:textId="3F709C1F"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8.6</w:t>
      </w:r>
      <w:r>
        <w:rPr>
          <w:rFonts w:asciiTheme="minorHAnsi" w:eastAsiaTheme="minorEastAsia" w:hAnsiTheme="minorHAnsi" w:cstheme="minorBidi"/>
          <w:kern w:val="2"/>
          <w:sz w:val="24"/>
          <w:szCs w:val="24"/>
          <w:lang w:eastAsia="en-GB"/>
          <w14:ligatures w14:val="standardContextual"/>
        </w:rPr>
        <w:tab/>
      </w:r>
      <w:r w:rsidRPr="002B3476">
        <w:t>Model Stealing (ML05:2023)</w:t>
      </w:r>
      <w:r>
        <w:tab/>
      </w:r>
      <w:r>
        <w:fldChar w:fldCharType="begin"/>
      </w:r>
      <w:r>
        <w:instrText xml:space="preserve"> PAGEREF _Toc184043459 \h </w:instrText>
      </w:r>
      <w:r>
        <w:fldChar w:fldCharType="separate"/>
      </w:r>
      <w:r>
        <w:t>52</w:t>
      </w:r>
      <w:r>
        <w:fldChar w:fldCharType="end"/>
      </w:r>
    </w:p>
    <w:p w14:paraId="28BA36B4" w14:textId="2C630A9C"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8.7</w:t>
      </w:r>
      <w:r>
        <w:rPr>
          <w:rFonts w:asciiTheme="minorHAnsi" w:eastAsiaTheme="minorEastAsia" w:hAnsiTheme="minorHAnsi" w:cstheme="minorBidi"/>
          <w:kern w:val="2"/>
          <w:sz w:val="24"/>
          <w:szCs w:val="24"/>
          <w:lang w:eastAsia="en-GB"/>
          <w14:ligatures w14:val="standardContextual"/>
        </w:rPr>
        <w:tab/>
      </w:r>
      <w:r w:rsidRPr="002B3476">
        <w:t>AI Supply Chain Attacks (ML06:2023)</w:t>
      </w:r>
      <w:r>
        <w:tab/>
      </w:r>
      <w:r>
        <w:fldChar w:fldCharType="begin"/>
      </w:r>
      <w:r>
        <w:instrText xml:space="preserve"> PAGEREF _Toc184043460 \h </w:instrText>
      </w:r>
      <w:r>
        <w:fldChar w:fldCharType="separate"/>
      </w:r>
      <w:r>
        <w:t>53</w:t>
      </w:r>
      <w:r>
        <w:fldChar w:fldCharType="end"/>
      </w:r>
    </w:p>
    <w:p w14:paraId="0AD1530A" w14:textId="6837FF4F"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8.8</w:t>
      </w:r>
      <w:r>
        <w:rPr>
          <w:rFonts w:asciiTheme="minorHAnsi" w:eastAsiaTheme="minorEastAsia" w:hAnsiTheme="minorHAnsi" w:cstheme="minorBidi"/>
          <w:kern w:val="2"/>
          <w:sz w:val="24"/>
          <w:szCs w:val="24"/>
          <w:lang w:eastAsia="en-GB"/>
          <w14:ligatures w14:val="standardContextual"/>
        </w:rPr>
        <w:tab/>
      </w:r>
      <w:r w:rsidRPr="002B3476">
        <w:t>Transfer Learning Attack (ML07:2023)</w:t>
      </w:r>
      <w:r>
        <w:tab/>
      </w:r>
      <w:r>
        <w:fldChar w:fldCharType="begin"/>
      </w:r>
      <w:r>
        <w:instrText xml:space="preserve"> PAGEREF _Toc184043461 \h </w:instrText>
      </w:r>
      <w:r>
        <w:fldChar w:fldCharType="separate"/>
      </w:r>
      <w:r>
        <w:t>54</w:t>
      </w:r>
      <w:r>
        <w:fldChar w:fldCharType="end"/>
      </w:r>
    </w:p>
    <w:p w14:paraId="1B6B4A3A" w14:textId="3C8DB397"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8.9</w:t>
      </w:r>
      <w:r>
        <w:rPr>
          <w:rFonts w:asciiTheme="minorHAnsi" w:eastAsiaTheme="minorEastAsia" w:hAnsiTheme="minorHAnsi" w:cstheme="minorBidi"/>
          <w:kern w:val="2"/>
          <w:sz w:val="24"/>
          <w:szCs w:val="24"/>
          <w:lang w:eastAsia="en-GB"/>
          <w14:ligatures w14:val="standardContextual"/>
        </w:rPr>
        <w:tab/>
      </w:r>
      <w:r w:rsidRPr="002B3476">
        <w:t>Model Skewing (ML08:2023)</w:t>
      </w:r>
      <w:r>
        <w:tab/>
      </w:r>
      <w:r>
        <w:fldChar w:fldCharType="begin"/>
      </w:r>
      <w:r>
        <w:instrText xml:space="preserve"> PAGEREF _Toc184043462 \h </w:instrText>
      </w:r>
      <w:r>
        <w:fldChar w:fldCharType="separate"/>
      </w:r>
      <w:r>
        <w:t>54</w:t>
      </w:r>
      <w:r>
        <w:fldChar w:fldCharType="end"/>
      </w:r>
    </w:p>
    <w:p w14:paraId="7E0B5142" w14:textId="1BDF4960"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8.10</w:t>
      </w:r>
      <w:r>
        <w:rPr>
          <w:rFonts w:asciiTheme="minorHAnsi" w:eastAsiaTheme="minorEastAsia" w:hAnsiTheme="minorHAnsi" w:cstheme="minorBidi"/>
          <w:kern w:val="2"/>
          <w:sz w:val="24"/>
          <w:szCs w:val="24"/>
          <w:lang w:eastAsia="en-GB"/>
          <w14:ligatures w14:val="standardContextual"/>
        </w:rPr>
        <w:tab/>
      </w:r>
      <w:r w:rsidRPr="002B3476">
        <w:t>Output Integrity Attack (ML09:2023)</w:t>
      </w:r>
      <w:r>
        <w:tab/>
      </w:r>
      <w:r>
        <w:fldChar w:fldCharType="begin"/>
      </w:r>
      <w:r>
        <w:instrText xml:space="preserve"> PAGEREF _Toc184043463 \h </w:instrText>
      </w:r>
      <w:r>
        <w:fldChar w:fldCharType="separate"/>
      </w:r>
      <w:r>
        <w:t>55</w:t>
      </w:r>
      <w:r>
        <w:fldChar w:fldCharType="end"/>
      </w:r>
    </w:p>
    <w:p w14:paraId="1339480A" w14:textId="2E311222"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8.11</w:t>
      </w:r>
      <w:r>
        <w:rPr>
          <w:rFonts w:asciiTheme="minorHAnsi" w:eastAsiaTheme="minorEastAsia" w:hAnsiTheme="minorHAnsi" w:cstheme="minorBidi"/>
          <w:kern w:val="2"/>
          <w:sz w:val="24"/>
          <w:szCs w:val="24"/>
          <w:lang w:eastAsia="en-GB"/>
          <w14:ligatures w14:val="standardContextual"/>
        </w:rPr>
        <w:tab/>
      </w:r>
      <w:r w:rsidRPr="002B3476">
        <w:t>Model Poisoning (ML10:2023)</w:t>
      </w:r>
      <w:r>
        <w:tab/>
      </w:r>
      <w:r>
        <w:fldChar w:fldCharType="begin"/>
      </w:r>
      <w:r>
        <w:instrText xml:space="preserve"> PAGEREF _Toc184043464 \h </w:instrText>
      </w:r>
      <w:r>
        <w:fldChar w:fldCharType="separate"/>
      </w:r>
      <w:r>
        <w:t>55</w:t>
      </w:r>
      <w:r>
        <w:fldChar w:fldCharType="end"/>
      </w:r>
    </w:p>
    <w:p w14:paraId="178D733D" w14:textId="2EED9F45"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8.12</w:t>
      </w:r>
      <w:r>
        <w:rPr>
          <w:rFonts w:asciiTheme="minorHAnsi" w:eastAsiaTheme="minorEastAsia" w:hAnsiTheme="minorHAnsi" w:cstheme="minorBidi"/>
          <w:kern w:val="2"/>
          <w:sz w:val="24"/>
          <w:szCs w:val="24"/>
          <w:lang w:eastAsia="en-GB"/>
          <w14:ligatures w14:val="standardContextual"/>
        </w:rPr>
        <w:tab/>
      </w:r>
      <w:r w:rsidRPr="002B3476">
        <w:t>Evasion attacks</w:t>
      </w:r>
      <w:r>
        <w:tab/>
      </w:r>
      <w:r>
        <w:fldChar w:fldCharType="begin"/>
      </w:r>
      <w:r>
        <w:instrText xml:space="preserve"> PAGEREF _Toc184043465 \h </w:instrText>
      </w:r>
      <w:r>
        <w:fldChar w:fldCharType="separate"/>
      </w:r>
      <w:r>
        <w:t>55</w:t>
      </w:r>
      <w:r>
        <w:fldChar w:fldCharType="end"/>
      </w:r>
    </w:p>
    <w:p w14:paraId="288AA934" w14:textId="2A9427BB" w:rsidR="00E14D82" w:rsidRDefault="00E14D82">
      <w:pPr>
        <w:pStyle w:val="TOC2"/>
        <w:rPr>
          <w:rFonts w:asciiTheme="minorHAnsi" w:eastAsiaTheme="minorEastAsia" w:hAnsiTheme="minorHAnsi" w:cstheme="minorBidi"/>
          <w:kern w:val="2"/>
          <w:sz w:val="24"/>
          <w:szCs w:val="24"/>
          <w:lang w:eastAsia="en-GB"/>
          <w14:ligatures w14:val="standardContextual"/>
        </w:rPr>
      </w:pPr>
      <w:r>
        <w:t>8.13</w:t>
      </w:r>
      <w:r>
        <w:rPr>
          <w:rFonts w:asciiTheme="minorHAnsi" w:eastAsiaTheme="minorEastAsia" w:hAnsiTheme="minorHAnsi" w:cstheme="minorBidi"/>
          <w:kern w:val="2"/>
          <w:sz w:val="24"/>
          <w:szCs w:val="24"/>
          <w:lang w:eastAsia="en-GB"/>
          <w14:ligatures w14:val="standardContextual"/>
        </w:rPr>
        <w:tab/>
      </w:r>
      <w:r>
        <w:t>AI Energy-Latency Attack</w:t>
      </w:r>
      <w:r>
        <w:tab/>
      </w:r>
      <w:r>
        <w:fldChar w:fldCharType="begin"/>
      </w:r>
      <w:r>
        <w:instrText xml:space="preserve"> PAGEREF _Toc184043466 \h </w:instrText>
      </w:r>
      <w:r>
        <w:fldChar w:fldCharType="separate"/>
      </w:r>
      <w:r>
        <w:t>56</w:t>
      </w:r>
      <w:r>
        <w:fldChar w:fldCharType="end"/>
      </w:r>
    </w:p>
    <w:p w14:paraId="6A89F2A6" w14:textId="6FA072BE"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9</w:t>
      </w:r>
      <w:r>
        <w:rPr>
          <w:rFonts w:asciiTheme="minorHAnsi" w:eastAsiaTheme="minorEastAsia" w:hAnsiTheme="minorHAnsi" w:cstheme="minorBidi"/>
          <w:kern w:val="2"/>
          <w:sz w:val="24"/>
          <w:szCs w:val="24"/>
          <w:lang w:eastAsia="en-GB"/>
          <w14:ligatures w14:val="standardContextual"/>
        </w:rPr>
        <w:tab/>
      </w:r>
      <w:r w:rsidRPr="002B3476">
        <w:t>Primary Issues</w:t>
      </w:r>
      <w:r>
        <w:tab/>
      </w:r>
      <w:r>
        <w:fldChar w:fldCharType="begin"/>
      </w:r>
      <w:r>
        <w:instrText xml:space="preserve"> PAGEREF _Toc184043467 \h </w:instrText>
      </w:r>
      <w:r>
        <w:fldChar w:fldCharType="separate"/>
      </w:r>
      <w:r>
        <w:t>58</w:t>
      </w:r>
      <w:r>
        <w:fldChar w:fldCharType="end"/>
      </w:r>
    </w:p>
    <w:p w14:paraId="492EC470" w14:textId="03422E6A" w:rsidR="00E14D82" w:rsidRDefault="00E14D82">
      <w:pPr>
        <w:pStyle w:val="TOC1"/>
        <w:rPr>
          <w:rFonts w:asciiTheme="minorHAnsi" w:eastAsiaTheme="minorEastAsia" w:hAnsiTheme="minorHAnsi" w:cstheme="minorBidi"/>
          <w:kern w:val="2"/>
          <w:sz w:val="24"/>
          <w:szCs w:val="24"/>
          <w:lang w:eastAsia="en-GB"/>
          <w14:ligatures w14:val="standardContextual"/>
        </w:rPr>
      </w:pPr>
      <w:r w:rsidRPr="002B3476">
        <w:t>10</w:t>
      </w:r>
      <w:r>
        <w:rPr>
          <w:rFonts w:asciiTheme="minorHAnsi" w:eastAsiaTheme="minorEastAsia" w:hAnsiTheme="minorHAnsi" w:cstheme="minorBidi"/>
          <w:kern w:val="2"/>
          <w:sz w:val="24"/>
          <w:szCs w:val="24"/>
          <w:lang w:eastAsia="en-GB"/>
          <w14:ligatures w14:val="standardContextual"/>
        </w:rPr>
        <w:tab/>
      </w:r>
      <w:r w:rsidRPr="002B3476">
        <w:t>Recommendations</w:t>
      </w:r>
      <w:r>
        <w:tab/>
      </w:r>
      <w:r>
        <w:fldChar w:fldCharType="begin"/>
      </w:r>
      <w:r>
        <w:instrText xml:space="preserve"> PAGEREF _Toc184043468 \h </w:instrText>
      </w:r>
      <w:r>
        <w:fldChar w:fldCharType="separate"/>
      </w:r>
      <w:r>
        <w:t>59</w:t>
      </w:r>
      <w:r>
        <w:fldChar w:fldCharType="end"/>
      </w:r>
    </w:p>
    <w:p w14:paraId="2232D960" w14:textId="4CF9EED8"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10.1</w:t>
      </w:r>
      <w:r>
        <w:rPr>
          <w:rFonts w:asciiTheme="minorHAnsi" w:eastAsiaTheme="minorEastAsia" w:hAnsiTheme="minorHAnsi" w:cstheme="minorBidi"/>
          <w:kern w:val="2"/>
          <w:sz w:val="24"/>
          <w:szCs w:val="24"/>
          <w:lang w:eastAsia="en-GB"/>
          <w14:ligatures w14:val="standardContextual"/>
        </w:rPr>
        <w:tab/>
      </w:r>
      <w:r w:rsidRPr="002B3476">
        <w:t>General</w:t>
      </w:r>
      <w:r>
        <w:tab/>
      </w:r>
      <w:r>
        <w:fldChar w:fldCharType="begin"/>
      </w:r>
      <w:r>
        <w:instrText xml:space="preserve"> PAGEREF _Toc184043469 \h </w:instrText>
      </w:r>
      <w:r>
        <w:fldChar w:fldCharType="separate"/>
      </w:r>
      <w:r>
        <w:t>59</w:t>
      </w:r>
      <w:r>
        <w:fldChar w:fldCharType="end"/>
      </w:r>
    </w:p>
    <w:p w14:paraId="13CA05CE" w14:textId="797AB288" w:rsidR="00E14D82" w:rsidRDefault="00E14D82">
      <w:pPr>
        <w:pStyle w:val="TOC2"/>
        <w:rPr>
          <w:rFonts w:asciiTheme="minorHAnsi" w:eastAsiaTheme="minorEastAsia" w:hAnsiTheme="minorHAnsi" w:cstheme="minorBidi"/>
          <w:kern w:val="2"/>
          <w:sz w:val="24"/>
          <w:szCs w:val="24"/>
          <w:lang w:eastAsia="en-GB"/>
          <w14:ligatures w14:val="standardContextual"/>
        </w:rPr>
      </w:pPr>
      <w:r w:rsidRPr="002B3476">
        <w:t>10.2</w:t>
      </w:r>
      <w:r>
        <w:rPr>
          <w:rFonts w:asciiTheme="minorHAnsi" w:eastAsiaTheme="minorEastAsia" w:hAnsiTheme="minorHAnsi" w:cstheme="minorBidi"/>
          <w:kern w:val="2"/>
          <w:sz w:val="24"/>
          <w:szCs w:val="24"/>
          <w:lang w:eastAsia="en-GB"/>
          <w14:ligatures w14:val="standardContextual"/>
        </w:rPr>
        <w:tab/>
      </w:r>
      <w:r w:rsidRPr="002B3476">
        <w:t>Managing Risk</w:t>
      </w:r>
      <w:r>
        <w:tab/>
      </w:r>
      <w:r>
        <w:fldChar w:fldCharType="begin"/>
      </w:r>
      <w:r>
        <w:instrText xml:space="preserve"> PAGEREF _Toc184043470 \h </w:instrText>
      </w:r>
      <w:r>
        <w:fldChar w:fldCharType="separate"/>
      </w:r>
      <w:r>
        <w:t>59</w:t>
      </w:r>
      <w:r>
        <w:fldChar w:fldCharType="end"/>
      </w:r>
    </w:p>
    <w:p w14:paraId="484D5FB7" w14:textId="68B9FA82" w:rsidR="00E14D82" w:rsidRDefault="00E14D82">
      <w:pPr>
        <w:pStyle w:val="TOC1"/>
        <w:rPr>
          <w:rFonts w:asciiTheme="minorHAnsi" w:eastAsiaTheme="minorEastAsia" w:hAnsiTheme="minorHAnsi" w:cstheme="minorBidi"/>
          <w:kern w:val="2"/>
          <w:sz w:val="24"/>
          <w:szCs w:val="24"/>
          <w:lang w:eastAsia="en-GB"/>
          <w14:ligatures w14:val="standardContextual"/>
        </w:rPr>
      </w:pPr>
      <w:r>
        <w:t>Annex:  Change history/Change request (history)</w:t>
      </w:r>
      <w:r>
        <w:tab/>
      </w:r>
      <w:r>
        <w:fldChar w:fldCharType="begin"/>
      </w:r>
      <w:r>
        <w:instrText xml:space="preserve"> PAGEREF _Toc184043471 \h </w:instrText>
      </w:r>
      <w:r>
        <w:fldChar w:fldCharType="separate"/>
      </w:r>
      <w:r>
        <w:t>62</w:t>
      </w:r>
      <w:r>
        <w:fldChar w:fldCharType="end"/>
      </w:r>
    </w:p>
    <w:p w14:paraId="0BBFAB70" w14:textId="5B5DCBF1" w:rsidR="00CC3749" w:rsidRPr="0020479F" w:rsidRDefault="00CC3749" w:rsidP="00CC3749">
      <w:pPr>
        <w:pStyle w:val="CRCoverPage"/>
        <w:rPr>
          <w:noProof/>
          <w:sz w:val="22"/>
        </w:rPr>
      </w:pPr>
      <w:r w:rsidRPr="0020479F">
        <w:rPr>
          <w:noProof/>
          <w:sz w:val="22"/>
        </w:rPr>
        <w:fldChar w:fldCharType="end"/>
      </w:r>
    </w:p>
    <w:p w14:paraId="53209FE2" w14:textId="77777777" w:rsidR="00CC3749" w:rsidRPr="0020479F" w:rsidRDefault="00CC3749" w:rsidP="00CC3749">
      <w:pPr>
        <w:pStyle w:val="CRCoverPage"/>
        <w:rPr>
          <w:rFonts w:eastAsia="Batang" w:cs="Arial"/>
          <w:b/>
          <w:color w:val="000000"/>
          <w:sz w:val="24"/>
          <w:szCs w:val="24"/>
        </w:rPr>
      </w:pPr>
      <w:r w:rsidRPr="0020479F">
        <w:rPr>
          <w:rFonts w:eastAsia="Batang" w:cs="Arial"/>
          <w:b/>
          <w:color w:val="000000"/>
          <w:sz w:val="24"/>
          <w:szCs w:val="24"/>
        </w:rPr>
        <w:t>List of Tables</w:t>
      </w:r>
    </w:p>
    <w:p w14:paraId="263C1B43" w14:textId="20E8E088" w:rsidR="00E14D82" w:rsidRDefault="00183750">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20479F">
        <w:rPr>
          <w:lang w:val="en-GB"/>
        </w:rPr>
        <w:lastRenderedPageBreak/>
        <w:fldChar w:fldCharType="begin"/>
      </w:r>
      <w:r w:rsidRPr="0020479F">
        <w:rPr>
          <w:lang w:val="en-GB"/>
        </w:rPr>
        <w:instrText xml:space="preserve"> TOC \h \z \c "Table" </w:instrText>
      </w:r>
      <w:r w:rsidRPr="0020479F">
        <w:rPr>
          <w:lang w:val="en-GB"/>
        </w:rPr>
        <w:fldChar w:fldCharType="separate"/>
      </w:r>
      <w:hyperlink w:anchor="_Toc184043472" w:history="1">
        <w:r w:rsidR="00E14D82" w:rsidRPr="00852F62">
          <w:rPr>
            <w:rStyle w:val="Hyperlink"/>
            <w:noProof/>
            <w:lang w:val="en-GB"/>
          </w:rPr>
          <w:t>Table 4.1</w:t>
        </w:r>
        <w:r w:rsidR="00E14D82" w:rsidRPr="00852F62">
          <w:rPr>
            <w:rStyle w:val="Hyperlink"/>
            <w:noProof/>
            <w:lang w:val="en-GB"/>
          </w:rPr>
          <w:noBreakHyphen/>
          <w:t>1 O-RAN Elements that Contain ML Models by Deployment Scenario</w:t>
        </w:r>
        <w:r w:rsidR="00E14D82">
          <w:rPr>
            <w:noProof/>
            <w:webHidden/>
          </w:rPr>
          <w:tab/>
        </w:r>
        <w:r w:rsidR="00E14D82">
          <w:rPr>
            <w:noProof/>
            <w:webHidden/>
          </w:rPr>
          <w:fldChar w:fldCharType="begin"/>
        </w:r>
        <w:r w:rsidR="00E14D82">
          <w:rPr>
            <w:noProof/>
            <w:webHidden/>
          </w:rPr>
          <w:instrText xml:space="preserve"> PAGEREF _Toc184043472 \h </w:instrText>
        </w:r>
        <w:r w:rsidR="00E14D82">
          <w:rPr>
            <w:noProof/>
            <w:webHidden/>
          </w:rPr>
        </w:r>
        <w:r w:rsidR="00E14D82">
          <w:rPr>
            <w:noProof/>
            <w:webHidden/>
          </w:rPr>
          <w:fldChar w:fldCharType="separate"/>
        </w:r>
        <w:r w:rsidR="00E14D82">
          <w:rPr>
            <w:noProof/>
            <w:webHidden/>
          </w:rPr>
          <w:t>15</w:t>
        </w:r>
        <w:r w:rsidR="00E14D82">
          <w:rPr>
            <w:noProof/>
            <w:webHidden/>
          </w:rPr>
          <w:fldChar w:fldCharType="end"/>
        </w:r>
      </w:hyperlink>
    </w:p>
    <w:p w14:paraId="6AEEA1A5" w14:textId="5A1CC126"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73" w:history="1">
        <w:r w:rsidRPr="00852F62">
          <w:rPr>
            <w:rStyle w:val="Hyperlink"/>
            <w:noProof/>
            <w:lang w:val="en-GB"/>
          </w:rPr>
          <w:t>Table 5.3</w:t>
        </w:r>
        <w:r w:rsidRPr="00852F62">
          <w:rPr>
            <w:rStyle w:val="Hyperlink"/>
            <w:noProof/>
            <w:lang w:val="en-GB"/>
          </w:rPr>
          <w:noBreakHyphen/>
          <w:t>1 ETSI Identified ML Threats by O-RAN AI/ML General Procedure Component</w:t>
        </w:r>
        <w:r>
          <w:rPr>
            <w:noProof/>
            <w:webHidden/>
          </w:rPr>
          <w:tab/>
        </w:r>
        <w:r>
          <w:rPr>
            <w:noProof/>
            <w:webHidden/>
          </w:rPr>
          <w:fldChar w:fldCharType="begin"/>
        </w:r>
        <w:r>
          <w:rPr>
            <w:noProof/>
            <w:webHidden/>
          </w:rPr>
          <w:instrText xml:space="preserve"> PAGEREF _Toc184043473 \h </w:instrText>
        </w:r>
        <w:r>
          <w:rPr>
            <w:noProof/>
            <w:webHidden/>
          </w:rPr>
        </w:r>
        <w:r>
          <w:rPr>
            <w:noProof/>
            <w:webHidden/>
          </w:rPr>
          <w:fldChar w:fldCharType="separate"/>
        </w:r>
        <w:r>
          <w:rPr>
            <w:noProof/>
            <w:webHidden/>
          </w:rPr>
          <w:t>21</w:t>
        </w:r>
        <w:r>
          <w:rPr>
            <w:noProof/>
            <w:webHidden/>
          </w:rPr>
          <w:fldChar w:fldCharType="end"/>
        </w:r>
      </w:hyperlink>
    </w:p>
    <w:p w14:paraId="5FBC1BA5" w14:textId="019E7273"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74" w:history="1">
        <w:r w:rsidRPr="00852F62">
          <w:rPr>
            <w:rStyle w:val="Hyperlink"/>
            <w:noProof/>
            <w:lang w:val="en-GB"/>
          </w:rPr>
          <w:t>Table 5.3</w:t>
        </w:r>
        <w:r w:rsidRPr="00852F62">
          <w:rPr>
            <w:rStyle w:val="Hyperlink"/>
            <w:noProof/>
            <w:lang w:val="en-GB"/>
          </w:rPr>
          <w:noBreakHyphen/>
          <w:t>2</w:t>
        </w:r>
        <w:r w:rsidRPr="00852F62">
          <w:rPr>
            <w:rStyle w:val="Hyperlink"/>
            <w:rFonts w:eastAsia="Times New Roman"/>
            <w:noProof/>
            <w:kern w:val="24"/>
            <w:lang w:val="en-GB"/>
          </w:rPr>
          <w:t xml:space="preserve"> ML Attacks Mapped to O-RAN AI/ML Hosts by Deployment Scenario</w:t>
        </w:r>
        <w:r>
          <w:rPr>
            <w:noProof/>
            <w:webHidden/>
          </w:rPr>
          <w:tab/>
        </w:r>
        <w:r>
          <w:rPr>
            <w:noProof/>
            <w:webHidden/>
          </w:rPr>
          <w:fldChar w:fldCharType="begin"/>
        </w:r>
        <w:r>
          <w:rPr>
            <w:noProof/>
            <w:webHidden/>
          </w:rPr>
          <w:instrText xml:space="preserve"> PAGEREF _Toc184043474 \h </w:instrText>
        </w:r>
        <w:r>
          <w:rPr>
            <w:noProof/>
            <w:webHidden/>
          </w:rPr>
        </w:r>
        <w:r>
          <w:rPr>
            <w:noProof/>
            <w:webHidden/>
          </w:rPr>
          <w:fldChar w:fldCharType="separate"/>
        </w:r>
        <w:r>
          <w:rPr>
            <w:noProof/>
            <w:webHidden/>
          </w:rPr>
          <w:t>22</w:t>
        </w:r>
        <w:r>
          <w:rPr>
            <w:noProof/>
            <w:webHidden/>
          </w:rPr>
          <w:fldChar w:fldCharType="end"/>
        </w:r>
      </w:hyperlink>
    </w:p>
    <w:p w14:paraId="4E7D6793" w14:textId="08931B69"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75" w:history="1">
        <w:r w:rsidRPr="00852F62">
          <w:rPr>
            <w:rStyle w:val="Hyperlink"/>
            <w:noProof/>
          </w:rPr>
          <w:t>Table 8.2</w:t>
        </w:r>
        <w:r w:rsidRPr="00852F62">
          <w:rPr>
            <w:rStyle w:val="Hyperlink"/>
            <w:noProof/>
          </w:rPr>
          <w:noBreakHyphen/>
          <w:t>1</w:t>
        </w:r>
        <w:r w:rsidRPr="00852F62">
          <w:rPr>
            <w:rStyle w:val="Hyperlink"/>
            <w:noProof/>
            <w:lang w:val="en-GB"/>
          </w:rPr>
          <w:t xml:space="preserve"> AI/ML Risk Analysis – Input Manipulation Attack</w:t>
        </w:r>
        <w:r>
          <w:rPr>
            <w:noProof/>
            <w:webHidden/>
          </w:rPr>
          <w:tab/>
        </w:r>
        <w:r>
          <w:rPr>
            <w:noProof/>
            <w:webHidden/>
          </w:rPr>
          <w:fldChar w:fldCharType="begin"/>
        </w:r>
        <w:r>
          <w:rPr>
            <w:noProof/>
            <w:webHidden/>
          </w:rPr>
          <w:instrText xml:space="preserve"> PAGEREF _Toc184043475 \h </w:instrText>
        </w:r>
        <w:r>
          <w:rPr>
            <w:noProof/>
            <w:webHidden/>
          </w:rPr>
        </w:r>
        <w:r>
          <w:rPr>
            <w:noProof/>
            <w:webHidden/>
          </w:rPr>
          <w:fldChar w:fldCharType="separate"/>
        </w:r>
        <w:r>
          <w:rPr>
            <w:noProof/>
            <w:webHidden/>
          </w:rPr>
          <w:t>50</w:t>
        </w:r>
        <w:r>
          <w:rPr>
            <w:noProof/>
            <w:webHidden/>
          </w:rPr>
          <w:fldChar w:fldCharType="end"/>
        </w:r>
      </w:hyperlink>
    </w:p>
    <w:p w14:paraId="3BFB5C0D" w14:textId="41D9F585"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76" w:history="1">
        <w:r w:rsidRPr="00852F62">
          <w:rPr>
            <w:rStyle w:val="Hyperlink"/>
            <w:noProof/>
            <w:lang w:val="en-GB"/>
          </w:rPr>
          <w:t>Table 8.3</w:t>
        </w:r>
        <w:r w:rsidRPr="00852F62">
          <w:rPr>
            <w:rStyle w:val="Hyperlink"/>
            <w:noProof/>
            <w:lang w:val="en-GB"/>
          </w:rPr>
          <w:noBreakHyphen/>
          <w:t>1 AI/ML Risk Analysis - Data poisoning attacks</w:t>
        </w:r>
        <w:r>
          <w:rPr>
            <w:noProof/>
            <w:webHidden/>
          </w:rPr>
          <w:tab/>
        </w:r>
        <w:r>
          <w:rPr>
            <w:noProof/>
            <w:webHidden/>
          </w:rPr>
          <w:fldChar w:fldCharType="begin"/>
        </w:r>
        <w:r>
          <w:rPr>
            <w:noProof/>
            <w:webHidden/>
          </w:rPr>
          <w:instrText xml:space="preserve"> PAGEREF _Toc184043476 \h </w:instrText>
        </w:r>
        <w:r>
          <w:rPr>
            <w:noProof/>
            <w:webHidden/>
          </w:rPr>
        </w:r>
        <w:r>
          <w:rPr>
            <w:noProof/>
            <w:webHidden/>
          </w:rPr>
          <w:fldChar w:fldCharType="separate"/>
        </w:r>
        <w:r>
          <w:rPr>
            <w:noProof/>
            <w:webHidden/>
          </w:rPr>
          <w:t>51</w:t>
        </w:r>
        <w:r>
          <w:rPr>
            <w:noProof/>
            <w:webHidden/>
          </w:rPr>
          <w:fldChar w:fldCharType="end"/>
        </w:r>
      </w:hyperlink>
    </w:p>
    <w:p w14:paraId="35073CE9" w14:textId="5452BE4C"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77" w:history="1">
        <w:r w:rsidRPr="00852F62">
          <w:rPr>
            <w:rStyle w:val="Hyperlink"/>
            <w:noProof/>
            <w:lang w:val="en-GB"/>
          </w:rPr>
          <w:t>Table 8.4</w:t>
        </w:r>
        <w:r w:rsidRPr="00852F62">
          <w:rPr>
            <w:rStyle w:val="Hyperlink"/>
            <w:noProof/>
            <w:lang w:val="en-GB"/>
          </w:rPr>
          <w:noBreakHyphen/>
          <w:t>1 AI/ML Risk Analysis – Model Inversion Attack</w:t>
        </w:r>
        <w:r>
          <w:rPr>
            <w:noProof/>
            <w:webHidden/>
          </w:rPr>
          <w:tab/>
        </w:r>
        <w:r>
          <w:rPr>
            <w:noProof/>
            <w:webHidden/>
          </w:rPr>
          <w:fldChar w:fldCharType="begin"/>
        </w:r>
        <w:r>
          <w:rPr>
            <w:noProof/>
            <w:webHidden/>
          </w:rPr>
          <w:instrText xml:space="preserve"> PAGEREF _Toc184043477 \h </w:instrText>
        </w:r>
        <w:r>
          <w:rPr>
            <w:noProof/>
            <w:webHidden/>
          </w:rPr>
        </w:r>
        <w:r>
          <w:rPr>
            <w:noProof/>
            <w:webHidden/>
          </w:rPr>
          <w:fldChar w:fldCharType="separate"/>
        </w:r>
        <w:r>
          <w:rPr>
            <w:noProof/>
            <w:webHidden/>
          </w:rPr>
          <w:t>51</w:t>
        </w:r>
        <w:r>
          <w:rPr>
            <w:noProof/>
            <w:webHidden/>
          </w:rPr>
          <w:fldChar w:fldCharType="end"/>
        </w:r>
      </w:hyperlink>
    </w:p>
    <w:p w14:paraId="71B8767B" w14:textId="1AD3E932"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78" w:history="1">
        <w:r w:rsidRPr="00852F62">
          <w:rPr>
            <w:rStyle w:val="Hyperlink"/>
            <w:noProof/>
          </w:rPr>
          <w:t>Table 8.5</w:t>
        </w:r>
        <w:r w:rsidRPr="00852F62">
          <w:rPr>
            <w:rStyle w:val="Hyperlink"/>
            <w:noProof/>
          </w:rPr>
          <w:noBreakHyphen/>
          <w:t>1 AI/ML Risk Analysis - Membership Inference Attacks</w:t>
        </w:r>
        <w:r>
          <w:rPr>
            <w:noProof/>
            <w:webHidden/>
          </w:rPr>
          <w:tab/>
        </w:r>
        <w:r>
          <w:rPr>
            <w:noProof/>
            <w:webHidden/>
          </w:rPr>
          <w:fldChar w:fldCharType="begin"/>
        </w:r>
        <w:r>
          <w:rPr>
            <w:noProof/>
            <w:webHidden/>
          </w:rPr>
          <w:instrText xml:space="preserve"> PAGEREF _Toc184043478 \h </w:instrText>
        </w:r>
        <w:r>
          <w:rPr>
            <w:noProof/>
            <w:webHidden/>
          </w:rPr>
        </w:r>
        <w:r>
          <w:rPr>
            <w:noProof/>
            <w:webHidden/>
          </w:rPr>
          <w:fldChar w:fldCharType="separate"/>
        </w:r>
        <w:r>
          <w:rPr>
            <w:noProof/>
            <w:webHidden/>
          </w:rPr>
          <w:t>52</w:t>
        </w:r>
        <w:r>
          <w:rPr>
            <w:noProof/>
            <w:webHidden/>
          </w:rPr>
          <w:fldChar w:fldCharType="end"/>
        </w:r>
      </w:hyperlink>
    </w:p>
    <w:p w14:paraId="4CA64398" w14:textId="479B1AC3"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79" w:history="1">
        <w:r w:rsidRPr="00852F62">
          <w:rPr>
            <w:rStyle w:val="Hyperlink"/>
            <w:noProof/>
            <w:lang w:val="en-GB"/>
          </w:rPr>
          <w:t>Table 8.6</w:t>
        </w:r>
        <w:r w:rsidRPr="00852F62">
          <w:rPr>
            <w:rStyle w:val="Hyperlink"/>
            <w:noProof/>
            <w:lang w:val="en-GB"/>
          </w:rPr>
          <w:noBreakHyphen/>
          <w:t>1 AI/ML Risk Analysis – Model Stealing</w:t>
        </w:r>
        <w:r>
          <w:rPr>
            <w:noProof/>
            <w:webHidden/>
          </w:rPr>
          <w:tab/>
        </w:r>
        <w:r>
          <w:rPr>
            <w:noProof/>
            <w:webHidden/>
          </w:rPr>
          <w:fldChar w:fldCharType="begin"/>
        </w:r>
        <w:r>
          <w:rPr>
            <w:noProof/>
            <w:webHidden/>
          </w:rPr>
          <w:instrText xml:space="preserve"> PAGEREF _Toc184043479 \h </w:instrText>
        </w:r>
        <w:r>
          <w:rPr>
            <w:noProof/>
            <w:webHidden/>
          </w:rPr>
        </w:r>
        <w:r>
          <w:rPr>
            <w:noProof/>
            <w:webHidden/>
          </w:rPr>
          <w:fldChar w:fldCharType="separate"/>
        </w:r>
        <w:r>
          <w:rPr>
            <w:noProof/>
            <w:webHidden/>
          </w:rPr>
          <w:t>52</w:t>
        </w:r>
        <w:r>
          <w:rPr>
            <w:noProof/>
            <w:webHidden/>
          </w:rPr>
          <w:fldChar w:fldCharType="end"/>
        </w:r>
      </w:hyperlink>
    </w:p>
    <w:p w14:paraId="217C0240" w14:textId="356979FD"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80" w:history="1">
        <w:r w:rsidRPr="00852F62">
          <w:rPr>
            <w:rStyle w:val="Hyperlink"/>
            <w:noProof/>
            <w:lang w:val="en-GB"/>
          </w:rPr>
          <w:t>Table 8.7</w:t>
        </w:r>
        <w:r w:rsidRPr="00852F62">
          <w:rPr>
            <w:rStyle w:val="Hyperlink"/>
            <w:noProof/>
            <w:lang w:val="en-GB"/>
          </w:rPr>
          <w:noBreakHyphen/>
          <w:t>1 AI/ML Risk Analysis - AI Supply Chain Attacks</w:t>
        </w:r>
        <w:r>
          <w:rPr>
            <w:noProof/>
            <w:webHidden/>
          </w:rPr>
          <w:tab/>
        </w:r>
        <w:r>
          <w:rPr>
            <w:noProof/>
            <w:webHidden/>
          </w:rPr>
          <w:fldChar w:fldCharType="begin"/>
        </w:r>
        <w:r>
          <w:rPr>
            <w:noProof/>
            <w:webHidden/>
          </w:rPr>
          <w:instrText xml:space="preserve"> PAGEREF _Toc184043480 \h </w:instrText>
        </w:r>
        <w:r>
          <w:rPr>
            <w:noProof/>
            <w:webHidden/>
          </w:rPr>
        </w:r>
        <w:r>
          <w:rPr>
            <w:noProof/>
            <w:webHidden/>
          </w:rPr>
          <w:fldChar w:fldCharType="separate"/>
        </w:r>
        <w:r>
          <w:rPr>
            <w:noProof/>
            <w:webHidden/>
          </w:rPr>
          <w:t>53</w:t>
        </w:r>
        <w:r>
          <w:rPr>
            <w:noProof/>
            <w:webHidden/>
          </w:rPr>
          <w:fldChar w:fldCharType="end"/>
        </w:r>
      </w:hyperlink>
    </w:p>
    <w:p w14:paraId="2D6F1789" w14:textId="28377B13"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81" w:history="1">
        <w:r w:rsidRPr="00852F62">
          <w:rPr>
            <w:rStyle w:val="Hyperlink"/>
            <w:noProof/>
            <w:lang w:val="en-GB"/>
          </w:rPr>
          <w:t>Table 8.8</w:t>
        </w:r>
        <w:r w:rsidRPr="00852F62">
          <w:rPr>
            <w:rStyle w:val="Hyperlink"/>
            <w:noProof/>
            <w:lang w:val="en-GB"/>
          </w:rPr>
          <w:noBreakHyphen/>
          <w:t>1 AI/ML Risk Analysis - Transfer Learning Attack</w:t>
        </w:r>
        <w:r>
          <w:rPr>
            <w:noProof/>
            <w:webHidden/>
          </w:rPr>
          <w:tab/>
        </w:r>
        <w:r>
          <w:rPr>
            <w:noProof/>
            <w:webHidden/>
          </w:rPr>
          <w:fldChar w:fldCharType="begin"/>
        </w:r>
        <w:r>
          <w:rPr>
            <w:noProof/>
            <w:webHidden/>
          </w:rPr>
          <w:instrText xml:space="preserve"> PAGEREF _Toc184043481 \h </w:instrText>
        </w:r>
        <w:r>
          <w:rPr>
            <w:noProof/>
            <w:webHidden/>
          </w:rPr>
        </w:r>
        <w:r>
          <w:rPr>
            <w:noProof/>
            <w:webHidden/>
          </w:rPr>
          <w:fldChar w:fldCharType="separate"/>
        </w:r>
        <w:r>
          <w:rPr>
            <w:noProof/>
            <w:webHidden/>
          </w:rPr>
          <w:t>54</w:t>
        </w:r>
        <w:r>
          <w:rPr>
            <w:noProof/>
            <w:webHidden/>
          </w:rPr>
          <w:fldChar w:fldCharType="end"/>
        </w:r>
      </w:hyperlink>
    </w:p>
    <w:p w14:paraId="19E6A4C9" w14:textId="1D16D944"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82" w:history="1">
        <w:r w:rsidRPr="00852F62">
          <w:rPr>
            <w:rStyle w:val="Hyperlink"/>
            <w:noProof/>
          </w:rPr>
          <w:t>Table 8.9</w:t>
        </w:r>
        <w:r w:rsidRPr="00852F62">
          <w:rPr>
            <w:rStyle w:val="Hyperlink"/>
            <w:noProof/>
          </w:rPr>
          <w:noBreakHyphen/>
          <w:t>1 AI/ML Risk Analysis - Model Skewing Attacks</w:t>
        </w:r>
        <w:r>
          <w:rPr>
            <w:noProof/>
            <w:webHidden/>
          </w:rPr>
          <w:tab/>
        </w:r>
        <w:r>
          <w:rPr>
            <w:noProof/>
            <w:webHidden/>
          </w:rPr>
          <w:fldChar w:fldCharType="begin"/>
        </w:r>
        <w:r>
          <w:rPr>
            <w:noProof/>
            <w:webHidden/>
          </w:rPr>
          <w:instrText xml:space="preserve"> PAGEREF _Toc184043482 \h </w:instrText>
        </w:r>
        <w:r>
          <w:rPr>
            <w:noProof/>
            <w:webHidden/>
          </w:rPr>
        </w:r>
        <w:r>
          <w:rPr>
            <w:noProof/>
            <w:webHidden/>
          </w:rPr>
          <w:fldChar w:fldCharType="separate"/>
        </w:r>
        <w:r>
          <w:rPr>
            <w:noProof/>
            <w:webHidden/>
          </w:rPr>
          <w:t>54</w:t>
        </w:r>
        <w:r>
          <w:rPr>
            <w:noProof/>
            <w:webHidden/>
          </w:rPr>
          <w:fldChar w:fldCharType="end"/>
        </w:r>
      </w:hyperlink>
    </w:p>
    <w:p w14:paraId="404C6778" w14:textId="1E978C0B"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83" w:history="1">
        <w:r w:rsidRPr="00852F62">
          <w:rPr>
            <w:rStyle w:val="Hyperlink"/>
            <w:noProof/>
            <w:lang w:val="en-GB"/>
          </w:rPr>
          <w:t>Table 8.10</w:t>
        </w:r>
        <w:r w:rsidRPr="00852F62">
          <w:rPr>
            <w:rStyle w:val="Hyperlink"/>
            <w:noProof/>
            <w:lang w:val="en-GB"/>
          </w:rPr>
          <w:noBreakHyphen/>
          <w:t>1 AI/ML Risk Analysis – Output Integrity attacks</w:t>
        </w:r>
        <w:r>
          <w:rPr>
            <w:noProof/>
            <w:webHidden/>
          </w:rPr>
          <w:tab/>
        </w:r>
        <w:r>
          <w:rPr>
            <w:noProof/>
            <w:webHidden/>
          </w:rPr>
          <w:fldChar w:fldCharType="begin"/>
        </w:r>
        <w:r>
          <w:rPr>
            <w:noProof/>
            <w:webHidden/>
          </w:rPr>
          <w:instrText xml:space="preserve"> PAGEREF _Toc184043483 \h </w:instrText>
        </w:r>
        <w:r>
          <w:rPr>
            <w:noProof/>
            <w:webHidden/>
          </w:rPr>
        </w:r>
        <w:r>
          <w:rPr>
            <w:noProof/>
            <w:webHidden/>
          </w:rPr>
          <w:fldChar w:fldCharType="separate"/>
        </w:r>
        <w:r>
          <w:rPr>
            <w:noProof/>
            <w:webHidden/>
          </w:rPr>
          <w:t>55</w:t>
        </w:r>
        <w:r>
          <w:rPr>
            <w:noProof/>
            <w:webHidden/>
          </w:rPr>
          <w:fldChar w:fldCharType="end"/>
        </w:r>
      </w:hyperlink>
    </w:p>
    <w:p w14:paraId="4E2A4620" w14:textId="6747F513"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84" w:history="1">
        <w:r w:rsidRPr="00852F62">
          <w:rPr>
            <w:rStyle w:val="Hyperlink"/>
            <w:noProof/>
            <w:lang w:val="en-GB"/>
          </w:rPr>
          <w:t>Table 8.11</w:t>
        </w:r>
        <w:r w:rsidRPr="00852F62">
          <w:rPr>
            <w:rStyle w:val="Hyperlink"/>
            <w:noProof/>
            <w:lang w:val="en-GB"/>
          </w:rPr>
          <w:noBreakHyphen/>
          <w:t>1 AI/ML Risk Analysis – Model Poisoning Attacks</w:t>
        </w:r>
        <w:r>
          <w:rPr>
            <w:noProof/>
            <w:webHidden/>
          </w:rPr>
          <w:tab/>
        </w:r>
        <w:r>
          <w:rPr>
            <w:noProof/>
            <w:webHidden/>
          </w:rPr>
          <w:fldChar w:fldCharType="begin"/>
        </w:r>
        <w:r>
          <w:rPr>
            <w:noProof/>
            <w:webHidden/>
          </w:rPr>
          <w:instrText xml:space="preserve"> PAGEREF _Toc184043484 \h </w:instrText>
        </w:r>
        <w:r>
          <w:rPr>
            <w:noProof/>
            <w:webHidden/>
          </w:rPr>
        </w:r>
        <w:r>
          <w:rPr>
            <w:noProof/>
            <w:webHidden/>
          </w:rPr>
          <w:fldChar w:fldCharType="separate"/>
        </w:r>
        <w:r>
          <w:rPr>
            <w:noProof/>
            <w:webHidden/>
          </w:rPr>
          <w:t>55</w:t>
        </w:r>
        <w:r>
          <w:rPr>
            <w:noProof/>
            <w:webHidden/>
          </w:rPr>
          <w:fldChar w:fldCharType="end"/>
        </w:r>
      </w:hyperlink>
    </w:p>
    <w:p w14:paraId="46D12A2B" w14:textId="1D4123D9"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85" w:history="1">
        <w:r w:rsidRPr="00852F62">
          <w:rPr>
            <w:rStyle w:val="Hyperlink"/>
            <w:noProof/>
            <w:lang w:val="en-GB"/>
          </w:rPr>
          <w:t>Table 8.12</w:t>
        </w:r>
        <w:r w:rsidRPr="00852F62">
          <w:rPr>
            <w:rStyle w:val="Hyperlink"/>
            <w:noProof/>
            <w:lang w:val="en-GB"/>
          </w:rPr>
          <w:noBreakHyphen/>
          <w:t>1 AI/ML Risk Analysis - Evasion attacks</w:t>
        </w:r>
        <w:r>
          <w:rPr>
            <w:noProof/>
            <w:webHidden/>
          </w:rPr>
          <w:tab/>
        </w:r>
        <w:r>
          <w:rPr>
            <w:noProof/>
            <w:webHidden/>
          </w:rPr>
          <w:fldChar w:fldCharType="begin"/>
        </w:r>
        <w:r>
          <w:rPr>
            <w:noProof/>
            <w:webHidden/>
          </w:rPr>
          <w:instrText xml:space="preserve"> PAGEREF _Toc184043485 \h </w:instrText>
        </w:r>
        <w:r>
          <w:rPr>
            <w:noProof/>
            <w:webHidden/>
          </w:rPr>
        </w:r>
        <w:r>
          <w:rPr>
            <w:noProof/>
            <w:webHidden/>
          </w:rPr>
          <w:fldChar w:fldCharType="separate"/>
        </w:r>
        <w:r>
          <w:rPr>
            <w:noProof/>
            <w:webHidden/>
          </w:rPr>
          <w:t>55</w:t>
        </w:r>
        <w:r>
          <w:rPr>
            <w:noProof/>
            <w:webHidden/>
          </w:rPr>
          <w:fldChar w:fldCharType="end"/>
        </w:r>
      </w:hyperlink>
    </w:p>
    <w:p w14:paraId="614B86B7" w14:textId="14030BC8"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86" w:history="1">
        <w:r w:rsidRPr="00852F62">
          <w:rPr>
            <w:rStyle w:val="Hyperlink"/>
            <w:noProof/>
          </w:rPr>
          <w:t>Table 8.13</w:t>
        </w:r>
        <w:r w:rsidRPr="00852F62">
          <w:rPr>
            <w:rStyle w:val="Hyperlink"/>
            <w:noProof/>
          </w:rPr>
          <w:noBreakHyphen/>
          <w:t>1 AI/ML Risk Analysis - AI Energy-Latency Attack</w:t>
        </w:r>
        <w:r>
          <w:rPr>
            <w:noProof/>
            <w:webHidden/>
          </w:rPr>
          <w:tab/>
        </w:r>
        <w:r>
          <w:rPr>
            <w:noProof/>
            <w:webHidden/>
          </w:rPr>
          <w:fldChar w:fldCharType="begin"/>
        </w:r>
        <w:r>
          <w:rPr>
            <w:noProof/>
            <w:webHidden/>
          </w:rPr>
          <w:instrText xml:space="preserve"> PAGEREF _Toc184043486 \h </w:instrText>
        </w:r>
        <w:r>
          <w:rPr>
            <w:noProof/>
            <w:webHidden/>
          </w:rPr>
        </w:r>
        <w:r>
          <w:rPr>
            <w:noProof/>
            <w:webHidden/>
          </w:rPr>
          <w:fldChar w:fldCharType="separate"/>
        </w:r>
        <w:r>
          <w:rPr>
            <w:noProof/>
            <w:webHidden/>
          </w:rPr>
          <w:t>56</w:t>
        </w:r>
        <w:r>
          <w:rPr>
            <w:noProof/>
            <w:webHidden/>
          </w:rPr>
          <w:fldChar w:fldCharType="end"/>
        </w:r>
      </w:hyperlink>
    </w:p>
    <w:p w14:paraId="297C052E" w14:textId="6B3C29D1"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87" w:history="1">
        <w:r w:rsidRPr="00852F62">
          <w:rPr>
            <w:rStyle w:val="Hyperlink"/>
            <w:noProof/>
          </w:rPr>
          <w:t>Table 10.2</w:t>
        </w:r>
        <w:r w:rsidRPr="00852F62">
          <w:rPr>
            <w:rStyle w:val="Hyperlink"/>
            <w:noProof/>
          </w:rPr>
          <w:noBreakHyphen/>
          <w:t>1. Mapping of AI/ML TR attacks with NIST AML Taxonomy of attacks</w:t>
        </w:r>
        <w:r>
          <w:rPr>
            <w:noProof/>
            <w:webHidden/>
          </w:rPr>
          <w:tab/>
        </w:r>
        <w:r>
          <w:rPr>
            <w:noProof/>
            <w:webHidden/>
          </w:rPr>
          <w:fldChar w:fldCharType="begin"/>
        </w:r>
        <w:r>
          <w:rPr>
            <w:noProof/>
            <w:webHidden/>
          </w:rPr>
          <w:instrText xml:space="preserve"> PAGEREF _Toc184043487 \h </w:instrText>
        </w:r>
        <w:r>
          <w:rPr>
            <w:noProof/>
            <w:webHidden/>
          </w:rPr>
        </w:r>
        <w:r>
          <w:rPr>
            <w:noProof/>
            <w:webHidden/>
          </w:rPr>
          <w:fldChar w:fldCharType="separate"/>
        </w:r>
        <w:r>
          <w:rPr>
            <w:noProof/>
            <w:webHidden/>
          </w:rPr>
          <w:t>60</w:t>
        </w:r>
        <w:r>
          <w:rPr>
            <w:noProof/>
            <w:webHidden/>
          </w:rPr>
          <w:fldChar w:fldCharType="end"/>
        </w:r>
      </w:hyperlink>
    </w:p>
    <w:p w14:paraId="2835E23C" w14:textId="15DF825E" w:rsidR="00CC3749" w:rsidRPr="0020479F" w:rsidRDefault="00183750" w:rsidP="00CC3749">
      <w:pPr>
        <w:rPr>
          <w:lang w:val="en-GB"/>
        </w:rPr>
      </w:pPr>
      <w:r w:rsidRPr="0020479F">
        <w:rPr>
          <w:b/>
          <w:bCs/>
          <w:noProof/>
          <w:lang w:val="en-GB"/>
        </w:rPr>
        <w:fldChar w:fldCharType="end"/>
      </w:r>
    </w:p>
    <w:p w14:paraId="3634E9FE" w14:textId="77777777" w:rsidR="00CC3749" w:rsidRPr="0020479F" w:rsidRDefault="00CC3749" w:rsidP="00CC3749">
      <w:pPr>
        <w:pStyle w:val="CRCoverPage"/>
        <w:rPr>
          <w:rFonts w:eastAsia="Batang" w:cs="Arial"/>
          <w:b/>
          <w:color w:val="000000"/>
          <w:sz w:val="24"/>
          <w:szCs w:val="24"/>
        </w:rPr>
      </w:pPr>
      <w:r w:rsidRPr="0020479F">
        <w:rPr>
          <w:rFonts w:eastAsia="Batang" w:cs="Arial"/>
          <w:b/>
          <w:color w:val="000000"/>
          <w:sz w:val="24"/>
          <w:szCs w:val="24"/>
        </w:rPr>
        <w:t>List of Figures</w:t>
      </w:r>
    </w:p>
    <w:p w14:paraId="14E9F020" w14:textId="0E85E4E1" w:rsidR="00E14D82" w:rsidRDefault="00653094">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20479F">
        <w:rPr>
          <w:lang w:val="en-GB"/>
        </w:rPr>
        <w:fldChar w:fldCharType="begin"/>
      </w:r>
      <w:r w:rsidRPr="0020479F">
        <w:rPr>
          <w:lang w:val="en-GB"/>
        </w:rPr>
        <w:instrText xml:space="preserve"> TOC \h \z \c "Figure" </w:instrText>
      </w:r>
      <w:r w:rsidRPr="0020479F">
        <w:rPr>
          <w:lang w:val="en-GB"/>
        </w:rPr>
        <w:fldChar w:fldCharType="separate"/>
      </w:r>
      <w:hyperlink w:anchor="_Toc184043488" w:history="1">
        <w:r w:rsidR="00E14D82" w:rsidRPr="001A5293">
          <w:rPr>
            <w:rStyle w:val="Hyperlink"/>
            <w:noProof/>
            <w:lang w:val="en-GB"/>
          </w:rPr>
          <w:t>Figure 4.1</w:t>
        </w:r>
        <w:r w:rsidR="00E14D82" w:rsidRPr="001A5293">
          <w:rPr>
            <w:rStyle w:val="Hyperlink"/>
            <w:noProof/>
            <w:lang w:val="en-GB"/>
          </w:rPr>
          <w:noBreakHyphen/>
          <w:t>1: AI/ML General Procedure [Figure 4.1 in [i.14]]</w:t>
        </w:r>
        <w:r w:rsidR="00E14D82">
          <w:rPr>
            <w:noProof/>
            <w:webHidden/>
          </w:rPr>
          <w:tab/>
        </w:r>
        <w:r w:rsidR="00E14D82">
          <w:rPr>
            <w:noProof/>
            <w:webHidden/>
          </w:rPr>
          <w:fldChar w:fldCharType="begin"/>
        </w:r>
        <w:r w:rsidR="00E14D82">
          <w:rPr>
            <w:noProof/>
            <w:webHidden/>
          </w:rPr>
          <w:instrText xml:space="preserve"> PAGEREF _Toc184043488 \h </w:instrText>
        </w:r>
        <w:r w:rsidR="00E14D82">
          <w:rPr>
            <w:noProof/>
            <w:webHidden/>
          </w:rPr>
        </w:r>
        <w:r w:rsidR="00E14D82">
          <w:rPr>
            <w:noProof/>
            <w:webHidden/>
          </w:rPr>
          <w:fldChar w:fldCharType="separate"/>
        </w:r>
        <w:r w:rsidR="00E14D82">
          <w:rPr>
            <w:noProof/>
            <w:webHidden/>
          </w:rPr>
          <w:t>13</w:t>
        </w:r>
        <w:r w:rsidR="00E14D82">
          <w:rPr>
            <w:noProof/>
            <w:webHidden/>
          </w:rPr>
          <w:fldChar w:fldCharType="end"/>
        </w:r>
      </w:hyperlink>
    </w:p>
    <w:p w14:paraId="6DADB5B1" w14:textId="2C3F283E"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89" w:history="1">
        <w:r w:rsidRPr="001A5293">
          <w:rPr>
            <w:rStyle w:val="Hyperlink"/>
            <w:noProof/>
            <w:lang w:val="en-GB"/>
          </w:rPr>
          <w:t>Figure 4.1</w:t>
        </w:r>
        <w:r w:rsidRPr="001A5293">
          <w:rPr>
            <w:rStyle w:val="Hyperlink"/>
            <w:noProof/>
            <w:lang w:val="en-GB"/>
          </w:rPr>
          <w:noBreakHyphen/>
          <w:t>2: Deployment scenario 1.1 -– AI/ML training and inference host locations [Figure 5.1 in [i.14]]</w:t>
        </w:r>
        <w:r>
          <w:rPr>
            <w:noProof/>
            <w:webHidden/>
          </w:rPr>
          <w:tab/>
        </w:r>
        <w:r>
          <w:rPr>
            <w:noProof/>
            <w:webHidden/>
          </w:rPr>
          <w:fldChar w:fldCharType="begin"/>
        </w:r>
        <w:r>
          <w:rPr>
            <w:noProof/>
            <w:webHidden/>
          </w:rPr>
          <w:instrText xml:space="preserve"> PAGEREF _Toc184043489 \h </w:instrText>
        </w:r>
        <w:r>
          <w:rPr>
            <w:noProof/>
            <w:webHidden/>
          </w:rPr>
        </w:r>
        <w:r>
          <w:rPr>
            <w:noProof/>
            <w:webHidden/>
          </w:rPr>
          <w:fldChar w:fldCharType="separate"/>
        </w:r>
        <w:r>
          <w:rPr>
            <w:noProof/>
            <w:webHidden/>
          </w:rPr>
          <w:t>14</w:t>
        </w:r>
        <w:r>
          <w:rPr>
            <w:noProof/>
            <w:webHidden/>
          </w:rPr>
          <w:fldChar w:fldCharType="end"/>
        </w:r>
      </w:hyperlink>
    </w:p>
    <w:p w14:paraId="3C203EBD" w14:textId="6904ECB2"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90" w:history="1">
        <w:r w:rsidRPr="001A5293">
          <w:rPr>
            <w:rStyle w:val="Hyperlink"/>
            <w:noProof/>
            <w:lang w:val="en-GB"/>
          </w:rPr>
          <w:t>Figure 4.1</w:t>
        </w:r>
        <w:r w:rsidRPr="001A5293">
          <w:rPr>
            <w:rStyle w:val="Hyperlink"/>
            <w:noProof/>
            <w:lang w:val="en-GB"/>
          </w:rPr>
          <w:noBreakHyphen/>
          <w:t>3: Deployment scenario 1.2 -– AI/ML training and inference host locations [Figure 5.2 in [i.14]]</w:t>
        </w:r>
        <w:r>
          <w:rPr>
            <w:noProof/>
            <w:webHidden/>
          </w:rPr>
          <w:tab/>
        </w:r>
        <w:r>
          <w:rPr>
            <w:noProof/>
            <w:webHidden/>
          </w:rPr>
          <w:fldChar w:fldCharType="begin"/>
        </w:r>
        <w:r>
          <w:rPr>
            <w:noProof/>
            <w:webHidden/>
          </w:rPr>
          <w:instrText xml:space="preserve"> PAGEREF _Toc184043490 \h </w:instrText>
        </w:r>
        <w:r>
          <w:rPr>
            <w:noProof/>
            <w:webHidden/>
          </w:rPr>
        </w:r>
        <w:r>
          <w:rPr>
            <w:noProof/>
            <w:webHidden/>
          </w:rPr>
          <w:fldChar w:fldCharType="separate"/>
        </w:r>
        <w:r>
          <w:rPr>
            <w:noProof/>
            <w:webHidden/>
          </w:rPr>
          <w:t>14</w:t>
        </w:r>
        <w:r>
          <w:rPr>
            <w:noProof/>
            <w:webHidden/>
          </w:rPr>
          <w:fldChar w:fldCharType="end"/>
        </w:r>
      </w:hyperlink>
    </w:p>
    <w:p w14:paraId="3C13A0D1" w14:textId="22718F13"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91" w:history="1">
        <w:r w:rsidRPr="001A5293">
          <w:rPr>
            <w:rStyle w:val="Hyperlink"/>
            <w:noProof/>
            <w:lang w:val="en-GB"/>
          </w:rPr>
          <w:t>Figure 4.1</w:t>
        </w:r>
        <w:r w:rsidRPr="001A5293">
          <w:rPr>
            <w:rStyle w:val="Hyperlink"/>
            <w:noProof/>
            <w:lang w:val="en-GB"/>
          </w:rPr>
          <w:noBreakHyphen/>
          <w:t>4: Deployment scenario 1.3 - AI/ML training and inference host locations [Figure 5.3 in [i.14]]</w:t>
        </w:r>
        <w:r>
          <w:rPr>
            <w:noProof/>
            <w:webHidden/>
          </w:rPr>
          <w:tab/>
        </w:r>
        <w:r>
          <w:rPr>
            <w:noProof/>
            <w:webHidden/>
          </w:rPr>
          <w:fldChar w:fldCharType="begin"/>
        </w:r>
        <w:r>
          <w:rPr>
            <w:noProof/>
            <w:webHidden/>
          </w:rPr>
          <w:instrText xml:space="preserve"> PAGEREF _Toc184043491 \h </w:instrText>
        </w:r>
        <w:r>
          <w:rPr>
            <w:noProof/>
            <w:webHidden/>
          </w:rPr>
        </w:r>
        <w:r>
          <w:rPr>
            <w:noProof/>
            <w:webHidden/>
          </w:rPr>
          <w:fldChar w:fldCharType="separate"/>
        </w:r>
        <w:r>
          <w:rPr>
            <w:noProof/>
            <w:webHidden/>
          </w:rPr>
          <w:t>15</w:t>
        </w:r>
        <w:r>
          <w:rPr>
            <w:noProof/>
            <w:webHidden/>
          </w:rPr>
          <w:fldChar w:fldCharType="end"/>
        </w:r>
      </w:hyperlink>
    </w:p>
    <w:p w14:paraId="580D48B1" w14:textId="32540D9C" w:rsidR="00E14D82" w:rsidRDefault="00E14D82">
      <w:pPr>
        <w:pStyle w:val="TableofFigures"/>
        <w:tabs>
          <w:tab w:val="right" w:leader="dot" w:pos="9628"/>
        </w:tabs>
        <w:rPr>
          <w:rFonts w:asciiTheme="minorHAnsi" w:eastAsiaTheme="minorEastAsia" w:hAnsiTheme="minorHAnsi" w:cstheme="minorBidi"/>
          <w:noProof/>
          <w:kern w:val="2"/>
          <w:sz w:val="24"/>
          <w:szCs w:val="24"/>
          <w:lang w:val="en-GB" w:eastAsia="en-GB"/>
          <w14:ligatures w14:val="standardContextual"/>
        </w:rPr>
      </w:pPr>
      <w:hyperlink w:anchor="_Toc184043492" w:history="1">
        <w:r w:rsidRPr="001A5293">
          <w:rPr>
            <w:rStyle w:val="Hyperlink"/>
            <w:noProof/>
            <w:lang w:val="en-GB"/>
          </w:rPr>
          <w:t>Figure 4.1</w:t>
        </w:r>
        <w:r w:rsidRPr="001A5293">
          <w:rPr>
            <w:rStyle w:val="Hyperlink"/>
            <w:noProof/>
            <w:lang w:val="en-GB"/>
          </w:rPr>
          <w:noBreakHyphen/>
          <w:t>5: Deployment scenario 1.4 – AI/ML training and inference host locations [Figure 5.4 in [i.14]]</w:t>
        </w:r>
        <w:r>
          <w:rPr>
            <w:noProof/>
            <w:webHidden/>
          </w:rPr>
          <w:tab/>
        </w:r>
        <w:r>
          <w:rPr>
            <w:noProof/>
            <w:webHidden/>
          </w:rPr>
          <w:fldChar w:fldCharType="begin"/>
        </w:r>
        <w:r>
          <w:rPr>
            <w:noProof/>
            <w:webHidden/>
          </w:rPr>
          <w:instrText xml:space="preserve"> PAGEREF _Toc184043492 \h </w:instrText>
        </w:r>
        <w:r>
          <w:rPr>
            <w:noProof/>
            <w:webHidden/>
          </w:rPr>
        </w:r>
        <w:r>
          <w:rPr>
            <w:noProof/>
            <w:webHidden/>
          </w:rPr>
          <w:fldChar w:fldCharType="separate"/>
        </w:r>
        <w:r>
          <w:rPr>
            <w:noProof/>
            <w:webHidden/>
          </w:rPr>
          <w:t>15</w:t>
        </w:r>
        <w:r>
          <w:rPr>
            <w:noProof/>
            <w:webHidden/>
          </w:rPr>
          <w:fldChar w:fldCharType="end"/>
        </w:r>
      </w:hyperlink>
    </w:p>
    <w:p w14:paraId="035A6C03" w14:textId="10AA952E" w:rsidR="00CC3749" w:rsidRPr="0020479F" w:rsidRDefault="00653094" w:rsidP="00CC3749">
      <w:pPr>
        <w:rPr>
          <w:b/>
          <w:bCs/>
          <w:noProof/>
          <w:lang w:val="en-GB"/>
        </w:rPr>
      </w:pPr>
      <w:r w:rsidRPr="0020479F">
        <w:rPr>
          <w:b/>
          <w:bCs/>
          <w:noProof/>
          <w:lang w:val="en-GB"/>
        </w:rPr>
        <w:fldChar w:fldCharType="end"/>
      </w:r>
    </w:p>
    <w:p w14:paraId="2FDDE5C8" w14:textId="77777777" w:rsidR="00710F72" w:rsidRPr="0020479F" w:rsidRDefault="00710F72" w:rsidP="00CC3749">
      <w:pPr>
        <w:rPr>
          <w:b/>
          <w:bCs/>
          <w:noProof/>
          <w:lang w:val="en-GB"/>
        </w:rPr>
      </w:pPr>
    </w:p>
    <w:p w14:paraId="3496B3DE" w14:textId="77777777" w:rsidR="00710F72" w:rsidRPr="0020479F" w:rsidRDefault="00710F72" w:rsidP="00710F72">
      <w:pPr>
        <w:pStyle w:val="Heading1"/>
        <w:numPr>
          <w:ilvl w:val="0"/>
          <w:numId w:val="0"/>
        </w:numPr>
        <w:rPr>
          <w:lang w:val="en-GB"/>
        </w:rPr>
      </w:pPr>
      <w:bookmarkStart w:id="12" w:name="_Toc451533944"/>
      <w:bookmarkStart w:id="13" w:name="_Toc484178379"/>
      <w:bookmarkStart w:id="14" w:name="_Toc484178409"/>
      <w:bookmarkStart w:id="15" w:name="_Toc487531993"/>
      <w:bookmarkStart w:id="16" w:name="_Toc527987191"/>
      <w:bookmarkStart w:id="17" w:name="_Toc529802475"/>
      <w:bookmarkStart w:id="18" w:name="_Toc108027983"/>
      <w:bookmarkStart w:id="19" w:name="For_tbname"/>
      <w:bookmarkStart w:id="20" w:name="_Toc184043366"/>
      <w:r w:rsidRPr="0020479F">
        <w:rPr>
          <w:lang w:val="en-GB"/>
        </w:rPr>
        <w:lastRenderedPageBreak/>
        <w:t>Foreword</w:t>
      </w:r>
      <w:bookmarkEnd w:id="12"/>
      <w:bookmarkEnd w:id="13"/>
      <w:bookmarkEnd w:id="14"/>
      <w:bookmarkEnd w:id="15"/>
      <w:bookmarkEnd w:id="16"/>
      <w:bookmarkEnd w:id="17"/>
      <w:bookmarkEnd w:id="18"/>
      <w:bookmarkEnd w:id="20"/>
    </w:p>
    <w:p w14:paraId="147F177B" w14:textId="77777777" w:rsidR="00710F72" w:rsidRPr="0020479F" w:rsidRDefault="00710F72" w:rsidP="00710F72">
      <w:pPr>
        <w:rPr>
          <w:lang w:val="en-GB"/>
        </w:rPr>
      </w:pPr>
      <w:r w:rsidRPr="0020479F">
        <w:rPr>
          <w:lang w:val="en-GB"/>
        </w:rPr>
        <w:t xml:space="preserve">This Technical Report (TR) has been produced by O-RAN </w:t>
      </w:r>
      <w:bookmarkEnd w:id="19"/>
      <w:r w:rsidRPr="0020479F">
        <w:rPr>
          <w:lang w:val="en-GB"/>
        </w:rPr>
        <w:t>Alliance.</w:t>
      </w:r>
    </w:p>
    <w:p w14:paraId="6AB47643" w14:textId="77777777" w:rsidR="00710F72" w:rsidRPr="0020479F" w:rsidRDefault="00710F72" w:rsidP="00710F72">
      <w:pPr>
        <w:pStyle w:val="Heading1"/>
        <w:numPr>
          <w:ilvl w:val="0"/>
          <w:numId w:val="0"/>
        </w:numPr>
        <w:rPr>
          <w:b/>
          <w:lang w:val="en-GB"/>
        </w:rPr>
      </w:pPr>
      <w:bookmarkStart w:id="21" w:name="_Toc451533945"/>
      <w:bookmarkStart w:id="22" w:name="_Toc484178380"/>
      <w:bookmarkStart w:id="23" w:name="_Toc484178410"/>
      <w:bookmarkStart w:id="24" w:name="_Toc487531994"/>
      <w:bookmarkStart w:id="25" w:name="_Toc527987192"/>
      <w:bookmarkStart w:id="26" w:name="_Toc529802476"/>
      <w:bookmarkStart w:id="27" w:name="_Toc108027984"/>
      <w:bookmarkStart w:id="28" w:name="_Toc184043367"/>
      <w:r w:rsidRPr="0020479F">
        <w:rPr>
          <w:lang w:val="en-GB"/>
        </w:rPr>
        <w:lastRenderedPageBreak/>
        <w:t>Modal verbs terminology</w:t>
      </w:r>
      <w:bookmarkEnd w:id="21"/>
      <w:bookmarkEnd w:id="22"/>
      <w:bookmarkEnd w:id="23"/>
      <w:bookmarkEnd w:id="24"/>
      <w:bookmarkEnd w:id="25"/>
      <w:bookmarkEnd w:id="26"/>
      <w:bookmarkEnd w:id="27"/>
      <w:bookmarkEnd w:id="28"/>
    </w:p>
    <w:p w14:paraId="2829EB77" w14:textId="77777777" w:rsidR="00710F72" w:rsidRPr="0020479F" w:rsidRDefault="00710F72" w:rsidP="00710F72">
      <w:pPr>
        <w:rPr>
          <w:lang w:val="en-GB"/>
        </w:rPr>
      </w:pPr>
      <w:r w:rsidRPr="0020479F">
        <w:rPr>
          <w:lang w:val="en-GB"/>
        </w:rPr>
        <w:t>In the present document "</w:t>
      </w:r>
      <w:r w:rsidRPr="0020479F">
        <w:rPr>
          <w:b/>
          <w:bCs/>
          <w:lang w:val="en-GB"/>
        </w:rPr>
        <w:t>shall</w:t>
      </w:r>
      <w:r w:rsidRPr="0020479F">
        <w:rPr>
          <w:lang w:val="en-GB"/>
        </w:rPr>
        <w:t>", "</w:t>
      </w:r>
      <w:r w:rsidRPr="0020479F">
        <w:rPr>
          <w:b/>
          <w:bCs/>
          <w:lang w:val="en-GB"/>
        </w:rPr>
        <w:t>shall not</w:t>
      </w:r>
      <w:r w:rsidRPr="0020479F">
        <w:rPr>
          <w:lang w:val="en-GB"/>
        </w:rPr>
        <w:t>", "</w:t>
      </w:r>
      <w:r w:rsidRPr="0020479F">
        <w:rPr>
          <w:b/>
          <w:bCs/>
          <w:lang w:val="en-GB"/>
        </w:rPr>
        <w:t>should</w:t>
      </w:r>
      <w:r w:rsidRPr="0020479F">
        <w:rPr>
          <w:lang w:val="en-GB"/>
        </w:rPr>
        <w:t>", "</w:t>
      </w:r>
      <w:r w:rsidRPr="0020479F">
        <w:rPr>
          <w:b/>
          <w:bCs/>
          <w:lang w:val="en-GB"/>
        </w:rPr>
        <w:t>should not</w:t>
      </w:r>
      <w:r w:rsidRPr="0020479F">
        <w:rPr>
          <w:lang w:val="en-GB"/>
        </w:rPr>
        <w:t>", "</w:t>
      </w:r>
      <w:r w:rsidRPr="0020479F">
        <w:rPr>
          <w:b/>
          <w:bCs/>
          <w:lang w:val="en-GB"/>
        </w:rPr>
        <w:t>may</w:t>
      </w:r>
      <w:r w:rsidRPr="0020479F">
        <w:rPr>
          <w:lang w:val="en-GB"/>
        </w:rPr>
        <w:t>", "</w:t>
      </w:r>
      <w:r w:rsidRPr="0020479F">
        <w:rPr>
          <w:b/>
          <w:bCs/>
          <w:lang w:val="en-GB"/>
        </w:rPr>
        <w:t>need not</w:t>
      </w:r>
      <w:r w:rsidRPr="0020479F">
        <w:rPr>
          <w:lang w:val="en-GB"/>
        </w:rPr>
        <w:t>", "</w:t>
      </w:r>
      <w:r w:rsidRPr="0020479F">
        <w:rPr>
          <w:b/>
          <w:bCs/>
          <w:lang w:val="en-GB"/>
        </w:rPr>
        <w:t>will</w:t>
      </w:r>
      <w:r w:rsidRPr="0020479F">
        <w:rPr>
          <w:bCs/>
          <w:lang w:val="en-GB"/>
        </w:rPr>
        <w:t>"</w:t>
      </w:r>
      <w:r w:rsidRPr="0020479F">
        <w:rPr>
          <w:lang w:val="en-GB"/>
        </w:rPr>
        <w:t xml:space="preserve">, </w:t>
      </w:r>
      <w:r w:rsidRPr="0020479F">
        <w:rPr>
          <w:bCs/>
          <w:lang w:val="en-GB"/>
        </w:rPr>
        <w:t>"</w:t>
      </w:r>
      <w:r w:rsidRPr="0020479F">
        <w:rPr>
          <w:b/>
          <w:bCs/>
          <w:lang w:val="en-GB"/>
        </w:rPr>
        <w:t>will not</w:t>
      </w:r>
      <w:r w:rsidRPr="0020479F">
        <w:rPr>
          <w:bCs/>
          <w:lang w:val="en-GB"/>
        </w:rPr>
        <w:t>"</w:t>
      </w:r>
      <w:r w:rsidRPr="0020479F">
        <w:rPr>
          <w:lang w:val="en-GB"/>
        </w:rPr>
        <w:t>, "</w:t>
      </w:r>
      <w:r w:rsidRPr="0020479F">
        <w:rPr>
          <w:b/>
          <w:bCs/>
          <w:lang w:val="en-GB"/>
        </w:rPr>
        <w:t>can</w:t>
      </w:r>
      <w:r w:rsidRPr="0020479F">
        <w:rPr>
          <w:lang w:val="en-GB"/>
        </w:rPr>
        <w:t>" and "</w:t>
      </w:r>
      <w:r w:rsidRPr="0020479F">
        <w:rPr>
          <w:b/>
          <w:bCs/>
          <w:lang w:val="en-GB"/>
        </w:rPr>
        <w:t>cannot</w:t>
      </w:r>
      <w:r w:rsidRPr="0020479F">
        <w:rPr>
          <w:lang w:val="en-GB"/>
        </w:rPr>
        <w:t>" are to be interpreted as described in clause 3.2 of the O-RAN Drafting Rules (Verbal forms for the expression of provisions).</w:t>
      </w:r>
    </w:p>
    <w:p w14:paraId="6B3B091F" w14:textId="77777777" w:rsidR="00710F72" w:rsidRPr="0020479F" w:rsidRDefault="00710F72" w:rsidP="00710F72">
      <w:pPr>
        <w:rPr>
          <w:lang w:val="en-GB"/>
        </w:rPr>
      </w:pPr>
      <w:r w:rsidRPr="0020479F">
        <w:rPr>
          <w:lang w:val="en-GB"/>
        </w:rPr>
        <w:t>"</w:t>
      </w:r>
      <w:r w:rsidRPr="0020479F">
        <w:rPr>
          <w:b/>
          <w:bCs/>
          <w:lang w:val="en-GB"/>
        </w:rPr>
        <w:t>must</w:t>
      </w:r>
      <w:r w:rsidRPr="0020479F">
        <w:rPr>
          <w:lang w:val="en-GB"/>
        </w:rPr>
        <w:t>" and "</w:t>
      </w:r>
      <w:r w:rsidRPr="0020479F">
        <w:rPr>
          <w:b/>
          <w:bCs/>
          <w:lang w:val="en-GB"/>
        </w:rPr>
        <w:t>must not</w:t>
      </w:r>
      <w:r w:rsidRPr="0020479F">
        <w:rPr>
          <w:lang w:val="en-GB"/>
        </w:rPr>
        <w:t xml:space="preserve">" are </w:t>
      </w:r>
      <w:r w:rsidRPr="0020479F">
        <w:rPr>
          <w:b/>
          <w:bCs/>
          <w:lang w:val="en-GB"/>
        </w:rPr>
        <w:t>NOT</w:t>
      </w:r>
      <w:r w:rsidRPr="0020479F">
        <w:rPr>
          <w:lang w:val="en-GB"/>
        </w:rPr>
        <w:t xml:space="preserve"> allowed in O-RAN deliverables except when used in direct citation.</w:t>
      </w:r>
    </w:p>
    <w:p w14:paraId="52D9E2BF" w14:textId="3EF833A0" w:rsidR="00710F72" w:rsidRPr="0020479F" w:rsidRDefault="00710F72" w:rsidP="00710F72">
      <w:pPr>
        <w:spacing w:after="0"/>
        <w:rPr>
          <w:lang w:val="en-GB"/>
        </w:rPr>
      </w:pPr>
    </w:p>
    <w:p w14:paraId="37F3D7FD" w14:textId="77777777" w:rsidR="00710F72" w:rsidRPr="0020479F" w:rsidRDefault="00710F72" w:rsidP="00CC3749">
      <w:pPr>
        <w:rPr>
          <w:lang w:val="en-GB"/>
        </w:rPr>
      </w:pPr>
    </w:p>
    <w:p w14:paraId="3645F824" w14:textId="77777777" w:rsidR="007E2A32" w:rsidRPr="0020479F" w:rsidRDefault="007E2A32" w:rsidP="0020479F">
      <w:pPr>
        <w:pStyle w:val="Heading1"/>
        <w:rPr>
          <w:lang w:val="en-GB"/>
        </w:rPr>
      </w:pPr>
      <w:bookmarkStart w:id="29" w:name="_Toc152688820"/>
      <w:bookmarkStart w:id="30" w:name="_Toc158193690"/>
      <w:bookmarkStart w:id="31" w:name="_Toc160639187"/>
      <w:bookmarkStart w:id="32" w:name="_Toc160639424"/>
      <w:bookmarkStart w:id="33" w:name="_Toc160798631"/>
      <w:bookmarkStart w:id="34" w:name="_Toc518894315"/>
      <w:bookmarkStart w:id="35" w:name="_Toc518910846"/>
      <w:bookmarkStart w:id="36" w:name="_Toc365632"/>
      <w:bookmarkStart w:id="37" w:name="_Toc2165611"/>
      <w:bookmarkStart w:id="38" w:name="_Toc56659313"/>
      <w:bookmarkStart w:id="39" w:name="_Toc83830989"/>
      <w:bookmarkStart w:id="40" w:name="_Toc184043368"/>
      <w:bookmarkEnd w:id="5"/>
      <w:bookmarkEnd w:id="29"/>
      <w:bookmarkEnd w:id="30"/>
      <w:bookmarkEnd w:id="31"/>
      <w:bookmarkEnd w:id="32"/>
      <w:bookmarkEnd w:id="33"/>
      <w:r w:rsidRPr="0020479F">
        <w:rPr>
          <w:lang w:val="en-GB"/>
        </w:rPr>
        <w:lastRenderedPageBreak/>
        <w:t>Scope</w:t>
      </w:r>
      <w:bookmarkEnd w:id="34"/>
      <w:bookmarkEnd w:id="35"/>
      <w:bookmarkEnd w:id="36"/>
      <w:bookmarkEnd w:id="37"/>
      <w:bookmarkEnd w:id="38"/>
      <w:bookmarkEnd w:id="39"/>
      <w:bookmarkEnd w:id="40"/>
    </w:p>
    <w:p w14:paraId="4BBDDE43" w14:textId="77777777" w:rsidR="00710F72" w:rsidRPr="0020479F" w:rsidRDefault="00710F72" w:rsidP="00710F72">
      <w:pPr>
        <w:spacing w:after="120"/>
        <w:rPr>
          <w:lang w:val="en-GB"/>
        </w:rPr>
      </w:pPr>
      <w:r w:rsidRPr="0020479F">
        <w:rPr>
          <w:lang w:val="en-GB"/>
        </w:rPr>
        <w:t>The contents of the present document are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4E0488D4" w14:textId="77777777" w:rsidR="00710F72" w:rsidRPr="0020479F" w:rsidRDefault="00710F72" w:rsidP="00710F72">
      <w:pPr>
        <w:pStyle w:val="B1"/>
        <w:spacing w:after="120"/>
        <w:rPr>
          <w:lang w:val="en-GB"/>
        </w:rPr>
      </w:pPr>
      <w:r w:rsidRPr="0020479F">
        <w:rPr>
          <w:lang w:val="en-GB"/>
        </w:rPr>
        <w:t>version xx.yy.zz</w:t>
      </w:r>
    </w:p>
    <w:p w14:paraId="1F021AB7" w14:textId="77777777" w:rsidR="00710F72" w:rsidRPr="0020479F" w:rsidRDefault="00710F72" w:rsidP="00710F72">
      <w:pPr>
        <w:pStyle w:val="B1"/>
        <w:spacing w:after="120"/>
        <w:rPr>
          <w:lang w:val="en-GB"/>
        </w:rPr>
      </w:pPr>
      <w:r w:rsidRPr="0020479F">
        <w:rPr>
          <w:lang w:val="en-GB"/>
        </w:rPr>
        <w:t>where:</w:t>
      </w:r>
    </w:p>
    <w:p w14:paraId="2EC78EF6" w14:textId="77777777" w:rsidR="00710F72" w:rsidRPr="0020479F" w:rsidRDefault="00710F72" w:rsidP="00710F72">
      <w:pPr>
        <w:pStyle w:val="B2"/>
        <w:spacing w:after="120"/>
        <w:ind w:left="850" w:hanging="288"/>
        <w:rPr>
          <w:lang w:val="en-GB"/>
        </w:rPr>
      </w:pPr>
      <w:r w:rsidRPr="0020479F">
        <w:rPr>
          <w:lang w:val="en-GB"/>
        </w:rPr>
        <w:t>xx:</w:t>
      </w:r>
      <w:r w:rsidRPr="0020479F">
        <w:rPr>
          <w:lang w:val="en-GB"/>
        </w:rPr>
        <w:tab/>
        <w:t>the first digit-group is incremented for all changes of substance, i.e. technical enhancements, corrections, updates, etc. (the initial approved document will have xx=01).  Always 2 digits with leading zero if needed.</w:t>
      </w:r>
    </w:p>
    <w:p w14:paraId="38C43AD9" w14:textId="77777777" w:rsidR="00710F72" w:rsidRPr="0020479F" w:rsidRDefault="00710F72" w:rsidP="00710F72">
      <w:pPr>
        <w:pStyle w:val="B2"/>
        <w:spacing w:after="120"/>
        <w:ind w:left="850" w:hanging="288"/>
        <w:rPr>
          <w:lang w:val="en-GB"/>
        </w:rPr>
      </w:pPr>
      <w:r w:rsidRPr="0020479F">
        <w:rPr>
          <w:lang w:val="en-GB"/>
        </w:rPr>
        <w:t>yy:</w:t>
      </w:r>
      <w:r w:rsidRPr="0020479F">
        <w:rPr>
          <w:lang w:val="en-GB"/>
        </w:rPr>
        <w:tab/>
        <w:t>the second digit-group is incremented when editorial only changes have been incorporated in the document. Always 2 digits with leading zero if needed.</w:t>
      </w:r>
    </w:p>
    <w:p w14:paraId="5B127B9C" w14:textId="77777777" w:rsidR="00710F72" w:rsidRPr="0020479F" w:rsidRDefault="00710F72" w:rsidP="00710F72">
      <w:pPr>
        <w:pStyle w:val="B2"/>
        <w:spacing w:after="120"/>
        <w:ind w:left="850" w:hanging="288"/>
        <w:rPr>
          <w:lang w:val="en-GB"/>
        </w:rPr>
      </w:pPr>
      <w:r w:rsidRPr="0020479F">
        <w:rPr>
          <w:lang w:val="en-GB"/>
        </w:rPr>
        <w:t>zz:</w:t>
      </w:r>
      <w:r w:rsidRPr="0020479F">
        <w:rPr>
          <w:lang w:val="en-GB"/>
        </w:rPr>
        <w:tab/>
        <w:t>the third digit-group included only in working versions of the document indicating incremental changes during the editing process. External versions never include the third digit-group.  Always 2 digits with leading zero if needed.</w:t>
      </w:r>
    </w:p>
    <w:p w14:paraId="76021045" w14:textId="342E2BFE" w:rsidR="00C17930" w:rsidRPr="0020479F" w:rsidRDefault="00810CEE" w:rsidP="00BC6183">
      <w:pPr>
        <w:rPr>
          <w:lang w:val="en-GB"/>
        </w:rPr>
      </w:pPr>
      <w:r w:rsidRPr="0020479F">
        <w:rPr>
          <w:lang w:val="en-GB"/>
        </w:rPr>
        <w:t>Th</w:t>
      </w:r>
      <w:r w:rsidR="00852946" w:rsidRPr="0020479F">
        <w:rPr>
          <w:lang w:val="en-GB"/>
        </w:rPr>
        <w:t>is</w:t>
      </w:r>
      <w:r w:rsidRPr="0020479F">
        <w:rPr>
          <w:lang w:val="en-GB"/>
        </w:rPr>
        <w:t xml:space="preserve"> technical report</w:t>
      </w:r>
      <w:r w:rsidR="00852946" w:rsidRPr="0020479F">
        <w:rPr>
          <w:lang w:val="en-GB"/>
        </w:rPr>
        <w:t xml:space="preserve"> </w:t>
      </w:r>
      <w:r w:rsidR="00AF042C" w:rsidRPr="0020479F">
        <w:rPr>
          <w:lang w:val="en-GB"/>
        </w:rPr>
        <w:t>provides</w:t>
      </w:r>
      <w:r w:rsidR="00852946" w:rsidRPr="0020479F">
        <w:rPr>
          <w:lang w:val="en-GB"/>
        </w:rPr>
        <w:t xml:space="preserve"> the threat model </w:t>
      </w:r>
      <w:r w:rsidR="00AF042C" w:rsidRPr="0020479F">
        <w:rPr>
          <w:lang w:val="en-GB"/>
        </w:rPr>
        <w:t xml:space="preserve">and risk assessment for </w:t>
      </w:r>
      <w:r w:rsidR="004937EE" w:rsidRPr="0020479F">
        <w:rPr>
          <w:lang w:val="en-GB"/>
        </w:rPr>
        <w:t>AI/ML</w:t>
      </w:r>
      <w:r w:rsidR="00C96392" w:rsidRPr="0020479F">
        <w:rPr>
          <w:lang w:val="en-GB"/>
        </w:rPr>
        <w:t xml:space="preserve"> in O-RAN</w:t>
      </w:r>
      <w:r w:rsidR="00AF042C" w:rsidRPr="0020479F">
        <w:rPr>
          <w:lang w:val="en-GB"/>
        </w:rPr>
        <w:t>.  The report identifies threats and risks</w:t>
      </w:r>
      <w:r w:rsidR="00852946" w:rsidRPr="0020479F">
        <w:rPr>
          <w:lang w:val="en-GB"/>
        </w:rPr>
        <w:t xml:space="preserve"> and </w:t>
      </w:r>
      <w:r w:rsidR="00AF042C" w:rsidRPr="0020479F">
        <w:rPr>
          <w:lang w:val="en-GB"/>
        </w:rPr>
        <w:t>recommends</w:t>
      </w:r>
      <w:r w:rsidR="00852946" w:rsidRPr="0020479F">
        <w:rPr>
          <w:lang w:val="en-GB"/>
        </w:rPr>
        <w:t xml:space="preserve"> potential </w:t>
      </w:r>
      <w:r w:rsidR="00AF042C" w:rsidRPr="0020479F">
        <w:rPr>
          <w:lang w:val="en-GB"/>
        </w:rPr>
        <w:t xml:space="preserve">security controls </w:t>
      </w:r>
      <w:r w:rsidR="00852946" w:rsidRPr="0020479F">
        <w:rPr>
          <w:lang w:val="en-GB"/>
        </w:rPr>
        <w:t xml:space="preserve">to </w:t>
      </w:r>
      <w:r w:rsidR="00AF042C" w:rsidRPr="0020479F">
        <w:rPr>
          <w:lang w:val="en-GB"/>
        </w:rPr>
        <w:t>protect against those threats</w:t>
      </w:r>
      <w:r w:rsidR="00852946" w:rsidRPr="0020479F">
        <w:rPr>
          <w:lang w:val="en-GB"/>
        </w:rPr>
        <w:t xml:space="preserve"> </w:t>
      </w:r>
      <w:r w:rsidR="00AF042C" w:rsidRPr="0020479F">
        <w:rPr>
          <w:lang w:val="en-GB"/>
        </w:rPr>
        <w:t>through safeguards or mitigation</w:t>
      </w:r>
      <w:r w:rsidR="00C96392" w:rsidRPr="0020479F">
        <w:rPr>
          <w:lang w:val="en-GB"/>
        </w:rPr>
        <w:t>s</w:t>
      </w:r>
      <w:r w:rsidR="00852946" w:rsidRPr="0020479F">
        <w:rPr>
          <w:lang w:val="en-GB"/>
        </w:rPr>
        <w:t xml:space="preserve">. </w:t>
      </w:r>
    </w:p>
    <w:p w14:paraId="1BC50908" w14:textId="627DBA79" w:rsidR="00C17930" w:rsidRPr="0020479F" w:rsidRDefault="00C17930" w:rsidP="00C17930">
      <w:pPr>
        <w:rPr>
          <w:lang w:val="en-GB"/>
        </w:rPr>
      </w:pPr>
      <w:r w:rsidRPr="0020479F">
        <w:rPr>
          <w:lang w:val="en-GB"/>
        </w:rPr>
        <w:t>The steps of the threat modelling process are as follows:</w:t>
      </w:r>
    </w:p>
    <w:p w14:paraId="75ECBEEB" w14:textId="4FBC1BE6" w:rsidR="00C17930" w:rsidRPr="00A42C18" w:rsidRDefault="00C17930">
      <w:pPr>
        <w:pStyle w:val="ListParagraph"/>
        <w:numPr>
          <w:ilvl w:val="0"/>
          <w:numId w:val="5"/>
        </w:numPr>
      </w:pPr>
      <w:r w:rsidRPr="00A42C18">
        <w:t xml:space="preserve">Identify assets: Identify the assets </w:t>
      </w:r>
      <w:r w:rsidR="00D27872" w:rsidRPr="00A42C18">
        <w:t xml:space="preserve">of </w:t>
      </w:r>
      <w:r w:rsidR="00C96392" w:rsidRPr="00A42C18">
        <w:t>AI/ML</w:t>
      </w:r>
      <w:r w:rsidRPr="00A42C18">
        <w:t xml:space="preserve"> th</w:t>
      </w:r>
      <w:r w:rsidR="00D27872" w:rsidRPr="00A42C18">
        <w:t xml:space="preserve">at </w:t>
      </w:r>
      <w:r w:rsidRPr="00A42C18">
        <w:t xml:space="preserve">must </w:t>
      </w:r>
      <w:r w:rsidR="00D27872" w:rsidRPr="00A42C18">
        <w:t xml:space="preserve">be </w:t>
      </w:r>
      <w:r w:rsidRPr="00A42C18">
        <w:t>protect</w:t>
      </w:r>
      <w:r w:rsidR="00D27872" w:rsidRPr="00A42C18">
        <w:t>ed</w:t>
      </w:r>
      <w:r w:rsidRPr="00A42C18">
        <w:t>.</w:t>
      </w:r>
    </w:p>
    <w:p w14:paraId="11274293" w14:textId="787F66CF" w:rsidR="00C17930" w:rsidRPr="00A42C18" w:rsidRDefault="00C17930">
      <w:pPr>
        <w:pStyle w:val="ListParagraph"/>
        <w:numPr>
          <w:ilvl w:val="0"/>
          <w:numId w:val="5"/>
        </w:numPr>
      </w:pPr>
      <w:r w:rsidRPr="00A42C18">
        <w:t xml:space="preserve">Identify threats: Identify the threats that could </w:t>
      </w:r>
      <w:r w:rsidR="00D27872" w:rsidRPr="00A42C18">
        <w:t xml:space="preserve">adversely impact </w:t>
      </w:r>
      <w:r w:rsidR="00C96392" w:rsidRPr="00A42C18">
        <w:t>AI/ML</w:t>
      </w:r>
      <w:r w:rsidR="00D27872" w:rsidRPr="00A42C18">
        <w:t xml:space="preserve"> and threats that can use </w:t>
      </w:r>
      <w:r w:rsidR="00C96392" w:rsidRPr="00A42C18">
        <w:t>AI/ML</w:t>
      </w:r>
      <w:r w:rsidR="00D27872" w:rsidRPr="00A42C18">
        <w:t xml:space="preserve"> to adversely impact other components of O-RAN.</w:t>
      </w:r>
    </w:p>
    <w:p w14:paraId="6B2705B1" w14:textId="338D5882" w:rsidR="00B70CB5" w:rsidRPr="00A42C18" w:rsidRDefault="00D27872">
      <w:pPr>
        <w:pStyle w:val="ListParagraph"/>
        <w:numPr>
          <w:ilvl w:val="0"/>
          <w:numId w:val="5"/>
        </w:numPr>
      </w:pPr>
      <w:r w:rsidRPr="00A42C18">
        <w:t>Identify the attack surface and attack vectors</w:t>
      </w:r>
      <w:r w:rsidR="00C17930" w:rsidRPr="00A42C18">
        <w:t xml:space="preserve">: </w:t>
      </w:r>
      <w:r w:rsidRPr="00A42C18">
        <w:t xml:space="preserve">Identify </w:t>
      </w:r>
      <w:r w:rsidR="00AF042C" w:rsidRPr="00A42C18">
        <w:t xml:space="preserve">the points </w:t>
      </w:r>
      <w:r w:rsidR="00C96392" w:rsidRPr="00A42C18">
        <w:t xml:space="preserve">of attack </w:t>
      </w:r>
      <w:r w:rsidR="00AF042C" w:rsidRPr="00A42C18">
        <w:t xml:space="preserve">in </w:t>
      </w:r>
      <w:r w:rsidR="00C96392" w:rsidRPr="00A42C18">
        <w:t>AI/ML</w:t>
      </w:r>
      <w:r w:rsidR="00AF042C" w:rsidRPr="00A42C18">
        <w:t xml:space="preserve"> where an attacker could</w:t>
      </w:r>
      <w:r w:rsidR="00712850">
        <w:t>:</w:t>
      </w:r>
      <w:r w:rsidR="00AF042C" w:rsidRPr="00A42C18">
        <w:t xml:space="preserve"> </w:t>
      </w:r>
    </w:p>
    <w:p w14:paraId="3681715C" w14:textId="1579B96A" w:rsidR="00B70CB5" w:rsidRPr="00A42C18" w:rsidRDefault="00AF042C">
      <w:pPr>
        <w:pStyle w:val="ListParagraph"/>
        <w:numPr>
          <w:ilvl w:val="1"/>
          <w:numId w:val="5"/>
        </w:numPr>
      </w:pPr>
      <w:r w:rsidRPr="00A42C18">
        <w:t xml:space="preserve">gain </w:t>
      </w:r>
      <w:r w:rsidR="00F9432D" w:rsidRPr="00A42C18">
        <w:t>access</w:t>
      </w:r>
      <w:r w:rsidR="00C25656" w:rsidRPr="00A42C18">
        <w:t xml:space="preserve"> to AI/ML assets</w:t>
      </w:r>
      <w:r w:rsidR="00712850">
        <w:t>.</w:t>
      </w:r>
    </w:p>
    <w:p w14:paraId="39B99155" w14:textId="37866721" w:rsidR="00B70CB5" w:rsidRPr="00A42C18" w:rsidRDefault="00B70CB5">
      <w:pPr>
        <w:pStyle w:val="ListParagraph"/>
        <w:numPr>
          <w:ilvl w:val="1"/>
          <w:numId w:val="5"/>
        </w:numPr>
      </w:pPr>
      <w:r w:rsidRPr="00A42C18">
        <w:t xml:space="preserve">gain entry to another O-RAN system through </w:t>
      </w:r>
      <w:r w:rsidR="00C25656" w:rsidRPr="00A42C18">
        <w:t>AI/ML</w:t>
      </w:r>
    </w:p>
    <w:p w14:paraId="0F41788D" w14:textId="4308585B" w:rsidR="00B70CB5" w:rsidRPr="00A42C18" w:rsidRDefault="00AF042C">
      <w:pPr>
        <w:pStyle w:val="ListParagraph"/>
        <w:numPr>
          <w:ilvl w:val="1"/>
          <w:numId w:val="5"/>
        </w:numPr>
      </w:pPr>
      <w:r w:rsidRPr="00A42C18">
        <w:t>exploit a vulnerability or misconfiguration</w:t>
      </w:r>
      <w:r w:rsidR="00C25656" w:rsidRPr="00A42C18">
        <w:t xml:space="preserve"> in AI/ML</w:t>
      </w:r>
    </w:p>
    <w:p w14:paraId="2469D91B" w14:textId="155A5383" w:rsidR="00C17930" w:rsidRPr="00A42C18" w:rsidRDefault="00633293">
      <w:pPr>
        <w:pStyle w:val="ListParagraph"/>
        <w:numPr>
          <w:ilvl w:val="1"/>
          <w:numId w:val="5"/>
        </w:numPr>
      </w:pPr>
      <w:r w:rsidRPr="00A42C18">
        <w:t xml:space="preserve">compromise </w:t>
      </w:r>
      <w:r w:rsidR="00C25656" w:rsidRPr="00A42C18">
        <w:t>AI/ML</w:t>
      </w:r>
      <w:r w:rsidRPr="00A42C18">
        <w:t xml:space="preserve"> data</w:t>
      </w:r>
      <w:r w:rsidR="00C25656" w:rsidRPr="00A42C18">
        <w:t xml:space="preserve"> or other AI/ML assets</w:t>
      </w:r>
      <w:r w:rsidR="00C17930" w:rsidRPr="00A42C18">
        <w:t>.</w:t>
      </w:r>
    </w:p>
    <w:p w14:paraId="66BFA6DA" w14:textId="2DD0E63A" w:rsidR="00C17930" w:rsidRPr="00A42C18" w:rsidRDefault="00AF042C">
      <w:pPr>
        <w:pStyle w:val="ListParagraph"/>
        <w:numPr>
          <w:ilvl w:val="0"/>
          <w:numId w:val="5"/>
        </w:numPr>
      </w:pPr>
      <w:r w:rsidRPr="00A42C18">
        <w:t>Measure risk</w:t>
      </w:r>
      <w:r w:rsidR="00C17930" w:rsidRPr="00A42C18">
        <w:t>:</w:t>
      </w:r>
      <w:r w:rsidR="00633293" w:rsidRPr="00A42C18">
        <w:t xml:space="preserve"> The extent to which confidentiality, integrity, or availability is threatened, based upon </w:t>
      </w:r>
      <w:r w:rsidR="00914709" w:rsidRPr="00A42C18">
        <w:t xml:space="preserve">a risk-based analysis considering </w:t>
      </w:r>
      <w:r w:rsidR="00633293" w:rsidRPr="00A42C18">
        <w:t>the impact level resulting from an attack and the likelihood of occurrence.</w:t>
      </w:r>
      <w:r w:rsidR="00C17930" w:rsidRPr="00A42C18">
        <w:t xml:space="preserve"> </w:t>
      </w:r>
    </w:p>
    <w:p w14:paraId="607E3CFA" w14:textId="332CF85F" w:rsidR="00633293" w:rsidRPr="00A42C18" w:rsidRDefault="00633293">
      <w:pPr>
        <w:pStyle w:val="ListParagraph"/>
        <w:numPr>
          <w:ilvl w:val="0"/>
          <w:numId w:val="5"/>
        </w:numPr>
      </w:pPr>
      <w:r w:rsidRPr="00A42C18">
        <w:t xml:space="preserve">Recommend controls: The management, operational, and technical controls for an information system to protect the confidentiality, integrity and availability of </w:t>
      </w:r>
      <w:r w:rsidR="00C25656" w:rsidRPr="00A42C18">
        <w:t>AI/ML</w:t>
      </w:r>
      <w:r w:rsidR="00EF731C" w:rsidRPr="00A42C18">
        <w:t>.</w:t>
      </w:r>
    </w:p>
    <w:p w14:paraId="334E8063" w14:textId="1860637A" w:rsidR="00A341FA" w:rsidRPr="0020479F" w:rsidRDefault="00A341FA" w:rsidP="00DB0CC9">
      <w:pPr>
        <w:rPr>
          <w:lang w:val="en-GB"/>
        </w:rPr>
      </w:pPr>
      <w:bookmarkStart w:id="41" w:name="_Toc149137966"/>
      <w:bookmarkEnd w:id="41"/>
      <w:r w:rsidRPr="0020479F">
        <w:rPr>
          <w:lang w:val="en-GB"/>
        </w:rPr>
        <w:t>This Technical Report</w:t>
      </w:r>
      <w:r w:rsidR="00ED7614" w:rsidRPr="0020479F">
        <w:rPr>
          <w:lang w:val="en-GB"/>
        </w:rPr>
        <w:t xml:space="preserve"> makes the following considerations:</w:t>
      </w:r>
    </w:p>
    <w:p w14:paraId="7F406381" w14:textId="425C26D6" w:rsidR="002C1531" w:rsidRPr="00A42C18" w:rsidRDefault="00D85DCA">
      <w:pPr>
        <w:pStyle w:val="ListParagraph"/>
        <w:numPr>
          <w:ilvl w:val="0"/>
          <w:numId w:val="9"/>
        </w:numPr>
      </w:pPr>
      <w:r w:rsidRPr="00A42C18">
        <w:t xml:space="preserve">The attack surface of the </w:t>
      </w:r>
      <w:r w:rsidR="00A70411" w:rsidRPr="00A42C18">
        <w:t>AI/ML</w:t>
      </w:r>
      <w:r w:rsidRPr="00A42C18">
        <w:t xml:space="preserve"> includes </w:t>
      </w:r>
      <w:r w:rsidR="002C1531" w:rsidRPr="00A42C18">
        <w:t>its interfaces, functions, and data</w:t>
      </w:r>
      <w:r w:rsidRPr="00A42C18">
        <w:t xml:space="preserve">.  </w:t>
      </w:r>
      <w:r w:rsidR="002C1531" w:rsidRPr="00A42C18">
        <w:t xml:space="preserve">Data-at-rest, Data-in-motion, and Data-in-use must be considered.  </w:t>
      </w:r>
    </w:p>
    <w:p w14:paraId="437FF1FD" w14:textId="180D4D59" w:rsidR="00650AC9" w:rsidRPr="00A42C18" w:rsidRDefault="002C1531">
      <w:pPr>
        <w:pStyle w:val="ListParagraph"/>
        <w:numPr>
          <w:ilvl w:val="0"/>
          <w:numId w:val="9"/>
        </w:numPr>
      </w:pPr>
      <w:r w:rsidRPr="00A42C18">
        <w:t>The O-RAN Alliance is pursuing a zero-trust architecture (ZTA) for its specifications</w:t>
      </w:r>
      <w:r w:rsidR="00EF731C" w:rsidRPr="00A42C18">
        <w:t xml:space="preserve"> </w:t>
      </w:r>
      <w:r w:rsidR="00643179" w:rsidRPr="00A42C18">
        <w:t>b</w:t>
      </w:r>
      <w:r w:rsidR="00EF731C" w:rsidRPr="00A42C18">
        <w:t xml:space="preserve">ased upon NIST SP 800-207 </w:t>
      </w:r>
      <w:r w:rsidR="00710F72" w:rsidRPr="00A42C18">
        <w:fldChar w:fldCharType="begin"/>
      </w:r>
      <w:r w:rsidR="00710F72" w:rsidRPr="00A42C18">
        <w:instrText xml:space="preserve"> REF _Ref152676824 \r \h </w:instrText>
      </w:r>
      <w:r w:rsidR="00710F72" w:rsidRPr="00A42C18">
        <w:fldChar w:fldCharType="separate"/>
      </w:r>
      <w:r w:rsidR="00E14D82">
        <w:t>[i.8]</w:t>
      </w:r>
      <w:r w:rsidR="00710F72" w:rsidRPr="00A42C18">
        <w:fldChar w:fldCharType="end"/>
      </w:r>
      <w:r w:rsidRPr="00A42C18">
        <w:t xml:space="preserve">.  </w:t>
      </w:r>
      <w:r w:rsidR="00650AC9" w:rsidRPr="00A42C18">
        <w:t>This will affect the risk scoring</w:t>
      </w:r>
      <w:r w:rsidR="00A70411" w:rsidRPr="00A42C18">
        <w:t xml:space="preserve"> and </w:t>
      </w:r>
      <w:r w:rsidR="007C1BDF" w:rsidRPr="00A42C18">
        <w:t xml:space="preserve">selection of </w:t>
      </w:r>
      <w:r w:rsidR="00A70411" w:rsidRPr="00A42C18">
        <w:t>security controls for internal and external threats</w:t>
      </w:r>
      <w:r w:rsidR="00650AC9" w:rsidRPr="00A42C18">
        <w:t>.</w:t>
      </w:r>
    </w:p>
    <w:p w14:paraId="125A60A2" w14:textId="4E2F0287" w:rsidR="00E366FB" w:rsidRPr="00A42C18" w:rsidRDefault="0092694B">
      <w:pPr>
        <w:pStyle w:val="ListParagraph"/>
        <w:numPr>
          <w:ilvl w:val="0"/>
          <w:numId w:val="9"/>
        </w:numPr>
      </w:pPr>
      <w:r w:rsidRPr="00A42C18">
        <w:t>Security</w:t>
      </w:r>
      <w:r w:rsidR="00D85DCA" w:rsidRPr="00A42C18">
        <w:t xml:space="preserve"> controls </w:t>
      </w:r>
      <w:r w:rsidRPr="00A42C18">
        <w:t>are recommended for</w:t>
      </w:r>
      <w:r w:rsidR="00D85DCA" w:rsidRPr="00A42C18">
        <w:t xml:space="preserve"> specification</w:t>
      </w:r>
      <w:r w:rsidRPr="00A42C18">
        <w:t>s</w:t>
      </w:r>
      <w:r w:rsidR="00D85DCA" w:rsidRPr="00A42C18">
        <w:t xml:space="preserve"> of </w:t>
      </w:r>
      <w:r w:rsidR="007C1BDF" w:rsidRPr="00A42C18">
        <w:t>AI/ML</w:t>
      </w:r>
      <w:r w:rsidR="002C1531" w:rsidRPr="00A42C18">
        <w:t xml:space="preserve">. </w:t>
      </w:r>
      <w:r w:rsidR="00DB0CC9" w:rsidRPr="00A42C18">
        <w:t xml:space="preserve">The recommended controls </w:t>
      </w:r>
      <w:r w:rsidR="00D85DCA" w:rsidRPr="00A42C18">
        <w:t xml:space="preserve">provided in this report </w:t>
      </w:r>
      <w:r w:rsidR="00DB0CC9" w:rsidRPr="00A42C18">
        <w:t>will be shared with the responsible O-RAN Alliance working group</w:t>
      </w:r>
      <w:r w:rsidRPr="00A42C18">
        <w:t>, such as WG</w:t>
      </w:r>
      <w:r w:rsidR="00A322ED" w:rsidRPr="00A42C18">
        <w:t>1</w:t>
      </w:r>
      <w:r w:rsidR="00303CAB" w:rsidRPr="00A42C18">
        <w:t>, WG2, WG3,</w:t>
      </w:r>
      <w:r w:rsidRPr="00A42C18">
        <w:t xml:space="preserve"> WG</w:t>
      </w:r>
      <w:r w:rsidR="00A322ED" w:rsidRPr="00A42C18">
        <w:t>10</w:t>
      </w:r>
      <w:r w:rsidRPr="00A42C18">
        <w:t>,</w:t>
      </w:r>
      <w:r w:rsidR="00DB0CC9" w:rsidRPr="00A42C18">
        <w:t xml:space="preserve"> </w:t>
      </w:r>
      <w:r w:rsidR="00BA660C" w:rsidRPr="00A42C18">
        <w:t xml:space="preserve">and nGRG </w:t>
      </w:r>
      <w:r w:rsidR="00E366FB" w:rsidRPr="00A42C18">
        <w:t xml:space="preserve">so that the </w:t>
      </w:r>
      <w:r w:rsidRPr="00A42C18">
        <w:t xml:space="preserve">appropriate </w:t>
      </w:r>
      <w:r w:rsidR="00DB0CC9" w:rsidRPr="00A42C18">
        <w:t>specification</w:t>
      </w:r>
      <w:r w:rsidR="00303CAB" w:rsidRPr="00A42C18">
        <w:t>s</w:t>
      </w:r>
      <w:r w:rsidR="00E366FB" w:rsidRPr="00A42C18">
        <w:t xml:space="preserve"> relevant to the recommendation can be updated</w:t>
      </w:r>
      <w:r w:rsidR="00DB0CC9" w:rsidRPr="00A42C18">
        <w:t xml:space="preserve">. </w:t>
      </w:r>
      <w:bookmarkStart w:id="42" w:name="_Toc83830990"/>
    </w:p>
    <w:p w14:paraId="297B6A37" w14:textId="77777777" w:rsidR="00303CAB" w:rsidRPr="00A42C18" w:rsidRDefault="00303CAB" w:rsidP="00303CAB">
      <w:pPr>
        <w:pStyle w:val="ListParagraph"/>
        <w:ind w:left="720"/>
      </w:pPr>
    </w:p>
    <w:p w14:paraId="1089510B" w14:textId="77777777" w:rsidR="005719E2" w:rsidRPr="00A42C18" w:rsidRDefault="005719E2">
      <w:pPr>
        <w:pStyle w:val="Heading1"/>
        <w:rPr>
          <w:lang w:val="en-GB"/>
        </w:rPr>
      </w:pPr>
      <w:bookmarkStart w:id="43" w:name="_Toc97670911"/>
      <w:bookmarkStart w:id="44" w:name="_Toc518894317"/>
      <w:bookmarkStart w:id="45" w:name="_Toc518910848"/>
      <w:bookmarkStart w:id="46" w:name="_Toc365634"/>
      <w:bookmarkStart w:id="47" w:name="_Toc2165613"/>
      <w:bookmarkStart w:id="48" w:name="_Toc56659315"/>
      <w:bookmarkStart w:id="49" w:name="_Toc83830991"/>
      <w:bookmarkStart w:id="50" w:name="_Toc184043369"/>
      <w:bookmarkEnd w:id="6"/>
      <w:bookmarkEnd w:id="7"/>
      <w:bookmarkEnd w:id="8"/>
      <w:bookmarkEnd w:id="9"/>
      <w:bookmarkEnd w:id="10"/>
      <w:bookmarkEnd w:id="42"/>
      <w:r w:rsidRPr="0020479F">
        <w:rPr>
          <w:lang w:val="en-GB"/>
        </w:rPr>
        <w:lastRenderedPageBreak/>
        <w:t>References</w:t>
      </w:r>
      <w:bookmarkEnd w:id="43"/>
      <w:bookmarkEnd w:id="50"/>
    </w:p>
    <w:p w14:paraId="06D6740F" w14:textId="77777777" w:rsidR="00001BC9" w:rsidRPr="0020479F" w:rsidRDefault="00001BC9" w:rsidP="00001BC9">
      <w:pPr>
        <w:pStyle w:val="Heading2"/>
        <w:rPr>
          <w:lang w:val="en-GB"/>
        </w:rPr>
      </w:pPr>
      <w:r w:rsidRPr="0020479F">
        <w:rPr>
          <w:lang w:val="en-GB"/>
        </w:rPr>
        <w:tab/>
      </w:r>
      <w:r w:rsidRPr="0020479F">
        <w:rPr>
          <w:lang w:val="en-GB"/>
        </w:rPr>
        <w:tab/>
      </w:r>
      <w:bookmarkStart w:id="51" w:name="_Toc184043370"/>
      <w:r w:rsidRPr="0020479F">
        <w:rPr>
          <w:lang w:val="en-GB"/>
        </w:rPr>
        <w:t>Informative references</w:t>
      </w:r>
      <w:bookmarkEnd w:id="51"/>
    </w:p>
    <w:p w14:paraId="5E3CA9B4" w14:textId="462361BF" w:rsidR="005719E2" w:rsidRPr="0020479F" w:rsidRDefault="005719E2" w:rsidP="005719E2">
      <w:pPr>
        <w:spacing w:after="120"/>
        <w:rPr>
          <w:lang w:val="en-GB"/>
        </w:rPr>
      </w:pPr>
      <w:r w:rsidRPr="0020479F">
        <w:rPr>
          <w:lang w:val="en-GB"/>
        </w:rPr>
        <w:t>The following documents contain provisions which, through reference in this text, constitute provisions of the present document.</w:t>
      </w:r>
    </w:p>
    <w:p w14:paraId="0BA81E21" w14:textId="26305032" w:rsidR="00504234" w:rsidRPr="00A42C18" w:rsidRDefault="00504234" w:rsidP="00AB5929">
      <w:pPr>
        <w:pStyle w:val="EX"/>
        <w:numPr>
          <w:ilvl w:val="0"/>
          <w:numId w:val="10"/>
        </w:numPr>
        <w:tabs>
          <w:tab w:val="left" w:pos="900"/>
        </w:tabs>
        <w:spacing w:after="120" w:line="256" w:lineRule="auto"/>
        <w:rPr>
          <w:lang w:val="en-GB"/>
        </w:rPr>
      </w:pPr>
      <w:bookmarkStart w:id="52" w:name="_Ref76047312"/>
      <w:r w:rsidRPr="00A42C18">
        <w:rPr>
          <w:lang w:val="en-GB"/>
        </w:rPr>
        <w:t>O-RAN ALLIANCE TS: “O-RAN Architecture Description”</w:t>
      </w:r>
      <w:bookmarkEnd w:id="52"/>
    </w:p>
    <w:p w14:paraId="4E30A2E5" w14:textId="001BA688" w:rsidR="00005F3E" w:rsidRPr="00A42C18" w:rsidRDefault="00005F3E" w:rsidP="00AB5929">
      <w:pPr>
        <w:pStyle w:val="EX"/>
        <w:numPr>
          <w:ilvl w:val="0"/>
          <w:numId w:val="10"/>
        </w:numPr>
        <w:tabs>
          <w:tab w:val="left" w:pos="900"/>
        </w:tabs>
        <w:spacing w:after="120" w:line="256" w:lineRule="auto"/>
        <w:rPr>
          <w:lang w:val="en-GB"/>
        </w:rPr>
      </w:pPr>
      <w:bookmarkStart w:id="53" w:name="_Ref159927823"/>
      <w:bookmarkStart w:id="54" w:name="_Ref76050792"/>
      <w:r w:rsidRPr="00A42C18">
        <w:rPr>
          <w:lang w:val="en-GB"/>
        </w:rPr>
        <w:t xml:space="preserve">O-RAN ALLIANCE TS: “O-RAN Security Requirements </w:t>
      </w:r>
      <w:r w:rsidR="00E06111" w:rsidRPr="00A42C18">
        <w:rPr>
          <w:lang w:val="en-GB"/>
        </w:rPr>
        <w:t xml:space="preserve">and Controls </w:t>
      </w:r>
      <w:r w:rsidRPr="00A42C18">
        <w:rPr>
          <w:lang w:val="en-GB"/>
        </w:rPr>
        <w:t>Specification</w:t>
      </w:r>
      <w:r w:rsidR="00BE5E6D">
        <w:rPr>
          <w:lang w:val="en-GB"/>
        </w:rPr>
        <w:t>s</w:t>
      </w:r>
      <w:r w:rsidRPr="00A42C18">
        <w:rPr>
          <w:lang w:val="en-GB"/>
        </w:rPr>
        <w:t>”</w:t>
      </w:r>
      <w:bookmarkEnd w:id="53"/>
    </w:p>
    <w:p w14:paraId="4B988B2A" w14:textId="2845933E" w:rsidR="00504234" w:rsidRPr="00A42C18" w:rsidRDefault="00504234" w:rsidP="00AB5929">
      <w:pPr>
        <w:pStyle w:val="EX"/>
        <w:numPr>
          <w:ilvl w:val="0"/>
          <w:numId w:val="10"/>
        </w:numPr>
        <w:tabs>
          <w:tab w:val="left" w:pos="900"/>
        </w:tabs>
        <w:spacing w:after="120" w:line="256" w:lineRule="auto"/>
        <w:rPr>
          <w:lang w:val="en-GB"/>
        </w:rPr>
      </w:pPr>
      <w:bookmarkStart w:id="55" w:name="_Ref159927857"/>
      <w:r w:rsidRPr="00A42C18">
        <w:rPr>
          <w:lang w:val="en-GB"/>
        </w:rPr>
        <w:t>O-RAN ALLIANCE TS: “O-RAN Security Protocols Specification</w:t>
      </w:r>
      <w:r w:rsidR="00BE5E6D">
        <w:rPr>
          <w:lang w:val="en-GB"/>
        </w:rPr>
        <w:t>s</w:t>
      </w:r>
      <w:r w:rsidRPr="00A42C18">
        <w:rPr>
          <w:lang w:val="en-GB"/>
        </w:rPr>
        <w:t>”</w:t>
      </w:r>
      <w:bookmarkEnd w:id="54"/>
      <w:bookmarkEnd w:id="55"/>
    </w:p>
    <w:p w14:paraId="361FA66C" w14:textId="05B4FFDC" w:rsidR="00504234" w:rsidRPr="00A42C18" w:rsidRDefault="00504234" w:rsidP="00AB5929">
      <w:pPr>
        <w:pStyle w:val="EX"/>
        <w:numPr>
          <w:ilvl w:val="0"/>
          <w:numId w:val="10"/>
        </w:numPr>
        <w:tabs>
          <w:tab w:val="left" w:pos="900"/>
        </w:tabs>
        <w:spacing w:after="120" w:line="256" w:lineRule="auto"/>
        <w:rPr>
          <w:lang w:val="en-GB"/>
        </w:rPr>
      </w:pPr>
      <w:bookmarkStart w:id="56" w:name="_Ref69317594"/>
      <w:r w:rsidRPr="00A42C18">
        <w:rPr>
          <w:lang w:val="en-GB"/>
        </w:rPr>
        <w:t xml:space="preserve">O-RAN ALLIANCE </w:t>
      </w:r>
      <w:r w:rsidR="00E06111" w:rsidRPr="00A42C18">
        <w:rPr>
          <w:lang w:val="en-GB"/>
        </w:rPr>
        <w:t>TR</w:t>
      </w:r>
      <w:r w:rsidRPr="00A42C18">
        <w:rPr>
          <w:lang w:val="en-GB"/>
        </w:rPr>
        <w:t xml:space="preserve">: “O-RAN Security Threat Modeling and </w:t>
      </w:r>
      <w:r w:rsidR="00E06111" w:rsidRPr="00A42C18">
        <w:rPr>
          <w:lang w:val="en-GB"/>
        </w:rPr>
        <w:t>Risk Assessment</w:t>
      </w:r>
      <w:r w:rsidRPr="00A42C18">
        <w:rPr>
          <w:lang w:val="en-GB"/>
        </w:rPr>
        <w:t>”</w:t>
      </w:r>
      <w:bookmarkEnd w:id="56"/>
    </w:p>
    <w:p w14:paraId="22EBE813" w14:textId="77777777" w:rsidR="006971E4" w:rsidRPr="00A42C18" w:rsidRDefault="00504234" w:rsidP="00AB5929">
      <w:pPr>
        <w:pStyle w:val="EX"/>
        <w:numPr>
          <w:ilvl w:val="0"/>
          <w:numId w:val="10"/>
        </w:numPr>
        <w:tabs>
          <w:tab w:val="left" w:pos="900"/>
        </w:tabs>
        <w:spacing w:after="120" w:line="256" w:lineRule="auto"/>
        <w:rPr>
          <w:lang w:val="en-GB"/>
        </w:rPr>
      </w:pPr>
      <w:bookmarkStart w:id="57" w:name="_Ref159927837"/>
      <w:r w:rsidRPr="00A42C18">
        <w:rPr>
          <w:lang w:val="en-GB"/>
        </w:rPr>
        <w:t>O-RAN ALLIANCE TS: “O-RAN Security Test Specification”</w:t>
      </w:r>
      <w:bookmarkEnd w:id="57"/>
    </w:p>
    <w:p w14:paraId="7C30869F" w14:textId="41DB3255" w:rsidR="00BB1425" w:rsidRPr="00A42C18" w:rsidRDefault="00E977CE" w:rsidP="00AB5929">
      <w:pPr>
        <w:pStyle w:val="EX"/>
        <w:numPr>
          <w:ilvl w:val="0"/>
          <w:numId w:val="10"/>
        </w:numPr>
        <w:tabs>
          <w:tab w:val="left" w:pos="900"/>
        </w:tabs>
        <w:spacing w:after="120" w:line="256" w:lineRule="auto"/>
        <w:rPr>
          <w:lang w:val="en-GB"/>
        </w:rPr>
      </w:pPr>
      <w:r w:rsidRPr="00A42C18">
        <w:rPr>
          <w:lang w:val="en-GB"/>
        </w:rPr>
        <w:t>O-RAN ALLIANCE TS: “</w:t>
      </w:r>
      <w:r w:rsidR="0023056B" w:rsidRPr="00A42C18">
        <w:rPr>
          <w:lang w:val="en-GB"/>
        </w:rPr>
        <w:t>Non-RT RIC Architecture”</w:t>
      </w:r>
    </w:p>
    <w:p w14:paraId="0C84D437" w14:textId="7AAB9510" w:rsidR="006971E4" w:rsidRPr="00A42C18" w:rsidRDefault="000C32AA" w:rsidP="00AB5929">
      <w:pPr>
        <w:pStyle w:val="EX"/>
        <w:numPr>
          <w:ilvl w:val="0"/>
          <w:numId w:val="10"/>
        </w:numPr>
        <w:tabs>
          <w:tab w:val="left" w:pos="900"/>
        </w:tabs>
        <w:spacing w:after="120" w:line="256" w:lineRule="auto"/>
        <w:rPr>
          <w:lang w:val="en-GB"/>
        </w:rPr>
      </w:pPr>
      <w:r w:rsidRPr="00A42C18">
        <w:rPr>
          <w:lang w:val="en-GB"/>
        </w:rPr>
        <w:t xml:space="preserve">Edan Habler et al: </w:t>
      </w:r>
      <w:r w:rsidR="00E67F85" w:rsidRPr="0020479F">
        <w:rPr>
          <w:lang w:val="en-GB"/>
        </w:rPr>
        <w:t>“</w:t>
      </w:r>
      <w:r w:rsidR="00E67F85" w:rsidRPr="0020479F">
        <w:rPr>
          <w:color w:val="000000"/>
          <w:lang w:val="en-GB"/>
        </w:rPr>
        <w:t>Adversarial Machine Learning (AML) Threat Analysis and Remediation</w:t>
      </w:r>
      <w:r w:rsidR="0037422E" w:rsidRPr="0020479F">
        <w:rPr>
          <w:color w:val="000000"/>
          <w:lang w:val="en-GB"/>
        </w:rPr>
        <w:t xml:space="preserve"> in Open Radio Access Network</w:t>
      </w:r>
      <w:r w:rsidRPr="00A42C18">
        <w:rPr>
          <w:color w:val="000000"/>
          <w:lang w:val="en-GB"/>
        </w:rPr>
        <w:t xml:space="preserve"> (O-RAN)</w:t>
      </w:r>
      <w:r w:rsidR="00E67F85" w:rsidRPr="0020479F">
        <w:rPr>
          <w:color w:val="000000"/>
          <w:lang w:val="en-GB"/>
        </w:rPr>
        <w:t>”,</w:t>
      </w:r>
      <w:r w:rsidR="0037422E" w:rsidRPr="0020479F">
        <w:rPr>
          <w:color w:val="000000"/>
          <w:lang w:val="en-GB"/>
        </w:rPr>
        <w:t xml:space="preserve"> </w:t>
      </w:r>
      <w:hyperlink r:id="rId14" w:history="1">
        <w:r w:rsidRPr="00A42C18">
          <w:rPr>
            <w:rStyle w:val="Hyperlink"/>
            <w:lang w:val="en-GB"/>
          </w:rPr>
          <w:t>https://arxiv.org/abs/2201.06093</w:t>
        </w:r>
      </w:hyperlink>
      <w:r w:rsidRPr="00A42C18">
        <w:rPr>
          <w:lang w:val="en-GB"/>
        </w:rPr>
        <w:t xml:space="preserve"> </w:t>
      </w:r>
    </w:p>
    <w:p w14:paraId="5B28C25F" w14:textId="5D181228" w:rsidR="006971E4" w:rsidRPr="00A42C18" w:rsidRDefault="00774F75" w:rsidP="00AB5929">
      <w:pPr>
        <w:pStyle w:val="EX"/>
        <w:numPr>
          <w:ilvl w:val="0"/>
          <w:numId w:val="10"/>
        </w:numPr>
        <w:tabs>
          <w:tab w:val="left" w:pos="900"/>
        </w:tabs>
        <w:spacing w:after="120" w:line="256" w:lineRule="auto"/>
        <w:rPr>
          <w:lang w:val="en-GB"/>
        </w:rPr>
      </w:pPr>
      <w:bookmarkStart w:id="58" w:name="_Ref152676824"/>
      <w:r w:rsidRPr="0020479F">
        <w:rPr>
          <w:lang w:val="en-GB"/>
        </w:rPr>
        <w:t>NIST Special Publication 800-207 “Zero Trust Architecture”, August 2020, https://doi.org/10.6028/NIST.SP.800-207.</w:t>
      </w:r>
      <w:bookmarkEnd w:id="58"/>
      <w:r w:rsidR="005719E2" w:rsidRPr="0020479F">
        <w:rPr>
          <w:lang w:val="en-GB"/>
        </w:rPr>
        <w:t xml:space="preserve"> </w:t>
      </w:r>
    </w:p>
    <w:p w14:paraId="7394987F" w14:textId="1C0EDB0D" w:rsidR="00F15CF0" w:rsidRPr="00A42C18" w:rsidRDefault="00FF5951" w:rsidP="00AB5929">
      <w:pPr>
        <w:pStyle w:val="EX"/>
        <w:numPr>
          <w:ilvl w:val="0"/>
          <w:numId w:val="10"/>
        </w:numPr>
        <w:tabs>
          <w:tab w:val="left" w:pos="900"/>
        </w:tabs>
        <w:spacing w:after="120" w:line="256" w:lineRule="auto"/>
        <w:rPr>
          <w:lang w:val="en-GB"/>
        </w:rPr>
      </w:pPr>
      <w:bookmarkStart w:id="59" w:name="_Ref152677023"/>
      <w:r w:rsidRPr="00A42C18">
        <w:rPr>
          <w:lang w:val="en-GB"/>
        </w:rPr>
        <w:t xml:space="preserve">NIST </w:t>
      </w:r>
      <w:r w:rsidRPr="0020479F">
        <w:rPr>
          <w:lang w:val="en-GB"/>
        </w:rPr>
        <w:t xml:space="preserve">AI 100-2e2023 </w:t>
      </w:r>
      <w:r w:rsidR="00F15CF0" w:rsidRPr="00A42C18">
        <w:rPr>
          <w:lang w:val="en-GB"/>
        </w:rPr>
        <w:t>Adversarial Machine Learning: A Taxonomy and Terminology of Attacks and Mitigations, draft white paper, US D</w:t>
      </w:r>
      <w:r w:rsidR="000F3521" w:rsidRPr="00A42C18">
        <w:rPr>
          <w:lang w:val="en-GB"/>
        </w:rPr>
        <w:t>oC</w:t>
      </w:r>
      <w:r w:rsidR="00F15CF0" w:rsidRPr="00A42C18">
        <w:rPr>
          <w:lang w:val="en-GB"/>
        </w:rPr>
        <w:t xml:space="preserve"> NIST </w:t>
      </w:r>
      <w:r w:rsidRPr="00A42C18">
        <w:rPr>
          <w:lang w:val="en-GB"/>
        </w:rPr>
        <w:t>January 2024</w:t>
      </w:r>
      <w:bookmarkEnd w:id="59"/>
    </w:p>
    <w:p w14:paraId="39791BA1" w14:textId="79B481CF" w:rsidR="000F3521" w:rsidRPr="00A42C18" w:rsidRDefault="00774F75" w:rsidP="00AB5929">
      <w:pPr>
        <w:pStyle w:val="EX"/>
        <w:numPr>
          <w:ilvl w:val="0"/>
          <w:numId w:val="10"/>
        </w:numPr>
        <w:tabs>
          <w:tab w:val="left" w:pos="900"/>
        </w:tabs>
        <w:spacing w:after="120" w:line="256" w:lineRule="auto"/>
        <w:rPr>
          <w:lang w:val="en-GB"/>
        </w:rPr>
      </w:pPr>
      <w:bookmarkStart w:id="60" w:name="_Ref152678198"/>
      <w:r w:rsidRPr="00A42C18">
        <w:rPr>
          <w:lang w:val="en-GB"/>
        </w:rPr>
        <w:t>NIST AI 100-</w:t>
      </w:r>
      <w:r w:rsidR="006A6004" w:rsidRPr="00A42C18">
        <w:rPr>
          <w:lang w:val="en-GB"/>
        </w:rPr>
        <w:t>1: Artificial</w:t>
      </w:r>
      <w:r w:rsidRPr="00A42C18">
        <w:rPr>
          <w:lang w:val="en-GB"/>
        </w:rPr>
        <w:t xml:space="preserve"> Intelligence Risk Management Framework (AI RMF)”, January 2023. https://doi.org/10.6028/NIST.AI.100-1</w:t>
      </w:r>
      <w:bookmarkEnd w:id="60"/>
    </w:p>
    <w:p w14:paraId="0C19D195" w14:textId="60E45D3C" w:rsidR="006971E4" w:rsidRPr="00A42C18" w:rsidRDefault="003B3570" w:rsidP="00AB5929">
      <w:pPr>
        <w:pStyle w:val="EX"/>
        <w:numPr>
          <w:ilvl w:val="0"/>
          <w:numId w:val="10"/>
        </w:numPr>
        <w:tabs>
          <w:tab w:val="left" w:pos="900"/>
        </w:tabs>
        <w:spacing w:after="120" w:line="256" w:lineRule="auto"/>
        <w:rPr>
          <w:lang w:val="en-GB"/>
        </w:rPr>
      </w:pPr>
      <w:r w:rsidRPr="0020479F">
        <w:rPr>
          <w:lang w:val="en-GB"/>
        </w:rPr>
        <w:t xml:space="preserve">US National Security Agency (NSA) / </w:t>
      </w:r>
      <w:r w:rsidRPr="00A42C18">
        <w:rPr>
          <w:lang w:val="en-GB"/>
        </w:rPr>
        <w:t xml:space="preserve">Cybersecurity and Infrastructure Security Agency (CISA), Security Guidance for 5G Cloud Infrastructures, Part I, Oct 28, 2021, Part II, Nov 18, 2021, Part III, Dec 2, 2021, Part IV, Dec 16, 2021.  </w:t>
      </w:r>
      <w:hyperlink r:id="rId15" w:history="1">
        <w:r w:rsidRPr="00A42C18">
          <w:rPr>
            <w:rStyle w:val="Hyperlink"/>
            <w:lang w:val="en-GB"/>
          </w:rPr>
          <w:t>https://www.nsa.gov/Press-Room/Cybersecurity-Advisories-Guidance/smdpage11747/2/</w:t>
        </w:r>
      </w:hyperlink>
      <w:r w:rsidR="00170AA4" w:rsidRPr="00A42C18">
        <w:rPr>
          <w:lang w:val="en-GB"/>
        </w:rPr>
        <w:t>, last visited</w:t>
      </w:r>
      <w:r w:rsidRPr="00A42C18">
        <w:rPr>
          <w:lang w:val="en-GB"/>
        </w:rPr>
        <w:t xml:space="preserve"> </w:t>
      </w:r>
      <w:r w:rsidR="00170AA4" w:rsidRPr="00A42C18">
        <w:rPr>
          <w:lang w:val="en-GB"/>
        </w:rPr>
        <w:t>April 24, 2023</w:t>
      </w:r>
      <w:r w:rsidRPr="00A42C18">
        <w:rPr>
          <w:lang w:val="en-GB"/>
        </w:rPr>
        <w:t>.</w:t>
      </w:r>
    </w:p>
    <w:p w14:paraId="645FF34F" w14:textId="1F9F4F03" w:rsidR="006971E4" w:rsidRPr="00A42C18" w:rsidRDefault="005719E2" w:rsidP="00AB5929">
      <w:pPr>
        <w:pStyle w:val="EX"/>
        <w:numPr>
          <w:ilvl w:val="0"/>
          <w:numId w:val="10"/>
        </w:numPr>
        <w:tabs>
          <w:tab w:val="left" w:pos="900"/>
        </w:tabs>
        <w:spacing w:after="120" w:line="256" w:lineRule="auto"/>
        <w:rPr>
          <w:lang w:val="en-GB"/>
        </w:rPr>
      </w:pPr>
      <w:r w:rsidRPr="00A42C18">
        <w:rPr>
          <w:lang w:val="en-GB"/>
        </w:rPr>
        <w:t>ISO/IEC 27001:</w:t>
      </w:r>
      <w:r w:rsidR="006A6004">
        <w:rPr>
          <w:lang w:val="en-GB"/>
        </w:rPr>
        <w:t xml:space="preserve"> </w:t>
      </w:r>
      <w:r w:rsidRPr="00A42C18">
        <w:rPr>
          <w:lang w:val="en-GB"/>
        </w:rPr>
        <w:t xml:space="preserve">2013 Information Security Management System (ISMS). </w:t>
      </w:r>
    </w:p>
    <w:p w14:paraId="4B87CA02" w14:textId="441BC387" w:rsidR="005719E2" w:rsidRPr="00A42C18" w:rsidRDefault="00F146B8" w:rsidP="00AB5929">
      <w:pPr>
        <w:pStyle w:val="EX"/>
        <w:numPr>
          <w:ilvl w:val="0"/>
          <w:numId w:val="10"/>
        </w:numPr>
        <w:tabs>
          <w:tab w:val="left" w:pos="900"/>
        </w:tabs>
        <w:spacing w:after="120" w:line="256" w:lineRule="auto"/>
        <w:rPr>
          <w:lang w:val="en-GB"/>
        </w:rPr>
      </w:pPr>
      <w:r w:rsidRPr="00A42C18">
        <w:rPr>
          <w:lang w:val="en-GB"/>
        </w:rPr>
        <w:t>M</w:t>
      </w:r>
      <w:r w:rsidR="003040BB" w:rsidRPr="00A42C18">
        <w:rPr>
          <w:lang w:val="en-GB"/>
        </w:rPr>
        <w:t>ITRE</w:t>
      </w:r>
      <w:r w:rsidRPr="00A42C18">
        <w:rPr>
          <w:lang w:val="en-GB"/>
        </w:rPr>
        <w:t xml:space="preserve"> A</w:t>
      </w:r>
      <w:r w:rsidR="003040BB" w:rsidRPr="00A42C18">
        <w:rPr>
          <w:lang w:val="en-GB"/>
        </w:rPr>
        <w:t>TLAS</w:t>
      </w:r>
      <w:r w:rsidR="00314039" w:rsidRPr="00A42C18">
        <w:rPr>
          <w:lang w:val="en-GB"/>
        </w:rPr>
        <w:t>, M</w:t>
      </w:r>
      <w:r w:rsidR="003040BB" w:rsidRPr="00A42C18">
        <w:rPr>
          <w:lang w:val="en-GB"/>
        </w:rPr>
        <w:t>ITRE</w:t>
      </w:r>
      <w:r w:rsidRPr="00A42C18">
        <w:rPr>
          <w:lang w:val="en-GB"/>
        </w:rPr>
        <w:t xml:space="preserve">, </w:t>
      </w:r>
      <w:hyperlink r:id="rId16" w:history="1">
        <w:r w:rsidR="006B10A4" w:rsidRPr="0020479F">
          <w:rPr>
            <w:rStyle w:val="Hyperlink"/>
            <w:lang w:val="en-GB"/>
          </w:rPr>
          <w:t>MITRE | ATLAS™</w:t>
        </w:r>
      </w:hyperlink>
      <w:r w:rsidR="006B10A4" w:rsidRPr="0020479F">
        <w:rPr>
          <w:lang w:val="en-GB"/>
        </w:rPr>
        <w:t>, last visited April 24, 2023.</w:t>
      </w:r>
    </w:p>
    <w:p w14:paraId="06950F1B" w14:textId="22EA4F68" w:rsidR="003553C6" w:rsidRPr="00A42C18" w:rsidRDefault="00E06111" w:rsidP="00AB5929">
      <w:pPr>
        <w:pStyle w:val="EX"/>
        <w:numPr>
          <w:ilvl w:val="0"/>
          <w:numId w:val="10"/>
        </w:numPr>
        <w:tabs>
          <w:tab w:val="left" w:pos="900"/>
        </w:tabs>
        <w:spacing w:after="120" w:line="252" w:lineRule="auto"/>
        <w:rPr>
          <w:lang w:val="en-GB"/>
        </w:rPr>
      </w:pPr>
      <w:bookmarkStart w:id="61" w:name="_Ref152677508"/>
      <w:r w:rsidRPr="00A42C18">
        <w:rPr>
          <w:lang w:val="en-GB"/>
        </w:rPr>
        <w:t>O-RAN ALLIANCE TR: “</w:t>
      </w:r>
      <w:r w:rsidRPr="0020479F">
        <w:rPr>
          <w:lang w:val="en-GB"/>
        </w:rPr>
        <w:t>AI/ML workflow description and requirements</w:t>
      </w:r>
      <w:r w:rsidRPr="00A42C18">
        <w:rPr>
          <w:lang w:val="en-GB"/>
        </w:rPr>
        <w:t>”</w:t>
      </w:r>
      <w:bookmarkEnd w:id="61"/>
    </w:p>
    <w:p w14:paraId="62D5DCDD" w14:textId="531983DA" w:rsidR="000D0BF3" w:rsidRPr="00A42C18" w:rsidRDefault="000D0BF3" w:rsidP="00AB5929">
      <w:pPr>
        <w:pStyle w:val="EX"/>
        <w:numPr>
          <w:ilvl w:val="0"/>
          <w:numId w:val="10"/>
        </w:numPr>
        <w:tabs>
          <w:tab w:val="left" w:pos="900"/>
        </w:tabs>
        <w:spacing w:after="120" w:line="252" w:lineRule="auto"/>
        <w:rPr>
          <w:rStyle w:val="Hyperlink"/>
          <w:color w:val="auto"/>
          <w:u w:val="none"/>
          <w:lang w:val="en-GB"/>
        </w:rPr>
      </w:pPr>
      <w:bookmarkStart w:id="62" w:name="_Ref152678056"/>
      <w:r w:rsidRPr="0020479F">
        <w:rPr>
          <w:lang w:val="en-GB"/>
        </w:rPr>
        <w:t xml:space="preserve">Threat Intelligence Report </w:t>
      </w:r>
      <w:r w:rsidR="006A6004" w:rsidRPr="0020479F">
        <w:rPr>
          <w:lang w:val="en-GB"/>
        </w:rPr>
        <w:t>2023:</w:t>
      </w:r>
      <w:r w:rsidRPr="0020479F">
        <w:rPr>
          <w:lang w:val="en-GB"/>
        </w:rPr>
        <w:t xml:space="preserve"> </w:t>
      </w:r>
      <w:hyperlink r:id="rId17" w:history="1">
        <w:r w:rsidRPr="0020479F">
          <w:rPr>
            <w:rStyle w:val="Hyperlink"/>
            <w:lang w:val="en-GB"/>
          </w:rPr>
          <w:t>https://www.nokia.com/networks/security-portfolio/threat-intelligence-report/</w:t>
        </w:r>
      </w:hyperlink>
      <w:bookmarkEnd w:id="62"/>
    </w:p>
    <w:p w14:paraId="318BF9F5" w14:textId="10F435D6" w:rsidR="00537DE1" w:rsidRPr="00A42C18" w:rsidRDefault="00537DE1" w:rsidP="002C0303">
      <w:pPr>
        <w:pStyle w:val="ListParagraph"/>
        <w:numPr>
          <w:ilvl w:val="0"/>
          <w:numId w:val="10"/>
        </w:numPr>
        <w:spacing w:after="240"/>
        <w:jc w:val="both"/>
        <w:rPr>
          <w:color w:val="FF0000"/>
        </w:rPr>
      </w:pPr>
      <w:bookmarkStart w:id="63" w:name="_Ref152678085"/>
      <w:r w:rsidRPr="00A42C18">
        <w:t xml:space="preserve">Florian Tramèr et al: “Stealing Machine Learning Models via Prediction APIs.”, </w:t>
      </w:r>
      <w:hyperlink r:id="rId18" w:history="1">
        <w:r w:rsidRPr="00A42C18">
          <w:rPr>
            <w:rStyle w:val="Hyperlink"/>
          </w:rPr>
          <w:t>https://arxiv.org/abs/1609.02943</w:t>
        </w:r>
      </w:hyperlink>
      <w:bookmarkEnd w:id="63"/>
      <w:r w:rsidRPr="00A42C18">
        <w:rPr>
          <w:color w:val="FF0000"/>
        </w:rPr>
        <w:t xml:space="preserve"> </w:t>
      </w:r>
    </w:p>
    <w:p w14:paraId="7CF93446" w14:textId="484403AF" w:rsidR="00537DE1" w:rsidRPr="00A42C18" w:rsidRDefault="00537DE1" w:rsidP="002C0303">
      <w:pPr>
        <w:pStyle w:val="ListParagraph"/>
        <w:numPr>
          <w:ilvl w:val="0"/>
          <w:numId w:val="10"/>
        </w:numPr>
      </w:pPr>
      <w:bookmarkStart w:id="64" w:name="_Ref152678105"/>
      <w:r w:rsidRPr="00A42C18">
        <w:t xml:space="preserve">Matt Fredrikson et al: </w:t>
      </w:r>
      <w:r w:rsidR="00AC77BD" w:rsidRPr="00A42C18">
        <w:t>“Model</w:t>
      </w:r>
      <w:r w:rsidRPr="00A42C18">
        <w:t xml:space="preserve"> Inversion Attacks that Exploit Confidence Information and Basic Countermeasures“, CCS '15: Proceedings of the 22nd ACM SIGSAC Conference on Computer and Communications SecurityOctober 2015Pages 1322–1333,  </w:t>
      </w:r>
      <w:hyperlink r:id="rId19" w:history="1">
        <w:r w:rsidRPr="00A42C18">
          <w:rPr>
            <w:rStyle w:val="Hyperlink"/>
          </w:rPr>
          <w:t>https://doi.org/10.1145/2810103.2813677</w:t>
        </w:r>
      </w:hyperlink>
      <w:bookmarkEnd w:id="64"/>
      <w:r w:rsidRPr="00A42C18">
        <w:t xml:space="preserve"> </w:t>
      </w:r>
    </w:p>
    <w:p w14:paraId="08A20917" w14:textId="76816D62" w:rsidR="00537DE1" w:rsidRPr="00A42C18" w:rsidRDefault="00537DE1" w:rsidP="00AB5929">
      <w:pPr>
        <w:pStyle w:val="EX"/>
        <w:numPr>
          <w:ilvl w:val="0"/>
          <w:numId w:val="10"/>
        </w:numPr>
        <w:tabs>
          <w:tab w:val="left" w:pos="900"/>
        </w:tabs>
        <w:spacing w:after="120" w:line="252" w:lineRule="auto"/>
        <w:rPr>
          <w:lang w:val="en-GB"/>
        </w:rPr>
      </w:pPr>
      <w:bookmarkStart w:id="65" w:name="_Ref152678116"/>
      <w:r w:rsidRPr="0020479F">
        <w:rPr>
          <w:lang w:val="en-GB"/>
        </w:rPr>
        <w:t xml:space="preserve">Shokri, Reza, Marco Stronati, and Congzheng Song. "Membership inference attacks against machine learning models.", proceedings of the IEEE Symposium on Security and Privacy, 2017, </w:t>
      </w:r>
      <w:hyperlink r:id="rId20" w:history="1">
        <w:r w:rsidRPr="0020479F">
          <w:rPr>
            <w:rStyle w:val="Hyperlink"/>
            <w:lang w:val="en-GB"/>
          </w:rPr>
          <w:t>https://doi.org/10.48550/arXiv.1610.05820</w:t>
        </w:r>
      </w:hyperlink>
      <w:bookmarkEnd w:id="65"/>
    </w:p>
    <w:p w14:paraId="37CA5CA1" w14:textId="7A7FED46" w:rsidR="00537DE1" w:rsidRPr="00A42C18" w:rsidRDefault="000C32AA" w:rsidP="00AB5929">
      <w:pPr>
        <w:pStyle w:val="EX"/>
        <w:numPr>
          <w:ilvl w:val="0"/>
          <w:numId w:val="10"/>
        </w:numPr>
        <w:tabs>
          <w:tab w:val="left" w:pos="900"/>
        </w:tabs>
        <w:spacing w:after="120" w:line="252" w:lineRule="auto"/>
        <w:rPr>
          <w:lang w:val="en-GB"/>
        </w:rPr>
      </w:pPr>
      <w:bookmarkStart w:id="66" w:name="_Ref160782434"/>
      <w:r w:rsidRPr="00A42C18">
        <w:rPr>
          <w:lang w:val="en-GB"/>
        </w:rPr>
        <w:t xml:space="preserve">ENISA: “Securing Machine Learning Algorithms”; </w:t>
      </w:r>
      <w:hyperlink r:id="rId21" w:history="1">
        <w:r w:rsidRPr="00A42C18">
          <w:rPr>
            <w:rStyle w:val="Hyperlink"/>
            <w:lang w:val="en-GB"/>
          </w:rPr>
          <w:t>https://www.enisa.europa.eu/publications/securing-machine-learning-algorithms</w:t>
        </w:r>
      </w:hyperlink>
      <w:bookmarkEnd w:id="66"/>
      <w:r w:rsidRPr="00A42C18">
        <w:rPr>
          <w:lang w:val="en-GB"/>
        </w:rPr>
        <w:t xml:space="preserve"> </w:t>
      </w:r>
    </w:p>
    <w:p w14:paraId="04494004" w14:textId="5EF3E138" w:rsidR="009C28E3" w:rsidRPr="00A42C18" w:rsidRDefault="009C28E3" w:rsidP="00AB5929">
      <w:pPr>
        <w:pStyle w:val="EX"/>
        <w:numPr>
          <w:ilvl w:val="0"/>
          <w:numId w:val="10"/>
        </w:numPr>
        <w:tabs>
          <w:tab w:val="left" w:pos="900"/>
        </w:tabs>
        <w:spacing w:after="120" w:line="252" w:lineRule="auto"/>
        <w:rPr>
          <w:lang w:val="en-GB"/>
        </w:rPr>
      </w:pPr>
      <w:bookmarkStart w:id="67" w:name="_Ref148001870"/>
      <w:r w:rsidRPr="00A42C18">
        <w:rPr>
          <w:lang w:val="en-GB"/>
        </w:rPr>
        <w:t>OWASP Top 10 Machine Learning Security risks, 2023</w:t>
      </w:r>
      <w:r w:rsidRPr="0020479F">
        <w:rPr>
          <w:lang w:val="en-GB"/>
        </w:rPr>
        <w:t xml:space="preserve"> </w:t>
      </w:r>
      <w:hyperlink r:id="rId22" w:history="1">
        <w:r w:rsidRPr="0020479F">
          <w:rPr>
            <w:rStyle w:val="Hyperlink"/>
            <w:lang w:val="en-GB"/>
          </w:rPr>
          <w:t>https://owasp.org/www-project-machine-learning-security-top-10/</w:t>
        </w:r>
      </w:hyperlink>
      <w:bookmarkEnd w:id="67"/>
    </w:p>
    <w:p w14:paraId="1FAC43DA" w14:textId="77777777" w:rsidR="00E06111" w:rsidRPr="00A42C18" w:rsidRDefault="00E06111" w:rsidP="00AB5929">
      <w:pPr>
        <w:pStyle w:val="EX"/>
        <w:numPr>
          <w:ilvl w:val="0"/>
          <w:numId w:val="10"/>
        </w:numPr>
        <w:tabs>
          <w:tab w:val="left" w:pos="900"/>
        </w:tabs>
        <w:spacing w:after="120" w:line="252" w:lineRule="auto"/>
        <w:rPr>
          <w:lang w:val="en-GB"/>
        </w:rPr>
      </w:pPr>
      <w:bookmarkStart w:id="68" w:name="_Ref152677419"/>
      <w:r w:rsidRPr="0020479F">
        <w:rPr>
          <w:lang w:val="en-GB"/>
        </w:rPr>
        <w:t>3GPP TR 21.905: “Vocabulary for 3GPP Specifications”</w:t>
      </w:r>
      <w:bookmarkEnd w:id="68"/>
    </w:p>
    <w:p w14:paraId="2EB3C7CE" w14:textId="77777777" w:rsidR="00E06111" w:rsidRPr="0020479F" w:rsidRDefault="00E06111" w:rsidP="00AB5929">
      <w:pPr>
        <w:pStyle w:val="EX"/>
        <w:numPr>
          <w:ilvl w:val="0"/>
          <w:numId w:val="10"/>
        </w:numPr>
        <w:tabs>
          <w:tab w:val="left" w:pos="900"/>
        </w:tabs>
        <w:spacing w:after="120" w:line="252" w:lineRule="auto"/>
        <w:rPr>
          <w:lang w:val="en-GB"/>
        </w:rPr>
      </w:pPr>
      <w:bookmarkStart w:id="69" w:name="_Ref152677004"/>
      <w:r w:rsidRPr="0020479F">
        <w:rPr>
          <w:lang w:val="en-GB"/>
        </w:rPr>
        <w:lastRenderedPageBreak/>
        <w:t>O-RAN ALLIANCE TR: “Study on Security for O-Cloud”</w:t>
      </w:r>
      <w:bookmarkEnd w:id="69"/>
    </w:p>
    <w:p w14:paraId="1638CB8A" w14:textId="2E3103FA" w:rsidR="00710F72" w:rsidRPr="00A42C18" w:rsidRDefault="00710F72" w:rsidP="00AB5929">
      <w:pPr>
        <w:pStyle w:val="EX"/>
        <w:numPr>
          <w:ilvl w:val="0"/>
          <w:numId w:val="10"/>
        </w:numPr>
        <w:tabs>
          <w:tab w:val="left" w:pos="900"/>
        </w:tabs>
        <w:spacing w:after="120" w:line="252" w:lineRule="auto"/>
        <w:rPr>
          <w:lang w:val="en-GB"/>
        </w:rPr>
      </w:pPr>
      <w:bookmarkStart w:id="70" w:name="_Ref152677259"/>
      <w:r w:rsidRPr="0020479F">
        <w:rPr>
          <w:lang w:val="en-GB"/>
        </w:rPr>
        <w:t>O-RAN ALLIANCE TS: “E2 General Aspects and Principles (E2GAP)”</w:t>
      </w:r>
      <w:bookmarkEnd w:id="70"/>
    </w:p>
    <w:p w14:paraId="6E9CC519" w14:textId="16947DD7" w:rsidR="006E1D02" w:rsidRPr="00A42C18" w:rsidRDefault="006E1D02" w:rsidP="00AB5929">
      <w:pPr>
        <w:pStyle w:val="EX"/>
        <w:numPr>
          <w:ilvl w:val="0"/>
          <w:numId w:val="10"/>
        </w:numPr>
        <w:tabs>
          <w:tab w:val="left" w:pos="900"/>
        </w:tabs>
        <w:spacing w:after="120" w:line="252" w:lineRule="auto"/>
        <w:rPr>
          <w:lang w:val="en-GB"/>
        </w:rPr>
      </w:pPr>
      <w:bookmarkStart w:id="71" w:name="_Ref152749891"/>
      <w:r w:rsidRPr="00A42C18">
        <w:rPr>
          <w:lang w:val="en-GB"/>
        </w:rPr>
        <w:t xml:space="preserve">OWASP Top 10 Proactive Controls, 2021, </w:t>
      </w:r>
      <w:hyperlink r:id="rId23" w:history="1">
        <w:r w:rsidRPr="00A42C18">
          <w:rPr>
            <w:rStyle w:val="Hyperlink"/>
            <w:lang w:val="en-GB"/>
          </w:rPr>
          <w:t>https://owasp.org/projects/spotlight/historical/2021.02.10/</w:t>
        </w:r>
      </w:hyperlink>
      <w:bookmarkEnd w:id="71"/>
      <w:r w:rsidRPr="00A42C18">
        <w:rPr>
          <w:lang w:val="en-GB"/>
        </w:rPr>
        <w:t xml:space="preserve"> </w:t>
      </w:r>
    </w:p>
    <w:p w14:paraId="0F423550" w14:textId="425E1380" w:rsidR="006E1D02" w:rsidRPr="00A42C18" w:rsidRDefault="006E1D02" w:rsidP="00AB5929">
      <w:pPr>
        <w:pStyle w:val="EX"/>
        <w:numPr>
          <w:ilvl w:val="0"/>
          <w:numId w:val="10"/>
        </w:numPr>
        <w:tabs>
          <w:tab w:val="left" w:pos="900"/>
        </w:tabs>
        <w:spacing w:after="120" w:line="252" w:lineRule="auto"/>
        <w:rPr>
          <w:lang w:val="en-GB"/>
        </w:rPr>
      </w:pPr>
      <w:bookmarkStart w:id="72" w:name="_Ref152749967"/>
      <w:r w:rsidRPr="00A42C18">
        <w:rPr>
          <w:lang w:val="en-GB"/>
        </w:rPr>
        <w:t xml:space="preserve">Center for Internet Security (CIS) Critical Security Controls, </w:t>
      </w:r>
      <w:hyperlink r:id="rId24" w:history="1">
        <w:r w:rsidRPr="0020479F">
          <w:rPr>
            <w:rStyle w:val="Hyperlink"/>
            <w:lang w:val="en-GB"/>
          </w:rPr>
          <w:t>https://www.cisecurity.org/controls/cis-controls-list</w:t>
        </w:r>
      </w:hyperlink>
      <w:bookmarkEnd w:id="72"/>
      <w:r w:rsidRPr="0020479F">
        <w:rPr>
          <w:lang w:val="en-GB"/>
        </w:rPr>
        <w:t xml:space="preserve"> </w:t>
      </w:r>
    </w:p>
    <w:p w14:paraId="7A0400D2" w14:textId="7412CB4D" w:rsidR="006E1D02" w:rsidRPr="00A42C18" w:rsidRDefault="006E1D02" w:rsidP="00AB5929">
      <w:pPr>
        <w:pStyle w:val="EX"/>
        <w:numPr>
          <w:ilvl w:val="0"/>
          <w:numId w:val="10"/>
        </w:numPr>
        <w:tabs>
          <w:tab w:val="left" w:pos="900"/>
        </w:tabs>
        <w:spacing w:after="120" w:line="252" w:lineRule="auto"/>
        <w:rPr>
          <w:lang w:val="en-GB"/>
        </w:rPr>
      </w:pPr>
      <w:bookmarkStart w:id="73" w:name="_Ref152750012"/>
      <w:r w:rsidRPr="00A42C18">
        <w:rPr>
          <w:lang w:val="en-GB"/>
        </w:rPr>
        <w:t xml:space="preserve">Cloud Security Alliance (CSA) Cloud Control Matrix (CCM), </w:t>
      </w:r>
      <w:hyperlink r:id="rId25" w:history="1">
        <w:r w:rsidRPr="00A42C18">
          <w:rPr>
            <w:rStyle w:val="Hyperlink"/>
            <w:lang w:val="en-GB"/>
          </w:rPr>
          <w:t>https://cloudsecurityalliance.org/research/cloud-controls-matrix/</w:t>
        </w:r>
      </w:hyperlink>
      <w:bookmarkEnd w:id="73"/>
      <w:r w:rsidRPr="00A42C18">
        <w:rPr>
          <w:lang w:val="en-GB"/>
        </w:rPr>
        <w:t xml:space="preserve"> </w:t>
      </w:r>
    </w:p>
    <w:p w14:paraId="06A0726D" w14:textId="2ED30968" w:rsidR="006E1D02" w:rsidRPr="00A42C18" w:rsidRDefault="006E1D02" w:rsidP="00AB5929">
      <w:pPr>
        <w:pStyle w:val="EX"/>
        <w:numPr>
          <w:ilvl w:val="0"/>
          <w:numId w:val="10"/>
        </w:numPr>
        <w:tabs>
          <w:tab w:val="left" w:pos="900"/>
        </w:tabs>
        <w:spacing w:after="120" w:line="252" w:lineRule="auto"/>
        <w:rPr>
          <w:lang w:val="en-GB"/>
        </w:rPr>
      </w:pPr>
      <w:bookmarkStart w:id="74" w:name="_Ref152750041"/>
      <w:r w:rsidRPr="00A42C18">
        <w:rPr>
          <w:lang w:val="en-GB"/>
        </w:rPr>
        <w:t>ISO/IEC 27001:</w:t>
      </w:r>
      <w:r w:rsidR="006A6004">
        <w:rPr>
          <w:lang w:val="en-GB"/>
        </w:rPr>
        <w:t xml:space="preserve"> </w:t>
      </w:r>
      <w:r w:rsidRPr="00A42C18">
        <w:rPr>
          <w:lang w:val="en-GB"/>
        </w:rPr>
        <w:t>2013 Information Security Management System (ISMS)</w:t>
      </w:r>
      <w:bookmarkEnd w:id="74"/>
    </w:p>
    <w:p w14:paraId="54527612" w14:textId="77777777" w:rsidR="006E1D02" w:rsidRPr="00A42C18" w:rsidRDefault="006E1D02" w:rsidP="002C0303">
      <w:pPr>
        <w:pStyle w:val="ListParagraph"/>
        <w:numPr>
          <w:ilvl w:val="0"/>
          <w:numId w:val="10"/>
        </w:numPr>
        <w:spacing w:after="120"/>
      </w:pPr>
      <w:bookmarkStart w:id="75" w:name="_Ref152750080"/>
      <w:r w:rsidRPr="00A42C18">
        <w:t>NIST SP 800-53r5, Security and Privacy Controls for Information Systems and Organizations, 2020.</w:t>
      </w:r>
      <w:bookmarkEnd w:id="75"/>
    </w:p>
    <w:p w14:paraId="7A886C66" w14:textId="0C5414F7" w:rsidR="006E1D02" w:rsidRPr="00A42C18" w:rsidRDefault="006E1D02" w:rsidP="002C0303">
      <w:pPr>
        <w:pStyle w:val="ListParagraph"/>
        <w:numPr>
          <w:ilvl w:val="0"/>
          <w:numId w:val="10"/>
        </w:numPr>
        <w:spacing w:after="120"/>
        <w:rPr>
          <w:rFonts w:cs="MS PGothic"/>
        </w:rPr>
      </w:pPr>
      <w:bookmarkStart w:id="76" w:name="_Ref152750112"/>
      <w:r w:rsidRPr="00A42C18">
        <w:t xml:space="preserve">US National Security Agency (NSA) / Cybersecurity and Infrastructure Security Agency (CISA), Security Guidance for 5G Cloud Infrastructures, Part I, Oct 28, 2021, Part II, Nov 18, 2021, Part III, Dec 2, 2021, Part IV, Dec 16, 2021.  </w:t>
      </w:r>
      <w:hyperlink r:id="rId26" w:history="1">
        <w:r w:rsidRPr="00A42C18">
          <w:rPr>
            <w:rStyle w:val="Hyperlink"/>
          </w:rPr>
          <w:t>https://www.nsa.gov/Press-Room/Cybersecurity-Advisories-Guidance/smdpage11747/2/</w:t>
        </w:r>
      </w:hyperlink>
      <w:r w:rsidRPr="00A42C18">
        <w:t xml:space="preserve"> (as of Feb 28, 2022).</w:t>
      </w:r>
      <w:bookmarkEnd w:id="76"/>
    </w:p>
    <w:p w14:paraId="1CDFCC63" w14:textId="0D156F66" w:rsidR="006928F3" w:rsidRPr="00A42C18" w:rsidRDefault="006928F3" w:rsidP="002C0303">
      <w:pPr>
        <w:pStyle w:val="EX"/>
        <w:numPr>
          <w:ilvl w:val="0"/>
          <w:numId w:val="10"/>
        </w:numPr>
        <w:tabs>
          <w:tab w:val="left" w:pos="900"/>
        </w:tabs>
        <w:spacing w:after="120" w:line="252" w:lineRule="auto"/>
        <w:rPr>
          <w:lang w:val="en-GB"/>
        </w:rPr>
      </w:pPr>
      <w:bookmarkStart w:id="77" w:name="_Ref158131195"/>
      <w:r w:rsidRPr="00A42C18">
        <w:rPr>
          <w:lang w:val="en-GB"/>
        </w:rPr>
        <w:t xml:space="preserve">Principal Component Analysis, Wikipedia, </w:t>
      </w:r>
      <w:hyperlink r:id="rId27" w:history="1">
        <w:r w:rsidRPr="00A42C18">
          <w:rPr>
            <w:rStyle w:val="Hyperlink"/>
            <w:lang w:val="en-GB"/>
          </w:rPr>
          <w:t>https://en.wikipedia.org/wiki/Principal_component_analysis</w:t>
        </w:r>
      </w:hyperlink>
      <w:bookmarkEnd w:id="77"/>
      <w:r w:rsidRPr="00A42C18">
        <w:rPr>
          <w:lang w:val="en-GB"/>
        </w:rPr>
        <w:t xml:space="preserve"> </w:t>
      </w:r>
    </w:p>
    <w:p w14:paraId="50B0A5D1" w14:textId="073E31C7" w:rsidR="006928F3" w:rsidRPr="00A42C18" w:rsidRDefault="006928F3" w:rsidP="002C0303">
      <w:pPr>
        <w:pStyle w:val="EX"/>
        <w:numPr>
          <w:ilvl w:val="0"/>
          <w:numId w:val="10"/>
        </w:numPr>
        <w:tabs>
          <w:tab w:val="left" w:pos="900"/>
        </w:tabs>
        <w:spacing w:after="120" w:line="252" w:lineRule="auto"/>
        <w:rPr>
          <w:lang w:val="en-GB"/>
        </w:rPr>
      </w:pPr>
      <w:bookmarkStart w:id="78" w:name="_Ref158131168"/>
      <w:r w:rsidRPr="00A42C18">
        <w:rPr>
          <w:lang w:val="en-GB"/>
        </w:rPr>
        <w:t xml:space="preserve">Linear discriminant analysis for dimensionality reduction: </w:t>
      </w:r>
      <w:hyperlink r:id="rId28" w:history="1">
        <w:r w:rsidRPr="00A42C18">
          <w:rPr>
            <w:rStyle w:val="Hyperlink"/>
            <w:lang w:val="en-GB"/>
          </w:rPr>
          <w:t>https://rasbt.github.io/mlxtend/user_guide/feature_extraction/LinearDiscriminantAnalysis/</w:t>
        </w:r>
      </w:hyperlink>
      <w:bookmarkEnd w:id="78"/>
      <w:r w:rsidRPr="00A42C18">
        <w:rPr>
          <w:lang w:val="en-GB"/>
        </w:rPr>
        <w:t xml:space="preserve"> </w:t>
      </w:r>
    </w:p>
    <w:p w14:paraId="23D61114" w14:textId="73113917" w:rsidR="006928F3" w:rsidRPr="00A42C18" w:rsidRDefault="006928F3" w:rsidP="002C0303">
      <w:pPr>
        <w:pStyle w:val="EX"/>
        <w:numPr>
          <w:ilvl w:val="0"/>
          <w:numId w:val="10"/>
        </w:numPr>
        <w:tabs>
          <w:tab w:val="left" w:pos="900"/>
        </w:tabs>
        <w:spacing w:after="120" w:line="252" w:lineRule="auto"/>
        <w:rPr>
          <w:lang w:val="en-GB"/>
        </w:rPr>
      </w:pPr>
      <w:bookmarkStart w:id="79" w:name="_Ref158131641"/>
      <w:r w:rsidRPr="00A42C18">
        <w:rPr>
          <w:lang w:val="en-GB"/>
        </w:rPr>
        <w:t xml:space="preserve">Machine Learning Standardization (Z-Score Normalization) with Mathematics, Towards AI;  </w:t>
      </w:r>
      <w:hyperlink r:id="rId29" w:history="1">
        <w:r w:rsidRPr="00A42C18">
          <w:rPr>
            <w:rStyle w:val="Hyperlink"/>
            <w:lang w:val="en-GB"/>
          </w:rPr>
          <w:t>https://towardsai.net/p/machine-learning/machine-learning-standardization-z-score-normalization-with-mathematics</w:t>
        </w:r>
      </w:hyperlink>
      <w:bookmarkEnd w:id="79"/>
      <w:r w:rsidRPr="00A42C18">
        <w:rPr>
          <w:lang w:val="en-GB"/>
        </w:rPr>
        <w:t xml:space="preserve"> </w:t>
      </w:r>
    </w:p>
    <w:p w14:paraId="6659F10C" w14:textId="732A5E2A" w:rsidR="006928F3" w:rsidRPr="00A42C18" w:rsidRDefault="006928F3" w:rsidP="002C0303">
      <w:pPr>
        <w:pStyle w:val="EX"/>
        <w:numPr>
          <w:ilvl w:val="0"/>
          <w:numId w:val="10"/>
        </w:numPr>
        <w:tabs>
          <w:tab w:val="left" w:pos="900"/>
        </w:tabs>
        <w:spacing w:after="120" w:line="252" w:lineRule="auto"/>
        <w:rPr>
          <w:lang w:val="en-GB"/>
        </w:rPr>
      </w:pPr>
      <w:bookmarkStart w:id="80" w:name="_Ref158131661"/>
      <w:r w:rsidRPr="00A42C18">
        <w:rPr>
          <w:lang w:val="en-GB"/>
        </w:rPr>
        <w:t xml:space="preserve">Voting Classifiers in Machine Learning: </w:t>
      </w:r>
      <w:hyperlink r:id="rId30" w:history="1">
        <w:r w:rsidRPr="00A42C18">
          <w:rPr>
            <w:rStyle w:val="Hyperlink"/>
            <w:lang w:val="en-GB"/>
          </w:rPr>
          <w:t>https://medium.com/@imamitsingh/voting-classifiers-in-machine-learning-a532935fe592</w:t>
        </w:r>
      </w:hyperlink>
      <w:bookmarkEnd w:id="80"/>
      <w:r w:rsidRPr="00A42C18">
        <w:rPr>
          <w:lang w:val="en-GB"/>
        </w:rPr>
        <w:t xml:space="preserve"> </w:t>
      </w:r>
    </w:p>
    <w:p w14:paraId="23814FD3" w14:textId="237F5288" w:rsidR="006928F3" w:rsidRPr="00A42C18" w:rsidRDefault="006928F3" w:rsidP="002C0303">
      <w:pPr>
        <w:pStyle w:val="EX"/>
        <w:numPr>
          <w:ilvl w:val="0"/>
          <w:numId w:val="10"/>
        </w:numPr>
        <w:tabs>
          <w:tab w:val="left" w:pos="900"/>
        </w:tabs>
        <w:spacing w:after="120" w:line="252" w:lineRule="auto"/>
        <w:rPr>
          <w:lang w:val="en-GB"/>
        </w:rPr>
      </w:pPr>
      <w:bookmarkStart w:id="81" w:name="_Ref158131679"/>
      <w:r w:rsidRPr="00A42C18">
        <w:rPr>
          <w:lang w:val="en-GB"/>
        </w:rPr>
        <w:t xml:space="preserve">Stacking in Machine Learning: </w:t>
      </w:r>
      <w:hyperlink r:id="rId31" w:history="1">
        <w:r w:rsidRPr="00A42C18">
          <w:rPr>
            <w:rStyle w:val="Hyperlink"/>
            <w:lang w:val="en-GB"/>
          </w:rPr>
          <w:t>https://www.javatpoint.com/stacking-in-machine-learning</w:t>
        </w:r>
      </w:hyperlink>
      <w:bookmarkEnd w:id="81"/>
      <w:r w:rsidRPr="00A42C18">
        <w:rPr>
          <w:lang w:val="en-GB"/>
        </w:rPr>
        <w:t xml:space="preserve"> </w:t>
      </w:r>
    </w:p>
    <w:p w14:paraId="32E00BCC" w14:textId="6D1F2517" w:rsidR="006928F3" w:rsidRPr="00A42C18" w:rsidRDefault="006928F3" w:rsidP="002C0303">
      <w:pPr>
        <w:pStyle w:val="EX"/>
        <w:numPr>
          <w:ilvl w:val="0"/>
          <w:numId w:val="10"/>
        </w:numPr>
        <w:tabs>
          <w:tab w:val="left" w:pos="900"/>
        </w:tabs>
        <w:spacing w:after="120" w:line="252" w:lineRule="auto"/>
        <w:rPr>
          <w:lang w:val="en-GB"/>
        </w:rPr>
      </w:pPr>
      <w:bookmarkStart w:id="82" w:name="_Ref158131752"/>
      <w:r w:rsidRPr="00A42C18">
        <w:rPr>
          <w:lang w:val="en-GB"/>
        </w:rPr>
        <w:t xml:space="preserve">LIME: </w:t>
      </w:r>
      <w:hyperlink r:id="rId32" w:history="1">
        <w:r w:rsidRPr="00A42C18">
          <w:rPr>
            <w:rStyle w:val="Hyperlink"/>
            <w:lang w:val="en-GB"/>
          </w:rPr>
          <w:t>https://github.com/marcotcr/lime</w:t>
        </w:r>
      </w:hyperlink>
      <w:bookmarkEnd w:id="82"/>
      <w:r w:rsidRPr="00A42C18">
        <w:rPr>
          <w:lang w:val="en-GB"/>
        </w:rPr>
        <w:t xml:space="preserve"> </w:t>
      </w:r>
    </w:p>
    <w:p w14:paraId="58316926" w14:textId="22CD9053" w:rsidR="006928F3" w:rsidRPr="00A42C18" w:rsidRDefault="006928F3" w:rsidP="002C0303">
      <w:pPr>
        <w:pStyle w:val="EX"/>
        <w:numPr>
          <w:ilvl w:val="0"/>
          <w:numId w:val="10"/>
        </w:numPr>
        <w:tabs>
          <w:tab w:val="left" w:pos="900"/>
        </w:tabs>
        <w:spacing w:after="120" w:line="252" w:lineRule="auto"/>
        <w:rPr>
          <w:lang w:val="en-GB"/>
        </w:rPr>
      </w:pPr>
      <w:bookmarkStart w:id="83" w:name="_Ref158131768"/>
      <w:r w:rsidRPr="00A42C18">
        <w:rPr>
          <w:lang w:val="en-GB"/>
        </w:rPr>
        <w:t xml:space="preserve">SHAP: </w:t>
      </w:r>
      <w:hyperlink r:id="rId33" w:history="1">
        <w:r w:rsidRPr="00A42C18">
          <w:rPr>
            <w:rStyle w:val="Hyperlink"/>
            <w:lang w:val="en-GB"/>
          </w:rPr>
          <w:t>https://shap.readthedocs.io/en/latest/index.html</w:t>
        </w:r>
      </w:hyperlink>
      <w:bookmarkEnd w:id="83"/>
      <w:r w:rsidRPr="00A42C18">
        <w:rPr>
          <w:lang w:val="en-GB"/>
        </w:rPr>
        <w:t xml:space="preserve"> </w:t>
      </w:r>
    </w:p>
    <w:p w14:paraId="7A9BC10D" w14:textId="3611CEF2" w:rsidR="006928F3" w:rsidRPr="00A42C18" w:rsidRDefault="006928F3" w:rsidP="002C0303">
      <w:pPr>
        <w:pStyle w:val="EX"/>
        <w:numPr>
          <w:ilvl w:val="0"/>
          <w:numId w:val="10"/>
        </w:numPr>
        <w:tabs>
          <w:tab w:val="left" w:pos="900"/>
        </w:tabs>
        <w:spacing w:after="120" w:line="252" w:lineRule="auto"/>
        <w:rPr>
          <w:lang w:val="en-GB"/>
        </w:rPr>
      </w:pPr>
      <w:bookmarkStart w:id="84" w:name="_Ref158131422"/>
      <w:r w:rsidRPr="0020479F">
        <w:rPr>
          <w:lang w:val="en-GB"/>
        </w:rPr>
        <w:t xml:space="preserve">NIST blog: “How to deploy machine learning with differential privacy”; </w:t>
      </w:r>
      <w:hyperlink r:id="rId34" w:history="1">
        <w:r w:rsidRPr="0020479F">
          <w:rPr>
            <w:rStyle w:val="Hyperlink"/>
            <w:lang w:val="en-GB"/>
          </w:rPr>
          <w:t>https://www.nist.gov/blogs/cybersecurity-insights/how-deploy-machine-learning-differential-privacy</w:t>
        </w:r>
      </w:hyperlink>
      <w:bookmarkEnd w:id="84"/>
    </w:p>
    <w:p w14:paraId="4449FF4A" w14:textId="0E8305C4" w:rsidR="006928F3" w:rsidRPr="0020479F" w:rsidRDefault="006928F3" w:rsidP="002C0303">
      <w:pPr>
        <w:pStyle w:val="EX"/>
        <w:numPr>
          <w:ilvl w:val="0"/>
          <w:numId w:val="10"/>
        </w:numPr>
        <w:tabs>
          <w:tab w:val="left" w:pos="900"/>
        </w:tabs>
        <w:spacing w:after="120" w:line="252" w:lineRule="auto"/>
        <w:rPr>
          <w:lang w:val="en-GB"/>
        </w:rPr>
      </w:pPr>
      <w:bookmarkStart w:id="85" w:name="_Ref158131446"/>
      <w:r w:rsidRPr="0020479F">
        <w:rPr>
          <w:lang w:val="en-GB"/>
        </w:rPr>
        <w:t xml:space="preserve">Peter Darveau P. Eng., „Using Enclaves and Model Splitting to Improve AI Application Security in High Performance Computing – Thinking Beyond the Network“; </w:t>
      </w:r>
      <w:hyperlink r:id="rId35" w:history="1">
        <w:r w:rsidRPr="0020479F">
          <w:rPr>
            <w:rStyle w:val="Hyperlink"/>
            <w:lang w:val="en-GB"/>
          </w:rPr>
          <w:t>https://www.linkedin.com/pulse/using-enclaves-model-splitting-improve-ai-application-peter/</w:t>
        </w:r>
      </w:hyperlink>
      <w:bookmarkEnd w:id="85"/>
    </w:p>
    <w:p w14:paraId="65D3A58E" w14:textId="14DBE2AB" w:rsidR="006928F3" w:rsidRPr="0020479F" w:rsidRDefault="006928F3" w:rsidP="002C0303">
      <w:pPr>
        <w:pStyle w:val="EX"/>
        <w:numPr>
          <w:ilvl w:val="0"/>
          <w:numId w:val="10"/>
        </w:numPr>
        <w:tabs>
          <w:tab w:val="left" w:pos="900"/>
        </w:tabs>
        <w:spacing w:after="120" w:line="252" w:lineRule="auto"/>
        <w:rPr>
          <w:lang w:val="en-GB"/>
        </w:rPr>
      </w:pPr>
      <w:bookmarkStart w:id="86" w:name="_Ref158131563"/>
      <w:r w:rsidRPr="0020479F">
        <w:rPr>
          <w:lang w:val="en-GB"/>
        </w:rPr>
        <w:t xml:space="preserve">Andrew Marshall, Jugal Parikh, Emre Kiciman and Ram Shankar Siva Kumar: “Threat Modeling AI/ML Systems and Dependencies”; </w:t>
      </w:r>
      <w:hyperlink r:id="rId36" w:history="1">
        <w:r w:rsidRPr="0020479F">
          <w:rPr>
            <w:rStyle w:val="Hyperlink"/>
            <w:lang w:val="en-GB"/>
          </w:rPr>
          <w:t>https://learn.microsoft.com/en-us/security/engineering/threat-modeling-aiml</w:t>
        </w:r>
      </w:hyperlink>
      <w:bookmarkEnd w:id="86"/>
    </w:p>
    <w:p w14:paraId="0383131A" w14:textId="7D1CB589" w:rsidR="006928F3" w:rsidRPr="0020479F" w:rsidRDefault="006928F3" w:rsidP="002C0303">
      <w:pPr>
        <w:pStyle w:val="EX"/>
        <w:numPr>
          <w:ilvl w:val="0"/>
          <w:numId w:val="10"/>
        </w:numPr>
        <w:tabs>
          <w:tab w:val="left" w:pos="900"/>
        </w:tabs>
        <w:spacing w:after="120" w:line="252" w:lineRule="auto"/>
        <w:rPr>
          <w:lang w:val="en-GB"/>
        </w:rPr>
      </w:pPr>
      <w:bookmarkStart w:id="87" w:name="_Ref158131579"/>
      <w:r w:rsidRPr="0020479F">
        <w:rPr>
          <w:lang w:val="en-GB"/>
        </w:rPr>
        <w:t xml:space="preserve">BSI: “AI SECURITY CONCERNS IN A NUTSHELL”; </w:t>
      </w:r>
      <w:hyperlink r:id="rId37" w:history="1">
        <w:r w:rsidRPr="0020479F">
          <w:rPr>
            <w:rStyle w:val="Hyperlink"/>
            <w:lang w:val="en-GB"/>
          </w:rPr>
          <w:t>https://www.bsi.bund.de/SharedDocs/Downloads/EN/BSI/KI/Practical_Al-Security_Guide_2023.pdf?__blob=publicationFile&amp;v=5</w:t>
        </w:r>
      </w:hyperlink>
      <w:bookmarkEnd w:id="87"/>
    </w:p>
    <w:p w14:paraId="5680901B" w14:textId="670B7BFF" w:rsidR="006928F3" w:rsidRPr="0020479F" w:rsidRDefault="006928F3" w:rsidP="002C0303">
      <w:pPr>
        <w:pStyle w:val="EX"/>
        <w:numPr>
          <w:ilvl w:val="0"/>
          <w:numId w:val="10"/>
        </w:numPr>
        <w:tabs>
          <w:tab w:val="left" w:pos="900"/>
        </w:tabs>
        <w:spacing w:after="120" w:line="252" w:lineRule="auto"/>
        <w:rPr>
          <w:lang w:val="en-GB"/>
        </w:rPr>
      </w:pPr>
      <w:bookmarkStart w:id="88" w:name="_Ref158131597"/>
      <w:r w:rsidRPr="0020479F">
        <w:rPr>
          <w:lang w:val="en-GB"/>
        </w:rPr>
        <w:t xml:space="preserve">ENISA: “Artificial Intelligence Cybersecurity Challenges”; </w:t>
      </w:r>
      <w:hyperlink r:id="rId38" w:history="1">
        <w:r w:rsidRPr="0020479F">
          <w:rPr>
            <w:rStyle w:val="Hyperlink"/>
            <w:lang w:val="en-GB"/>
          </w:rPr>
          <w:t>https://www.enisa.europa.eu/publications/artificial-intelligence-cybersecurity-challenges</w:t>
        </w:r>
      </w:hyperlink>
      <w:bookmarkEnd w:id="88"/>
    </w:p>
    <w:p w14:paraId="1D253679" w14:textId="38431877" w:rsidR="006928F3" w:rsidRPr="0020479F" w:rsidRDefault="006928F3" w:rsidP="002C0303">
      <w:pPr>
        <w:pStyle w:val="EX"/>
        <w:numPr>
          <w:ilvl w:val="0"/>
          <w:numId w:val="10"/>
        </w:numPr>
        <w:tabs>
          <w:tab w:val="left" w:pos="900"/>
        </w:tabs>
        <w:spacing w:after="120" w:line="252" w:lineRule="auto"/>
        <w:rPr>
          <w:lang w:val="en-GB"/>
        </w:rPr>
      </w:pPr>
      <w:bookmarkStart w:id="89" w:name="_Ref158131614"/>
      <w:r w:rsidRPr="0020479F">
        <w:rPr>
          <w:lang w:val="en-GB"/>
        </w:rPr>
        <w:t xml:space="preserve">TOWARDS AI: “Machine Learning Standardization (Z-Score Normalization) with Mathematics”; </w:t>
      </w:r>
      <w:hyperlink r:id="rId39" w:history="1">
        <w:r w:rsidRPr="0020479F">
          <w:rPr>
            <w:rStyle w:val="Hyperlink"/>
            <w:lang w:val="en-GB"/>
          </w:rPr>
          <w:t>https://towardsai.net/p/machine-learning/machine-learning-standardization-z-score-normalization-with-mathematics</w:t>
        </w:r>
      </w:hyperlink>
      <w:bookmarkEnd w:id="89"/>
    </w:p>
    <w:p w14:paraId="37A7918E" w14:textId="21E54015" w:rsidR="006928F3" w:rsidRPr="0020479F" w:rsidRDefault="006928F3" w:rsidP="002C0303">
      <w:pPr>
        <w:pStyle w:val="EX"/>
        <w:numPr>
          <w:ilvl w:val="0"/>
          <w:numId w:val="10"/>
        </w:numPr>
        <w:tabs>
          <w:tab w:val="left" w:pos="900"/>
        </w:tabs>
        <w:spacing w:after="120" w:line="252" w:lineRule="auto"/>
        <w:rPr>
          <w:lang w:val="en-GB"/>
        </w:rPr>
      </w:pPr>
      <w:bookmarkStart w:id="90" w:name="_Ref158131703"/>
      <w:r w:rsidRPr="0020479F">
        <w:rPr>
          <w:lang w:val="en-GB"/>
        </w:rPr>
        <w:t xml:space="preserve">Xinyu Tang et al, “Mitigating Membership Inference Attacks by Self-Distillation Through a Novel Ensemble Architecture”; </w:t>
      </w:r>
      <w:hyperlink r:id="rId40" w:history="1">
        <w:r w:rsidRPr="0020479F">
          <w:rPr>
            <w:rStyle w:val="Hyperlink"/>
            <w:lang w:val="en-GB"/>
          </w:rPr>
          <w:t>https://www.usenix.org/system/files/sec22fall_tang.pdf</w:t>
        </w:r>
      </w:hyperlink>
      <w:bookmarkEnd w:id="90"/>
    </w:p>
    <w:p w14:paraId="3287C702" w14:textId="69B2022D" w:rsidR="006928F3" w:rsidRPr="0020479F" w:rsidRDefault="006928F3" w:rsidP="002C0303">
      <w:pPr>
        <w:pStyle w:val="EX"/>
        <w:numPr>
          <w:ilvl w:val="0"/>
          <w:numId w:val="10"/>
        </w:numPr>
        <w:tabs>
          <w:tab w:val="left" w:pos="900"/>
        </w:tabs>
        <w:spacing w:after="120" w:line="252" w:lineRule="auto"/>
        <w:rPr>
          <w:lang w:val="en-GB"/>
        </w:rPr>
      </w:pPr>
      <w:bookmarkStart w:id="91" w:name="_Ref158131719"/>
      <w:r w:rsidRPr="0020479F">
        <w:rPr>
          <w:lang w:val="en-GB"/>
        </w:rPr>
        <w:t xml:space="preserve">Ismat Jarin, Birhanu Eshete, </w:t>
      </w:r>
      <w:r w:rsidR="00E323B4" w:rsidRPr="0020479F">
        <w:rPr>
          <w:lang w:val="en-GB"/>
        </w:rPr>
        <w:t>“</w:t>
      </w:r>
      <w:r w:rsidRPr="0020479F">
        <w:rPr>
          <w:lang w:val="en-GB"/>
        </w:rPr>
        <w:t xml:space="preserve">PRICURE: Privacy-Preserving Collaborative Inference in a Multi-Party Setting“; </w:t>
      </w:r>
      <w:hyperlink r:id="rId41" w:history="1">
        <w:r w:rsidRPr="0020479F">
          <w:rPr>
            <w:rStyle w:val="Hyperlink"/>
            <w:lang w:val="en-GB"/>
          </w:rPr>
          <w:t>https://arxiv.org/pdf/2102.09751.pdf</w:t>
        </w:r>
      </w:hyperlink>
      <w:bookmarkEnd w:id="91"/>
    </w:p>
    <w:p w14:paraId="1DEA6A13" w14:textId="4197FABF" w:rsidR="006928F3" w:rsidRPr="0020479F" w:rsidRDefault="006928F3" w:rsidP="002C0303">
      <w:pPr>
        <w:pStyle w:val="EX"/>
        <w:numPr>
          <w:ilvl w:val="0"/>
          <w:numId w:val="10"/>
        </w:numPr>
        <w:tabs>
          <w:tab w:val="left" w:pos="900"/>
        </w:tabs>
        <w:spacing w:after="120" w:line="252" w:lineRule="auto"/>
        <w:rPr>
          <w:lang w:val="en-GB"/>
        </w:rPr>
      </w:pPr>
      <w:bookmarkStart w:id="92" w:name="_Ref158131783"/>
      <w:r w:rsidRPr="0020479F">
        <w:rPr>
          <w:lang w:val="en-GB"/>
        </w:rPr>
        <w:lastRenderedPageBreak/>
        <w:t xml:space="preserve">BSI: Security of AI-Systems: Fundamentals: Adversarial Deep Learning; </w:t>
      </w:r>
      <w:hyperlink r:id="rId42" w:history="1">
        <w:r w:rsidRPr="0020479F">
          <w:rPr>
            <w:rStyle w:val="Hyperlink"/>
            <w:lang w:val="en-GB"/>
          </w:rPr>
          <w:t>https://www.bsi.bund.de/SharedDocs/Downloads/EN/BSI/KI/Security-of-AI-systems_fundamentals.pdf?__blob=publicationFile&amp;v=4</w:t>
        </w:r>
      </w:hyperlink>
      <w:bookmarkEnd w:id="92"/>
      <w:r w:rsidRPr="0020479F">
        <w:rPr>
          <w:lang w:val="en-GB"/>
        </w:rPr>
        <w:t xml:space="preserve"> </w:t>
      </w:r>
    </w:p>
    <w:p w14:paraId="0C1C04AD" w14:textId="597AD354" w:rsidR="00BC0EEB" w:rsidRPr="000207C3" w:rsidRDefault="00BC0EEB" w:rsidP="002C0303">
      <w:pPr>
        <w:pStyle w:val="EX"/>
        <w:numPr>
          <w:ilvl w:val="0"/>
          <w:numId w:val="10"/>
        </w:numPr>
        <w:tabs>
          <w:tab w:val="left" w:pos="900"/>
        </w:tabs>
        <w:spacing w:after="120" w:line="252" w:lineRule="auto"/>
        <w:rPr>
          <w:sz w:val="22"/>
        </w:rPr>
      </w:pPr>
      <w:bookmarkStart w:id="93" w:name="_Ref158133680"/>
      <w:r w:rsidRPr="0020479F">
        <w:rPr>
          <w:sz w:val="22"/>
          <w:szCs w:val="22"/>
          <w:lang w:val="en-GB"/>
        </w:rPr>
        <w:t xml:space="preserve">Pramoditha, R.: “Parameters Vs Hyperparameters: What is the difference?”, Medium web article, April 7, 2022. Retrieved from </w:t>
      </w:r>
      <w:hyperlink r:id="rId43" w:history="1">
        <w:r w:rsidRPr="0020479F">
          <w:rPr>
            <w:rStyle w:val="Hyperlink"/>
            <w:sz w:val="22"/>
            <w:szCs w:val="22"/>
            <w:lang w:val="en-GB"/>
          </w:rPr>
          <w:t>https://medium.com/data-science-365/parameters-vs-hyperparameters-what-is-the-difference-5f40e16e2e82</w:t>
        </w:r>
      </w:hyperlink>
      <w:bookmarkEnd w:id="93"/>
    </w:p>
    <w:p w14:paraId="6286924B" w14:textId="50FB3E71" w:rsidR="00BC0EEB" w:rsidRPr="0020479F" w:rsidRDefault="00BC0EEB" w:rsidP="002C0303">
      <w:pPr>
        <w:pStyle w:val="EX"/>
        <w:numPr>
          <w:ilvl w:val="0"/>
          <w:numId w:val="10"/>
        </w:numPr>
        <w:tabs>
          <w:tab w:val="left" w:pos="900"/>
        </w:tabs>
        <w:spacing w:after="120" w:line="252" w:lineRule="auto"/>
        <w:rPr>
          <w:sz w:val="22"/>
        </w:rPr>
      </w:pPr>
      <w:bookmarkStart w:id="94" w:name="_Ref158134032"/>
      <w:r w:rsidRPr="0020479F">
        <w:rPr>
          <w:sz w:val="22"/>
          <w:lang w:val="en-GB"/>
        </w:rPr>
        <w:t>O-RAN ALLIANCE TR: “Use Cases Analysis Report”.</w:t>
      </w:r>
      <w:bookmarkEnd w:id="94"/>
    </w:p>
    <w:p w14:paraId="2E16C7D7" w14:textId="19A427E7" w:rsidR="00BC0EEB" w:rsidRPr="000207C3" w:rsidRDefault="00BC0EEB" w:rsidP="002C0303">
      <w:pPr>
        <w:pStyle w:val="EX"/>
        <w:numPr>
          <w:ilvl w:val="0"/>
          <w:numId w:val="10"/>
        </w:numPr>
        <w:tabs>
          <w:tab w:val="left" w:pos="900"/>
        </w:tabs>
        <w:spacing w:after="120" w:line="252" w:lineRule="auto"/>
        <w:rPr>
          <w:sz w:val="22"/>
        </w:rPr>
      </w:pPr>
      <w:bookmarkStart w:id="95" w:name="_Ref158133967"/>
      <w:r w:rsidRPr="0020479F">
        <w:rPr>
          <w:sz w:val="22"/>
          <w:szCs w:val="22"/>
          <w:lang w:val="en-GB"/>
        </w:rPr>
        <w:t xml:space="preserve">Casey, Cindy: “AI Poisoning Attacks”, lecture slides, 2022, Retrieved from </w:t>
      </w:r>
      <w:hyperlink r:id="rId44" w:history="1">
        <w:r w:rsidRPr="0020479F">
          <w:rPr>
            <w:rStyle w:val="Hyperlink"/>
            <w:sz w:val="22"/>
            <w:szCs w:val="22"/>
            <w:lang w:val="en-GB"/>
          </w:rPr>
          <w:t>https://www.bucks.edu/media/bcccmedialibrary/con-ed/itacademy/fos2022/Casey-AI-Poisoning-pdf.pdf</w:t>
        </w:r>
      </w:hyperlink>
      <w:bookmarkEnd w:id="95"/>
    </w:p>
    <w:p w14:paraId="239330B8" w14:textId="5108C9C0" w:rsidR="00BC0EEB" w:rsidRPr="000207C3" w:rsidRDefault="00BC0EEB" w:rsidP="002C0303">
      <w:pPr>
        <w:pStyle w:val="EX"/>
        <w:numPr>
          <w:ilvl w:val="0"/>
          <w:numId w:val="10"/>
        </w:numPr>
        <w:tabs>
          <w:tab w:val="left" w:pos="900"/>
        </w:tabs>
        <w:spacing w:after="120" w:line="252" w:lineRule="auto"/>
        <w:rPr>
          <w:sz w:val="22"/>
        </w:rPr>
      </w:pPr>
      <w:bookmarkStart w:id="96" w:name="_Ref158133984"/>
      <w:r w:rsidRPr="0020479F">
        <w:rPr>
          <w:sz w:val="22"/>
          <w:szCs w:val="22"/>
          <w:lang w:val="en-GB"/>
        </w:rPr>
        <w:t>ETSI GR SAI 004 v1.1.1: “Securing Artificial Intelligence (SAI); Problem Statement”, December 2020.</w:t>
      </w:r>
      <w:bookmarkEnd w:id="96"/>
    </w:p>
    <w:p w14:paraId="0158413D" w14:textId="6C7046D4" w:rsidR="006928F3" w:rsidRPr="00A42C18" w:rsidRDefault="00950396" w:rsidP="002C0303">
      <w:pPr>
        <w:pStyle w:val="EX"/>
        <w:numPr>
          <w:ilvl w:val="0"/>
          <w:numId w:val="10"/>
        </w:numPr>
        <w:tabs>
          <w:tab w:val="left" w:pos="900"/>
        </w:tabs>
        <w:spacing w:after="120" w:line="252" w:lineRule="auto"/>
        <w:rPr>
          <w:sz w:val="22"/>
          <w:lang w:val="en-GB"/>
        </w:rPr>
      </w:pPr>
      <w:bookmarkStart w:id="97" w:name="_Ref158193094"/>
      <w:r w:rsidRPr="0020479F">
        <w:rPr>
          <w:sz w:val="22"/>
          <w:szCs w:val="22"/>
          <w:lang w:val="en-GB"/>
        </w:rPr>
        <w:t xml:space="preserve">Output Integrity Attack, </w:t>
      </w:r>
      <w:hyperlink r:id="rId45" w:history="1">
        <w:r w:rsidRPr="0020479F">
          <w:rPr>
            <w:rStyle w:val="Hyperlink"/>
            <w:sz w:val="22"/>
            <w:szCs w:val="22"/>
            <w:lang w:val="en-GB"/>
          </w:rPr>
          <w:t>https://owasp.org/www-project-machine-learning-security-top-10/docs/ML09_2023-Output_Integrity_Attack</w:t>
        </w:r>
      </w:hyperlink>
      <w:bookmarkEnd w:id="97"/>
      <w:r w:rsidRPr="0020479F">
        <w:rPr>
          <w:sz w:val="22"/>
          <w:szCs w:val="22"/>
          <w:lang w:val="en-GB"/>
        </w:rPr>
        <w:t xml:space="preserve"> </w:t>
      </w:r>
    </w:p>
    <w:p w14:paraId="0AB1F7E9" w14:textId="5DBCE782" w:rsidR="00BE6661" w:rsidRPr="0020479F" w:rsidRDefault="00BE6661" w:rsidP="002C0303">
      <w:pPr>
        <w:pStyle w:val="EX"/>
        <w:numPr>
          <w:ilvl w:val="0"/>
          <w:numId w:val="10"/>
        </w:numPr>
        <w:tabs>
          <w:tab w:val="left" w:pos="900"/>
        </w:tabs>
        <w:spacing w:after="120" w:line="252" w:lineRule="auto"/>
        <w:rPr>
          <w:rStyle w:val="Hyperlink"/>
          <w:color w:val="auto"/>
          <w:sz w:val="22"/>
          <w:u w:val="none"/>
          <w:lang w:val="en-GB"/>
        </w:rPr>
      </w:pPr>
      <w:bookmarkStart w:id="98" w:name="_Ref159924892"/>
      <w:r w:rsidRPr="0020479F">
        <w:rPr>
          <w:sz w:val="22"/>
          <w:lang w:val="en-GB"/>
        </w:rPr>
        <w:t xml:space="preserve">HONGSHENG HU et al: “Membership Inference Attacks on Machine Learning: A Survey”, ACM Computing Surveys, Vol. 54, No. 11s, Article 235. Publication date: September 2022, </w:t>
      </w:r>
      <w:hyperlink r:id="rId46" w:history="1">
        <w:r w:rsidRPr="0020479F">
          <w:rPr>
            <w:rStyle w:val="Hyperlink"/>
            <w:lang w:val="en-GB"/>
          </w:rPr>
          <w:t>https://dl.acm.org/doi/pdf/10.1145/3523273</w:t>
        </w:r>
      </w:hyperlink>
      <w:bookmarkEnd w:id="98"/>
      <w:r w:rsidRPr="0020479F">
        <w:rPr>
          <w:rStyle w:val="Hyperlink"/>
          <w:lang w:val="en-GB"/>
        </w:rPr>
        <w:t xml:space="preserve"> </w:t>
      </w:r>
    </w:p>
    <w:p w14:paraId="23E193DD" w14:textId="2D9BA314" w:rsidR="00BE6661" w:rsidRPr="0020479F" w:rsidRDefault="00BE6661" w:rsidP="002C0303">
      <w:pPr>
        <w:pStyle w:val="EX"/>
        <w:numPr>
          <w:ilvl w:val="0"/>
          <w:numId w:val="10"/>
        </w:numPr>
        <w:tabs>
          <w:tab w:val="left" w:pos="900"/>
        </w:tabs>
        <w:spacing w:after="120" w:line="252" w:lineRule="auto"/>
        <w:rPr>
          <w:rStyle w:val="Hyperlink"/>
          <w:color w:val="auto"/>
          <w:sz w:val="22"/>
          <w:u w:val="none"/>
          <w:lang w:val="en-GB"/>
        </w:rPr>
      </w:pPr>
      <w:bookmarkStart w:id="99" w:name="_Ref159924894"/>
      <w:r w:rsidRPr="0020479F">
        <w:rPr>
          <w:sz w:val="22"/>
          <w:lang w:val="en-GB"/>
        </w:rPr>
        <w:t xml:space="preserve">Jiayuan Ye et al: “Enhanced Membership Inference Attacks against Machine Learning Models”, </w:t>
      </w:r>
      <w:hyperlink r:id="rId47" w:history="1">
        <w:r w:rsidRPr="0020479F">
          <w:rPr>
            <w:rStyle w:val="Hyperlink"/>
            <w:lang w:val="en-GB"/>
          </w:rPr>
          <w:t>https://arxiv.org/pdf/2111.09679.pdf</w:t>
        </w:r>
      </w:hyperlink>
      <w:bookmarkEnd w:id="99"/>
      <w:r w:rsidRPr="0020479F">
        <w:rPr>
          <w:rStyle w:val="Hyperlink"/>
          <w:lang w:val="en-GB"/>
        </w:rPr>
        <w:t xml:space="preserve"> </w:t>
      </w:r>
    </w:p>
    <w:p w14:paraId="49388455" w14:textId="1C259DE8" w:rsidR="00C6273A" w:rsidRPr="0020479F" w:rsidRDefault="00C6273A" w:rsidP="002C0303">
      <w:pPr>
        <w:pStyle w:val="EX"/>
        <w:numPr>
          <w:ilvl w:val="0"/>
          <w:numId w:val="10"/>
        </w:numPr>
        <w:tabs>
          <w:tab w:val="left" w:pos="900"/>
        </w:tabs>
        <w:spacing w:after="120" w:line="252" w:lineRule="auto"/>
        <w:rPr>
          <w:sz w:val="22"/>
          <w:lang w:val="en-GB"/>
        </w:rPr>
      </w:pPr>
      <w:bookmarkStart w:id="100" w:name="_Ref159925552"/>
      <w:r w:rsidRPr="00A42C18">
        <w:rPr>
          <w:lang w:val="en-GB"/>
        </w:rPr>
        <w:t xml:space="preserve">Trent, Rod. “Must Learn AI Security Part 6: Model Inversion Attacks Against AI.”, </w:t>
      </w:r>
      <w:hyperlink r:id="rId48" w:history="1">
        <w:r w:rsidRPr="00A42C18">
          <w:rPr>
            <w:rStyle w:val="Hyperlink"/>
            <w:lang w:val="en-GB"/>
          </w:rPr>
          <w:t>https://rodtrent.substack.com/p/must-learn-ai-security-part-6-model</w:t>
        </w:r>
      </w:hyperlink>
      <w:bookmarkEnd w:id="100"/>
      <w:r w:rsidRPr="00A42C18">
        <w:rPr>
          <w:lang w:val="en-GB"/>
        </w:rPr>
        <w:t xml:space="preserve"> </w:t>
      </w:r>
    </w:p>
    <w:p w14:paraId="62E764FD" w14:textId="0C23DA61" w:rsidR="000F2F7B" w:rsidRPr="0020479F" w:rsidRDefault="000F2F7B" w:rsidP="002C0303">
      <w:pPr>
        <w:pStyle w:val="EX"/>
        <w:numPr>
          <w:ilvl w:val="0"/>
          <w:numId w:val="10"/>
        </w:numPr>
        <w:tabs>
          <w:tab w:val="left" w:pos="900"/>
        </w:tabs>
        <w:spacing w:after="120" w:line="252" w:lineRule="auto"/>
        <w:rPr>
          <w:sz w:val="22"/>
          <w:lang w:val="en-GB"/>
        </w:rPr>
      </w:pPr>
      <w:bookmarkStart w:id="101" w:name="_Ref159926884"/>
      <w:r w:rsidRPr="0020479F">
        <w:rPr>
          <w:sz w:val="22"/>
          <w:lang w:val="en-GB"/>
        </w:rPr>
        <w:t xml:space="preserve">Tramèr et al, “The Space of Transferable Adversarial Examples”, arXiv:1704.03453, </w:t>
      </w:r>
      <w:hyperlink r:id="rId49" w:history="1">
        <w:r w:rsidRPr="0020479F">
          <w:rPr>
            <w:rStyle w:val="Hyperlink"/>
            <w:sz w:val="22"/>
            <w:lang w:val="en-GB"/>
          </w:rPr>
          <w:t>https://arxiv.org/abs/1704.03453</w:t>
        </w:r>
      </w:hyperlink>
      <w:bookmarkEnd w:id="101"/>
      <w:r w:rsidRPr="0020479F">
        <w:rPr>
          <w:sz w:val="22"/>
          <w:lang w:val="en-GB"/>
        </w:rPr>
        <w:t xml:space="preserve"> </w:t>
      </w:r>
    </w:p>
    <w:p w14:paraId="5046771F" w14:textId="7C6271B6" w:rsidR="00610887" w:rsidRPr="00A42C18" w:rsidRDefault="00610887" w:rsidP="002C0303">
      <w:pPr>
        <w:pStyle w:val="ListParagraph"/>
        <w:numPr>
          <w:ilvl w:val="0"/>
          <w:numId w:val="10"/>
        </w:numPr>
        <w:spacing w:after="240"/>
      </w:pPr>
      <w:bookmarkStart w:id="102" w:name="_Ref159927653"/>
      <w:r w:rsidRPr="00A42C18">
        <w:t>Mohamad Fazelnia et al: “Supporting Artificial Intelligence/Machine Learning Security Workers Through an Adversarial Techniques, Tools, and Common Knowledge Framework”; IEEE Security &amp; Privacy (Volume: 21, Issue: 1, Jan.-Feb. 2023); DOI: 10.1109/MSEC.2022.3221058</w:t>
      </w:r>
      <w:bookmarkEnd w:id="102"/>
    </w:p>
    <w:p w14:paraId="3A54BDD9" w14:textId="26B980E2" w:rsidR="00610887" w:rsidRPr="00A42C18" w:rsidRDefault="00610887" w:rsidP="002C0303">
      <w:pPr>
        <w:pStyle w:val="ListParagraph"/>
        <w:numPr>
          <w:ilvl w:val="0"/>
          <w:numId w:val="10"/>
        </w:numPr>
        <w:spacing w:after="240"/>
      </w:pPr>
      <w:bookmarkStart w:id="103" w:name="_Ref159927572"/>
      <w:r w:rsidRPr="00A42C18">
        <w:t xml:space="preserve">NIST Privacy Framework; </w:t>
      </w:r>
      <w:hyperlink r:id="rId50" w:history="1">
        <w:r w:rsidRPr="00A42C18">
          <w:rPr>
            <w:rStyle w:val="Hyperlink"/>
          </w:rPr>
          <w:t>https://www.nist.gov/privacy-framework</w:t>
        </w:r>
      </w:hyperlink>
      <w:bookmarkEnd w:id="103"/>
      <w:r w:rsidRPr="00A42C18">
        <w:t xml:space="preserve"> </w:t>
      </w:r>
    </w:p>
    <w:p w14:paraId="600402A6" w14:textId="455F0B63" w:rsidR="00610887" w:rsidRPr="00A42C18" w:rsidRDefault="00610887" w:rsidP="002C0303">
      <w:pPr>
        <w:pStyle w:val="ListParagraph"/>
        <w:numPr>
          <w:ilvl w:val="0"/>
          <w:numId w:val="10"/>
        </w:numPr>
        <w:spacing w:after="240"/>
      </w:pPr>
      <w:bookmarkStart w:id="104" w:name="_Ref159927598"/>
      <w:r w:rsidRPr="00A42C18">
        <w:t xml:space="preserve">General Data Protection Regulation, Regulation (EU) 2016/679, version OJ L 119, 04.05.2016; cor. OJ L 127, 23.5.2018, Art. 25: “Data protection by design and by default “; </w:t>
      </w:r>
      <w:hyperlink r:id="rId51" w:history="1">
        <w:r w:rsidRPr="00A42C18">
          <w:rPr>
            <w:rStyle w:val="Hyperlink"/>
          </w:rPr>
          <w:t>https://eur-lex.europa.eu/legal-content/EN/TXT/PDF/?uri=CELEX:32016R0679</w:t>
        </w:r>
      </w:hyperlink>
      <w:bookmarkEnd w:id="104"/>
      <w:r w:rsidRPr="00A42C18">
        <w:t xml:space="preserve"> </w:t>
      </w:r>
    </w:p>
    <w:p w14:paraId="14E68BD3" w14:textId="67B0C97B" w:rsidR="00610887" w:rsidRPr="00A42C18" w:rsidRDefault="00610887" w:rsidP="002C0303">
      <w:pPr>
        <w:pStyle w:val="ListParagraph"/>
        <w:numPr>
          <w:ilvl w:val="0"/>
          <w:numId w:val="10"/>
        </w:numPr>
        <w:spacing w:after="240"/>
      </w:pPr>
      <w:bookmarkStart w:id="105" w:name="_Ref159927672"/>
      <w:r w:rsidRPr="00A42C18">
        <w:t xml:space="preserve">ISO/IEC WD 27091, Cybersecurity and Privacy, Artificial Intelligence, Privacy protection: </w:t>
      </w:r>
      <w:hyperlink r:id="rId52" w:history="1">
        <w:r w:rsidRPr="00A42C18">
          <w:rPr>
            <w:rStyle w:val="Hyperlink"/>
          </w:rPr>
          <w:t>https://www.iso.org/standard/56582.html</w:t>
        </w:r>
      </w:hyperlink>
      <w:bookmarkEnd w:id="105"/>
      <w:r w:rsidRPr="00A42C18">
        <w:t xml:space="preserve"> </w:t>
      </w:r>
    </w:p>
    <w:p w14:paraId="6B8ED83E" w14:textId="020460F7" w:rsidR="00610887" w:rsidRPr="00A42C18" w:rsidRDefault="00610887" w:rsidP="002C0303">
      <w:pPr>
        <w:pStyle w:val="ListParagraph"/>
        <w:numPr>
          <w:ilvl w:val="0"/>
          <w:numId w:val="10"/>
        </w:numPr>
        <w:spacing w:after="240"/>
      </w:pPr>
      <w:bookmarkStart w:id="106" w:name="_Ref159927714"/>
      <w:r w:rsidRPr="00A42C18">
        <w:t>ITU-T TR XSTR-SEC-AI</w:t>
      </w:r>
      <w:r w:rsidRPr="0020479F">
        <w:t>:</w:t>
      </w:r>
      <w:r w:rsidRPr="00A42C18">
        <w:t xml:space="preserve"> “Guidelines for security management of using artificial intelligence technology”; </w:t>
      </w:r>
      <w:hyperlink r:id="rId53" w:history="1">
        <w:r w:rsidRPr="00A42C18">
          <w:rPr>
            <w:rStyle w:val="Hyperlink"/>
          </w:rPr>
          <w:t>https://www.itu.int/dms_pub/itu-t/opb/tut/T-TUT-ICTS-2022-PDF-E.pdf</w:t>
        </w:r>
      </w:hyperlink>
      <w:bookmarkEnd w:id="106"/>
      <w:r w:rsidRPr="00A42C18">
        <w:t xml:space="preserve"> </w:t>
      </w:r>
    </w:p>
    <w:p w14:paraId="5D1AF703" w14:textId="4C250EDF" w:rsidR="002D0068" w:rsidRPr="005A00E4" w:rsidRDefault="002D0068" w:rsidP="002C0303">
      <w:pPr>
        <w:pStyle w:val="EX"/>
        <w:numPr>
          <w:ilvl w:val="0"/>
          <w:numId w:val="10"/>
        </w:numPr>
        <w:tabs>
          <w:tab w:val="left" w:pos="900"/>
        </w:tabs>
        <w:spacing w:after="120" w:line="256" w:lineRule="auto"/>
      </w:pPr>
      <w:bookmarkStart w:id="107" w:name="_Ref160782448"/>
      <w:r w:rsidRPr="0020479F">
        <w:rPr>
          <w:lang w:val="en-GB"/>
        </w:rPr>
        <w:t xml:space="preserve">Yangsong Gao, et al, “STRIP: A Defence Against Trojan Attacks on Deep Neural Networks”, January 17, 2020, </w:t>
      </w:r>
      <w:hyperlink r:id="rId54" w:history="1">
        <w:r w:rsidRPr="0020479F">
          <w:rPr>
            <w:rStyle w:val="Hyperlink"/>
            <w:lang w:val="en-GB"/>
          </w:rPr>
          <w:t>https://arxiv.org/pdf/1902.06531.pdf</w:t>
        </w:r>
      </w:hyperlink>
      <w:r w:rsidRPr="0020479F">
        <w:rPr>
          <w:lang w:val="en-GB"/>
        </w:rPr>
        <w:t>.</w:t>
      </w:r>
      <w:bookmarkEnd w:id="107"/>
      <w:r w:rsidRPr="0020479F">
        <w:rPr>
          <w:lang w:val="en-GB"/>
        </w:rPr>
        <w:t xml:space="preserve"> </w:t>
      </w:r>
    </w:p>
    <w:p w14:paraId="7C66ED54" w14:textId="6D8E055E" w:rsidR="00A04173" w:rsidRPr="00A04173" w:rsidRDefault="00A04173" w:rsidP="002C0303">
      <w:pPr>
        <w:pStyle w:val="ListParagraph"/>
        <w:numPr>
          <w:ilvl w:val="0"/>
          <w:numId w:val="10"/>
        </w:numPr>
      </w:pPr>
      <w:bookmarkStart w:id="108" w:name="_Ref167205871"/>
      <w:r w:rsidRPr="00A04173">
        <w:t xml:space="preserve">Sponge Examples: Energy-Latency Attacks on Neural Networks; </w:t>
      </w:r>
      <w:hyperlink r:id="rId55" w:history="1">
        <w:r w:rsidRPr="00A04173">
          <w:rPr>
            <w:rStyle w:val="Hyperlink"/>
          </w:rPr>
          <w:t>https://arxiv.org/abs/2006.03463</w:t>
        </w:r>
      </w:hyperlink>
      <w:bookmarkEnd w:id="108"/>
      <w:r w:rsidRPr="00A04173">
        <w:t xml:space="preserve"> </w:t>
      </w:r>
    </w:p>
    <w:p w14:paraId="13AB9BCA" w14:textId="1090CEA8" w:rsidR="00A04173" w:rsidRPr="00A04173" w:rsidRDefault="00A04173" w:rsidP="002C0303">
      <w:pPr>
        <w:pStyle w:val="ListParagraph"/>
        <w:numPr>
          <w:ilvl w:val="0"/>
          <w:numId w:val="10"/>
        </w:numPr>
      </w:pPr>
      <w:bookmarkStart w:id="109" w:name="_Ref167205889"/>
      <w:r w:rsidRPr="00A04173">
        <w:t xml:space="preserve">I Know What You See: Power Side-Channel Attack on Convolutional Neural Network Accelerators; </w:t>
      </w:r>
      <w:hyperlink r:id="rId56" w:history="1">
        <w:r w:rsidRPr="00A04173">
          <w:rPr>
            <w:rStyle w:val="Hyperlink"/>
          </w:rPr>
          <w:t>https://arxiv.org/pdf/1803.05847.pdf</w:t>
        </w:r>
      </w:hyperlink>
      <w:bookmarkEnd w:id="109"/>
      <w:r w:rsidRPr="00A04173">
        <w:t xml:space="preserve"> </w:t>
      </w:r>
    </w:p>
    <w:p w14:paraId="398459FE" w14:textId="31B3F8DE" w:rsidR="00A04173" w:rsidRPr="00A04173" w:rsidRDefault="00A04173" w:rsidP="002C0303">
      <w:pPr>
        <w:pStyle w:val="ListParagraph"/>
        <w:numPr>
          <w:ilvl w:val="0"/>
          <w:numId w:val="10"/>
        </w:numPr>
      </w:pPr>
      <w:bookmarkStart w:id="110" w:name="_Ref167205900"/>
      <w:r w:rsidRPr="00A04173">
        <w:t xml:space="preserve">Stealing Neural Networks via Timing Side Channels; </w:t>
      </w:r>
      <w:hyperlink r:id="rId57" w:history="1">
        <w:r w:rsidRPr="00A04173">
          <w:rPr>
            <w:rStyle w:val="Hyperlink"/>
          </w:rPr>
          <w:t>https://arxiv.org/pdf/1812.11720.pdf</w:t>
        </w:r>
      </w:hyperlink>
      <w:bookmarkEnd w:id="110"/>
      <w:r w:rsidRPr="00A04173">
        <w:t xml:space="preserve"> </w:t>
      </w:r>
    </w:p>
    <w:p w14:paraId="632C09EA" w14:textId="3D5E863E" w:rsidR="00A04173" w:rsidRPr="000207C3" w:rsidRDefault="00A04173" w:rsidP="002C0303">
      <w:pPr>
        <w:pStyle w:val="ListParagraph"/>
        <w:numPr>
          <w:ilvl w:val="0"/>
          <w:numId w:val="10"/>
        </w:numPr>
      </w:pPr>
      <w:bookmarkStart w:id="111" w:name="_Ref167205948"/>
      <w:r w:rsidRPr="00A04173">
        <w:t>Xiaobei Yan e</w:t>
      </w:r>
      <w:r w:rsidRPr="005A00E4">
        <w:t>t a</w:t>
      </w:r>
      <w:r w:rsidRPr="00A04173">
        <w:t>l</w:t>
      </w:r>
      <w:r w:rsidRPr="005A00E4">
        <w:t>, Defense against ML-based Power Side-channel Attacks on DNN Accelerators with Adversarial Attacks</w:t>
      </w:r>
      <w:r w:rsidRPr="00A04173">
        <w:t xml:space="preserve">; </w:t>
      </w:r>
      <w:hyperlink r:id="rId58" w:history="1">
        <w:r w:rsidRPr="00A04173">
          <w:rPr>
            <w:rStyle w:val="Hyperlink"/>
          </w:rPr>
          <w:t>https://arxiv.org/html/2312.04035v1</w:t>
        </w:r>
      </w:hyperlink>
      <w:bookmarkEnd w:id="111"/>
      <w:r w:rsidRPr="00A04173">
        <w:t xml:space="preserve"> </w:t>
      </w:r>
    </w:p>
    <w:p w14:paraId="4DE9BA05" w14:textId="77777777" w:rsidR="00710F72" w:rsidRPr="0020479F" w:rsidRDefault="00710F72" w:rsidP="00710F72">
      <w:pPr>
        <w:pStyle w:val="Heading1"/>
        <w:rPr>
          <w:lang w:val="en-GB"/>
        </w:rPr>
      </w:pPr>
      <w:bookmarkStart w:id="112" w:name="_Toc150266125"/>
      <w:bookmarkStart w:id="113" w:name="_Toc184043371"/>
      <w:r w:rsidRPr="0020479F">
        <w:rPr>
          <w:lang w:val="en-GB"/>
        </w:rPr>
        <w:lastRenderedPageBreak/>
        <w:t>Definition of terms, symbols and abbreviations</w:t>
      </w:r>
      <w:bookmarkEnd w:id="113"/>
      <w:r w:rsidRPr="0020479F">
        <w:rPr>
          <w:lang w:val="en-GB"/>
        </w:rPr>
        <w:t xml:space="preserve"> </w:t>
      </w:r>
    </w:p>
    <w:p w14:paraId="1A922597" w14:textId="77777777" w:rsidR="00710F72" w:rsidRPr="0020479F" w:rsidRDefault="00710F72" w:rsidP="00710F72">
      <w:pPr>
        <w:pStyle w:val="Heading2"/>
        <w:rPr>
          <w:lang w:val="en-GB"/>
        </w:rPr>
      </w:pPr>
      <w:bookmarkStart w:id="114" w:name="_Toc184043372"/>
      <w:bookmarkEnd w:id="112"/>
      <w:r w:rsidRPr="0020479F">
        <w:rPr>
          <w:lang w:val="en-GB"/>
        </w:rPr>
        <w:t>Terms</w:t>
      </w:r>
      <w:bookmarkEnd w:id="114"/>
    </w:p>
    <w:p w14:paraId="73B8C82D" w14:textId="2B082976" w:rsidR="00710F72" w:rsidRPr="0020479F" w:rsidRDefault="00710F72" w:rsidP="00710F72">
      <w:pPr>
        <w:spacing w:after="0" w:line="280" w:lineRule="atLeast"/>
        <w:rPr>
          <w:lang w:val="en-GB"/>
        </w:rPr>
      </w:pPr>
      <w:r w:rsidRPr="0020479F">
        <w:rPr>
          <w:lang w:val="en-GB"/>
        </w:rPr>
        <w:t xml:space="preserve">This document uses the verbal forms for the expression of provisions as defined in Study on Security for O-Cloud </w:t>
      </w:r>
      <w:r w:rsidRPr="00A42C18">
        <w:rPr>
          <w:lang w:val="en-GB"/>
        </w:rPr>
        <w:fldChar w:fldCharType="begin"/>
      </w:r>
      <w:r w:rsidRPr="00A42C18">
        <w:rPr>
          <w:lang w:val="en-GB"/>
        </w:rPr>
        <w:instrText xml:space="preserve"> REF _Ref152677004 \r \h </w:instrText>
      </w:r>
      <w:r w:rsidRPr="00A42C18">
        <w:rPr>
          <w:lang w:val="en-GB"/>
        </w:rPr>
      </w:r>
      <w:r w:rsidRPr="00A42C18">
        <w:rPr>
          <w:lang w:val="en-GB"/>
        </w:rPr>
        <w:fldChar w:fldCharType="separate"/>
      </w:r>
      <w:r w:rsidR="00E14D82">
        <w:rPr>
          <w:lang w:val="en-GB"/>
        </w:rPr>
        <w:t>[i.22]</w:t>
      </w:r>
      <w:r w:rsidRPr="00A42C18">
        <w:rPr>
          <w:lang w:val="en-GB"/>
        </w:rPr>
        <w:fldChar w:fldCharType="end"/>
      </w:r>
      <w:r w:rsidRPr="0020479F">
        <w:rPr>
          <w:lang w:val="en-GB"/>
        </w:rPr>
        <w:t xml:space="preserve">. </w:t>
      </w:r>
    </w:p>
    <w:p w14:paraId="12E45AA4" w14:textId="77777777" w:rsidR="00710F72" w:rsidRPr="0020479F" w:rsidRDefault="00710F72" w:rsidP="00710F72">
      <w:pPr>
        <w:spacing w:after="0" w:line="280" w:lineRule="atLeast"/>
        <w:rPr>
          <w:lang w:val="en-GB"/>
        </w:rPr>
      </w:pPr>
    </w:p>
    <w:p w14:paraId="5D75F575" w14:textId="5AD2BEF4" w:rsidR="00710F72" w:rsidRPr="0020479F" w:rsidRDefault="00710F72" w:rsidP="00710F72">
      <w:pPr>
        <w:spacing w:after="0" w:line="280" w:lineRule="atLeast"/>
        <w:rPr>
          <w:lang w:val="en-GB"/>
        </w:rPr>
      </w:pPr>
      <w:r w:rsidRPr="0020479F">
        <w:rPr>
          <w:lang w:val="en-GB"/>
        </w:rPr>
        <w:t xml:space="preserve">This document uses the term Zero Trust Architecture (ZTA) as defined by US NIST in </w:t>
      </w:r>
      <w:r w:rsidRPr="00A42C18">
        <w:rPr>
          <w:lang w:val="en-GB"/>
        </w:rPr>
        <w:fldChar w:fldCharType="begin"/>
      </w:r>
      <w:r w:rsidRPr="00A42C18">
        <w:rPr>
          <w:lang w:val="en-GB"/>
        </w:rPr>
        <w:instrText xml:space="preserve"> REF _Ref152676824 \r \h </w:instrText>
      </w:r>
      <w:r w:rsidRPr="00A42C18">
        <w:rPr>
          <w:lang w:val="en-GB"/>
        </w:rPr>
      </w:r>
      <w:r w:rsidRPr="00A42C18">
        <w:rPr>
          <w:lang w:val="en-GB"/>
        </w:rPr>
        <w:fldChar w:fldCharType="separate"/>
      </w:r>
      <w:r w:rsidR="00E14D82">
        <w:rPr>
          <w:lang w:val="en-GB"/>
        </w:rPr>
        <w:t>[i.8]</w:t>
      </w:r>
      <w:r w:rsidRPr="00A42C18">
        <w:rPr>
          <w:lang w:val="en-GB"/>
        </w:rPr>
        <w:fldChar w:fldCharType="end"/>
      </w:r>
      <w:r w:rsidR="00C136EE">
        <w:rPr>
          <w:lang w:val="en-GB"/>
        </w:rPr>
        <w:t>,</w:t>
      </w:r>
      <w:r w:rsidRPr="0020479F">
        <w:rPr>
          <w:lang w:val="en-GB"/>
        </w:rPr>
        <w:t xml:space="preserve"> and applied to 5G cloud deployments by US CISA in </w:t>
      </w:r>
      <w:r w:rsidRPr="00A42C18">
        <w:rPr>
          <w:lang w:val="en-GB"/>
        </w:rPr>
        <w:fldChar w:fldCharType="begin"/>
      </w:r>
      <w:r w:rsidRPr="00A42C18">
        <w:rPr>
          <w:lang w:val="en-GB"/>
        </w:rPr>
        <w:instrText xml:space="preserve"> REF _Ref152677023 \r \h </w:instrText>
      </w:r>
      <w:r w:rsidRPr="00A42C18">
        <w:rPr>
          <w:lang w:val="en-GB"/>
        </w:rPr>
      </w:r>
      <w:r w:rsidRPr="00A42C18">
        <w:rPr>
          <w:lang w:val="en-GB"/>
        </w:rPr>
        <w:fldChar w:fldCharType="separate"/>
      </w:r>
      <w:r w:rsidR="00E14D82">
        <w:rPr>
          <w:lang w:val="en-GB"/>
        </w:rPr>
        <w:t>[i.9]</w:t>
      </w:r>
      <w:r w:rsidRPr="00A42C18">
        <w:rPr>
          <w:lang w:val="en-GB"/>
        </w:rPr>
        <w:fldChar w:fldCharType="end"/>
      </w:r>
      <w:r w:rsidRPr="0020479F">
        <w:rPr>
          <w:lang w:val="en-GB"/>
        </w:rPr>
        <w:t>.</w:t>
      </w:r>
    </w:p>
    <w:p w14:paraId="115665F8" w14:textId="77777777" w:rsidR="00710F72" w:rsidRPr="0020479F" w:rsidRDefault="00710F72" w:rsidP="00710F72">
      <w:pPr>
        <w:rPr>
          <w:lang w:val="en-GB"/>
        </w:rPr>
      </w:pPr>
      <w:r w:rsidRPr="0020479F">
        <w:rPr>
          <w:lang w:val="en-GB"/>
        </w:rPr>
        <w:t>A ZTA provides protection from external and internal threats, assuming the following:</w:t>
      </w:r>
    </w:p>
    <w:p w14:paraId="3A92941D" w14:textId="7C2C9217" w:rsidR="00710F72" w:rsidRPr="00A42C18" w:rsidRDefault="00710F72">
      <w:pPr>
        <w:pStyle w:val="ListParagraph"/>
        <w:numPr>
          <w:ilvl w:val="0"/>
          <w:numId w:val="8"/>
        </w:numPr>
        <w:rPr>
          <w:szCs w:val="20"/>
        </w:rPr>
      </w:pPr>
      <w:r w:rsidRPr="00A42C18">
        <w:rPr>
          <w:szCs w:val="20"/>
        </w:rPr>
        <w:t xml:space="preserve">there is no implicit trust granted to an asset based upon ownership, physical location, or network location </w:t>
      </w:r>
      <w:r w:rsidRPr="00A42C18">
        <w:rPr>
          <w:szCs w:val="20"/>
        </w:rPr>
        <w:fldChar w:fldCharType="begin"/>
      </w:r>
      <w:r w:rsidRPr="00A42C18">
        <w:rPr>
          <w:szCs w:val="20"/>
        </w:rPr>
        <w:instrText xml:space="preserve"> REF _Ref152676824 \r \h </w:instrText>
      </w:r>
      <w:r w:rsidRPr="00A42C18">
        <w:rPr>
          <w:szCs w:val="20"/>
        </w:rPr>
      </w:r>
      <w:r w:rsidRPr="00A42C18">
        <w:rPr>
          <w:szCs w:val="20"/>
        </w:rPr>
        <w:fldChar w:fldCharType="separate"/>
      </w:r>
      <w:r w:rsidR="00E14D82">
        <w:rPr>
          <w:szCs w:val="20"/>
        </w:rPr>
        <w:t>[i.8]</w:t>
      </w:r>
      <w:r w:rsidRPr="00A42C18">
        <w:rPr>
          <w:szCs w:val="20"/>
        </w:rPr>
        <w:fldChar w:fldCharType="end"/>
      </w:r>
    </w:p>
    <w:p w14:paraId="2448FF25" w14:textId="34F5D587" w:rsidR="00710F72" w:rsidRPr="00A42C18" w:rsidRDefault="00710F72">
      <w:pPr>
        <w:pStyle w:val="ListParagraph"/>
        <w:numPr>
          <w:ilvl w:val="0"/>
          <w:numId w:val="8"/>
        </w:numPr>
        <w:rPr>
          <w:szCs w:val="20"/>
        </w:rPr>
      </w:pPr>
      <w:r w:rsidRPr="00A42C18">
        <w:rPr>
          <w:szCs w:val="20"/>
        </w:rPr>
        <w:t xml:space="preserve">the adversary is already inside the network. Perimeter defences are no longer sufficient to secure a network, and there should always be an assumption that a threat actor has established a foothold in the network </w:t>
      </w:r>
      <w:r w:rsidRPr="00A42C18">
        <w:rPr>
          <w:szCs w:val="20"/>
        </w:rPr>
        <w:fldChar w:fldCharType="begin"/>
      </w:r>
      <w:r w:rsidRPr="00A42C18">
        <w:rPr>
          <w:szCs w:val="20"/>
        </w:rPr>
        <w:instrText xml:space="preserve"> REF _Ref152677023 \r \h </w:instrText>
      </w:r>
      <w:r w:rsidRPr="00A42C18">
        <w:rPr>
          <w:szCs w:val="20"/>
        </w:rPr>
      </w:r>
      <w:r w:rsidRPr="00A42C18">
        <w:rPr>
          <w:szCs w:val="20"/>
        </w:rPr>
        <w:fldChar w:fldCharType="separate"/>
      </w:r>
      <w:r w:rsidR="00E14D82">
        <w:rPr>
          <w:szCs w:val="20"/>
        </w:rPr>
        <w:t>[i.9]</w:t>
      </w:r>
      <w:r w:rsidRPr="00A42C18">
        <w:rPr>
          <w:szCs w:val="20"/>
        </w:rPr>
        <w:fldChar w:fldCharType="end"/>
      </w:r>
    </w:p>
    <w:p w14:paraId="48D14375" w14:textId="77777777" w:rsidR="00710F72" w:rsidRPr="0020479F" w:rsidRDefault="00710F72" w:rsidP="00710F72">
      <w:pPr>
        <w:rPr>
          <w:lang w:val="en-GB"/>
        </w:rPr>
      </w:pPr>
      <w:r w:rsidRPr="0020479F">
        <w:rPr>
          <w:lang w:val="en-GB"/>
        </w:rPr>
        <w:t>This document uses the term “attack surface” defined by US NIST as</w:t>
      </w:r>
    </w:p>
    <w:p w14:paraId="1F15B333" w14:textId="77777777" w:rsidR="00710F72" w:rsidRPr="0020479F" w:rsidRDefault="00710F72" w:rsidP="00710F72">
      <w:pPr>
        <w:ind w:left="576"/>
        <w:rPr>
          <w:lang w:val="en-GB"/>
        </w:rPr>
      </w:pPr>
      <w:r w:rsidRPr="0020479F">
        <w:rPr>
          <w:i/>
          <w:iCs/>
          <w:lang w:val="en-GB"/>
        </w:rPr>
        <w:t xml:space="preserve">The set of points on the boundary of a system, a system element, or an environment where an attacker can try to enter, cause an effect on, or extract data from, that system, system element, or environment </w:t>
      </w:r>
      <w:r w:rsidRPr="0020479F">
        <w:rPr>
          <w:lang w:val="en-GB"/>
        </w:rPr>
        <w:t>[https://csrc.nist.gov/glossary/term/attack_surface]</w:t>
      </w:r>
    </w:p>
    <w:p w14:paraId="75D31FEE" w14:textId="77777777" w:rsidR="00710F72" w:rsidRPr="0020479F" w:rsidRDefault="00710F72" w:rsidP="00710F72">
      <w:pPr>
        <w:rPr>
          <w:lang w:val="en-GB"/>
        </w:rPr>
      </w:pPr>
      <w:r w:rsidRPr="0020479F">
        <w:rPr>
          <w:lang w:val="en-GB"/>
        </w:rPr>
        <w:t>This document refers to “sensitive information” defined by US NIST as</w:t>
      </w:r>
    </w:p>
    <w:p w14:paraId="3F7CE9B1" w14:textId="77777777" w:rsidR="00710F72" w:rsidRPr="0020479F" w:rsidRDefault="00710F72" w:rsidP="00710F72">
      <w:pPr>
        <w:ind w:left="148" w:firstLine="284"/>
        <w:rPr>
          <w:i/>
          <w:iCs/>
          <w:lang w:val="en-GB"/>
        </w:rPr>
      </w:pPr>
      <w:r w:rsidRPr="0020479F">
        <w:rPr>
          <w:i/>
          <w:iCs/>
          <w:lang w:val="en-GB"/>
        </w:rPr>
        <w:t xml:space="preserve">information whose loss, misuse, or unauthorized access or modification could adversely affect security </w:t>
      </w:r>
      <w:r w:rsidRPr="0020479F">
        <w:rPr>
          <w:lang w:val="en-GB"/>
        </w:rPr>
        <w:t>[https://csrc.nist.gov/glossary/term/sensitive]</w:t>
      </w:r>
    </w:p>
    <w:bookmarkEnd w:id="44"/>
    <w:bookmarkEnd w:id="45"/>
    <w:bookmarkEnd w:id="46"/>
    <w:bookmarkEnd w:id="47"/>
    <w:bookmarkEnd w:id="48"/>
    <w:bookmarkEnd w:id="49"/>
    <w:p w14:paraId="32C52233" w14:textId="599BFCDF" w:rsidR="00B93E45" w:rsidRPr="0020479F" w:rsidRDefault="00B93E45" w:rsidP="00B93E45">
      <w:pPr>
        <w:spacing w:after="120"/>
        <w:rPr>
          <w:lang w:val="en-GB"/>
        </w:rPr>
      </w:pPr>
      <w:r w:rsidRPr="0020479F">
        <w:rPr>
          <w:lang w:val="en-GB"/>
        </w:rPr>
        <w:t xml:space="preserve">For the purposes of the present document, the terms and definitions </w:t>
      </w:r>
      <w:r w:rsidR="00EB1485" w:rsidRPr="0020479F">
        <w:rPr>
          <w:lang w:val="en-GB"/>
        </w:rPr>
        <w:t>provided in</w:t>
      </w:r>
      <w:r w:rsidR="003D39C3" w:rsidRPr="0020479F">
        <w:rPr>
          <w:lang w:val="en-GB"/>
        </w:rPr>
        <w:t xml:space="preserve"> </w:t>
      </w:r>
      <w:r w:rsidR="00710F72" w:rsidRPr="00A42C18">
        <w:rPr>
          <w:lang w:val="en-GB"/>
        </w:rPr>
        <w:fldChar w:fldCharType="begin"/>
      </w:r>
      <w:r w:rsidR="00710F72" w:rsidRPr="00A42C18">
        <w:rPr>
          <w:lang w:val="en-GB"/>
        </w:rPr>
        <w:instrText xml:space="preserve"> REF _Ref76047312 \r \h </w:instrText>
      </w:r>
      <w:r w:rsidR="00710F72" w:rsidRPr="00A42C18">
        <w:rPr>
          <w:lang w:val="en-GB"/>
        </w:rPr>
      </w:r>
      <w:r w:rsidR="00710F72" w:rsidRPr="00A42C18">
        <w:rPr>
          <w:lang w:val="en-GB"/>
        </w:rPr>
        <w:fldChar w:fldCharType="separate"/>
      </w:r>
      <w:r w:rsidR="00E14D82">
        <w:rPr>
          <w:lang w:val="en-GB"/>
        </w:rPr>
        <w:t>[i.1]</w:t>
      </w:r>
      <w:r w:rsidR="00710F72" w:rsidRPr="00A42C18">
        <w:rPr>
          <w:lang w:val="en-GB"/>
        </w:rPr>
        <w:fldChar w:fldCharType="end"/>
      </w:r>
      <w:r w:rsidR="00EB1485" w:rsidRPr="0020479F">
        <w:rPr>
          <w:lang w:val="en-GB"/>
        </w:rPr>
        <w:t>apply</w:t>
      </w:r>
      <w:r w:rsidRPr="0020479F">
        <w:rPr>
          <w:lang w:val="en-GB"/>
        </w:rPr>
        <w:t>:</w:t>
      </w:r>
    </w:p>
    <w:p w14:paraId="658F87E8" w14:textId="652843DE" w:rsidR="00C6273A" w:rsidRPr="00A42C18" w:rsidRDefault="00C6273A" w:rsidP="00C6273A">
      <w:pPr>
        <w:spacing w:after="120"/>
        <w:jc w:val="both"/>
        <w:rPr>
          <w:bCs/>
          <w:lang w:val="en-GB" w:eastAsia="ja-JP"/>
        </w:rPr>
      </w:pPr>
      <w:r w:rsidRPr="00A42C18">
        <w:rPr>
          <w:b/>
          <w:lang w:val="en-GB" w:eastAsia="ja-JP"/>
        </w:rPr>
        <w:t>Data Wrangling:</w:t>
      </w:r>
      <w:r w:rsidRPr="00A42C18">
        <w:rPr>
          <w:bCs/>
          <w:lang w:val="en-GB" w:eastAsia="ja-JP"/>
        </w:rPr>
        <w:t xml:space="preserve"> The process of converting raw data into a usable form. Data wrangling is called data preparation in </w:t>
      </w:r>
      <w:r w:rsidRPr="00A42C18">
        <w:rPr>
          <w:bCs/>
          <w:lang w:val="en-GB" w:eastAsia="ja-JP"/>
        </w:rPr>
        <w:fldChar w:fldCharType="begin"/>
      </w:r>
      <w:r w:rsidRPr="00A42C18">
        <w:rPr>
          <w:bCs/>
          <w:lang w:val="en-GB" w:eastAsia="ja-JP"/>
        </w:rPr>
        <w:instrText xml:space="preserve"> REF _Ref152677508 \r \h </w:instrText>
      </w:r>
      <w:r w:rsidRPr="00A42C18">
        <w:rPr>
          <w:bCs/>
          <w:lang w:val="en-GB" w:eastAsia="ja-JP"/>
        </w:rPr>
      </w:r>
      <w:r w:rsidRPr="00A42C18">
        <w:rPr>
          <w:bCs/>
          <w:lang w:val="en-GB" w:eastAsia="ja-JP"/>
        </w:rPr>
        <w:fldChar w:fldCharType="separate"/>
      </w:r>
      <w:r w:rsidR="00E14D82">
        <w:rPr>
          <w:bCs/>
          <w:lang w:val="en-GB" w:eastAsia="ja-JP"/>
        </w:rPr>
        <w:t>[i.14]</w:t>
      </w:r>
      <w:r w:rsidRPr="00A42C18">
        <w:rPr>
          <w:bCs/>
          <w:lang w:val="en-GB" w:eastAsia="ja-JP"/>
        </w:rPr>
        <w:fldChar w:fldCharType="end"/>
      </w:r>
      <w:r w:rsidRPr="00A42C18">
        <w:rPr>
          <w:bCs/>
          <w:lang w:val="en-GB" w:eastAsia="ja-JP"/>
        </w:rPr>
        <w:t>.</w:t>
      </w:r>
    </w:p>
    <w:p w14:paraId="7B48BF13" w14:textId="7BC8F022" w:rsidR="004A535F" w:rsidRPr="00A42C18" w:rsidRDefault="004A535F" w:rsidP="004A535F">
      <w:pPr>
        <w:overflowPunct w:val="0"/>
        <w:autoSpaceDE w:val="0"/>
        <w:autoSpaceDN w:val="0"/>
        <w:adjustRightInd w:val="0"/>
        <w:spacing w:after="0"/>
        <w:textAlignment w:val="baseline"/>
        <w:rPr>
          <w:rFonts w:eastAsiaTheme="minorEastAsia"/>
          <w:lang w:val="en-GB" w:eastAsia="zh-CN"/>
        </w:rPr>
      </w:pPr>
      <w:r w:rsidRPr="0020479F">
        <w:rPr>
          <w:rFonts w:eastAsia="Times New Roman"/>
          <w:b/>
          <w:bCs/>
          <w:color w:val="000000"/>
          <w:kern w:val="24"/>
          <w:lang w:val="en-GB"/>
        </w:rPr>
        <w:t>Denial of Features Attack</w:t>
      </w:r>
      <w:r w:rsidRPr="0020479F">
        <w:rPr>
          <w:rFonts w:eastAsia="Times New Roman"/>
          <w:color w:val="000000"/>
          <w:kern w:val="24"/>
          <w:lang w:val="en-GB"/>
        </w:rPr>
        <w:t xml:space="preserve">: refers to a type of attack where an attacker, with full or partial knowledge of feature weightings or saliency measures in unsupervised learning systems, manipulates feature values to render salient features unavailable. This is achieved by reversing the weights, thereby disrupting the system's functionality </w:t>
      </w:r>
      <w:r w:rsidRPr="0020479F">
        <w:rPr>
          <w:rFonts w:eastAsia="Times New Roman"/>
          <w:color w:val="000000"/>
          <w:kern w:val="24"/>
          <w:lang w:val="en-GB"/>
        </w:rPr>
        <w:fldChar w:fldCharType="begin"/>
      </w:r>
      <w:r w:rsidRPr="0020479F">
        <w:rPr>
          <w:rFonts w:eastAsia="Times New Roman"/>
          <w:color w:val="000000"/>
          <w:kern w:val="24"/>
          <w:lang w:val="en-GB"/>
        </w:rPr>
        <w:instrText xml:space="preserve"> REF _Ref158133984 \r \h </w:instrText>
      </w:r>
      <w:r w:rsidRPr="0020479F">
        <w:rPr>
          <w:rFonts w:eastAsia="Times New Roman"/>
          <w:color w:val="000000"/>
          <w:kern w:val="24"/>
          <w:lang w:val="en-GB"/>
        </w:rPr>
      </w:r>
      <w:r w:rsidRPr="0020479F">
        <w:rPr>
          <w:rFonts w:eastAsia="Times New Roman"/>
          <w:color w:val="000000"/>
          <w:kern w:val="24"/>
          <w:lang w:val="en-GB"/>
        </w:rPr>
        <w:fldChar w:fldCharType="separate"/>
      </w:r>
      <w:r w:rsidR="00E14D82">
        <w:rPr>
          <w:rFonts w:eastAsia="Times New Roman"/>
          <w:color w:val="000000"/>
          <w:kern w:val="24"/>
          <w:lang w:val="en-GB"/>
        </w:rPr>
        <w:t>[i.49]</w:t>
      </w:r>
      <w:r w:rsidRPr="0020479F">
        <w:rPr>
          <w:rFonts w:eastAsia="Times New Roman"/>
          <w:color w:val="000000"/>
          <w:kern w:val="24"/>
          <w:lang w:val="en-GB"/>
        </w:rPr>
        <w:fldChar w:fldCharType="end"/>
      </w:r>
      <w:r w:rsidRPr="0020479F">
        <w:rPr>
          <w:rFonts w:eastAsia="Times New Roman"/>
          <w:color w:val="000000"/>
          <w:kern w:val="24"/>
          <w:lang w:val="en-GB"/>
        </w:rPr>
        <w:t>.</w:t>
      </w:r>
    </w:p>
    <w:p w14:paraId="51514FDF" w14:textId="77777777" w:rsidR="004A535F" w:rsidRPr="0020479F" w:rsidRDefault="004A535F" w:rsidP="00BC0EEB">
      <w:pPr>
        <w:tabs>
          <w:tab w:val="left" w:pos="9510"/>
        </w:tabs>
        <w:spacing w:after="0"/>
        <w:rPr>
          <w:b/>
          <w:bCs/>
          <w:lang w:val="en-GB"/>
        </w:rPr>
      </w:pPr>
    </w:p>
    <w:p w14:paraId="543347F3" w14:textId="378A402B" w:rsidR="00BC0EEB" w:rsidRPr="0020479F" w:rsidRDefault="00BC0EEB" w:rsidP="00BC0EEB">
      <w:pPr>
        <w:tabs>
          <w:tab w:val="left" w:pos="9510"/>
        </w:tabs>
        <w:spacing w:after="0"/>
        <w:rPr>
          <w:lang w:val="en-GB"/>
        </w:rPr>
      </w:pPr>
      <w:r w:rsidRPr="0020479F">
        <w:rPr>
          <w:b/>
          <w:bCs/>
          <w:lang w:val="en-GB"/>
        </w:rPr>
        <w:t xml:space="preserve">Hyperparameter: </w:t>
      </w:r>
      <w:r w:rsidRPr="0020479F">
        <w:rPr>
          <w:lang w:val="en-GB"/>
        </w:rPr>
        <w:t xml:space="preserve">In machine learning, hyperparameters are variables that specify how a model is trained and are external to the model. These values are set manually and remained fixed during the model training process. They are independent from the training data </w:t>
      </w:r>
      <w:r w:rsidRPr="0020479F">
        <w:rPr>
          <w:lang w:val="en-GB"/>
        </w:rPr>
        <w:fldChar w:fldCharType="begin"/>
      </w:r>
      <w:r w:rsidRPr="0020479F">
        <w:rPr>
          <w:lang w:val="en-GB"/>
        </w:rPr>
        <w:instrText xml:space="preserve"> REF _Ref158133680 \r \h </w:instrText>
      </w:r>
      <w:r w:rsidRPr="0020479F">
        <w:rPr>
          <w:lang w:val="en-GB"/>
        </w:rPr>
      </w:r>
      <w:r w:rsidRPr="0020479F">
        <w:rPr>
          <w:lang w:val="en-GB"/>
        </w:rPr>
        <w:fldChar w:fldCharType="separate"/>
      </w:r>
      <w:r w:rsidR="00E14D82">
        <w:rPr>
          <w:lang w:val="en-GB"/>
        </w:rPr>
        <w:t>[i.46]</w:t>
      </w:r>
      <w:r w:rsidRPr="0020479F">
        <w:rPr>
          <w:lang w:val="en-GB"/>
        </w:rPr>
        <w:fldChar w:fldCharType="end"/>
      </w:r>
      <w:r w:rsidRPr="0020479F">
        <w:rPr>
          <w:lang w:val="en-GB"/>
        </w:rPr>
        <w:t xml:space="preserve">. </w:t>
      </w:r>
    </w:p>
    <w:p w14:paraId="4E5C2AD7" w14:textId="77777777" w:rsidR="00BC0EEB" w:rsidRPr="0020479F" w:rsidRDefault="00BC0EEB" w:rsidP="00BC0EEB">
      <w:pPr>
        <w:tabs>
          <w:tab w:val="left" w:pos="9510"/>
        </w:tabs>
        <w:spacing w:after="0"/>
        <w:rPr>
          <w:lang w:val="en-GB"/>
        </w:rPr>
      </w:pPr>
    </w:p>
    <w:p w14:paraId="780D85B3" w14:textId="77777777" w:rsidR="00E757C5" w:rsidRPr="0020479F" w:rsidRDefault="00E757C5" w:rsidP="00AB70CE">
      <w:pPr>
        <w:spacing w:after="120"/>
        <w:jc w:val="both"/>
        <w:rPr>
          <w:lang w:val="en-GB" w:eastAsia="ja-JP"/>
        </w:rPr>
      </w:pPr>
      <w:r w:rsidRPr="0020479F">
        <w:rPr>
          <w:b/>
          <w:lang w:val="en-GB" w:eastAsia="ja-JP"/>
        </w:rPr>
        <w:t xml:space="preserve">Near-RT RIC: </w:t>
      </w:r>
      <w:r w:rsidRPr="0020479F">
        <w:rPr>
          <w:lang w:val="en-GB" w:eastAsia="ja-JP"/>
        </w:rPr>
        <w:t xml:space="preserve">O-RAN Near-Real-Time RAN Intelligent Controller: A logical function that enables near-real-time control and optimization of RAN elements and resources via fine-grained data collection and actions over E2 interface. It may include AI/ML (Artificial Intelligence / Machine Learning) workflow including model training, inference and updates. </w:t>
      </w:r>
    </w:p>
    <w:p w14:paraId="40707FB5" w14:textId="403CFCA1" w:rsidR="00AB70CE" w:rsidRPr="0020479F" w:rsidRDefault="00AB70CE" w:rsidP="00AB70CE">
      <w:pPr>
        <w:spacing w:after="120"/>
        <w:jc w:val="both"/>
        <w:rPr>
          <w:lang w:val="en-GB" w:eastAsia="ja-JP"/>
        </w:rPr>
      </w:pPr>
      <w:r w:rsidRPr="0020479F">
        <w:rPr>
          <w:b/>
          <w:lang w:val="en-GB" w:eastAsia="ja-JP"/>
        </w:rPr>
        <w:t xml:space="preserve">Non-RT RIC Applications (rApps): </w:t>
      </w:r>
      <w:r w:rsidRPr="0020479F">
        <w:rPr>
          <w:lang w:val="en-GB" w:eastAsia="ja-JP"/>
        </w:rPr>
        <w:t xml:space="preserve">Modular applications that leverage the functionality exposed via the Non-RT RIC Framework’s R1 interface to </w:t>
      </w:r>
      <w:r w:rsidRPr="00A42C18">
        <w:rPr>
          <w:lang w:val="en-GB"/>
        </w:rPr>
        <w:t xml:space="preserve">provide added value services relative to RAN operation, such as driving the A1 interface, recommending </w:t>
      </w:r>
      <w:r w:rsidRPr="0020479F">
        <w:rPr>
          <w:lang w:val="en-GB"/>
        </w:rPr>
        <w:t xml:space="preserve">values and actions that may be subsequently applied over the O1/O2 interface and </w:t>
      </w:r>
      <w:r w:rsidRPr="00A42C18">
        <w:rPr>
          <w:lang w:val="en-GB"/>
        </w:rPr>
        <w:t xml:space="preserve">generating “enrichment information” for the use of other rApps.  The rApp functionality within the Non-RT RIC </w:t>
      </w:r>
      <w:r w:rsidRPr="0020479F">
        <w:rPr>
          <w:lang w:val="en-GB" w:eastAsia="ja-JP"/>
        </w:rPr>
        <w:t xml:space="preserve">enables non-real-time control and optimization of RAN elements and resources and policy-based guidance to the applications/features in Near-RT RIC.  </w:t>
      </w:r>
    </w:p>
    <w:p w14:paraId="36E01720" w14:textId="2DB2FEA1" w:rsidR="00AB70CE" w:rsidRPr="0020479F" w:rsidRDefault="00AB70CE" w:rsidP="00AB70CE">
      <w:pPr>
        <w:spacing w:after="120"/>
        <w:jc w:val="both"/>
        <w:rPr>
          <w:b/>
          <w:lang w:val="en-GB"/>
        </w:rPr>
      </w:pPr>
      <w:r w:rsidRPr="0020479F">
        <w:rPr>
          <w:b/>
          <w:lang w:val="en-GB" w:eastAsia="ja-JP"/>
        </w:rPr>
        <w:t xml:space="preserve">Non-RT RIC Framework: </w:t>
      </w:r>
      <w:r w:rsidRPr="0020479F">
        <w:rPr>
          <w:lang w:val="en-GB" w:eastAsia="ja-JP"/>
        </w:rPr>
        <w:t>That functionality internal to the SMO that logically terminates the A1 interface to the Near-RT RIC and exposes to rApps, via its R1 interface, the set of internal SMO services needed for their runtime processing.  The Non-RT RIC Framework functionality within the Non-RT RIC provides</w:t>
      </w:r>
      <w:r w:rsidRPr="0020479F">
        <w:rPr>
          <w:color w:val="7F7F7F" w:themeColor="text1" w:themeTint="80"/>
          <w:lang w:val="en-GB" w:eastAsia="ja-JP"/>
        </w:rPr>
        <w:t xml:space="preserve"> </w:t>
      </w:r>
      <w:r w:rsidRPr="0020479F">
        <w:rPr>
          <w:lang w:val="en-GB" w:eastAsia="ja-JP"/>
        </w:rPr>
        <w:t xml:space="preserve">AI/ML workflow including model training, inference and updates needed for rApps. </w:t>
      </w:r>
    </w:p>
    <w:p w14:paraId="3FF87DDC" w14:textId="391DB5EA" w:rsidR="00BC0EEB" w:rsidRPr="0020479F" w:rsidRDefault="00BC0EEB" w:rsidP="0020479F">
      <w:pPr>
        <w:spacing w:after="120"/>
        <w:jc w:val="both"/>
        <w:rPr>
          <w:lang w:val="en-GB"/>
        </w:rPr>
      </w:pPr>
      <w:r w:rsidRPr="0020479F">
        <w:rPr>
          <w:b/>
          <w:bCs/>
          <w:lang w:val="en-GB"/>
        </w:rPr>
        <w:t>Parameters:</w:t>
      </w:r>
      <w:r w:rsidRPr="0020479F">
        <w:rPr>
          <w:lang w:val="en-GB"/>
        </w:rPr>
        <w:t xml:space="preserve"> In machine learning, parameters are variables that the model uses to make predictions and are internal to the model. The values are set through an interaction of the training algorithm and training data. The parameters are dependent on the data they are trained with </w:t>
      </w:r>
      <w:r w:rsidRPr="0020479F">
        <w:rPr>
          <w:lang w:val="en-GB"/>
        </w:rPr>
        <w:fldChar w:fldCharType="begin"/>
      </w:r>
      <w:r w:rsidRPr="0020479F">
        <w:rPr>
          <w:lang w:val="en-GB"/>
        </w:rPr>
        <w:instrText xml:space="preserve"> REF _Ref158133680 \r \h </w:instrText>
      </w:r>
      <w:r w:rsidRPr="0020479F">
        <w:rPr>
          <w:lang w:val="en-GB"/>
        </w:rPr>
      </w:r>
      <w:r w:rsidRPr="0020479F">
        <w:rPr>
          <w:lang w:val="en-GB"/>
        </w:rPr>
        <w:fldChar w:fldCharType="separate"/>
      </w:r>
      <w:r w:rsidR="00E14D82">
        <w:rPr>
          <w:lang w:val="en-GB"/>
        </w:rPr>
        <w:t>[i.46]</w:t>
      </w:r>
      <w:r w:rsidRPr="0020479F">
        <w:rPr>
          <w:lang w:val="en-GB"/>
        </w:rPr>
        <w:fldChar w:fldCharType="end"/>
      </w:r>
      <w:r w:rsidRPr="0020479F">
        <w:rPr>
          <w:lang w:val="en-GB"/>
        </w:rPr>
        <w:t xml:space="preserve">. </w:t>
      </w:r>
    </w:p>
    <w:p w14:paraId="7BB6A71D" w14:textId="67CFF1D3" w:rsidR="00710F72" w:rsidRPr="0020479F" w:rsidRDefault="0063674F" w:rsidP="000C32AA">
      <w:pPr>
        <w:spacing w:after="120"/>
        <w:jc w:val="both"/>
        <w:rPr>
          <w:rFonts w:eastAsia="DengXian"/>
          <w:lang w:val="en-GB" w:eastAsia="zh-CN"/>
        </w:rPr>
      </w:pPr>
      <w:r w:rsidRPr="0020479F">
        <w:rPr>
          <w:b/>
          <w:bCs/>
          <w:lang w:val="en-GB"/>
        </w:rPr>
        <w:t>SMO</w:t>
      </w:r>
      <w:r w:rsidRPr="0020479F">
        <w:rPr>
          <w:rFonts w:eastAsia="DengXian"/>
          <w:b/>
          <w:lang w:val="en-GB" w:eastAsia="zh-CN"/>
        </w:rPr>
        <w:t xml:space="preserve">: </w:t>
      </w:r>
      <w:r w:rsidRPr="0020479F">
        <w:rPr>
          <w:lang w:val="en-GB"/>
        </w:rPr>
        <w:t>Service</w:t>
      </w:r>
      <w:r w:rsidRPr="0020479F">
        <w:rPr>
          <w:rFonts w:eastAsia="DengXian"/>
          <w:lang w:val="en-GB" w:eastAsia="zh-CN"/>
        </w:rPr>
        <w:t xml:space="preserve"> Management and Orchestration system</w:t>
      </w:r>
      <w:r w:rsidR="00710F72" w:rsidRPr="0020479F">
        <w:rPr>
          <w:rFonts w:eastAsia="DengXian"/>
          <w:lang w:val="en-GB" w:eastAsia="zh-CN"/>
        </w:rPr>
        <w:t xml:space="preserve">. </w:t>
      </w:r>
      <w:r w:rsidR="00C136EE">
        <w:rPr>
          <w:rFonts w:eastAsia="DengXian"/>
          <w:lang w:val="en-GB" w:eastAsia="zh-CN"/>
        </w:rPr>
        <w:t>F</w:t>
      </w:r>
      <w:r w:rsidR="00C136EE" w:rsidRPr="0020479F">
        <w:rPr>
          <w:rFonts w:eastAsia="DengXian"/>
          <w:lang w:val="en-GB" w:eastAsia="zh-CN"/>
        </w:rPr>
        <w:t xml:space="preserve">or more details </w:t>
      </w:r>
      <w:r w:rsidR="00C136EE">
        <w:rPr>
          <w:rFonts w:eastAsia="DengXian"/>
          <w:lang w:val="en-GB" w:eastAsia="zh-CN"/>
        </w:rPr>
        <w:t>p</w:t>
      </w:r>
      <w:r w:rsidR="00710F72" w:rsidRPr="0020479F">
        <w:rPr>
          <w:rFonts w:eastAsia="DengXian"/>
          <w:lang w:val="en-GB" w:eastAsia="zh-CN"/>
        </w:rPr>
        <w:t xml:space="preserve">lease refer to Clause 5.3.1 of </w:t>
      </w:r>
      <w:r w:rsidR="00710F72" w:rsidRPr="0020479F">
        <w:rPr>
          <w:rFonts w:eastAsia="DengXian"/>
          <w:lang w:val="en-GB" w:eastAsia="zh-CN"/>
        </w:rPr>
        <w:fldChar w:fldCharType="begin"/>
      </w:r>
      <w:r w:rsidR="00710F72" w:rsidRPr="0020479F">
        <w:rPr>
          <w:rFonts w:eastAsia="DengXian"/>
          <w:lang w:val="en-GB" w:eastAsia="zh-CN"/>
        </w:rPr>
        <w:instrText xml:space="preserve"> REF _Ref76047312 \r \h </w:instrText>
      </w:r>
      <w:r w:rsidR="00BC0EEB" w:rsidRPr="0020479F">
        <w:rPr>
          <w:rFonts w:eastAsia="DengXian"/>
          <w:lang w:val="en-GB" w:eastAsia="zh-CN"/>
        </w:rPr>
        <w:instrText xml:space="preserve"> \* MERGEFORMAT </w:instrText>
      </w:r>
      <w:r w:rsidR="00710F72" w:rsidRPr="0020479F">
        <w:rPr>
          <w:rFonts w:eastAsia="DengXian"/>
          <w:lang w:val="en-GB" w:eastAsia="zh-CN"/>
        </w:rPr>
      </w:r>
      <w:r w:rsidR="00710F72" w:rsidRPr="0020479F">
        <w:rPr>
          <w:rFonts w:eastAsia="DengXian"/>
          <w:lang w:val="en-GB" w:eastAsia="zh-CN"/>
        </w:rPr>
        <w:fldChar w:fldCharType="separate"/>
      </w:r>
      <w:r w:rsidR="00E14D82">
        <w:rPr>
          <w:rFonts w:eastAsia="DengXian"/>
          <w:lang w:val="en-GB" w:eastAsia="zh-CN"/>
        </w:rPr>
        <w:t>[i.1]</w:t>
      </w:r>
      <w:r w:rsidR="00710F72" w:rsidRPr="0020479F">
        <w:rPr>
          <w:rFonts w:eastAsia="DengXian"/>
          <w:lang w:val="en-GB" w:eastAsia="zh-CN"/>
        </w:rPr>
        <w:fldChar w:fldCharType="end"/>
      </w:r>
      <w:r w:rsidR="00710F72" w:rsidRPr="0020479F">
        <w:rPr>
          <w:rFonts w:eastAsia="DengXian"/>
          <w:lang w:val="en-GB" w:eastAsia="zh-CN"/>
        </w:rPr>
        <w:t>.</w:t>
      </w:r>
    </w:p>
    <w:p w14:paraId="2935EB9D" w14:textId="6D3C826E" w:rsidR="00710F72" w:rsidRPr="0020479F" w:rsidRDefault="00710F72" w:rsidP="0020479F">
      <w:pPr>
        <w:spacing w:after="120"/>
        <w:jc w:val="both"/>
        <w:rPr>
          <w:lang w:val="en-GB"/>
        </w:rPr>
      </w:pPr>
      <w:r w:rsidRPr="0020479F">
        <w:rPr>
          <w:b/>
          <w:bCs/>
          <w:lang w:val="en-GB"/>
        </w:rPr>
        <w:lastRenderedPageBreak/>
        <w:t>xApp</w:t>
      </w:r>
      <w:r w:rsidRPr="0020479F">
        <w:rPr>
          <w:lang w:val="en-GB"/>
        </w:rPr>
        <w:t xml:space="preserve">: An application designed to run on the Near-RT RIC. Such an application is likely to consist of one or more microservices and at the point of on-boarding will identify which data it consumes and which data it provides. The application is independent of the Near-RT RIC and may be provided by any third party. The E2 enables a direct association between the xApp and the RAN functionality </w:t>
      </w:r>
      <w:r w:rsidRPr="0020479F">
        <w:rPr>
          <w:lang w:val="en-GB"/>
        </w:rPr>
        <w:fldChar w:fldCharType="begin"/>
      </w:r>
      <w:r w:rsidRPr="0020479F">
        <w:rPr>
          <w:lang w:val="en-GB"/>
        </w:rPr>
        <w:instrText xml:space="preserve"> REF _Ref152677259 \r \h </w:instrText>
      </w:r>
      <w:r w:rsidR="00BC0EEB" w:rsidRPr="0020479F">
        <w:rPr>
          <w:lang w:val="en-GB"/>
        </w:rPr>
        <w:instrText xml:space="preserve"> \* MERGEFORMAT </w:instrText>
      </w:r>
      <w:r w:rsidRPr="0020479F">
        <w:rPr>
          <w:lang w:val="en-GB"/>
        </w:rPr>
      </w:r>
      <w:r w:rsidRPr="0020479F">
        <w:rPr>
          <w:lang w:val="en-GB"/>
        </w:rPr>
        <w:fldChar w:fldCharType="separate"/>
      </w:r>
      <w:r w:rsidR="00E14D82">
        <w:rPr>
          <w:lang w:val="en-GB"/>
        </w:rPr>
        <w:t>[i.23]</w:t>
      </w:r>
      <w:r w:rsidRPr="0020479F">
        <w:rPr>
          <w:lang w:val="en-GB"/>
        </w:rPr>
        <w:fldChar w:fldCharType="end"/>
      </w:r>
      <w:r w:rsidRPr="0020479F">
        <w:rPr>
          <w:lang w:val="en-GB"/>
        </w:rPr>
        <w:t>.</w:t>
      </w:r>
    </w:p>
    <w:p w14:paraId="4421A087" w14:textId="149CA50E" w:rsidR="0063674F" w:rsidRPr="0020479F" w:rsidRDefault="0063674F" w:rsidP="0063674F">
      <w:pPr>
        <w:pStyle w:val="Default"/>
        <w:rPr>
          <w:sz w:val="22"/>
          <w:szCs w:val="22"/>
          <w:lang w:val="en-GB"/>
        </w:rPr>
      </w:pPr>
    </w:p>
    <w:p w14:paraId="6018BC7B" w14:textId="77777777" w:rsidR="0063674F" w:rsidRPr="0020479F" w:rsidRDefault="0063674F" w:rsidP="002C1531">
      <w:pPr>
        <w:spacing w:after="120"/>
        <w:rPr>
          <w:lang w:val="en-GB"/>
        </w:rPr>
      </w:pPr>
    </w:p>
    <w:p w14:paraId="2A3D6F1D" w14:textId="7B75C49E" w:rsidR="00710F72" w:rsidRPr="00A42C18" w:rsidRDefault="00710F72" w:rsidP="00710F72">
      <w:pPr>
        <w:pStyle w:val="Heading2"/>
        <w:rPr>
          <w:lang w:val="en-GB"/>
        </w:rPr>
      </w:pPr>
      <w:bookmarkStart w:id="115" w:name="_Toc518894319"/>
      <w:bookmarkStart w:id="116" w:name="_Toc518910850"/>
      <w:bookmarkStart w:id="117" w:name="_Toc365636"/>
      <w:bookmarkStart w:id="118" w:name="_Toc2165615"/>
      <w:bookmarkStart w:id="119" w:name="_Toc56659317"/>
      <w:bookmarkStart w:id="120" w:name="_Toc83830993"/>
      <w:bookmarkStart w:id="121" w:name="_Hlk503292963"/>
      <w:bookmarkStart w:id="122" w:name="_Toc184043373"/>
      <w:r w:rsidRPr="00A42C18">
        <w:rPr>
          <w:lang w:val="en-GB"/>
        </w:rPr>
        <w:t>Symbols</w:t>
      </w:r>
      <w:bookmarkEnd w:id="122"/>
    </w:p>
    <w:p w14:paraId="3B0608F1" w14:textId="77777777" w:rsidR="00710F72" w:rsidRPr="0020479F" w:rsidRDefault="00710F72" w:rsidP="00710F72">
      <w:pPr>
        <w:widowControl w:val="0"/>
        <w:rPr>
          <w:lang w:val="en-GB"/>
        </w:rPr>
      </w:pPr>
      <w:r w:rsidRPr="0020479F">
        <w:rPr>
          <w:lang w:val="en-GB"/>
        </w:rPr>
        <w:t>For the purposes of the present document, the following symbols apply:</w:t>
      </w:r>
    </w:p>
    <w:p w14:paraId="0857BA70" w14:textId="77777777" w:rsidR="00710F72" w:rsidRPr="00A42C18" w:rsidRDefault="00710F72" w:rsidP="0020479F">
      <w:pPr>
        <w:rPr>
          <w:lang w:val="en-GB"/>
        </w:rPr>
      </w:pPr>
    </w:p>
    <w:p w14:paraId="7F6AF5D9" w14:textId="592F3029" w:rsidR="007E2A32" w:rsidRPr="0020479F" w:rsidRDefault="007E2A32" w:rsidP="0020479F">
      <w:pPr>
        <w:pStyle w:val="Heading2"/>
        <w:rPr>
          <w:lang w:val="en-GB"/>
        </w:rPr>
      </w:pPr>
      <w:bookmarkStart w:id="123" w:name="_Toc184043374"/>
      <w:r w:rsidRPr="0020479F">
        <w:rPr>
          <w:lang w:val="en-GB"/>
        </w:rPr>
        <w:t>Abbreviations</w:t>
      </w:r>
      <w:bookmarkEnd w:id="115"/>
      <w:bookmarkEnd w:id="116"/>
      <w:bookmarkEnd w:id="117"/>
      <w:bookmarkEnd w:id="118"/>
      <w:bookmarkEnd w:id="119"/>
      <w:bookmarkEnd w:id="120"/>
      <w:bookmarkEnd w:id="123"/>
    </w:p>
    <w:p w14:paraId="729DABCC" w14:textId="42292C64" w:rsidR="00C331B7" w:rsidRPr="0020479F" w:rsidRDefault="00C331B7" w:rsidP="00C331B7">
      <w:pPr>
        <w:keepNext/>
        <w:spacing w:after="120"/>
        <w:jc w:val="both"/>
        <w:rPr>
          <w:lang w:val="en-GB"/>
        </w:rPr>
      </w:pPr>
      <w:bookmarkStart w:id="124" w:name="_Toc83830994"/>
      <w:bookmarkEnd w:id="121"/>
      <w:r w:rsidRPr="0020479F">
        <w:rPr>
          <w:lang w:val="en-GB"/>
        </w:rPr>
        <w:t xml:space="preserve">For the purposes of the present document, the abbreviations given in 3GPP TR 21.905 </w:t>
      </w:r>
      <w:r w:rsidR="00710F72" w:rsidRPr="00A42C18">
        <w:rPr>
          <w:lang w:val="en-GB"/>
        </w:rPr>
        <w:fldChar w:fldCharType="begin"/>
      </w:r>
      <w:r w:rsidR="00710F72" w:rsidRPr="00A42C18">
        <w:rPr>
          <w:lang w:val="en-GB"/>
        </w:rPr>
        <w:instrText xml:space="preserve"> REF _Ref152677419 \r \h </w:instrText>
      </w:r>
      <w:r w:rsidR="00710F72" w:rsidRPr="00A42C18">
        <w:rPr>
          <w:lang w:val="en-GB"/>
        </w:rPr>
      </w:r>
      <w:r w:rsidR="00710F72" w:rsidRPr="00A42C18">
        <w:rPr>
          <w:lang w:val="en-GB"/>
        </w:rPr>
        <w:fldChar w:fldCharType="separate"/>
      </w:r>
      <w:r w:rsidR="00E14D82">
        <w:rPr>
          <w:lang w:val="en-GB"/>
        </w:rPr>
        <w:t>[i.21]</w:t>
      </w:r>
      <w:r w:rsidR="00710F72" w:rsidRPr="00A42C18">
        <w:rPr>
          <w:lang w:val="en-GB"/>
        </w:rPr>
        <w:fldChar w:fldCharType="end"/>
      </w:r>
      <w:r w:rsidR="00C136EE">
        <w:rPr>
          <w:lang w:val="en-GB"/>
        </w:rPr>
        <w:t>,</w:t>
      </w:r>
      <w:r w:rsidR="002A6C4A" w:rsidRPr="0020479F">
        <w:rPr>
          <w:lang w:val="en-GB"/>
        </w:rPr>
        <w:t xml:space="preserve"> </w:t>
      </w:r>
      <w:r w:rsidRPr="0020479F">
        <w:rPr>
          <w:lang w:val="en-GB"/>
        </w:rPr>
        <w:t>and the following apply:</w:t>
      </w:r>
    </w:p>
    <w:p w14:paraId="25D4AACB" w14:textId="750EFD12" w:rsidR="00C331B7" w:rsidRPr="0020479F" w:rsidRDefault="00C331B7" w:rsidP="00C331B7">
      <w:pPr>
        <w:pStyle w:val="EW"/>
        <w:spacing w:after="120"/>
        <w:jc w:val="both"/>
        <w:rPr>
          <w:rFonts w:cs="Arial"/>
          <w:szCs w:val="18"/>
          <w:lang w:val="en-GB" w:bidi="ar-KW"/>
        </w:rPr>
      </w:pPr>
      <w:r w:rsidRPr="0020479F">
        <w:rPr>
          <w:rFonts w:cs="Arial"/>
          <w:szCs w:val="18"/>
          <w:lang w:val="en-GB" w:bidi="ar-KW"/>
        </w:rPr>
        <w:t>AI</w:t>
      </w:r>
      <w:r w:rsidRPr="0020479F">
        <w:rPr>
          <w:rFonts w:cs="Arial"/>
          <w:szCs w:val="18"/>
          <w:lang w:val="en-GB" w:bidi="ar-KW"/>
        </w:rPr>
        <w:tab/>
        <w:t>Artificial Intelligence</w:t>
      </w:r>
    </w:p>
    <w:p w14:paraId="5EC285D6" w14:textId="77777777" w:rsidR="00E62166" w:rsidRPr="00D249A7" w:rsidRDefault="00E62166" w:rsidP="00E62166">
      <w:pPr>
        <w:keepLines/>
        <w:spacing w:after="120"/>
        <w:ind w:left="1702" w:hanging="1418"/>
        <w:jc w:val="both"/>
        <w:rPr>
          <w:rFonts w:cs="Arial"/>
          <w:szCs w:val="18"/>
          <w:lang w:val="en-GB" w:bidi="ar-KW"/>
        </w:rPr>
      </w:pPr>
      <w:r>
        <w:rPr>
          <w:rFonts w:cs="Arial"/>
          <w:szCs w:val="18"/>
          <w:lang w:val="en-GB" w:bidi="ar-KW"/>
        </w:rPr>
        <w:t>AML</w:t>
      </w:r>
      <w:r>
        <w:rPr>
          <w:rFonts w:cs="Arial"/>
          <w:szCs w:val="18"/>
          <w:lang w:val="en-GB" w:bidi="ar-KW"/>
        </w:rPr>
        <w:tab/>
        <w:t>A</w:t>
      </w:r>
      <w:r w:rsidRPr="0010203E">
        <w:rPr>
          <w:rFonts w:cs="Arial"/>
          <w:szCs w:val="18"/>
          <w:lang w:val="en-GB" w:bidi="ar-KW"/>
        </w:rPr>
        <w:t xml:space="preserve">dversarial </w:t>
      </w:r>
      <w:r>
        <w:rPr>
          <w:rFonts w:cs="Arial"/>
          <w:szCs w:val="18"/>
          <w:lang w:val="en-GB" w:bidi="ar-KW"/>
        </w:rPr>
        <w:t>M</w:t>
      </w:r>
      <w:r w:rsidRPr="0010203E">
        <w:rPr>
          <w:rFonts w:cs="Arial"/>
          <w:szCs w:val="18"/>
          <w:lang w:val="en-GB" w:bidi="ar-KW"/>
        </w:rPr>
        <w:t xml:space="preserve">achine </w:t>
      </w:r>
      <w:r>
        <w:rPr>
          <w:rFonts w:cs="Arial"/>
          <w:szCs w:val="18"/>
          <w:lang w:val="en-GB" w:bidi="ar-KW"/>
        </w:rPr>
        <w:t>L</w:t>
      </w:r>
      <w:r w:rsidRPr="0010203E">
        <w:rPr>
          <w:rFonts w:cs="Arial"/>
          <w:szCs w:val="18"/>
          <w:lang w:val="en-GB" w:bidi="ar-KW"/>
        </w:rPr>
        <w:t>earning</w:t>
      </w:r>
    </w:p>
    <w:p w14:paraId="066B99D1" w14:textId="19BF206B" w:rsidR="00DB0CC9" w:rsidRPr="0020479F" w:rsidRDefault="00DB0CC9" w:rsidP="00C331B7">
      <w:pPr>
        <w:pStyle w:val="EW"/>
        <w:spacing w:after="120"/>
        <w:jc w:val="both"/>
        <w:rPr>
          <w:lang w:val="en-GB" w:eastAsia="ja-JP"/>
        </w:rPr>
      </w:pPr>
      <w:r w:rsidRPr="0020479F">
        <w:rPr>
          <w:lang w:val="en-GB" w:eastAsia="ja-JP"/>
        </w:rPr>
        <w:t>DAR</w:t>
      </w:r>
      <w:r w:rsidRPr="0020479F">
        <w:rPr>
          <w:lang w:val="en-GB" w:eastAsia="ja-JP"/>
        </w:rPr>
        <w:tab/>
        <w:t>Data at Rest</w:t>
      </w:r>
    </w:p>
    <w:p w14:paraId="1EF8E702" w14:textId="3B0819E7" w:rsidR="00DB0CC9" w:rsidRPr="0020479F" w:rsidRDefault="00DB0CC9" w:rsidP="00C331B7">
      <w:pPr>
        <w:pStyle w:val="EW"/>
        <w:spacing w:after="120"/>
        <w:jc w:val="both"/>
        <w:rPr>
          <w:lang w:val="en-GB" w:eastAsia="ja-JP"/>
        </w:rPr>
      </w:pPr>
      <w:r w:rsidRPr="0020479F">
        <w:rPr>
          <w:lang w:val="en-GB" w:eastAsia="ja-JP"/>
        </w:rPr>
        <w:t>DIM</w:t>
      </w:r>
      <w:r w:rsidRPr="0020479F">
        <w:rPr>
          <w:lang w:val="en-GB" w:eastAsia="ja-JP"/>
        </w:rPr>
        <w:tab/>
        <w:t>Data in Motion</w:t>
      </w:r>
    </w:p>
    <w:p w14:paraId="7708ED09" w14:textId="5A45C97F" w:rsidR="00DB0CC9" w:rsidRPr="0020479F" w:rsidRDefault="00DB0CC9" w:rsidP="00C331B7">
      <w:pPr>
        <w:pStyle w:val="EW"/>
        <w:spacing w:after="120"/>
        <w:jc w:val="both"/>
        <w:rPr>
          <w:lang w:val="en-GB" w:eastAsia="ja-JP"/>
        </w:rPr>
      </w:pPr>
      <w:r w:rsidRPr="0020479F">
        <w:rPr>
          <w:lang w:val="en-GB" w:eastAsia="ja-JP"/>
        </w:rPr>
        <w:t>DIU</w:t>
      </w:r>
      <w:r w:rsidRPr="0020479F">
        <w:rPr>
          <w:lang w:val="en-GB" w:eastAsia="ja-JP"/>
        </w:rPr>
        <w:tab/>
        <w:t>Data in Use</w:t>
      </w:r>
    </w:p>
    <w:p w14:paraId="09DDCA2E" w14:textId="3ED54F0C" w:rsidR="006928F3" w:rsidRPr="00A42C18" w:rsidRDefault="006928F3" w:rsidP="006928F3">
      <w:pPr>
        <w:pStyle w:val="EW"/>
        <w:spacing w:after="120"/>
        <w:jc w:val="both"/>
        <w:rPr>
          <w:lang w:val="en-GB"/>
        </w:rPr>
      </w:pPr>
      <w:r w:rsidRPr="00A42C18">
        <w:rPr>
          <w:lang w:val="en-GB" w:eastAsia="ja-JP"/>
        </w:rPr>
        <w:t>LDA</w:t>
      </w:r>
      <w:r w:rsidRPr="00A42C18">
        <w:rPr>
          <w:lang w:val="en-GB" w:eastAsia="ja-JP"/>
        </w:rPr>
        <w:tab/>
      </w:r>
      <w:r w:rsidRPr="00A42C18">
        <w:rPr>
          <w:lang w:val="en-GB"/>
        </w:rPr>
        <w:t xml:space="preserve">Linear discriminant analysis, </w:t>
      </w:r>
      <w:r w:rsidRPr="00A42C18">
        <w:rPr>
          <w:lang w:val="en-GB"/>
        </w:rPr>
        <w:fldChar w:fldCharType="begin"/>
      </w:r>
      <w:r w:rsidRPr="00A42C18">
        <w:rPr>
          <w:lang w:val="en-GB"/>
        </w:rPr>
        <w:instrText xml:space="preserve"> REF _Ref158131168 \r \h </w:instrText>
      </w:r>
      <w:r w:rsidRPr="00A42C18">
        <w:rPr>
          <w:lang w:val="en-GB"/>
        </w:rPr>
      </w:r>
      <w:r w:rsidRPr="00A42C18">
        <w:rPr>
          <w:lang w:val="en-GB"/>
        </w:rPr>
        <w:fldChar w:fldCharType="separate"/>
      </w:r>
      <w:r w:rsidR="00E14D82">
        <w:rPr>
          <w:lang w:val="en-GB"/>
        </w:rPr>
        <w:t>[i.31]</w:t>
      </w:r>
      <w:r w:rsidRPr="00A42C18">
        <w:rPr>
          <w:lang w:val="en-GB"/>
        </w:rPr>
        <w:fldChar w:fldCharType="end"/>
      </w:r>
    </w:p>
    <w:p w14:paraId="1CA2068D" w14:textId="77777777" w:rsidR="006928F3" w:rsidRPr="00A42C18" w:rsidRDefault="006928F3" w:rsidP="006928F3">
      <w:pPr>
        <w:pStyle w:val="EW"/>
        <w:spacing w:after="120"/>
        <w:jc w:val="both"/>
        <w:rPr>
          <w:lang w:val="en-GB" w:eastAsia="ja-JP"/>
        </w:rPr>
      </w:pPr>
      <w:r w:rsidRPr="00A42C18">
        <w:rPr>
          <w:lang w:val="en-GB"/>
        </w:rPr>
        <w:t>LIME</w:t>
      </w:r>
      <w:r w:rsidRPr="00A42C18">
        <w:rPr>
          <w:lang w:val="en-GB"/>
        </w:rPr>
        <w:tab/>
      </w:r>
      <w:r w:rsidRPr="0020479F">
        <w:rPr>
          <w:lang w:val="en-GB"/>
        </w:rPr>
        <w:t>Line Modelling Engine</w:t>
      </w:r>
    </w:p>
    <w:p w14:paraId="2EE35853" w14:textId="6E1FC0CC" w:rsidR="002614BF" w:rsidRPr="0020479F" w:rsidRDefault="002614BF" w:rsidP="002C1531">
      <w:pPr>
        <w:pStyle w:val="EW"/>
        <w:spacing w:after="120"/>
        <w:jc w:val="both"/>
        <w:rPr>
          <w:lang w:val="en-GB"/>
        </w:rPr>
      </w:pPr>
      <w:r w:rsidRPr="0020479F">
        <w:rPr>
          <w:lang w:val="en-GB"/>
        </w:rPr>
        <w:t>ML</w:t>
      </w:r>
      <w:r w:rsidRPr="0020479F">
        <w:rPr>
          <w:lang w:val="en-GB"/>
        </w:rPr>
        <w:tab/>
        <w:t>Machine Learning</w:t>
      </w:r>
    </w:p>
    <w:p w14:paraId="5DE62CFF" w14:textId="692AED6D" w:rsidR="002C1531" w:rsidRPr="0020479F" w:rsidRDefault="002C1531" w:rsidP="002C1531">
      <w:pPr>
        <w:pStyle w:val="EW"/>
        <w:spacing w:after="120"/>
        <w:jc w:val="both"/>
        <w:rPr>
          <w:lang w:val="en-GB"/>
        </w:rPr>
      </w:pPr>
      <w:r w:rsidRPr="0020479F">
        <w:rPr>
          <w:lang w:val="en-GB"/>
        </w:rPr>
        <w:t>MNO</w:t>
      </w:r>
      <w:r w:rsidRPr="0020479F">
        <w:rPr>
          <w:lang w:val="en-GB"/>
        </w:rPr>
        <w:tab/>
        <w:t>Mobile Network Operator</w:t>
      </w:r>
    </w:p>
    <w:p w14:paraId="62591FE1" w14:textId="77777777" w:rsidR="002C1531" w:rsidRPr="0020479F" w:rsidRDefault="002C1531" w:rsidP="002C1531">
      <w:pPr>
        <w:pStyle w:val="EW"/>
        <w:spacing w:after="120"/>
        <w:jc w:val="both"/>
        <w:rPr>
          <w:lang w:val="en-GB"/>
        </w:rPr>
      </w:pPr>
      <w:r w:rsidRPr="0020479F">
        <w:rPr>
          <w:lang w:val="en-GB"/>
        </w:rPr>
        <w:t>NF</w:t>
      </w:r>
      <w:r w:rsidRPr="0020479F">
        <w:rPr>
          <w:lang w:val="en-GB"/>
        </w:rPr>
        <w:tab/>
        <w:t>Network Function</w:t>
      </w:r>
    </w:p>
    <w:p w14:paraId="3B4836E2" w14:textId="5DFE2984" w:rsidR="006928F3" w:rsidRPr="00A42C18" w:rsidRDefault="006928F3" w:rsidP="006928F3">
      <w:pPr>
        <w:pStyle w:val="EW"/>
        <w:spacing w:after="120"/>
        <w:jc w:val="both"/>
        <w:rPr>
          <w:lang w:val="en-GB"/>
        </w:rPr>
      </w:pPr>
      <w:r w:rsidRPr="00A42C18">
        <w:rPr>
          <w:lang w:val="en-GB"/>
        </w:rPr>
        <w:t>PCA</w:t>
      </w:r>
      <w:r w:rsidRPr="00A42C18">
        <w:rPr>
          <w:lang w:val="en-GB"/>
        </w:rPr>
        <w:tab/>
        <w:t xml:space="preserve">Principal Component Analysis, </w:t>
      </w:r>
      <w:r w:rsidRPr="00A42C18">
        <w:rPr>
          <w:lang w:val="en-GB"/>
        </w:rPr>
        <w:fldChar w:fldCharType="begin"/>
      </w:r>
      <w:r w:rsidRPr="00A42C18">
        <w:rPr>
          <w:lang w:val="en-GB"/>
        </w:rPr>
        <w:instrText xml:space="preserve"> REF _Ref158131195 \r \h </w:instrText>
      </w:r>
      <w:r w:rsidRPr="00A42C18">
        <w:rPr>
          <w:lang w:val="en-GB"/>
        </w:rPr>
      </w:r>
      <w:r w:rsidRPr="00A42C18">
        <w:rPr>
          <w:lang w:val="en-GB"/>
        </w:rPr>
        <w:fldChar w:fldCharType="separate"/>
      </w:r>
      <w:r w:rsidR="00E14D82">
        <w:rPr>
          <w:lang w:val="en-GB"/>
        </w:rPr>
        <w:t>[i.30]</w:t>
      </w:r>
      <w:r w:rsidRPr="00A42C18">
        <w:rPr>
          <w:lang w:val="en-GB"/>
        </w:rPr>
        <w:fldChar w:fldCharType="end"/>
      </w:r>
    </w:p>
    <w:p w14:paraId="424886B2" w14:textId="0FCCF33E" w:rsidR="00C331B7" w:rsidRPr="0020479F" w:rsidRDefault="00C331B7" w:rsidP="00C331B7">
      <w:pPr>
        <w:pStyle w:val="EW"/>
        <w:spacing w:after="120"/>
        <w:jc w:val="both"/>
        <w:rPr>
          <w:lang w:val="en-GB" w:eastAsia="ja-JP"/>
        </w:rPr>
      </w:pPr>
      <w:r w:rsidRPr="0020479F">
        <w:rPr>
          <w:lang w:val="en-GB" w:eastAsia="ja-JP"/>
        </w:rPr>
        <w:t>RIC</w:t>
      </w:r>
      <w:r w:rsidRPr="0020479F">
        <w:rPr>
          <w:lang w:val="en-GB" w:eastAsia="ja-JP"/>
        </w:rPr>
        <w:tab/>
        <w:t>RAN Intelligent Controller</w:t>
      </w:r>
    </w:p>
    <w:p w14:paraId="16A962D9" w14:textId="77777777" w:rsidR="002C1531" w:rsidRPr="0020479F" w:rsidRDefault="002C1531" w:rsidP="002C1531">
      <w:pPr>
        <w:pStyle w:val="EW"/>
        <w:spacing w:after="120"/>
        <w:jc w:val="both"/>
        <w:rPr>
          <w:lang w:val="en-GB"/>
        </w:rPr>
      </w:pPr>
      <w:r w:rsidRPr="0020479F">
        <w:rPr>
          <w:lang w:val="en-GB"/>
        </w:rPr>
        <w:t>RT</w:t>
      </w:r>
      <w:r w:rsidRPr="0020479F">
        <w:rPr>
          <w:lang w:val="en-GB"/>
        </w:rPr>
        <w:tab/>
        <w:t>Real-Time</w:t>
      </w:r>
    </w:p>
    <w:p w14:paraId="71F3223E" w14:textId="77777777" w:rsidR="006928F3" w:rsidRPr="00A42C18" w:rsidRDefault="006928F3" w:rsidP="006928F3">
      <w:pPr>
        <w:pStyle w:val="EW"/>
        <w:spacing w:after="120"/>
        <w:jc w:val="both"/>
        <w:rPr>
          <w:lang w:val="en-GB"/>
        </w:rPr>
      </w:pPr>
      <w:r w:rsidRPr="00A42C18">
        <w:rPr>
          <w:lang w:val="en-GB"/>
        </w:rPr>
        <w:t>SHAP</w:t>
      </w:r>
      <w:r w:rsidRPr="00A42C18">
        <w:rPr>
          <w:lang w:val="en-GB"/>
        </w:rPr>
        <w:tab/>
        <w:t>SHapley Additive exPlanations</w:t>
      </w:r>
    </w:p>
    <w:p w14:paraId="20BEE92A" w14:textId="77777777" w:rsidR="00C331B7" w:rsidRPr="0020479F" w:rsidRDefault="00C331B7" w:rsidP="00C331B7">
      <w:pPr>
        <w:pStyle w:val="EW"/>
        <w:spacing w:after="120"/>
        <w:jc w:val="both"/>
        <w:rPr>
          <w:lang w:val="en-GB"/>
        </w:rPr>
      </w:pPr>
      <w:r w:rsidRPr="0020479F">
        <w:rPr>
          <w:lang w:val="en-GB"/>
        </w:rPr>
        <w:t>SMO</w:t>
      </w:r>
      <w:r w:rsidRPr="0020479F">
        <w:rPr>
          <w:b/>
          <w:lang w:val="en-GB"/>
        </w:rPr>
        <w:tab/>
      </w:r>
      <w:r w:rsidRPr="0020479F">
        <w:rPr>
          <w:lang w:val="en-GB"/>
        </w:rPr>
        <w:t>Service Management and Orchestration</w:t>
      </w:r>
    </w:p>
    <w:p w14:paraId="38249F02" w14:textId="77777777" w:rsidR="006928F3" w:rsidRPr="00A42C18" w:rsidRDefault="006928F3" w:rsidP="006928F3">
      <w:pPr>
        <w:pStyle w:val="EW"/>
        <w:spacing w:after="120"/>
        <w:jc w:val="both"/>
        <w:rPr>
          <w:lang w:val="en-GB"/>
        </w:rPr>
      </w:pPr>
      <w:r w:rsidRPr="00A42C18">
        <w:rPr>
          <w:lang w:val="en-GB"/>
        </w:rPr>
        <w:t>SMPC</w:t>
      </w:r>
      <w:r w:rsidRPr="00A42C18">
        <w:rPr>
          <w:lang w:val="en-GB"/>
        </w:rPr>
        <w:tab/>
        <w:t>Secure Multi-Party Computation</w:t>
      </w:r>
    </w:p>
    <w:p w14:paraId="6FF4D0D6" w14:textId="77777777" w:rsidR="006928F3" w:rsidRPr="00A42C18" w:rsidRDefault="006928F3" w:rsidP="006928F3">
      <w:pPr>
        <w:pStyle w:val="EW"/>
        <w:spacing w:after="120"/>
        <w:jc w:val="both"/>
        <w:rPr>
          <w:lang w:val="en-GB"/>
        </w:rPr>
      </w:pPr>
      <w:r w:rsidRPr="00A42C18">
        <w:rPr>
          <w:lang w:val="en-GB"/>
        </w:rPr>
        <w:t>TEE</w:t>
      </w:r>
      <w:r w:rsidRPr="00A42C18">
        <w:rPr>
          <w:lang w:val="en-GB"/>
        </w:rPr>
        <w:tab/>
        <w:t>Trusted Execution Environment</w:t>
      </w:r>
    </w:p>
    <w:p w14:paraId="076499FA" w14:textId="738442D2" w:rsidR="00DB0CC9" w:rsidRPr="0020479F" w:rsidRDefault="001A4688" w:rsidP="001A4688">
      <w:pPr>
        <w:pStyle w:val="EW"/>
        <w:spacing w:after="120"/>
        <w:jc w:val="both"/>
        <w:rPr>
          <w:lang w:val="en-GB"/>
        </w:rPr>
      </w:pPr>
      <w:r w:rsidRPr="0020479F">
        <w:rPr>
          <w:lang w:val="en-GB"/>
        </w:rPr>
        <w:t>ZTA</w:t>
      </w:r>
      <w:r w:rsidRPr="0020479F">
        <w:rPr>
          <w:lang w:val="en-GB"/>
        </w:rPr>
        <w:tab/>
        <w:t>Zero Trust Architecture</w:t>
      </w:r>
    </w:p>
    <w:p w14:paraId="5B1B7FD7" w14:textId="449ACD29" w:rsidR="00DB0CC9" w:rsidRPr="0020479F" w:rsidRDefault="00303CAB" w:rsidP="00D71DA0">
      <w:pPr>
        <w:pStyle w:val="Heading1"/>
        <w:rPr>
          <w:lang w:val="en-GB"/>
        </w:rPr>
      </w:pPr>
      <w:bookmarkStart w:id="125" w:name="_Toc152688828"/>
      <w:bookmarkStart w:id="126" w:name="_Toc158193698"/>
      <w:bookmarkStart w:id="127" w:name="_Toc160639195"/>
      <w:bookmarkStart w:id="128" w:name="_Toc160639432"/>
      <w:bookmarkStart w:id="129" w:name="_Toc160798639"/>
      <w:bookmarkStart w:id="130" w:name="_Toc152688829"/>
      <w:bookmarkStart w:id="131" w:name="_Toc158193699"/>
      <w:bookmarkStart w:id="132" w:name="_Toc160639196"/>
      <w:bookmarkStart w:id="133" w:name="_Toc160639433"/>
      <w:bookmarkStart w:id="134" w:name="_Toc160798640"/>
      <w:bookmarkStart w:id="135" w:name="_Toc152688830"/>
      <w:bookmarkStart w:id="136" w:name="_Toc158193700"/>
      <w:bookmarkStart w:id="137" w:name="_Toc160639197"/>
      <w:bookmarkStart w:id="138" w:name="_Toc160639434"/>
      <w:bookmarkStart w:id="139" w:name="_Toc160798641"/>
      <w:bookmarkStart w:id="140" w:name="_Toc152688831"/>
      <w:bookmarkStart w:id="141" w:name="_Toc158193701"/>
      <w:bookmarkStart w:id="142" w:name="_Toc160639198"/>
      <w:bookmarkStart w:id="143" w:name="_Toc160639435"/>
      <w:bookmarkStart w:id="144" w:name="_Toc160798642"/>
      <w:bookmarkStart w:id="145" w:name="_Toc152688832"/>
      <w:bookmarkStart w:id="146" w:name="_Toc158193702"/>
      <w:bookmarkStart w:id="147" w:name="_Toc160639199"/>
      <w:bookmarkStart w:id="148" w:name="_Toc160639436"/>
      <w:bookmarkStart w:id="149" w:name="_Toc160798643"/>
      <w:bookmarkStart w:id="150" w:name="_Toc152688833"/>
      <w:bookmarkStart w:id="151" w:name="_Toc158193703"/>
      <w:bookmarkStart w:id="152" w:name="_Toc160639200"/>
      <w:bookmarkStart w:id="153" w:name="_Toc160639437"/>
      <w:bookmarkStart w:id="154" w:name="_Toc160798644"/>
      <w:bookmarkStart w:id="155" w:name="_Toc152688834"/>
      <w:bookmarkStart w:id="156" w:name="_Toc158193704"/>
      <w:bookmarkStart w:id="157" w:name="_Toc160639201"/>
      <w:bookmarkStart w:id="158" w:name="_Toc160639438"/>
      <w:bookmarkStart w:id="159" w:name="_Toc160798645"/>
      <w:bookmarkStart w:id="160" w:name="_Toc152688835"/>
      <w:bookmarkStart w:id="161" w:name="_Toc158193705"/>
      <w:bookmarkStart w:id="162" w:name="_Toc160639202"/>
      <w:bookmarkStart w:id="163" w:name="_Toc160639439"/>
      <w:bookmarkStart w:id="164" w:name="_Toc160798646"/>
      <w:bookmarkStart w:id="165" w:name="_Toc152688836"/>
      <w:bookmarkStart w:id="166" w:name="_Toc158193706"/>
      <w:bookmarkStart w:id="167" w:name="_Toc160639203"/>
      <w:bookmarkStart w:id="168" w:name="_Toc160639440"/>
      <w:bookmarkStart w:id="169" w:name="_Toc160798647"/>
      <w:bookmarkStart w:id="170" w:name="_Toc152688837"/>
      <w:bookmarkStart w:id="171" w:name="_Toc158193707"/>
      <w:bookmarkStart w:id="172" w:name="_Toc160639204"/>
      <w:bookmarkStart w:id="173" w:name="_Toc160639441"/>
      <w:bookmarkStart w:id="174" w:name="_Toc160798648"/>
      <w:bookmarkStart w:id="175" w:name="_Toc152688838"/>
      <w:bookmarkStart w:id="176" w:name="_Toc158193708"/>
      <w:bookmarkStart w:id="177" w:name="_Toc160639205"/>
      <w:bookmarkStart w:id="178" w:name="_Toc160639442"/>
      <w:bookmarkStart w:id="179" w:name="_Toc160798649"/>
      <w:bookmarkStart w:id="180" w:name="_Toc152688839"/>
      <w:bookmarkStart w:id="181" w:name="_Toc158193709"/>
      <w:bookmarkStart w:id="182" w:name="_Toc160639206"/>
      <w:bookmarkStart w:id="183" w:name="_Toc160639443"/>
      <w:bookmarkStart w:id="184" w:name="_Toc160798650"/>
      <w:bookmarkStart w:id="185" w:name="_Toc152688840"/>
      <w:bookmarkStart w:id="186" w:name="_Toc158193710"/>
      <w:bookmarkStart w:id="187" w:name="_Toc160639207"/>
      <w:bookmarkStart w:id="188" w:name="_Toc160639444"/>
      <w:bookmarkStart w:id="189" w:name="_Toc160798651"/>
      <w:bookmarkStart w:id="190" w:name="_Toc184043375"/>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Pr="0020479F">
        <w:rPr>
          <w:lang w:val="en-GB"/>
        </w:rPr>
        <w:lastRenderedPageBreak/>
        <w:t>AI/ML</w:t>
      </w:r>
      <w:r w:rsidR="00DB0CC9" w:rsidRPr="0020479F">
        <w:rPr>
          <w:lang w:val="en-GB"/>
        </w:rPr>
        <w:t xml:space="preserve"> Assets</w:t>
      </w:r>
      <w:bookmarkEnd w:id="190"/>
    </w:p>
    <w:p w14:paraId="2B5AF96A" w14:textId="77777777" w:rsidR="00140D69" w:rsidRPr="0020479F" w:rsidRDefault="00140D69" w:rsidP="008D1180">
      <w:pPr>
        <w:rPr>
          <w:lang w:val="en-GB"/>
        </w:rPr>
      </w:pPr>
    </w:p>
    <w:p w14:paraId="22786E42" w14:textId="07A0645C" w:rsidR="003553C6" w:rsidRPr="0020479F" w:rsidRDefault="003553C6" w:rsidP="00B93015">
      <w:pPr>
        <w:pStyle w:val="Heading2"/>
        <w:rPr>
          <w:lang w:val="en-GB"/>
        </w:rPr>
      </w:pPr>
      <w:bookmarkStart w:id="191" w:name="_Toc184043376"/>
      <w:r w:rsidRPr="0020479F">
        <w:rPr>
          <w:lang w:val="en-GB"/>
        </w:rPr>
        <w:t>Introduction</w:t>
      </w:r>
      <w:bookmarkEnd w:id="191"/>
    </w:p>
    <w:p w14:paraId="34195563" w14:textId="5925E43B" w:rsidR="003553C6" w:rsidRPr="0020479F" w:rsidRDefault="003553C6" w:rsidP="003553C6">
      <w:pPr>
        <w:jc w:val="both"/>
        <w:rPr>
          <w:lang w:val="en-GB"/>
        </w:rPr>
      </w:pPr>
      <w:r w:rsidRPr="0020479F">
        <w:rPr>
          <w:lang w:val="en-GB"/>
        </w:rPr>
        <w:t xml:space="preserve">Artificial Intelligence and Machine Learning (AI/ML) are core to optimizing the operation of O-RAN. The primary goal of the </w:t>
      </w:r>
      <w:r w:rsidR="00AB42B4" w:rsidRPr="0020479F">
        <w:rPr>
          <w:lang w:val="en-GB"/>
        </w:rPr>
        <w:t>Non</w:t>
      </w:r>
      <w:r w:rsidRPr="0020479F">
        <w:rPr>
          <w:lang w:val="en-GB"/>
        </w:rPr>
        <w:t xml:space="preserve">-RT RIC is to support intelligent RAN optimization by providing policy-based guidance, ML model management and enrichment information to the </w:t>
      </w:r>
      <w:r w:rsidR="00BC1CDF" w:rsidRPr="0020479F">
        <w:rPr>
          <w:lang w:val="en-GB"/>
        </w:rPr>
        <w:t>Near-RT</w:t>
      </w:r>
      <w:r w:rsidRPr="0020479F">
        <w:rPr>
          <w:lang w:val="en-GB"/>
        </w:rPr>
        <w:t xml:space="preserve"> RIC function. It can also perform intelligent radio resource management function </w:t>
      </w:r>
      <w:r w:rsidR="00E323B4">
        <w:rPr>
          <w:lang w:val="en-GB"/>
        </w:rPr>
        <w:t>within a</w:t>
      </w:r>
      <w:r w:rsidRPr="0020479F">
        <w:rPr>
          <w:lang w:val="en-GB"/>
        </w:rPr>
        <w:t xml:space="preserve"> non-real-time interval (i.e., greater than 1 second). The </w:t>
      </w:r>
      <w:r w:rsidR="00AB42B4" w:rsidRPr="0020479F">
        <w:rPr>
          <w:lang w:val="en-GB"/>
        </w:rPr>
        <w:t>Non-RT</w:t>
      </w:r>
      <w:r w:rsidRPr="0020479F">
        <w:rPr>
          <w:lang w:val="en-GB"/>
        </w:rPr>
        <w:t xml:space="preserve"> RIC can use data analytics and AI/ML training/inference to determine the RAN optimization actions for which it can leverage SMO services such as data collection and provisioning services of the O-RAN nodes as well as the O1 and O2 interfaces. The AI/ML capabilities in the </w:t>
      </w:r>
      <w:r w:rsidR="00AB42B4" w:rsidRPr="0020479F">
        <w:rPr>
          <w:lang w:val="en-GB"/>
        </w:rPr>
        <w:t>Non-RT</w:t>
      </w:r>
      <w:r w:rsidRPr="0020479F">
        <w:rPr>
          <w:lang w:val="en-GB"/>
        </w:rPr>
        <w:t xml:space="preserve"> RIC are provided by rApps.  Similarly, the near-Real-Time RAN Intelligent Controller may use AI/ML to provide near-real-time control and optimization of RAN elements and resources via fine-grained data collection and actions over E2 interface. The </w:t>
      </w:r>
      <w:r w:rsidR="00BC1CDF" w:rsidRPr="0020479F">
        <w:rPr>
          <w:lang w:val="en-GB"/>
        </w:rPr>
        <w:t>Near-RT</w:t>
      </w:r>
      <w:r w:rsidRPr="0020479F">
        <w:rPr>
          <w:lang w:val="en-GB"/>
        </w:rPr>
        <w:t xml:space="preserve"> RIC capabilities are provided by </w:t>
      </w:r>
      <w:r w:rsidR="00696FB0">
        <w:rPr>
          <w:lang w:val="en-GB"/>
        </w:rPr>
        <w:t>xApps</w:t>
      </w:r>
      <w:r w:rsidR="00FB63F9" w:rsidRPr="0020479F">
        <w:rPr>
          <w:lang w:val="en-GB"/>
        </w:rPr>
        <w:t xml:space="preserve"> </w:t>
      </w:r>
      <w:r w:rsidR="00710F72" w:rsidRPr="00A42C18">
        <w:rPr>
          <w:lang w:val="en-GB"/>
        </w:rPr>
        <w:fldChar w:fldCharType="begin"/>
      </w:r>
      <w:r w:rsidR="00710F72" w:rsidRPr="00A42C18">
        <w:rPr>
          <w:lang w:val="en-GB"/>
        </w:rPr>
        <w:instrText xml:space="preserve"> REF _Ref76047312 \r \h </w:instrText>
      </w:r>
      <w:r w:rsidR="00710F72" w:rsidRPr="00A42C18">
        <w:rPr>
          <w:lang w:val="en-GB"/>
        </w:rPr>
      </w:r>
      <w:r w:rsidR="00710F72" w:rsidRPr="00A42C18">
        <w:rPr>
          <w:lang w:val="en-GB"/>
        </w:rPr>
        <w:fldChar w:fldCharType="separate"/>
      </w:r>
      <w:r w:rsidR="00E14D82">
        <w:rPr>
          <w:lang w:val="en-GB"/>
        </w:rPr>
        <w:t>[i.1]</w:t>
      </w:r>
      <w:r w:rsidR="00710F72" w:rsidRPr="00A42C18">
        <w:rPr>
          <w:lang w:val="en-GB"/>
        </w:rPr>
        <w:fldChar w:fldCharType="end"/>
      </w:r>
      <w:r w:rsidRPr="0020479F">
        <w:rPr>
          <w:lang w:val="en-GB"/>
        </w:rPr>
        <w:t>.</w:t>
      </w:r>
    </w:p>
    <w:p w14:paraId="4AED7AED" w14:textId="77777777" w:rsidR="003553C6" w:rsidRPr="0020479F" w:rsidRDefault="003553C6" w:rsidP="003553C6">
      <w:pPr>
        <w:jc w:val="both"/>
        <w:rPr>
          <w:lang w:val="en-GB"/>
        </w:rPr>
      </w:pPr>
    </w:p>
    <w:p w14:paraId="2F36C91C" w14:textId="40DC42E0" w:rsidR="003553C6" w:rsidRPr="0020479F" w:rsidRDefault="003553C6" w:rsidP="003553C6">
      <w:pPr>
        <w:jc w:val="both"/>
        <w:rPr>
          <w:lang w:val="en-GB"/>
        </w:rPr>
      </w:pPr>
      <w:r w:rsidRPr="0020479F">
        <w:rPr>
          <w:lang w:val="en-GB"/>
        </w:rPr>
        <w:t xml:space="preserve">The affected assets are derived from the AI/ML General Lifecycle Procedure and Interface Framework, and deployment scenarios in </w:t>
      </w:r>
      <w:r w:rsidR="00710F72" w:rsidRPr="00A42C18">
        <w:rPr>
          <w:lang w:val="en-GB"/>
        </w:rPr>
        <w:fldChar w:fldCharType="begin"/>
      </w:r>
      <w:r w:rsidR="00710F72" w:rsidRPr="00A42C18">
        <w:rPr>
          <w:lang w:val="en-GB"/>
        </w:rPr>
        <w:instrText xml:space="preserve"> REF _Ref152677508 \r \h </w:instrText>
      </w:r>
      <w:r w:rsidR="00710F72" w:rsidRPr="00A42C18">
        <w:rPr>
          <w:lang w:val="en-GB"/>
        </w:rPr>
      </w:r>
      <w:r w:rsidR="00710F72" w:rsidRPr="00A42C18">
        <w:rPr>
          <w:lang w:val="en-GB"/>
        </w:rPr>
        <w:fldChar w:fldCharType="separate"/>
      </w:r>
      <w:r w:rsidR="00E14D82">
        <w:rPr>
          <w:lang w:val="en-GB"/>
        </w:rPr>
        <w:t>[i.14]</w:t>
      </w:r>
      <w:r w:rsidR="00710F72" w:rsidRPr="00A42C18">
        <w:rPr>
          <w:lang w:val="en-GB"/>
        </w:rPr>
        <w:fldChar w:fldCharType="end"/>
      </w:r>
      <w:r w:rsidRPr="0020479F">
        <w:rPr>
          <w:lang w:val="en-GB"/>
        </w:rPr>
        <w:t>.</w:t>
      </w:r>
    </w:p>
    <w:p w14:paraId="594059EE" w14:textId="74D84AF2" w:rsidR="003553C6" w:rsidRPr="0020479F" w:rsidRDefault="003553C6" w:rsidP="003553C6">
      <w:pPr>
        <w:jc w:val="both"/>
        <w:rPr>
          <w:lang w:val="en-GB"/>
        </w:rPr>
      </w:pPr>
    </w:p>
    <w:p w14:paraId="28C02C90" w14:textId="105C8A64" w:rsidR="003553C6" w:rsidRPr="0020479F" w:rsidRDefault="003553C6" w:rsidP="003553C6">
      <w:pPr>
        <w:jc w:val="center"/>
        <w:rPr>
          <w:lang w:val="en-GB"/>
        </w:rPr>
      </w:pPr>
      <w:r w:rsidRPr="0020479F">
        <w:rPr>
          <w:noProof/>
          <w:lang w:val="en-GB"/>
        </w:rPr>
        <w:drawing>
          <wp:inline distT="0" distB="0" distL="0" distR="0" wp14:anchorId="38F946C3" wp14:editId="4E1C83E6">
            <wp:extent cx="6122035" cy="3194685"/>
            <wp:effectExtent l="0" t="0" r="0" b="5715"/>
            <wp:docPr id="1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图示&#10;&#10;描述已自动生成"/>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6122035" cy="3194685"/>
                    </a:xfrm>
                    <a:prstGeom prst="rect">
                      <a:avLst/>
                    </a:prstGeom>
                  </pic:spPr>
                </pic:pic>
              </a:graphicData>
            </a:graphic>
          </wp:inline>
        </w:drawing>
      </w:r>
    </w:p>
    <w:p w14:paraId="4935E609" w14:textId="461F7839" w:rsidR="003553C6" w:rsidRPr="0020479F" w:rsidRDefault="00B93015" w:rsidP="0020479F">
      <w:pPr>
        <w:pStyle w:val="Caption"/>
        <w:rPr>
          <w:lang w:val="en-GB"/>
        </w:rPr>
      </w:pPr>
      <w:bookmarkStart w:id="192" w:name="_Toc184043488"/>
      <w:r w:rsidRPr="0020479F">
        <w:rPr>
          <w:lang w:val="en-GB"/>
        </w:rPr>
        <w:t xml:space="preserve">Figure </w:t>
      </w:r>
      <w:r w:rsidRPr="00A42C18">
        <w:rPr>
          <w:lang w:val="en-GB"/>
        </w:rPr>
        <w:fldChar w:fldCharType="begin"/>
      </w:r>
      <w:r w:rsidRPr="00A42C18">
        <w:rPr>
          <w:lang w:val="en-GB"/>
        </w:rPr>
        <w:instrText xml:space="preserve"> STYLEREF 2 \s </w:instrText>
      </w:r>
      <w:r w:rsidRPr="00A42C18">
        <w:rPr>
          <w:lang w:val="en-GB"/>
        </w:rPr>
        <w:fldChar w:fldCharType="separate"/>
      </w:r>
      <w:r w:rsidR="00E14D82">
        <w:rPr>
          <w:noProof/>
          <w:lang w:val="en-GB"/>
        </w:rPr>
        <w:t>4.1</w:t>
      </w:r>
      <w:r w:rsidRPr="00A42C18">
        <w:rPr>
          <w:lang w:val="en-GB"/>
        </w:rPr>
        <w:fldChar w:fldCharType="end"/>
      </w:r>
      <w:r w:rsidRPr="00A42C18">
        <w:rPr>
          <w:lang w:val="en-GB"/>
        </w:rPr>
        <w:noBreakHyphen/>
      </w:r>
      <w:r w:rsidRPr="00A42C18">
        <w:rPr>
          <w:lang w:val="en-GB"/>
        </w:rPr>
        <w:fldChar w:fldCharType="begin"/>
      </w:r>
      <w:r w:rsidRPr="00A42C18">
        <w:rPr>
          <w:lang w:val="en-GB"/>
        </w:rPr>
        <w:instrText xml:space="preserve"> SEQ Figure \* ARABIC \s 2 </w:instrText>
      </w:r>
      <w:r w:rsidRPr="00A42C18">
        <w:rPr>
          <w:lang w:val="en-GB"/>
        </w:rPr>
        <w:fldChar w:fldCharType="separate"/>
      </w:r>
      <w:r w:rsidR="00E14D82">
        <w:rPr>
          <w:noProof/>
          <w:lang w:val="en-GB"/>
        </w:rPr>
        <w:t>1</w:t>
      </w:r>
      <w:r w:rsidRPr="00A42C18">
        <w:rPr>
          <w:lang w:val="en-GB"/>
        </w:rPr>
        <w:fldChar w:fldCharType="end"/>
      </w:r>
      <w:r w:rsidR="003553C6" w:rsidRPr="0020479F">
        <w:rPr>
          <w:lang w:val="en-GB"/>
        </w:rPr>
        <w:t xml:space="preserve">: AI/ML General Procedure [Figure </w:t>
      </w:r>
      <w:r w:rsidR="00FB63F9" w:rsidRPr="0020479F">
        <w:rPr>
          <w:lang w:val="en-GB"/>
        </w:rPr>
        <w:t>4</w:t>
      </w:r>
      <w:r w:rsidR="003553C6" w:rsidRPr="0020479F">
        <w:rPr>
          <w:lang w:val="en-GB"/>
        </w:rPr>
        <w:t>.1</w:t>
      </w:r>
      <w:r w:rsidR="00C136EE">
        <w:rPr>
          <w:lang w:val="en-GB"/>
        </w:rPr>
        <w:t xml:space="preserve"> in </w:t>
      </w:r>
      <w:r w:rsidR="00C136EE" w:rsidRPr="00A42C18">
        <w:rPr>
          <w:lang w:val="en-GB"/>
        </w:rPr>
        <w:fldChar w:fldCharType="begin"/>
      </w:r>
      <w:r w:rsidR="00C136EE" w:rsidRPr="00A42C18">
        <w:rPr>
          <w:lang w:val="en-GB"/>
        </w:rPr>
        <w:instrText xml:space="preserve"> REF _Ref152677508 \r \h </w:instrText>
      </w:r>
      <w:r w:rsidR="00C136EE" w:rsidRPr="00A42C18">
        <w:rPr>
          <w:lang w:val="en-GB"/>
        </w:rPr>
      </w:r>
      <w:r w:rsidR="00C136EE" w:rsidRPr="00A42C18">
        <w:rPr>
          <w:lang w:val="en-GB"/>
        </w:rPr>
        <w:fldChar w:fldCharType="separate"/>
      </w:r>
      <w:r w:rsidR="00E14D82">
        <w:rPr>
          <w:lang w:val="en-GB"/>
        </w:rPr>
        <w:t>[i.14]</w:t>
      </w:r>
      <w:r w:rsidR="00C136EE" w:rsidRPr="00A42C18">
        <w:rPr>
          <w:lang w:val="en-GB"/>
        </w:rPr>
        <w:fldChar w:fldCharType="end"/>
      </w:r>
      <w:r w:rsidR="003553C6" w:rsidRPr="0020479F">
        <w:rPr>
          <w:lang w:val="en-GB"/>
        </w:rPr>
        <w:t>]</w:t>
      </w:r>
      <w:bookmarkEnd w:id="192"/>
    </w:p>
    <w:p w14:paraId="179D642A" w14:textId="6FA7E891" w:rsidR="003553C6" w:rsidRPr="0020479F" w:rsidRDefault="00526598" w:rsidP="00526598">
      <w:pPr>
        <w:jc w:val="both"/>
        <w:rPr>
          <w:lang w:val="en-GB"/>
        </w:rPr>
      </w:pPr>
      <w:r w:rsidRPr="0020479F">
        <w:rPr>
          <w:lang w:val="en-GB"/>
        </w:rPr>
        <w:t xml:space="preserve">The assets are also derived from the figures describing the deployment models in Clause 5 of </w:t>
      </w:r>
      <w:r w:rsidR="00EB425C" w:rsidRPr="00A42C18">
        <w:rPr>
          <w:lang w:val="en-GB"/>
        </w:rPr>
        <w:fldChar w:fldCharType="begin"/>
      </w:r>
      <w:r w:rsidR="00EB425C" w:rsidRPr="00A42C18">
        <w:rPr>
          <w:lang w:val="en-GB"/>
        </w:rPr>
        <w:instrText xml:space="preserve"> REF _Ref152677508 \r \h </w:instrText>
      </w:r>
      <w:r w:rsidR="00EB425C" w:rsidRPr="00A42C18">
        <w:rPr>
          <w:lang w:val="en-GB"/>
        </w:rPr>
      </w:r>
      <w:r w:rsidR="00EB425C" w:rsidRPr="00A42C18">
        <w:rPr>
          <w:lang w:val="en-GB"/>
        </w:rPr>
        <w:fldChar w:fldCharType="separate"/>
      </w:r>
      <w:r w:rsidR="00E14D82">
        <w:rPr>
          <w:lang w:val="en-GB"/>
        </w:rPr>
        <w:t>[i.14]</w:t>
      </w:r>
      <w:r w:rsidR="00EB425C" w:rsidRPr="00A42C18">
        <w:rPr>
          <w:lang w:val="en-GB"/>
        </w:rPr>
        <w:fldChar w:fldCharType="end"/>
      </w:r>
      <w:r w:rsidRPr="0020479F">
        <w:rPr>
          <w:lang w:val="en-GB"/>
        </w:rPr>
        <w:t xml:space="preserve">. These figures are included below. </w:t>
      </w:r>
    </w:p>
    <w:p w14:paraId="4E6F3445" w14:textId="38165D3E" w:rsidR="00DF3276" w:rsidRPr="0020479F" w:rsidRDefault="00DF3276" w:rsidP="00DF3276">
      <w:pPr>
        <w:jc w:val="center"/>
        <w:rPr>
          <w:lang w:val="en-GB"/>
        </w:rPr>
      </w:pPr>
      <w:r w:rsidRPr="0020479F">
        <w:rPr>
          <w:noProof/>
          <w:lang w:val="en-GB"/>
        </w:rPr>
        <w:lastRenderedPageBreak/>
        <w:drawing>
          <wp:inline distT="0" distB="0" distL="0" distR="0" wp14:anchorId="4959BE7B" wp14:editId="30A153BE">
            <wp:extent cx="4681855" cy="2743200"/>
            <wp:effectExtent l="0" t="0" r="4445" b="0"/>
            <wp:docPr id="201085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81855" cy="2743200"/>
                    </a:xfrm>
                    <a:prstGeom prst="rect">
                      <a:avLst/>
                    </a:prstGeom>
                    <a:noFill/>
                  </pic:spPr>
                </pic:pic>
              </a:graphicData>
            </a:graphic>
          </wp:inline>
        </w:drawing>
      </w:r>
    </w:p>
    <w:p w14:paraId="46805735" w14:textId="00B57A3E" w:rsidR="00DF3276" w:rsidRPr="0020479F" w:rsidRDefault="00DF3276" w:rsidP="00CF2775">
      <w:pPr>
        <w:pStyle w:val="Caption"/>
        <w:jc w:val="center"/>
        <w:rPr>
          <w:lang w:val="en-GB"/>
        </w:rPr>
      </w:pPr>
      <w:bookmarkStart w:id="193" w:name="_Toc184043489"/>
      <w:r w:rsidRPr="0020479F">
        <w:rPr>
          <w:lang w:val="en-GB"/>
        </w:rPr>
        <w:t xml:space="preserve">Figure </w:t>
      </w:r>
      <w:r w:rsidR="00B93015" w:rsidRPr="00A42C18">
        <w:rPr>
          <w:lang w:val="en-GB"/>
        </w:rPr>
        <w:fldChar w:fldCharType="begin"/>
      </w:r>
      <w:r w:rsidR="00B93015" w:rsidRPr="00A42C18">
        <w:rPr>
          <w:lang w:val="en-GB"/>
        </w:rPr>
        <w:instrText xml:space="preserve"> STYLEREF 2 \s </w:instrText>
      </w:r>
      <w:r w:rsidR="00B93015" w:rsidRPr="00A42C18">
        <w:rPr>
          <w:lang w:val="en-GB"/>
        </w:rPr>
        <w:fldChar w:fldCharType="separate"/>
      </w:r>
      <w:r w:rsidR="00E14D82">
        <w:rPr>
          <w:noProof/>
          <w:lang w:val="en-GB"/>
        </w:rPr>
        <w:t>4.1</w:t>
      </w:r>
      <w:r w:rsidR="00B93015" w:rsidRPr="00A42C18">
        <w:rPr>
          <w:lang w:val="en-GB"/>
        </w:rPr>
        <w:fldChar w:fldCharType="end"/>
      </w:r>
      <w:r w:rsidR="00B93015" w:rsidRPr="00A42C18">
        <w:rPr>
          <w:lang w:val="en-GB"/>
        </w:rPr>
        <w:noBreakHyphen/>
      </w:r>
      <w:r w:rsidR="00B93015" w:rsidRPr="00A42C18">
        <w:rPr>
          <w:lang w:val="en-GB"/>
        </w:rPr>
        <w:fldChar w:fldCharType="begin"/>
      </w:r>
      <w:r w:rsidR="00B93015" w:rsidRPr="00A42C18">
        <w:rPr>
          <w:lang w:val="en-GB"/>
        </w:rPr>
        <w:instrText xml:space="preserve"> SEQ Figure \* ARABIC \s 2 </w:instrText>
      </w:r>
      <w:r w:rsidR="00B93015" w:rsidRPr="00A42C18">
        <w:rPr>
          <w:lang w:val="en-GB"/>
        </w:rPr>
        <w:fldChar w:fldCharType="separate"/>
      </w:r>
      <w:r w:rsidR="00E14D82">
        <w:rPr>
          <w:noProof/>
          <w:lang w:val="en-GB"/>
        </w:rPr>
        <w:t>2</w:t>
      </w:r>
      <w:r w:rsidR="00B93015" w:rsidRPr="00A42C18">
        <w:rPr>
          <w:lang w:val="en-GB"/>
        </w:rPr>
        <w:fldChar w:fldCharType="end"/>
      </w:r>
      <w:r w:rsidR="00B93015" w:rsidRPr="00A42C18">
        <w:rPr>
          <w:lang w:val="en-GB"/>
        </w:rPr>
        <w:t>:</w:t>
      </w:r>
      <w:r w:rsidRPr="0020479F">
        <w:rPr>
          <w:lang w:val="en-GB"/>
        </w:rPr>
        <w:t xml:space="preserve"> Deployment scenario </w:t>
      </w:r>
      <w:r w:rsidR="00C136EE" w:rsidRPr="0020479F">
        <w:rPr>
          <w:lang w:val="en-GB"/>
        </w:rPr>
        <w:t>1.1 -–</w:t>
      </w:r>
      <w:r w:rsidRPr="0020479F">
        <w:rPr>
          <w:lang w:val="en-GB"/>
        </w:rPr>
        <w:t xml:space="preserve"> AI/ML training and inference host locations [Figure 5.1</w:t>
      </w:r>
      <w:r w:rsidR="00C136EE">
        <w:rPr>
          <w:lang w:val="en-GB"/>
        </w:rPr>
        <w:t xml:space="preserve"> in </w:t>
      </w:r>
      <w:r w:rsidR="00C136EE" w:rsidRPr="00A42C18">
        <w:rPr>
          <w:lang w:val="en-GB"/>
        </w:rPr>
        <w:fldChar w:fldCharType="begin"/>
      </w:r>
      <w:r w:rsidR="00C136EE" w:rsidRPr="00A42C18">
        <w:rPr>
          <w:lang w:val="en-GB"/>
        </w:rPr>
        <w:instrText xml:space="preserve"> REF _Ref152677508 \r \h </w:instrText>
      </w:r>
      <w:r w:rsidR="00C136EE" w:rsidRPr="00A42C18">
        <w:rPr>
          <w:lang w:val="en-GB"/>
        </w:rPr>
      </w:r>
      <w:r w:rsidR="00C136EE" w:rsidRPr="00A42C18">
        <w:rPr>
          <w:lang w:val="en-GB"/>
        </w:rPr>
        <w:fldChar w:fldCharType="separate"/>
      </w:r>
      <w:r w:rsidR="00E14D82">
        <w:rPr>
          <w:lang w:val="en-GB"/>
        </w:rPr>
        <w:t>[i.14]</w:t>
      </w:r>
      <w:r w:rsidR="00C136EE" w:rsidRPr="00A42C18">
        <w:rPr>
          <w:lang w:val="en-GB"/>
        </w:rPr>
        <w:fldChar w:fldCharType="end"/>
      </w:r>
      <w:r w:rsidRPr="0020479F">
        <w:rPr>
          <w:lang w:val="en-GB"/>
        </w:rPr>
        <w:t>]</w:t>
      </w:r>
      <w:bookmarkEnd w:id="193"/>
    </w:p>
    <w:p w14:paraId="37C7258A" w14:textId="03DC138C" w:rsidR="00E02DA6" w:rsidRPr="0020479F" w:rsidRDefault="00E02DA6" w:rsidP="00E02DA6">
      <w:pPr>
        <w:jc w:val="center"/>
        <w:rPr>
          <w:lang w:val="en-GB"/>
        </w:rPr>
      </w:pPr>
      <w:r w:rsidRPr="0020479F">
        <w:rPr>
          <w:noProof/>
          <w:lang w:val="en-GB"/>
        </w:rPr>
        <w:drawing>
          <wp:inline distT="0" distB="0" distL="0" distR="0" wp14:anchorId="776BCB72" wp14:editId="7D68BB83">
            <wp:extent cx="4610100" cy="2783205"/>
            <wp:effectExtent l="0" t="0" r="0" b="0"/>
            <wp:docPr id="17"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图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610100" cy="2783205"/>
                    </a:xfrm>
                    <a:prstGeom prst="rect">
                      <a:avLst/>
                    </a:prstGeom>
                  </pic:spPr>
                </pic:pic>
              </a:graphicData>
            </a:graphic>
          </wp:inline>
        </w:drawing>
      </w:r>
    </w:p>
    <w:p w14:paraId="2CE68574" w14:textId="33FC417B" w:rsidR="00E02DA6" w:rsidRPr="0020479F" w:rsidRDefault="00AF7156" w:rsidP="00AF7156">
      <w:pPr>
        <w:pStyle w:val="Caption"/>
        <w:jc w:val="center"/>
        <w:rPr>
          <w:lang w:val="en-GB"/>
        </w:rPr>
      </w:pPr>
      <w:bookmarkStart w:id="194" w:name="_Toc184043490"/>
      <w:r w:rsidRPr="0020479F">
        <w:rPr>
          <w:lang w:val="en-GB"/>
        </w:rPr>
        <w:t xml:space="preserve">Figure </w:t>
      </w:r>
      <w:r w:rsidR="00B93015" w:rsidRPr="00A42C18">
        <w:rPr>
          <w:lang w:val="en-GB"/>
        </w:rPr>
        <w:fldChar w:fldCharType="begin"/>
      </w:r>
      <w:r w:rsidR="00B93015" w:rsidRPr="00A42C18">
        <w:rPr>
          <w:lang w:val="en-GB"/>
        </w:rPr>
        <w:instrText xml:space="preserve"> STYLEREF 2 \s </w:instrText>
      </w:r>
      <w:r w:rsidR="00B93015" w:rsidRPr="00A42C18">
        <w:rPr>
          <w:lang w:val="en-GB"/>
        </w:rPr>
        <w:fldChar w:fldCharType="separate"/>
      </w:r>
      <w:r w:rsidR="00E14D82">
        <w:rPr>
          <w:noProof/>
          <w:lang w:val="en-GB"/>
        </w:rPr>
        <w:t>4.1</w:t>
      </w:r>
      <w:r w:rsidR="00B93015" w:rsidRPr="00A42C18">
        <w:rPr>
          <w:lang w:val="en-GB"/>
        </w:rPr>
        <w:fldChar w:fldCharType="end"/>
      </w:r>
      <w:r w:rsidR="00B93015" w:rsidRPr="00A42C18">
        <w:rPr>
          <w:lang w:val="en-GB"/>
        </w:rPr>
        <w:noBreakHyphen/>
      </w:r>
      <w:r w:rsidR="00B93015" w:rsidRPr="00A42C18">
        <w:rPr>
          <w:lang w:val="en-GB"/>
        </w:rPr>
        <w:fldChar w:fldCharType="begin"/>
      </w:r>
      <w:r w:rsidR="00B93015" w:rsidRPr="00A42C18">
        <w:rPr>
          <w:lang w:val="en-GB"/>
        </w:rPr>
        <w:instrText xml:space="preserve"> SEQ Figure \* ARABIC \s 2 </w:instrText>
      </w:r>
      <w:r w:rsidR="00B93015" w:rsidRPr="00A42C18">
        <w:rPr>
          <w:lang w:val="en-GB"/>
        </w:rPr>
        <w:fldChar w:fldCharType="separate"/>
      </w:r>
      <w:r w:rsidR="00E14D82">
        <w:rPr>
          <w:noProof/>
          <w:lang w:val="en-GB"/>
        </w:rPr>
        <w:t>3</w:t>
      </w:r>
      <w:r w:rsidR="00B93015" w:rsidRPr="00A42C18">
        <w:rPr>
          <w:lang w:val="en-GB"/>
        </w:rPr>
        <w:fldChar w:fldCharType="end"/>
      </w:r>
      <w:r w:rsidRPr="0020479F">
        <w:rPr>
          <w:lang w:val="en-GB"/>
        </w:rPr>
        <w:t>: Deployment scenario 1.2 -– AI/ML training and inference host locations [Figure 5.2</w:t>
      </w:r>
      <w:r w:rsidR="00C136EE">
        <w:rPr>
          <w:lang w:val="en-GB"/>
        </w:rPr>
        <w:t xml:space="preserve"> in </w:t>
      </w:r>
      <w:r w:rsidR="00C136EE" w:rsidRPr="00A42C18">
        <w:rPr>
          <w:lang w:val="en-GB"/>
        </w:rPr>
        <w:fldChar w:fldCharType="begin"/>
      </w:r>
      <w:r w:rsidR="00C136EE" w:rsidRPr="00A42C18">
        <w:rPr>
          <w:lang w:val="en-GB"/>
        </w:rPr>
        <w:instrText xml:space="preserve"> REF _Ref152677508 \r \h </w:instrText>
      </w:r>
      <w:r w:rsidR="00C136EE" w:rsidRPr="00A42C18">
        <w:rPr>
          <w:lang w:val="en-GB"/>
        </w:rPr>
      </w:r>
      <w:r w:rsidR="00C136EE" w:rsidRPr="00A42C18">
        <w:rPr>
          <w:lang w:val="en-GB"/>
        </w:rPr>
        <w:fldChar w:fldCharType="separate"/>
      </w:r>
      <w:r w:rsidR="00E14D82">
        <w:rPr>
          <w:lang w:val="en-GB"/>
        </w:rPr>
        <w:t>[i.14]</w:t>
      </w:r>
      <w:r w:rsidR="00C136EE" w:rsidRPr="00A42C18">
        <w:rPr>
          <w:lang w:val="en-GB"/>
        </w:rPr>
        <w:fldChar w:fldCharType="end"/>
      </w:r>
      <w:r w:rsidRPr="0020479F">
        <w:rPr>
          <w:lang w:val="en-GB"/>
        </w:rPr>
        <w:t>]</w:t>
      </w:r>
      <w:bookmarkEnd w:id="194"/>
    </w:p>
    <w:p w14:paraId="076D5C68" w14:textId="46F1CBE8" w:rsidR="00AF7156" w:rsidRPr="0020479F" w:rsidRDefault="00AF7156" w:rsidP="0007625B">
      <w:pPr>
        <w:rPr>
          <w:lang w:val="en-GB"/>
        </w:rPr>
      </w:pPr>
    </w:p>
    <w:p w14:paraId="45284F8F" w14:textId="29FFC622" w:rsidR="004D7D24" w:rsidRPr="0020479F" w:rsidRDefault="004D7D24" w:rsidP="004D7D24">
      <w:pPr>
        <w:jc w:val="center"/>
        <w:rPr>
          <w:lang w:val="en-GB"/>
        </w:rPr>
      </w:pPr>
      <w:r w:rsidRPr="0020479F">
        <w:rPr>
          <w:noProof/>
          <w:lang w:val="en-GB"/>
        </w:rPr>
        <w:lastRenderedPageBreak/>
        <w:drawing>
          <wp:inline distT="0" distB="0" distL="0" distR="0" wp14:anchorId="203D2F62" wp14:editId="16ECD19D">
            <wp:extent cx="4740275" cy="2804160"/>
            <wp:effectExtent l="0" t="0" r="3175" b="0"/>
            <wp:docPr id="18" name="图片 6"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图示, 日程表&#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4740275" cy="2804160"/>
                    </a:xfrm>
                    <a:prstGeom prst="rect">
                      <a:avLst/>
                    </a:prstGeom>
                  </pic:spPr>
                </pic:pic>
              </a:graphicData>
            </a:graphic>
          </wp:inline>
        </w:drawing>
      </w:r>
    </w:p>
    <w:p w14:paraId="5460E24A" w14:textId="132E798D" w:rsidR="004D7D24" w:rsidRPr="0020479F" w:rsidRDefault="004D7D24" w:rsidP="004D7D24">
      <w:pPr>
        <w:pStyle w:val="Caption"/>
        <w:jc w:val="center"/>
        <w:rPr>
          <w:lang w:val="en-GB"/>
        </w:rPr>
      </w:pPr>
      <w:bookmarkStart w:id="195" w:name="_Toc184043491"/>
      <w:r w:rsidRPr="0020479F">
        <w:rPr>
          <w:lang w:val="en-GB"/>
        </w:rPr>
        <w:t xml:space="preserve">Figure </w:t>
      </w:r>
      <w:r w:rsidR="00B93015" w:rsidRPr="00A42C18">
        <w:rPr>
          <w:lang w:val="en-GB"/>
        </w:rPr>
        <w:fldChar w:fldCharType="begin"/>
      </w:r>
      <w:r w:rsidR="00B93015" w:rsidRPr="00A42C18">
        <w:rPr>
          <w:lang w:val="en-GB"/>
        </w:rPr>
        <w:instrText xml:space="preserve"> STYLEREF 2 \s </w:instrText>
      </w:r>
      <w:r w:rsidR="00B93015" w:rsidRPr="00A42C18">
        <w:rPr>
          <w:lang w:val="en-GB"/>
        </w:rPr>
        <w:fldChar w:fldCharType="separate"/>
      </w:r>
      <w:r w:rsidR="00E14D82">
        <w:rPr>
          <w:noProof/>
          <w:lang w:val="en-GB"/>
        </w:rPr>
        <w:t>4.1</w:t>
      </w:r>
      <w:r w:rsidR="00B93015" w:rsidRPr="00A42C18">
        <w:rPr>
          <w:lang w:val="en-GB"/>
        </w:rPr>
        <w:fldChar w:fldCharType="end"/>
      </w:r>
      <w:r w:rsidR="00B93015" w:rsidRPr="00A42C18">
        <w:rPr>
          <w:lang w:val="en-GB"/>
        </w:rPr>
        <w:noBreakHyphen/>
      </w:r>
      <w:r w:rsidR="00B93015" w:rsidRPr="00A42C18">
        <w:rPr>
          <w:lang w:val="en-GB"/>
        </w:rPr>
        <w:fldChar w:fldCharType="begin"/>
      </w:r>
      <w:r w:rsidR="00B93015" w:rsidRPr="00A42C18">
        <w:rPr>
          <w:lang w:val="en-GB"/>
        </w:rPr>
        <w:instrText xml:space="preserve"> SEQ Figure \* ARABIC \s 2 </w:instrText>
      </w:r>
      <w:r w:rsidR="00B93015" w:rsidRPr="00A42C18">
        <w:rPr>
          <w:lang w:val="en-GB"/>
        </w:rPr>
        <w:fldChar w:fldCharType="separate"/>
      </w:r>
      <w:r w:rsidR="00E14D82">
        <w:rPr>
          <w:noProof/>
          <w:lang w:val="en-GB"/>
        </w:rPr>
        <w:t>4</w:t>
      </w:r>
      <w:r w:rsidR="00B93015" w:rsidRPr="00A42C18">
        <w:rPr>
          <w:lang w:val="en-GB"/>
        </w:rPr>
        <w:fldChar w:fldCharType="end"/>
      </w:r>
      <w:r w:rsidRPr="0020479F">
        <w:rPr>
          <w:lang w:val="en-GB"/>
        </w:rPr>
        <w:t>: Deployment scenario 1.3 - AI/ML training and inference host locations [Figure 5.3</w:t>
      </w:r>
      <w:r w:rsidR="00C136EE">
        <w:rPr>
          <w:lang w:val="en-GB"/>
        </w:rPr>
        <w:t xml:space="preserve"> in </w:t>
      </w:r>
      <w:r w:rsidR="00C136EE" w:rsidRPr="00A42C18">
        <w:rPr>
          <w:lang w:val="en-GB"/>
        </w:rPr>
        <w:fldChar w:fldCharType="begin"/>
      </w:r>
      <w:r w:rsidR="00C136EE" w:rsidRPr="00A42C18">
        <w:rPr>
          <w:lang w:val="en-GB"/>
        </w:rPr>
        <w:instrText xml:space="preserve"> REF _Ref152677508 \r \h </w:instrText>
      </w:r>
      <w:r w:rsidR="00C136EE" w:rsidRPr="00A42C18">
        <w:rPr>
          <w:lang w:val="en-GB"/>
        </w:rPr>
      </w:r>
      <w:r w:rsidR="00C136EE" w:rsidRPr="00A42C18">
        <w:rPr>
          <w:lang w:val="en-GB"/>
        </w:rPr>
        <w:fldChar w:fldCharType="separate"/>
      </w:r>
      <w:r w:rsidR="00E14D82">
        <w:rPr>
          <w:lang w:val="en-GB"/>
        </w:rPr>
        <w:t>[i.14]</w:t>
      </w:r>
      <w:r w:rsidR="00C136EE" w:rsidRPr="00A42C18">
        <w:rPr>
          <w:lang w:val="en-GB"/>
        </w:rPr>
        <w:fldChar w:fldCharType="end"/>
      </w:r>
      <w:r w:rsidRPr="0020479F">
        <w:rPr>
          <w:lang w:val="en-GB"/>
        </w:rPr>
        <w:t>]</w:t>
      </w:r>
      <w:bookmarkEnd w:id="195"/>
    </w:p>
    <w:p w14:paraId="7E1D2580" w14:textId="31390185" w:rsidR="004D7D24" w:rsidRPr="0020479F" w:rsidRDefault="004D7D24" w:rsidP="004D7D24">
      <w:pPr>
        <w:rPr>
          <w:lang w:val="en-GB"/>
        </w:rPr>
      </w:pPr>
    </w:p>
    <w:p w14:paraId="72FC20CF" w14:textId="0EF767CB" w:rsidR="00524E44" w:rsidRPr="0020479F" w:rsidRDefault="00524E44" w:rsidP="00524E44">
      <w:pPr>
        <w:jc w:val="center"/>
        <w:rPr>
          <w:lang w:val="en-GB"/>
        </w:rPr>
      </w:pPr>
      <w:r w:rsidRPr="0020479F">
        <w:rPr>
          <w:noProof/>
          <w:lang w:val="en-GB"/>
        </w:rPr>
        <w:drawing>
          <wp:inline distT="0" distB="0" distL="0" distR="0" wp14:anchorId="072FE594" wp14:editId="538715B0">
            <wp:extent cx="4114800" cy="2531745"/>
            <wp:effectExtent l="0" t="0" r="0" b="1905"/>
            <wp:docPr id="14" name="Picture 1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diagram, font&#10;&#10;Description automatically generated"/>
                    <pic:cNvPicPr>
                      <a:picLocks noChangeAspect="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14800" cy="2531745"/>
                    </a:xfrm>
                    <a:prstGeom prst="rect">
                      <a:avLst/>
                    </a:prstGeom>
                    <a:noFill/>
                    <a:ln>
                      <a:noFill/>
                    </a:ln>
                  </pic:spPr>
                </pic:pic>
              </a:graphicData>
            </a:graphic>
          </wp:inline>
        </w:drawing>
      </w:r>
    </w:p>
    <w:p w14:paraId="44559204" w14:textId="622A14B1" w:rsidR="00524E44" w:rsidRPr="0020479F" w:rsidRDefault="00524E44" w:rsidP="00524E44">
      <w:pPr>
        <w:pStyle w:val="Caption"/>
        <w:jc w:val="center"/>
        <w:rPr>
          <w:lang w:val="en-GB"/>
        </w:rPr>
      </w:pPr>
      <w:bookmarkStart w:id="196" w:name="_Toc184043492"/>
      <w:r w:rsidRPr="0020479F">
        <w:rPr>
          <w:lang w:val="en-GB"/>
        </w:rPr>
        <w:t xml:space="preserve">Figure </w:t>
      </w:r>
      <w:r w:rsidR="00B93015" w:rsidRPr="00A42C18">
        <w:rPr>
          <w:lang w:val="en-GB"/>
        </w:rPr>
        <w:fldChar w:fldCharType="begin"/>
      </w:r>
      <w:r w:rsidR="00B93015" w:rsidRPr="00A42C18">
        <w:rPr>
          <w:lang w:val="en-GB"/>
        </w:rPr>
        <w:instrText xml:space="preserve"> STYLEREF 2 \s </w:instrText>
      </w:r>
      <w:r w:rsidR="00B93015" w:rsidRPr="00A42C18">
        <w:rPr>
          <w:lang w:val="en-GB"/>
        </w:rPr>
        <w:fldChar w:fldCharType="separate"/>
      </w:r>
      <w:r w:rsidR="00E14D82">
        <w:rPr>
          <w:noProof/>
          <w:lang w:val="en-GB"/>
        </w:rPr>
        <w:t>4.1</w:t>
      </w:r>
      <w:r w:rsidR="00B93015" w:rsidRPr="00A42C18">
        <w:rPr>
          <w:lang w:val="en-GB"/>
        </w:rPr>
        <w:fldChar w:fldCharType="end"/>
      </w:r>
      <w:r w:rsidR="00B93015" w:rsidRPr="00A42C18">
        <w:rPr>
          <w:lang w:val="en-GB"/>
        </w:rPr>
        <w:noBreakHyphen/>
      </w:r>
      <w:r w:rsidR="00B93015" w:rsidRPr="00A42C18">
        <w:rPr>
          <w:lang w:val="en-GB"/>
        </w:rPr>
        <w:fldChar w:fldCharType="begin"/>
      </w:r>
      <w:r w:rsidR="00B93015" w:rsidRPr="00A42C18">
        <w:rPr>
          <w:lang w:val="en-GB"/>
        </w:rPr>
        <w:instrText xml:space="preserve"> SEQ Figure \* ARABIC \s 2 </w:instrText>
      </w:r>
      <w:r w:rsidR="00B93015" w:rsidRPr="00A42C18">
        <w:rPr>
          <w:lang w:val="en-GB"/>
        </w:rPr>
        <w:fldChar w:fldCharType="separate"/>
      </w:r>
      <w:r w:rsidR="00E14D82">
        <w:rPr>
          <w:noProof/>
          <w:lang w:val="en-GB"/>
        </w:rPr>
        <w:t>5</w:t>
      </w:r>
      <w:r w:rsidR="00B93015" w:rsidRPr="00A42C18">
        <w:rPr>
          <w:lang w:val="en-GB"/>
        </w:rPr>
        <w:fldChar w:fldCharType="end"/>
      </w:r>
      <w:r w:rsidRPr="0020479F">
        <w:rPr>
          <w:lang w:val="en-GB"/>
        </w:rPr>
        <w:t xml:space="preserve">: Deployment scenario 1.4 </w:t>
      </w:r>
      <w:r w:rsidR="00B93015" w:rsidRPr="00A42C18">
        <w:rPr>
          <w:lang w:val="en-GB"/>
        </w:rPr>
        <w:t>–</w:t>
      </w:r>
      <w:r w:rsidRPr="0020479F">
        <w:rPr>
          <w:lang w:val="en-GB"/>
        </w:rPr>
        <w:t xml:space="preserve"> </w:t>
      </w:r>
      <w:r w:rsidR="00B93015" w:rsidRPr="00A42C18">
        <w:rPr>
          <w:lang w:val="en-GB"/>
        </w:rPr>
        <w:t>AI/</w:t>
      </w:r>
      <w:r w:rsidRPr="0020479F">
        <w:rPr>
          <w:lang w:val="en-GB"/>
        </w:rPr>
        <w:t>ML training and inference host locations [Figure 5.4</w:t>
      </w:r>
      <w:r w:rsidR="00C136EE">
        <w:rPr>
          <w:lang w:val="en-GB"/>
        </w:rPr>
        <w:t xml:space="preserve"> in </w:t>
      </w:r>
      <w:r w:rsidR="00C136EE" w:rsidRPr="00A42C18">
        <w:rPr>
          <w:lang w:val="en-GB"/>
        </w:rPr>
        <w:fldChar w:fldCharType="begin"/>
      </w:r>
      <w:r w:rsidR="00C136EE" w:rsidRPr="00A42C18">
        <w:rPr>
          <w:lang w:val="en-GB"/>
        </w:rPr>
        <w:instrText xml:space="preserve"> REF _Ref152677508 \r \h </w:instrText>
      </w:r>
      <w:r w:rsidR="00C136EE" w:rsidRPr="00A42C18">
        <w:rPr>
          <w:lang w:val="en-GB"/>
        </w:rPr>
      </w:r>
      <w:r w:rsidR="00C136EE" w:rsidRPr="00A42C18">
        <w:rPr>
          <w:lang w:val="en-GB"/>
        </w:rPr>
        <w:fldChar w:fldCharType="separate"/>
      </w:r>
      <w:r w:rsidR="00E14D82">
        <w:rPr>
          <w:lang w:val="en-GB"/>
        </w:rPr>
        <w:t>[i.14]</w:t>
      </w:r>
      <w:r w:rsidR="00C136EE" w:rsidRPr="00A42C18">
        <w:rPr>
          <w:lang w:val="en-GB"/>
        </w:rPr>
        <w:fldChar w:fldCharType="end"/>
      </w:r>
      <w:r w:rsidRPr="0020479F">
        <w:rPr>
          <w:lang w:val="en-GB"/>
        </w:rPr>
        <w:t>]</w:t>
      </w:r>
      <w:bookmarkEnd w:id="196"/>
    </w:p>
    <w:p w14:paraId="070A7A65" w14:textId="6261F43F" w:rsidR="00524E44" w:rsidRPr="0020479F" w:rsidRDefault="00C84F40" w:rsidP="00C84F40">
      <w:pPr>
        <w:jc w:val="both"/>
        <w:rPr>
          <w:lang w:val="en-GB"/>
        </w:rPr>
      </w:pPr>
      <w:r w:rsidRPr="0020479F">
        <w:rPr>
          <w:lang w:val="en-GB"/>
        </w:rPr>
        <w:t xml:space="preserve">Successful exploitation of threats against the AI/ML or intentionally malicious x/rApps used by the non- and </w:t>
      </w:r>
      <w:r w:rsidR="00BC1CDF" w:rsidRPr="0020479F">
        <w:rPr>
          <w:lang w:val="en-GB"/>
        </w:rPr>
        <w:t>Near-RT</w:t>
      </w:r>
      <w:r w:rsidRPr="0020479F">
        <w:rPr>
          <w:lang w:val="en-GB"/>
        </w:rPr>
        <w:t xml:space="preserve"> RICs can impact the O-RAN assets listed in the clauses below. Where an asset name is listed is an indication that this asset has been identified in the O-RAN Security Threat </w:t>
      </w:r>
      <w:r w:rsidR="00BC0EEB" w:rsidRPr="00A42C18">
        <w:rPr>
          <w:lang w:val="en-GB"/>
        </w:rPr>
        <w:t>Modelling</w:t>
      </w:r>
      <w:r w:rsidRPr="0020479F">
        <w:rPr>
          <w:lang w:val="en-GB"/>
        </w:rPr>
        <w:t xml:space="preserve"> and </w:t>
      </w:r>
      <w:r w:rsidR="001C2C42" w:rsidRPr="0020479F">
        <w:rPr>
          <w:lang w:val="en-GB"/>
        </w:rPr>
        <w:t xml:space="preserve">Risk Assessment Technical Report </w:t>
      </w:r>
      <w:r w:rsidR="00DA02F3" w:rsidRPr="00A42C18">
        <w:rPr>
          <w:lang w:val="en-GB"/>
        </w:rPr>
        <w:fldChar w:fldCharType="begin"/>
      </w:r>
      <w:r w:rsidR="00DA02F3" w:rsidRPr="00A42C18">
        <w:rPr>
          <w:lang w:val="en-GB"/>
        </w:rPr>
        <w:instrText xml:space="preserve"> REF _Ref69317594 \r \h </w:instrText>
      </w:r>
      <w:r w:rsidR="00DA02F3" w:rsidRPr="00A42C18">
        <w:rPr>
          <w:lang w:val="en-GB"/>
        </w:rPr>
      </w:r>
      <w:r w:rsidR="00DA02F3" w:rsidRPr="00A42C18">
        <w:rPr>
          <w:lang w:val="en-GB"/>
        </w:rPr>
        <w:fldChar w:fldCharType="separate"/>
      </w:r>
      <w:r w:rsidR="00E14D82">
        <w:rPr>
          <w:lang w:val="en-GB"/>
        </w:rPr>
        <w:t>[i.4]</w:t>
      </w:r>
      <w:r w:rsidR="00DA02F3" w:rsidRPr="00A42C18">
        <w:rPr>
          <w:lang w:val="en-GB"/>
        </w:rPr>
        <w:fldChar w:fldCharType="end"/>
      </w:r>
      <w:r w:rsidRPr="0020479F">
        <w:rPr>
          <w:lang w:val="en-GB"/>
        </w:rPr>
        <w:t>.</w:t>
      </w:r>
    </w:p>
    <w:p w14:paraId="2725A184" w14:textId="5DB67FA0" w:rsidR="00BC0EEB" w:rsidRPr="00A42C18" w:rsidRDefault="00BC0EEB" w:rsidP="00BC0EEB">
      <w:pPr>
        <w:keepLines/>
        <w:rPr>
          <w:lang w:val="en-GB"/>
        </w:rPr>
      </w:pPr>
      <w:r w:rsidRPr="00A42C18">
        <w:rPr>
          <w:lang w:val="en-GB"/>
        </w:rPr>
        <w:t>The following table further identifies O-RAN elements that host model</w:t>
      </w:r>
      <w:r w:rsidR="000C32AA" w:rsidRPr="00A42C18">
        <w:rPr>
          <w:lang w:val="en-GB"/>
        </w:rPr>
        <w:t>s</w:t>
      </w:r>
      <w:r w:rsidRPr="00A42C18">
        <w:rPr>
          <w:lang w:val="en-GB"/>
        </w:rPr>
        <w:t xml:space="preserve"> per deployment scenarios.</w:t>
      </w:r>
    </w:p>
    <w:p w14:paraId="69B2150D" w14:textId="46D448FB" w:rsidR="00BC0EEB" w:rsidRPr="0020479F" w:rsidRDefault="00B93015" w:rsidP="00B93015">
      <w:pPr>
        <w:pStyle w:val="Caption"/>
        <w:rPr>
          <w:lang w:val="en-GB"/>
        </w:rPr>
      </w:pPr>
      <w:bookmarkStart w:id="197" w:name="_Toc184043472"/>
      <w:r w:rsidRPr="0020479F">
        <w:rPr>
          <w:lang w:val="en-GB"/>
        </w:rPr>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4.1</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r w:rsidR="00BC0EEB" w:rsidRPr="0020479F">
        <w:rPr>
          <w:lang w:val="en-GB"/>
        </w:rPr>
        <w:t xml:space="preserve"> O-RAN Elements that Contain ML Models by Deployment Scenario</w:t>
      </w:r>
      <w:bookmarkEnd w:id="197"/>
    </w:p>
    <w:tbl>
      <w:tblPr>
        <w:tblStyle w:val="TableGrid"/>
        <w:tblW w:w="0" w:type="auto"/>
        <w:jc w:val="center"/>
        <w:tblLook w:val="04A0" w:firstRow="1" w:lastRow="0" w:firstColumn="1" w:lastColumn="0" w:noHBand="0" w:noVBand="1"/>
      </w:tblPr>
      <w:tblGrid>
        <w:gridCol w:w="1435"/>
        <w:gridCol w:w="3510"/>
        <w:gridCol w:w="1710"/>
        <w:gridCol w:w="2737"/>
      </w:tblGrid>
      <w:tr w:rsidR="00BC0EEB" w:rsidRPr="00A42C18" w14:paraId="2931FAFE" w14:textId="77777777" w:rsidTr="001F3E68">
        <w:trPr>
          <w:jc w:val="center"/>
        </w:trPr>
        <w:tc>
          <w:tcPr>
            <w:tcW w:w="1435" w:type="dxa"/>
            <w:vMerge w:val="restart"/>
            <w:vAlign w:val="center"/>
          </w:tcPr>
          <w:p w14:paraId="6FDE743A" w14:textId="77777777" w:rsidR="00BC0EEB" w:rsidRPr="00A42C18" w:rsidRDefault="00BC0EEB" w:rsidP="001F3E68">
            <w:pPr>
              <w:tabs>
                <w:tab w:val="left" w:pos="9510"/>
              </w:tabs>
              <w:spacing w:after="0"/>
              <w:jc w:val="center"/>
              <w:rPr>
                <w:b/>
                <w:bCs/>
                <w:sz w:val="22"/>
                <w:szCs w:val="22"/>
                <w:lang w:val="en-GB"/>
              </w:rPr>
            </w:pPr>
            <w:r w:rsidRPr="00A42C18">
              <w:rPr>
                <w:b/>
                <w:bCs/>
                <w:sz w:val="22"/>
                <w:szCs w:val="22"/>
                <w:lang w:val="en-GB"/>
              </w:rPr>
              <w:t>Deployment</w:t>
            </w:r>
          </w:p>
          <w:p w14:paraId="441DD379" w14:textId="77777777" w:rsidR="00BC0EEB" w:rsidRPr="00A42C18" w:rsidRDefault="00BC0EEB" w:rsidP="001F3E68">
            <w:pPr>
              <w:tabs>
                <w:tab w:val="left" w:pos="9510"/>
              </w:tabs>
              <w:spacing w:after="0"/>
              <w:jc w:val="center"/>
              <w:rPr>
                <w:b/>
                <w:bCs/>
                <w:sz w:val="22"/>
                <w:szCs w:val="22"/>
                <w:lang w:val="en-GB"/>
              </w:rPr>
            </w:pPr>
            <w:r w:rsidRPr="00A42C18">
              <w:rPr>
                <w:b/>
                <w:bCs/>
                <w:sz w:val="22"/>
                <w:szCs w:val="22"/>
                <w:lang w:val="en-GB"/>
              </w:rPr>
              <w:t>Scenario</w:t>
            </w:r>
          </w:p>
        </w:tc>
        <w:tc>
          <w:tcPr>
            <w:tcW w:w="3510" w:type="dxa"/>
            <w:vAlign w:val="center"/>
          </w:tcPr>
          <w:p w14:paraId="4746B348" w14:textId="77777777" w:rsidR="00BC0EEB" w:rsidRPr="00A42C18" w:rsidRDefault="00BC0EEB" w:rsidP="001F3E68">
            <w:pPr>
              <w:tabs>
                <w:tab w:val="left" w:pos="9510"/>
              </w:tabs>
              <w:spacing w:after="0"/>
              <w:jc w:val="center"/>
              <w:rPr>
                <w:b/>
                <w:bCs/>
                <w:sz w:val="22"/>
                <w:szCs w:val="22"/>
                <w:lang w:val="en-GB"/>
              </w:rPr>
            </w:pPr>
            <w:r w:rsidRPr="00A42C18">
              <w:rPr>
                <w:b/>
                <w:bCs/>
                <w:sz w:val="22"/>
                <w:szCs w:val="22"/>
                <w:lang w:val="en-GB"/>
              </w:rPr>
              <w:t>Initial Models</w:t>
            </w:r>
          </w:p>
        </w:tc>
        <w:tc>
          <w:tcPr>
            <w:tcW w:w="4447" w:type="dxa"/>
            <w:gridSpan w:val="2"/>
            <w:vAlign w:val="center"/>
          </w:tcPr>
          <w:p w14:paraId="7E58A153" w14:textId="77777777" w:rsidR="00BC0EEB" w:rsidRPr="00A42C18" w:rsidRDefault="00BC0EEB" w:rsidP="001F3E68">
            <w:pPr>
              <w:tabs>
                <w:tab w:val="left" w:pos="9510"/>
              </w:tabs>
              <w:spacing w:after="0"/>
              <w:jc w:val="center"/>
              <w:rPr>
                <w:b/>
                <w:bCs/>
                <w:sz w:val="22"/>
                <w:szCs w:val="22"/>
                <w:lang w:val="en-GB"/>
              </w:rPr>
            </w:pPr>
            <w:r w:rsidRPr="00A42C18">
              <w:rPr>
                <w:b/>
                <w:bCs/>
                <w:sz w:val="22"/>
                <w:szCs w:val="22"/>
                <w:lang w:val="en-GB"/>
              </w:rPr>
              <w:t>Trained Models</w:t>
            </w:r>
          </w:p>
        </w:tc>
      </w:tr>
      <w:tr w:rsidR="00BC0EEB" w:rsidRPr="00A42C18" w14:paraId="1911EE98" w14:textId="77777777" w:rsidTr="001F3E68">
        <w:trPr>
          <w:jc w:val="center"/>
        </w:trPr>
        <w:tc>
          <w:tcPr>
            <w:tcW w:w="1435" w:type="dxa"/>
            <w:vMerge/>
          </w:tcPr>
          <w:p w14:paraId="7D76B644" w14:textId="77777777" w:rsidR="00BC0EEB" w:rsidRPr="00A42C18" w:rsidRDefault="00BC0EEB" w:rsidP="001F3E68">
            <w:pPr>
              <w:tabs>
                <w:tab w:val="left" w:pos="9510"/>
              </w:tabs>
              <w:spacing w:after="0"/>
              <w:jc w:val="center"/>
              <w:rPr>
                <w:b/>
                <w:bCs/>
                <w:sz w:val="22"/>
                <w:szCs w:val="22"/>
                <w:lang w:val="en-GB"/>
              </w:rPr>
            </w:pPr>
          </w:p>
        </w:tc>
        <w:tc>
          <w:tcPr>
            <w:tcW w:w="3510" w:type="dxa"/>
            <w:vAlign w:val="center"/>
          </w:tcPr>
          <w:p w14:paraId="4E3B404B" w14:textId="77777777" w:rsidR="00BC0EEB" w:rsidRPr="00A42C18" w:rsidRDefault="00BC0EEB" w:rsidP="001F3E68">
            <w:pPr>
              <w:tabs>
                <w:tab w:val="left" w:pos="9510"/>
              </w:tabs>
              <w:spacing w:after="0"/>
              <w:jc w:val="center"/>
              <w:rPr>
                <w:b/>
                <w:bCs/>
                <w:sz w:val="22"/>
                <w:szCs w:val="22"/>
                <w:lang w:val="en-GB"/>
              </w:rPr>
            </w:pPr>
            <w:r w:rsidRPr="00A42C18">
              <w:rPr>
                <w:b/>
                <w:bCs/>
                <w:sz w:val="22"/>
                <w:szCs w:val="22"/>
                <w:lang w:val="en-GB"/>
              </w:rPr>
              <w:t>AI/ML Training Host</w:t>
            </w:r>
          </w:p>
        </w:tc>
        <w:tc>
          <w:tcPr>
            <w:tcW w:w="1710" w:type="dxa"/>
            <w:vAlign w:val="center"/>
          </w:tcPr>
          <w:p w14:paraId="521E652C" w14:textId="77777777" w:rsidR="00BC0EEB" w:rsidRPr="00A42C18" w:rsidRDefault="00BC0EEB" w:rsidP="001F3E68">
            <w:pPr>
              <w:tabs>
                <w:tab w:val="left" w:pos="9510"/>
              </w:tabs>
              <w:spacing w:after="0"/>
              <w:jc w:val="center"/>
              <w:rPr>
                <w:b/>
                <w:bCs/>
                <w:sz w:val="22"/>
                <w:szCs w:val="22"/>
                <w:lang w:val="en-GB"/>
              </w:rPr>
            </w:pPr>
            <w:r w:rsidRPr="00A42C18">
              <w:rPr>
                <w:b/>
                <w:bCs/>
                <w:sz w:val="22"/>
                <w:szCs w:val="22"/>
                <w:lang w:val="en-GB"/>
              </w:rPr>
              <w:t>AI/ML Inference Host</w:t>
            </w:r>
          </w:p>
        </w:tc>
        <w:tc>
          <w:tcPr>
            <w:tcW w:w="2737" w:type="dxa"/>
            <w:vAlign w:val="center"/>
          </w:tcPr>
          <w:p w14:paraId="731C2059" w14:textId="77777777" w:rsidR="00BC0EEB" w:rsidRPr="00A42C18" w:rsidRDefault="00BC0EEB" w:rsidP="001F3E68">
            <w:pPr>
              <w:tabs>
                <w:tab w:val="left" w:pos="9510"/>
              </w:tabs>
              <w:spacing w:after="0"/>
              <w:jc w:val="center"/>
              <w:rPr>
                <w:b/>
                <w:bCs/>
                <w:sz w:val="22"/>
                <w:szCs w:val="22"/>
                <w:highlight w:val="yellow"/>
                <w:lang w:val="en-GB"/>
              </w:rPr>
            </w:pPr>
            <w:r w:rsidRPr="00A42C18">
              <w:rPr>
                <w:b/>
                <w:bCs/>
                <w:sz w:val="22"/>
                <w:szCs w:val="22"/>
                <w:lang w:val="en-GB"/>
              </w:rPr>
              <w:t>AI/ML Model Management Host</w:t>
            </w:r>
          </w:p>
        </w:tc>
      </w:tr>
      <w:tr w:rsidR="00BC0EEB" w:rsidRPr="00A42C18" w14:paraId="2A70F120" w14:textId="77777777" w:rsidTr="001F3E68">
        <w:trPr>
          <w:jc w:val="center"/>
        </w:trPr>
        <w:tc>
          <w:tcPr>
            <w:tcW w:w="1435" w:type="dxa"/>
          </w:tcPr>
          <w:p w14:paraId="5FFB0539" w14:textId="77777777" w:rsidR="00BC0EEB" w:rsidRPr="00A42C18" w:rsidRDefault="00BC0EEB" w:rsidP="001F3E68">
            <w:pPr>
              <w:tabs>
                <w:tab w:val="left" w:pos="9510"/>
              </w:tabs>
              <w:spacing w:after="0"/>
              <w:jc w:val="center"/>
              <w:rPr>
                <w:sz w:val="22"/>
                <w:szCs w:val="22"/>
                <w:lang w:val="en-GB"/>
              </w:rPr>
            </w:pPr>
            <w:r w:rsidRPr="00A42C18">
              <w:rPr>
                <w:sz w:val="22"/>
                <w:szCs w:val="22"/>
                <w:lang w:val="en-GB"/>
              </w:rPr>
              <w:t>1.1</w:t>
            </w:r>
          </w:p>
        </w:tc>
        <w:tc>
          <w:tcPr>
            <w:tcW w:w="3510" w:type="dxa"/>
          </w:tcPr>
          <w:p w14:paraId="3C044AE7" w14:textId="77777777" w:rsidR="00BC0EEB" w:rsidRPr="00A42C18" w:rsidRDefault="00BC0EEB" w:rsidP="001F3E68">
            <w:pPr>
              <w:tabs>
                <w:tab w:val="left" w:pos="9510"/>
              </w:tabs>
              <w:spacing w:after="0"/>
              <w:rPr>
                <w:sz w:val="22"/>
                <w:szCs w:val="22"/>
                <w:lang w:val="en-GB"/>
              </w:rPr>
            </w:pPr>
            <w:r w:rsidRPr="0020479F">
              <w:rPr>
                <w:sz w:val="22"/>
                <w:szCs w:val="22"/>
                <w:lang w:val="en-GB"/>
              </w:rPr>
              <w:t>Non-RT RIC</w:t>
            </w:r>
          </w:p>
        </w:tc>
        <w:tc>
          <w:tcPr>
            <w:tcW w:w="1710" w:type="dxa"/>
          </w:tcPr>
          <w:p w14:paraId="0BBA48AD" w14:textId="77777777" w:rsidR="00BC0EEB" w:rsidRPr="00A42C18" w:rsidRDefault="00BC0EEB" w:rsidP="001F3E68">
            <w:pPr>
              <w:tabs>
                <w:tab w:val="left" w:pos="9510"/>
              </w:tabs>
              <w:spacing w:after="0"/>
              <w:rPr>
                <w:sz w:val="22"/>
                <w:szCs w:val="22"/>
                <w:lang w:val="en-GB"/>
              </w:rPr>
            </w:pPr>
            <w:r w:rsidRPr="0020479F">
              <w:rPr>
                <w:sz w:val="22"/>
                <w:szCs w:val="22"/>
                <w:lang w:val="en-GB"/>
              </w:rPr>
              <w:t>Non-RT RIC</w:t>
            </w:r>
          </w:p>
        </w:tc>
        <w:tc>
          <w:tcPr>
            <w:tcW w:w="2737" w:type="dxa"/>
          </w:tcPr>
          <w:p w14:paraId="0482D6A3" w14:textId="77777777" w:rsidR="00BC0EEB" w:rsidRPr="00A42C18" w:rsidRDefault="00BC0EEB" w:rsidP="001F3E68">
            <w:pPr>
              <w:tabs>
                <w:tab w:val="left" w:pos="9510"/>
              </w:tabs>
              <w:spacing w:after="0"/>
              <w:rPr>
                <w:sz w:val="22"/>
                <w:szCs w:val="22"/>
                <w:highlight w:val="yellow"/>
                <w:lang w:val="en-GB"/>
              </w:rPr>
            </w:pPr>
            <w:r w:rsidRPr="0020479F">
              <w:rPr>
                <w:sz w:val="22"/>
                <w:szCs w:val="22"/>
                <w:lang w:val="en-GB"/>
              </w:rPr>
              <w:t>Non-RT RIC</w:t>
            </w:r>
          </w:p>
        </w:tc>
      </w:tr>
      <w:tr w:rsidR="00BC0EEB" w:rsidRPr="00A42C18" w14:paraId="6AF665DA" w14:textId="77777777" w:rsidTr="001F3E68">
        <w:trPr>
          <w:jc w:val="center"/>
        </w:trPr>
        <w:tc>
          <w:tcPr>
            <w:tcW w:w="1435" w:type="dxa"/>
          </w:tcPr>
          <w:p w14:paraId="49DF1E28" w14:textId="77777777" w:rsidR="00BC0EEB" w:rsidRPr="00A42C18" w:rsidRDefault="00BC0EEB" w:rsidP="001F3E68">
            <w:pPr>
              <w:tabs>
                <w:tab w:val="left" w:pos="9510"/>
              </w:tabs>
              <w:spacing w:after="0"/>
              <w:jc w:val="center"/>
              <w:rPr>
                <w:sz w:val="22"/>
                <w:szCs w:val="22"/>
                <w:lang w:val="en-GB"/>
              </w:rPr>
            </w:pPr>
            <w:r w:rsidRPr="00A42C18">
              <w:rPr>
                <w:sz w:val="22"/>
                <w:szCs w:val="22"/>
                <w:lang w:val="en-GB"/>
              </w:rPr>
              <w:t>1.2</w:t>
            </w:r>
          </w:p>
        </w:tc>
        <w:tc>
          <w:tcPr>
            <w:tcW w:w="3510" w:type="dxa"/>
          </w:tcPr>
          <w:p w14:paraId="0F94D3F4" w14:textId="77777777" w:rsidR="00BC0EEB" w:rsidRPr="00A42C18" w:rsidRDefault="00BC0EEB" w:rsidP="001F3E68">
            <w:pPr>
              <w:tabs>
                <w:tab w:val="left" w:pos="9510"/>
              </w:tabs>
              <w:spacing w:after="0"/>
              <w:rPr>
                <w:sz w:val="22"/>
                <w:szCs w:val="22"/>
                <w:lang w:val="en-GB"/>
              </w:rPr>
            </w:pPr>
            <w:r w:rsidRPr="0020479F">
              <w:rPr>
                <w:sz w:val="22"/>
                <w:szCs w:val="22"/>
                <w:lang w:val="en-GB"/>
              </w:rPr>
              <w:t>Non-RT RIC</w:t>
            </w:r>
          </w:p>
        </w:tc>
        <w:tc>
          <w:tcPr>
            <w:tcW w:w="1710" w:type="dxa"/>
          </w:tcPr>
          <w:p w14:paraId="5B93EEF0" w14:textId="77777777" w:rsidR="00BC0EEB" w:rsidRPr="00A42C18" w:rsidRDefault="00BC0EEB" w:rsidP="001F3E68">
            <w:pPr>
              <w:tabs>
                <w:tab w:val="left" w:pos="9510"/>
              </w:tabs>
              <w:spacing w:after="0"/>
              <w:rPr>
                <w:sz w:val="22"/>
                <w:szCs w:val="22"/>
                <w:lang w:val="en-GB"/>
              </w:rPr>
            </w:pPr>
            <w:r w:rsidRPr="0020479F">
              <w:rPr>
                <w:sz w:val="22"/>
                <w:szCs w:val="22"/>
                <w:lang w:val="en-GB"/>
              </w:rPr>
              <w:t>Near-RT RIC</w:t>
            </w:r>
          </w:p>
        </w:tc>
        <w:tc>
          <w:tcPr>
            <w:tcW w:w="2737" w:type="dxa"/>
          </w:tcPr>
          <w:p w14:paraId="554248F9" w14:textId="77777777" w:rsidR="00BC0EEB" w:rsidRPr="00A42C18" w:rsidRDefault="00BC0EEB" w:rsidP="001F3E68">
            <w:pPr>
              <w:tabs>
                <w:tab w:val="left" w:pos="9510"/>
              </w:tabs>
              <w:spacing w:after="0"/>
              <w:rPr>
                <w:sz w:val="22"/>
                <w:szCs w:val="22"/>
                <w:highlight w:val="yellow"/>
                <w:lang w:val="en-GB"/>
              </w:rPr>
            </w:pPr>
            <w:r w:rsidRPr="0020479F">
              <w:rPr>
                <w:sz w:val="22"/>
                <w:szCs w:val="22"/>
                <w:lang w:val="en-GB"/>
              </w:rPr>
              <w:t>Out of Non-RT RIC</w:t>
            </w:r>
          </w:p>
        </w:tc>
      </w:tr>
      <w:tr w:rsidR="00BC0EEB" w:rsidRPr="00A42C18" w14:paraId="57123BE3" w14:textId="77777777" w:rsidTr="001F3E68">
        <w:trPr>
          <w:jc w:val="center"/>
        </w:trPr>
        <w:tc>
          <w:tcPr>
            <w:tcW w:w="1435" w:type="dxa"/>
          </w:tcPr>
          <w:p w14:paraId="09AE3D88" w14:textId="77777777" w:rsidR="00BC0EEB" w:rsidRPr="00A42C18" w:rsidRDefault="00BC0EEB" w:rsidP="001F3E68">
            <w:pPr>
              <w:tabs>
                <w:tab w:val="left" w:pos="9510"/>
              </w:tabs>
              <w:spacing w:after="0"/>
              <w:jc w:val="center"/>
              <w:rPr>
                <w:sz w:val="22"/>
                <w:szCs w:val="22"/>
                <w:lang w:val="en-GB"/>
              </w:rPr>
            </w:pPr>
            <w:r w:rsidRPr="00A42C18">
              <w:rPr>
                <w:sz w:val="22"/>
                <w:szCs w:val="22"/>
                <w:lang w:val="en-GB"/>
              </w:rPr>
              <w:t>1.3</w:t>
            </w:r>
          </w:p>
        </w:tc>
        <w:tc>
          <w:tcPr>
            <w:tcW w:w="3510" w:type="dxa"/>
          </w:tcPr>
          <w:p w14:paraId="7C7B3C15" w14:textId="77777777" w:rsidR="00BC0EEB" w:rsidRPr="00A42C18" w:rsidRDefault="00BC0EEB" w:rsidP="001F3E68">
            <w:pPr>
              <w:tabs>
                <w:tab w:val="left" w:pos="9510"/>
              </w:tabs>
              <w:spacing w:after="0"/>
              <w:rPr>
                <w:sz w:val="22"/>
                <w:szCs w:val="22"/>
                <w:lang w:val="en-GB"/>
              </w:rPr>
            </w:pPr>
            <w:r w:rsidRPr="0020479F">
              <w:rPr>
                <w:sz w:val="22"/>
                <w:szCs w:val="22"/>
                <w:lang w:val="en-GB"/>
              </w:rPr>
              <w:t>Out of Non-RT RIC</w:t>
            </w:r>
          </w:p>
        </w:tc>
        <w:tc>
          <w:tcPr>
            <w:tcW w:w="1710" w:type="dxa"/>
          </w:tcPr>
          <w:p w14:paraId="1EBCDBE1" w14:textId="77777777" w:rsidR="00BC0EEB" w:rsidRPr="00A42C18" w:rsidRDefault="00BC0EEB" w:rsidP="001F3E68">
            <w:pPr>
              <w:tabs>
                <w:tab w:val="left" w:pos="9510"/>
              </w:tabs>
              <w:spacing w:after="0"/>
              <w:rPr>
                <w:sz w:val="22"/>
                <w:szCs w:val="22"/>
                <w:lang w:val="en-GB"/>
              </w:rPr>
            </w:pPr>
            <w:r w:rsidRPr="0020479F">
              <w:rPr>
                <w:sz w:val="22"/>
                <w:szCs w:val="22"/>
                <w:lang w:val="en-GB"/>
              </w:rPr>
              <w:t>Non-RT RIC</w:t>
            </w:r>
          </w:p>
        </w:tc>
        <w:tc>
          <w:tcPr>
            <w:tcW w:w="2737" w:type="dxa"/>
          </w:tcPr>
          <w:p w14:paraId="4E4C1018" w14:textId="77777777" w:rsidR="00BC0EEB" w:rsidRPr="00A42C18" w:rsidRDefault="00BC0EEB" w:rsidP="001F3E68">
            <w:pPr>
              <w:tabs>
                <w:tab w:val="left" w:pos="9510"/>
              </w:tabs>
              <w:spacing w:after="0"/>
              <w:rPr>
                <w:sz w:val="22"/>
                <w:szCs w:val="22"/>
                <w:highlight w:val="yellow"/>
                <w:lang w:val="en-GB"/>
              </w:rPr>
            </w:pPr>
            <w:r w:rsidRPr="0020479F">
              <w:rPr>
                <w:sz w:val="22"/>
                <w:szCs w:val="22"/>
                <w:lang w:val="en-GB"/>
              </w:rPr>
              <w:t xml:space="preserve">Out of Non-RT RIC </w:t>
            </w:r>
          </w:p>
        </w:tc>
      </w:tr>
      <w:tr w:rsidR="00BC0EEB" w:rsidRPr="00A42C18" w14:paraId="40C3EA77" w14:textId="77777777" w:rsidTr="001F3E68">
        <w:trPr>
          <w:jc w:val="center"/>
        </w:trPr>
        <w:tc>
          <w:tcPr>
            <w:tcW w:w="1435" w:type="dxa"/>
          </w:tcPr>
          <w:p w14:paraId="71906521" w14:textId="77777777" w:rsidR="00BC0EEB" w:rsidRPr="00A42C18" w:rsidRDefault="00BC0EEB" w:rsidP="001F3E68">
            <w:pPr>
              <w:tabs>
                <w:tab w:val="left" w:pos="9510"/>
              </w:tabs>
              <w:spacing w:after="0"/>
              <w:jc w:val="center"/>
              <w:rPr>
                <w:sz w:val="22"/>
                <w:szCs w:val="22"/>
                <w:lang w:val="en-GB"/>
              </w:rPr>
            </w:pPr>
            <w:r w:rsidRPr="00A42C18">
              <w:rPr>
                <w:sz w:val="22"/>
                <w:szCs w:val="22"/>
                <w:lang w:val="en-GB"/>
              </w:rPr>
              <w:t>1.4</w:t>
            </w:r>
          </w:p>
        </w:tc>
        <w:tc>
          <w:tcPr>
            <w:tcW w:w="3510" w:type="dxa"/>
          </w:tcPr>
          <w:p w14:paraId="4B8491E2" w14:textId="77777777" w:rsidR="00BC0EEB" w:rsidRPr="00A42C18" w:rsidRDefault="00BC0EEB" w:rsidP="001F3E68">
            <w:pPr>
              <w:tabs>
                <w:tab w:val="left" w:pos="9510"/>
              </w:tabs>
              <w:spacing w:after="0"/>
              <w:rPr>
                <w:sz w:val="22"/>
                <w:szCs w:val="22"/>
                <w:lang w:val="en-GB"/>
              </w:rPr>
            </w:pPr>
            <w:r w:rsidRPr="0020479F">
              <w:rPr>
                <w:sz w:val="22"/>
                <w:szCs w:val="22"/>
                <w:lang w:val="en-GB"/>
              </w:rPr>
              <w:t>Offline training: SMO/Non-RT RIC</w:t>
            </w:r>
            <w:r w:rsidRPr="0020479F">
              <w:rPr>
                <w:sz w:val="22"/>
                <w:szCs w:val="22"/>
                <w:lang w:val="en-GB"/>
              </w:rPr>
              <w:br/>
              <w:t>Online learning: Near-RT RIC</w:t>
            </w:r>
          </w:p>
        </w:tc>
        <w:tc>
          <w:tcPr>
            <w:tcW w:w="1710" w:type="dxa"/>
          </w:tcPr>
          <w:p w14:paraId="37DD5E59" w14:textId="77777777" w:rsidR="00BC0EEB" w:rsidRPr="00A42C18" w:rsidRDefault="00BC0EEB" w:rsidP="001F3E68">
            <w:pPr>
              <w:tabs>
                <w:tab w:val="left" w:pos="9510"/>
              </w:tabs>
              <w:spacing w:after="0"/>
              <w:rPr>
                <w:sz w:val="22"/>
                <w:szCs w:val="22"/>
                <w:lang w:val="en-GB"/>
              </w:rPr>
            </w:pPr>
            <w:r w:rsidRPr="0020479F">
              <w:rPr>
                <w:sz w:val="22"/>
                <w:szCs w:val="22"/>
                <w:lang w:val="en-GB"/>
              </w:rPr>
              <w:t>Near-RT RIC</w:t>
            </w:r>
          </w:p>
        </w:tc>
        <w:tc>
          <w:tcPr>
            <w:tcW w:w="2737" w:type="dxa"/>
          </w:tcPr>
          <w:p w14:paraId="42794E9A" w14:textId="77777777" w:rsidR="00BC0EEB" w:rsidRPr="0020479F" w:rsidRDefault="00BC0EEB" w:rsidP="001F3E68">
            <w:pPr>
              <w:tabs>
                <w:tab w:val="left" w:pos="9510"/>
              </w:tabs>
              <w:spacing w:after="0"/>
              <w:rPr>
                <w:sz w:val="22"/>
                <w:szCs w:val="22"/>
                <w:lang w:val="en-GB"/>
              </w:rPr>
            </w:pPr>
            <w:r w:rsidRPr="0020479F">
              <w:rPr>
                <w:sz w:val="22"/>
                <w:szCs w:val="22"/>
                <w:lang w:val="en-GB"/>
              </w:rPr>
              <w:t xml:space="preserve">Non-RT RIC and </w:t>
            </w:r>
          </w:p>
          <w:p w14:paraId="42C954B8" w14:textId="77777777" w:rsidR="00BC0EEB" w:rsidRPr="00A42C18" w:rsidRDefault="00BC0EEB" w:rsidP="001F3E68">
            <w:pPr>
              <w:tabs>
                <w:tab w:val="left" w:pos="9510"/>
              </w:tabs>
              <w:spacing w:after="0"/>
              <w:rPr>
                <w:sz w:val="22"/>
                <w:szCs w:val="22"/>
                <w:highlight w:val="yellow"/>
                <w:lang w:val="en-GB"/>
              </w:rPr>
            </w:pPr>
            <w:r w:rsidRPr="0020479F">
              <w:rPr>
                <w:sz w:val="22"/>
                <w:szCs w:val="22"/>
                <w:lang w:val="en-GB"/>
              </w:rPr>
              <w:t>Near-RT RIC</w:t>
            </w:r>
          </w:p>
        </w:tc>
      </w:tr>
      <w:tr w:rsidR="00BC0EEB" w:rsidRPr="00A42C18" w14:paraId="444C99C8" w14:textId="77777777" w:rsidTr="001F3E68">
        <w:trPr>
          <w:jc w:val="center"/>
        </w:trPr>
        <w:tc>
          <w:tcPr>
            <w:tcW w:w="1435" w:type="dxa"/>
          </w:tcPr>
          <w:p w14:paraId="3706A5FB" w14:textId="77777777" w:rsidR="00BC0EEB" w:rsidRPr="00A42C18" w:rsidRDefault="00BC0EEB" w:rsidP="001F3E68">
            <w:pPr>
              <w:tabs>
                <w:tab w:val="left" w:pos="9510"/>
              </w:tabs>
              <w:spacing w:after="0"/>
              <w:jc w:val="center"/>
              <w:rPr>
                <w:sz w:val="22"/>
                <w:szCs w:val="22"/>
                <w:lang w:val="en-GB"/>
              </w:rPr>
            </w:pPr>
            <w:r w:rsidRPr="00A42C18">
              <w:rPr>
                <w:sz w:val="22"/>
                <w:szCs w:val="22"/>
                <w:lang w:val="en-GB"/>
              </w:rPr>
              <w:lastRenderedPageBreak/>
              <w:t>1.5</w:t>
            </w:r>
          </w:p>
        </w:tc>
        <w:tc>
          <w:tcPr>
            <w:tcW w:w="3510" w:type="dxa"/>
          </w:tcPr>
          <w:p w14:paraId="151A645B" w14:textId="77777777" w:rsidR="00BC0EEB" w:rsidRPr="0020479F" w:rsidRDefault="00BC0EEB" w:rsidP="001F3E68">
            <w:pPr>
              <w:spacing w:after="160" w:line="252" w:lineRule="auto"/>
              <w:jc w:val="both"/>
              <w:rPr>
                <w:sz w:val="22"/>
                <w:szCs w:val="22"/>
                <w:lang w:val="en-GB"/>
              </w:rPr>
            </w:pPr>
            <w:r w:rsidRPr="0020479F">
              <w:rPr>
                <w:sz w:val="22"/>
                <w:szCs w:val="22"/>
                <w:lang w:val="en-GB"/>
              </w:rPr>
              <w:t>Non-RT RIC</w:t>
            </w:r>
          </w:p>
        </w:tc>
        <w:tc>
          <w:tcPr>
            <w:tcW w:w="1710" w:type="dxa"/>
          </w:tcPr>
          <w:p w14:paraId="3088A631" w14:textId="77777777" w:rsidR="00BC0EEB" w:rsidRPr="0020479F" w:rsidRDefault="00BC0EEB" w:rsidP="001F3E68">
            <w:pPr>
              <w:keepNext/>
              <w:tabs>
                <w:tab w:val="left" w:pos="9510"/>
              </w:tabs>
              <w:spacing w:after="0"/>
              <w:rPr>
                <w:sz w:val="22"/>
                <w:szCs w:val="22"/>
                <w:lang w:val="en-GB"/>
              </w:rPr>
            </w:pPr>
            <w:r w:rsidRPr="0020479F">
              <w:rPr>
                <w:sz w:val="22"/>
                <w:szCs w:val="22"/>
                <w:lang w:val="en-GB"/>
              </w:rPr>
              <w:t>O-CU / O-DU</w:t>
            </w:r>
          </w:p>
        </w:tc>
        <w:tc>
          <w:tcPr>
            <w:tcW w:w="2737" w:type="dxa"/>
          </w:tcPr>
          <w:p w14:paraId="055C62F2" w14:textId="77777777" w:rsidR="00BC0EEB" w:rsidRPr="0020479F" w:rsidRDefault="00BC0EEB" w:rsidP="001F3E68">
            <w:pPr>
              <w:keepNext/>
              <w:tabs>
                <w:tab w:val="left" w:pos="9510"/>
              </w:tabs>
              <w:spacing w:after="0"/>
              <w:rPr>
                <w:sz w:val="22"/>
                <w:szCs w:val="22"/>
                <w:highlight w:val="yellow"/>
                <w:lang w:val="en-GB"/>
              </w:rPr>
            </w:pPr>
            <w:r w:rsidRPr="0020479F">
              <w:rPr>
                <w:sz w:val="22"/>
                <w:szCs w:val="22"/>
                <w:lang w:val="en-GB"/>
              </w:rPr>
              <w:t>Non-RT RIC</w:t>
            </w:r>
          </w:p>
        </w:tc>
      </w:tr>
    </w:tbl>
    <w:p w14:paraId="49B46C84" w14:textId="239459BC" w:rsidR="00BC0EEB" w:rsidRPr="0020479F" w:rsidRDefault="00BC0EEB" w:rsidP="00BC0EEB">
      <w:pPr>
        <w:pStyle w:val="Caption"/>
        <w:jc w:val="center"/>
        <w:rPr>
          <w:sz w:val="22"/>
          <w:szCs w:val="22"/>
          <w:lang w:val="en-GB"/>
        </w:rPr>
      </w:pPr>
      <w:r w:rsidRPr="0020479F">
        <w:rPr>
          <w:sz w:val="22"/>
          <w:szCs w:val="22"/>
          <w:lang w:val="en-GB"/>
        </w:rPr>
        <w:t>NOTE: from [i.14</w:t>
      </w:r>
      <w:r w:rsidR="0055689E">
        <w:rPr>
          <w:sz w:val="22"/>
          <w:szCs w:val="22"/>
          <w:lang w:val="en-GB"/>
        </w:rPr>
        <w:t>]</w:t>
      </w:r>
      <w:r w:rsidRPr="0020479F">
        <w:rPr>
          <w:sz w:val="22"/>
          <w:szCs w:val="22"/>
          <w:lang w:val="en-GB"/>
        </w:rPr>
        <w:t>the phrase “Out of Non-RT RIC” appears to indicate it could either reside in the SMO but not in the Non-RT RIC or resides outside the SMO.</w:t>
      </w:r>
    </w:p>
    <w:p w14:paraId="29B3DC25" w14:textId="77777777" w:rsidR="00BC0EEB" w:rsidRPr="00A42C18" w:rsidRDefault="00BC0EEB" w:rsidP="00BC0EEB">
      <w:pPr>
        <w:keepLines/>
        <w:rPr>
          <w:lang w:val="en-GB"/>
        </w:rPr>
      </w:pPr>
    </w:p>
    <w:p w14:paraId="449DB6E6" w14:textId="77777777" w:rsidR="00C84F40" w:rsidRPr="0020479F" w:rsidRDefault="00C84F40" w:rsidP="00C84F40">
      <w:pPr>
        <w:jc w:val="both"/>
        <w:rPr>
          <w:lang w:val="en-GB"/>
        </w:rPr>
      </w:pPr>
    </w:p>
    <w:p w14:paraId="3731D46A" w14:textId="77777777" w:rsidR="004D7D24" w:rsidRPr="0020479F" w:rsidRDefault="004D7D24" w:rsidP="0007625B">
      <w:pPr>
        <w:rPr>
          <w:lang w:val="en-GB"/>
        </w:rPr>
      </w:pPr>
    </w:p>
    <w:p w14:paraId="5B0D506F" w14:textId="69B01091" w:rsidR="00DB0CC9" w:rsidRPr="0020479F" w:rsidRDefault="00DB0CC9" w:rsidP="00DB0CC9">
      <w:pPr>
        <w:pStyle w:val="Heading2"/>
        <w:rPr>
          <w:lang w:val="en-GB"/>
        </w:rPr>
      </w:pPr>
      <w:bookmarkStart w:id="198" w:name="_Toc184043377"/>
      <w:r w:rsidRPr="0020479F">
        <w:rPr>
          <w:lang w:val="en-GB"/>
        </w:rPr>
        <w:t>Functions</w:t>
      </w:r>
      <w:bookmarkEnd w:id="198"/>
    </w:p>
    <w:p w14:paraId="29E885F3" w14:textId="00BB5E4C" w:rsidR="00623530" w:rsidRPr="00A42C18" w:rsidRDefault="00623530">
      <w:pPr>
        <w:pStyle w:val="ListParagraph"/>
        <w:numPr>
          <w:ilvl w:val="0"/>
          <w:numId w:val="11"/>
        </w:numPr>
        <w:spacing w:after="0" w:line="360" w:lineRule="auto"/>
      </w:pPr>
      <w:r w:rsidRPr="00A42C18">
        <w:t>[ASSET-C-01</w:t>
      </w:r>
      <w:r w:rsidR="0055689E">
        <w:t>]</w:t>
      </w:r>
      <w:r w:rsidR="00C136EE">
        <w:t xml:space="preserve">: </w:t>
      </w:r>
      <w:r w:rsidRPr="00A42C18">
        <w:t>Logical module: Service Management and Orchestration (SMO).</w:t>
      </w:r>
    </w:p>
    <w:p w14:paraId="5867720C" w14:textId="7290788F" w:rsidR="00623530" w:rsidRPr="00A42C18" w:rsidRDefault="00623530">
      <w:pPr>
        <w:pStyle w:val="ListParagraph"/>
        <w:numPr>
          <w:ilvl w:val="0"/>
          <w:numId w:val="11"/>
        </w:numPr>
        <w:spacing w:after="0" w:line="360" w:lineRule="auto"/>
      </w:pPr>
      <w:r w:rsidRPr="00A42C18">
        <w:t>[ASSET-C-02</w:t>
      </w:r>
      <w:r w:rsidR="0055689E">
        <w:t>]</w:t>
      </w:r>
      <w:r w:rsidR="00C136EE">
        <w:t xml:space="preserve">: </w:t>
      </w:r>
      <w:r w:rsidRPr="00A42C18">
        <w:t>Near-RT RIC software</w:t>
      </w:r>
      <w:r w:rsidR="000C32AA" w:rsidRPr="00A42C18">
        <w:t>.</w:t>
      </w:r>
    </w:p>
    <w:p w14:paraId="138F2E19" w14:textId="4F41543B" w:rsidR="00623530" w:rsidRPr="00A42C18" w:rsidRDefault="00623530">
      <w:pPr>
        <w:pStyle w:val="ListParagraph"/>
        <w:numPr>
          <w:ilvl w:val="0"/>
          <w:numId w:val="11"/>
        </w:numPr>
        <w:spacing w:after="0" w:line="360" w:lineRule="auto"/>
      </w:pPr>
      <w:r w:rsidRPr="00A42C18">
        <w:t>[ASSET-C-03</w:t>
      </w:r>
      <w:r w:rsidR="0055689E">
        <w:t>]</w:t>
      </w:r>
      <w:r w:rsidR="00C136EE">
        <w:t xml:space="preserve">: </w:t>
      </w:r>
      <w:r w:rsidRPr="00A42C18">
        <w:t>O-CU-CP software</w:t>
      </w:r>
      <w:r w:rsidR="000C32AA" w:rsidRPr="00A42C18">
        <w:t>.</w:t>
      </w:r>
    </w:p>
    <w:p w14:paraId="76E83298" w14:textId="1DEDB1B5" w:rsidR="00623530" w:rsidRPr="00A42C18" w:rsidRDefault="00623530">
      <w:pPr>
        <w:pStyle w:val="ListParagraph"/>
        <w:numPr>
          <w:ilvl w:val="0"/>
          <w:numId w:val="11"/>
        </w:numPr>
        <w:spacing w:after="0" w:line="360" w:lineRule="auto"/>
      </w:pPr>
      <w:r w:rsidRPr="00A42C18">
        <w:t>[ASSET-C-04</w:t>
      </w:r>
      <w:r w:rsidR="0055689E">
        <w:t>]</w:t>
      </w:r>
      <w:r w:rsidR="00C136EE">
        <w:t xml:space="preserve">: </w:t>
      </w:r>
      <w:r w:rsidRPr="00A42C18">
        <w:t>O-CU-UP software</w:t>
      </w:r>
      <w:r w:rsidR="000C32AA" w:rsidRPr="00A42C18">
        <w:t>.</w:t>
      </w:r>
    </w:p>
    <w:p w14:paraId="44E9F64B" w14:textId="2ADDA781" w:rsidR="00623530" w:rsidRPr="0020479F" w:rsidRDefault="00623530">
      <w:pPr>
        <w:pStyle w:val="ListParagraph"/>
        <w:numPr>
          <w:ilvl w:val="0"/>
          <w:numId w:val="11"/>
        </w:numPr>
        <w:spacing w:after="0" w:line="360" w:lineRule="auto"/>
        <w:rPr>
          <w:lang w:val="de-DE"/>
        </w:rPr>
      </w:pPr>
      <w:r w:rsidRPr="0020479F">
        <w:rPr>
          <w:lang w:val="de-DE"/>
        </w:rPr>
        <w:t>[ASSET-C-05</w:t>
      </w:r>
      <w:r w:rsidR="0055689E">
        <w:rPr>
          <w:lang w:val="de-DE"/>
        </w:rPr>
        <w:t>]</w:t>
      </w:r>
      <w:r w:rsidR="00C136EE">
        <w:rPr>
          <w:lang w:val="de-DE"/>
        </w:rPr>
        <w:t xml:space="preserve">: </w:t>
      </w:r>
      <w:r w:rsidRPr="0020479F">
        <w:rPr>
          <w:lang w:val="de-DE"/>
        </w:rPr>
        <w:t>O-DU software</w:t>
      </w:r>
      <w:r w:rsidR="000C32AA" w:rsidRPr="0020479F">
        <w:rPr>
          <w:lang w:val="de-DE"/>
        </w:rPr>
        <w:t>.</w:t>
      </w:r>
    </w:p>
    <w:p w14:paraId="5E9A6580" w14:textId="5FED2306" w:rsidR="00623530" w:rsidRPr="0020479F" w:rsidRDefault="00623530">
      <w:pPr>
        <w:pStyle w:val="ListParagraph"/>
        <w:numPr>
          <w:ilvl w:val="0"/>
          <w:numId w:val="11"/>
        </w:numPr>
        <w:spacing w:after="0" w:line="360" w:lineRule="auto"/>
        <w:rPr>
          <w:lang w:val="de-DE"/>
        </w:rPr>
      </w:pPr>
      <w:r w:rsidRPr="0020479F">
        <w:rPr>
          <w:lang w:val="de-DE"/>
        </w:rPr>
        <w:t>[ASSET-C-06]</w:t>
      </w:r>
      <w:r w:rsidR="00C136EE">
        <w:rPr>
          <w:lang w:val="de-DE"/>
        </w:rPr>
        <w:t xml:space="preserve">: </w:t>
      </w:r>
      <w:r w:rsidRPr="0020479F">
        <w:rPr>
          <w:lang w:val="de-DE"/>
        </w:rPr>
        <w:t xml:space="preserve">O-RU </w:t>
      </w:r>
      <w:r w:rsidR="000C32AA" w:rsidRPr="0020479F">
        <w:rPr>
          <w:lang w:val="de-DE"/>
        </w:rPr>
        <w:t>software.</w:t>
      </w:r>
    </w:p>
    <w:p w14:paraId="6434B990" w14:textId="22029326" w:rsidR="00623530" w:rsidRPr="00A42C18" w:rsidRDefault="00623530">
      <w:pPr>
        <w:pStyle w:val="ListParagraph"/>
        <w:numPr>
          <w:ilvl w:val="0"/>
          <w:numId w:val="11"/>
        </w:numPr>
        <w:spacing w:after="0" w:line="360" w:lineRule="auto"/>
      </w:pPr>
      <w:r w:rsidRPr="00A42C18">
        <w:t>[ASSET-C-07</w:t>
      </w:r>
      <w:r w:rsidR="0055689E">
        <w:t>]</w:t>
      </w:r>
      <w:r w:rsidR="00C136EE">
        <w:t xml:space="preserve">: </w:t>
      </w:r>
      <w:r w:rsidRPr="00A42C18">
        <w:t>O-eNB</w:t>
      </w:r>
      <w:r w:rsidR="000C32AA" w:rsidRPr="00A42C18">
        <w:t>.</w:t>
      </w:r>
    </w:p>
    <w:p w14:paraId="55BFAFE3" w14:textId="34D6B449" w:rsidR="00623530" w:rsidRPr="00A42C18" w:rsidRDefault="00623530">
      <w:pPr>
        <w:pStyle w:val="ListParagraph"/>
        <w:numPr>
          <w:ilvl w:val="0"/>
          <w:numId w:val="11"/>
        </w:numPr>
        <w:spacing w:after="0" w:line="360" w:lineRule="auto"/>
      </w:pPr>
      <w:r w:rsidRPr="00A42C18">
        <w:t>[ASSET-C-09</w:t>
      </w:r>
      <w:r w:rsidR="0055689E">
        <w:t>]</w:t>
      </w:r>
      <w:r w:rsidR="00C136EE">
        <w:t xml:space="preserve">: </w:t>
      </w:r>
      <w:r w:rsidRPr="00A42C18">
        <w:t>xApp</w:t>
      </w:r>
      <w:r w:rsidR="000C32AA" w:rsidRPr="00A42C18">
        <w:t>.</w:t>
      </w:r>
    </w:p>
    <w:p w14:paraId="35CB8ADB" w14:textId="283052B7" w:rsidR="00623530" w:rsidRPr="00A42C18" w:rsidRDefault="00623530">
      <w:pPr>
        <w:pStyle w:val="ListParagraph"/>
        <w:numPr>
          <w:ilvl w:val="0"/>
          <w:numId w:val="11"/>
        </w:numPr>
        <w:spacing w:after="0" w:line="360" w:lineRule="auto"/>
      </w:pPr>
      <w:r w:rsidRPr="00A42C18">
        <w:t>[ASSET-C-10</w:t>
      </w:r>
      <w:r w:rsidR="0055689E">
        <w:t>]</w:t>
      </w:r>
      <w:r w:rsidR="00C136EE">
        <w:t xml:space="preserve">: </w:t>
      </w:r>
      <w:r w:rsidRPr="00A42C18">
        <w:t>rApp</w:t>
      </w:r>
      <w:r w:rsidR="000C32AA" w:rsidRPr="00A42C18">
        <w:t>.</w:t>
      </w:r>
    </w:p>
    <w:p w14:paraId="5C9AC2E8" w14:textId="3EFCA73E" w:rsidR="00623530" w:rsidRPr="00A42C18" w:rsidRDefault="00623530">
      <w:pPr>
        <w:pStyle w:val="ListParagraph"/>
        <w:numPr>
          <w:ilvl w:val="0"/>
          <w:numId w:val="11"/>
        </w:numPr>
        <w:spacing w:after="0" w:line="360" w:lineRule="auto"/>
      </w:pPr>
      <w:r w:rsidRPr="00A42C18">
        <w:t>[ASSET-C-11</w:t>
      </w:r>
      <w:r w:rsidR="0055689E">
        <w:t>]</w:t>
      </w:r>
      <w:r w:rsidR="00C136EE">
        <w:t xml:space="preserve">: </w:t>
      </w:r>
      <w:r w:rsidRPr="00A42C18">
        <w:t>Non-RT RIC software</w:t>
      </w:r>
      <w:r w:rsidR="000C32AA" w:rsidRPr="00A42C18">
        <w:t>.</w:t>
      </w:r>
    </w:p>
    <w:p w14:paraId="383425D5" w14:textId="1EFFA6D3" w:rsidR="00623530" w:rsidRPr="00A42C18" w:rsidRDefault="00623530">
      <w:pPr>
        <w:pStyle w:val="ListParagraph"/>
        <w:numPr>
          <w:ilvl w:val="0"/>
          <w:numId w:val="11"/>
        </w:numPr>
        <w:spacing w:after="0" w:line="360" w:lineRule="auto"/>
      </w:pPr>
      <w:r w:rsidRPr="00A42C18">
        <w:t>[ASSET-C-12</w:t>
      </w:r>
      <w:r w:rsidR="0055689E">
        <w:t>]</w:t>
      </w:r>
      <w:r w:rsidR="00C136EE">
        <w:t xml:space="preserve">: </w:t>
      </w:r>
      <w:r w:rsidRPr="00A42C18">
        <w:t>ML components deploying machine learning such as: ML training and interference hosts, ML applications (</w:t>
      </w:r>
      <w:r w:rsidR="00696FB0">
        <w:t>xApps</w:t>
      </w:r>
      <w:r w:rsidRPr="00A42C18">
        <w:t xml:space="preserve">, </w:t>
      </w:r>
      <w:r w:rsidR="00696FB0">
        <w:t>rApps</w:t>
      </w:r>
      <w:r w:rsidRPr="00A42C18">
        <w:t>)</w:t>
      </w:r>
      <w:r w:rsidR="000C32AA" w:rsidRPr="00A42C18">
        <w:t>.</w:t>
      </w:r>
    </w:p>
    <w:p w14:paraId="439C3744" w14:textId="2390144C" w:rsidR="00623530" w:rsidRPr="00A42C18" w:rsidRDefault="00623530">
      <w:pPr>
        <w:pStyle w:val="ListParagraph"/>
        <w:numPr>
          <w:ilvl w:val="0"/>
          <w:numId w:val="11"/>
        </w:numPr>
        <w:spacing w:after="0" w:line="360" w:lineRule="auto"/>
      </w:pPr>
      <w:r w:rsidRPr="00A42C18">
        <w:t>[ASSET-C-13</w:t>
      </w:r>
      <w:r w:rsidR="0055689E">
        <w:t>]</w:t>
      </w:r>
      <w:r w:rsidR="00C136EE">
        <w:t xml:space="preserve">: </w:t>
      </w:r>
      <w:r w:rsidRPr="00A42C18">
        <w:t>A1 termination</w:t>
      </w:r>
      <w:r w:rsidR="000C32AA" w:rsidRPr="00A42C18">
        <w:t>.</w:t>
      </w:r>
    </w:p>
    <w:p w14:paraId="5B011234" w14:textId="645832E2" w:rsidR="00623530" w:rsidRPr="00A42C18" w:rsidRDefault="00623530">
      <w:pPr>
        <w:pStyle w:val="ListParagraph"/>
        <w:numPr>
          <w:ilvl w:val="0"/>
          <w:numId w:val="11"/>
        </w:numPr>
        <w:spacing w:after="0" w:line="360" w:lineRule="auto"/>
      </w:pPr>
      <w:r w:rsidRPr="00A42C18">
        <w:t>[ASSET-C-15</w:t>
      </w:r>
      <w:r w:rsidR="0055689E">
        <w:t>]</w:t>
      </w:r>
      <w:r w:rsidR="00C136EE">
        <w:t xml:space="preserve">: </w:t>
      </w:r>
      <w:r w:rsidRPr="00A42C18">
        <w:t>R1 termination</w:t>
      </w:r>
      <w:r w:rsidR="000C32AA" w:rsidRPr="00A42C18">
        <w:t>.</w:t>
      </w:r>
    </w:p>
    <w:p w14:paraId="53244150" w14:textId="64CC420A" w:rsidR="00623530" w:rsidRPr="00A42C18" w:rsidRDefault="00623530">
      <w:pPr>
        <w:pStyle w:val="ListParagraph"/>
        <w:numPr>
          <w:ilvl w:val="0"/>
          <w:numId w:val="11"/>
        </w:numPr>
        <w:spacing w:after="0" w:line="360" w:lineRule="auto"/>
      </w:pPr>
      <w:r w:rsidRPr="00A42C18">
        <w:t>[ASSET-C-17</w:t>
      </w:r>
      <w:r w:rsidR="0055689E">
        <w:t>]</w:t>
      </w:r>
      <w:r w:rsidR="00C136EE">
        <w:t xml:space="preserve">: </w:t>
      </w:r>
      <w:r w:rsidRPr="00A42C18">
        <w:t>SMO Framework/Platform</w:t>
      </w:r>
      <w:r w:rsidR="000C32AA" w:rsidRPr="00A42C18">
        <w:t>.</w:t>
      </w:r>
    </w:p>
    <w:p w14:paraId="30EA6D89" w14:textId="0749672F" w:rsidR="00623530" w:rsidRPr="00A42C18" w:rsidRDefault="00623530">
      <w:pPr>
        <w:pStyle w:val="ListParagraph"/>
        <w:numPr>
          <w:ilvl w:val="0"/>
          <w:numId w:val="11"/>
        </w:numPr>
        <w:spacing w:after="0" w:line="360" w:lineRule="auto"/>
      </w:pPr>
      <w:r w:rsidRPr="00A42C18">
        <w:t>[ASSET-C-18</w:t>
      </w:r>
      <w:r w:rsidR="0055689E">
        <w:t>]</w:t>
      </w:r>
      <w:r w:rsidR="00C136EE">
        <w:t xml:space="preserve">: </w:t>
      </w:r>
      <w:r w:rsidRPr="00A42C18">
        <w:t>SMO Functions</w:t>
      </w:r>
      <w:r w:rsidR="000C32AA" w:rsidRPr="00A42C18">
        <w:t>.</w:t>
      </w:r>
    </w:p>
    <w:p w14:paraId="2C78E196" w14:textId="6D1B58D8" w:rsidR="00623530" w:rsidRPr="00A42C18" w:rsidRDefault="00623530">
      <w:pPr>
        <w:pStyle w:val="ListParagraph"/>
        <w:numPr>
          <w:ilvl w:val="0"/>
          <w:numId w:val="11"/>
        </w:numPr>
        <w:spacing w:after="0" w:line="360" w:lineRule="auto"/>
      </w:pPr>
      <w:r w:rsidRPr="00A42C18">
        <w:t>[ASSET-C-19</w:t>
      </w:r>
      <w:r w:rsidR="0055689E">
        <w:t>]</w:t>
      </w:r>
      <w:r w:rsidR="00C136EE">
        <w:t xml:space="preserve">: </w:t>
      </w:r>
      <w:r w:rsidRPr="00A42C18">
        <w:t>R1 Service Exposure Functions</w:t>
      </w:r>
      <w:r w:rsidR="000C32AA" w:rsidRPr="00A42C18">
        <w:t>.</w:t>
      </w:r>
    </w:p>
    <w:p w14:paraId="3472EF8A" w14:textId="306D0E5E" w:rsidR="00623530" w:rsidRPr="00A42C18" w:rsidRDefault="00623530">
      <w:pPr>
        <w:pStyle w:val="ListParagraph"/>
        <w:numPr>
          <w:ilvl w:val="0"/>
          <w:numId w:val="11"/>
        </w:numPr>
        <w:spacing w:after="0" w:line="360" w:lineRule="auto"/>
      </w:pPr>
      <w:r w:rsidRPr="00A42C18">
        <w:t>[ASSET-C-20</w:t>
      </w:r>
      <w:r w:rsidR="0055689E">
        <w:t>]</w:t>
      </w:r>
      <w:r w:rsidR="00C136EE">
        <w:t xml:space="preserve">: </w:t>
      </w:r>
      <w:r w:rsidRPr="00A42C18">
        <w:t>A1 functions</w:t>
      </w:r>
      <w:r w:rsidR="000C32AA" w:rsidRPr="00A42C18">
        <w:t>.</w:t>
      </w:r>
    </w:p>
    <w:p w14:paraId="2C2B8F4C" w14:textId="77777777" w:rsidR="00A04173" w:rsidRDefault="00A04173" w:rsidP="00A04173">
      <w:pPr>
        <w:pStyle w:val="ListParagraph"/>
        <w:numPr>
          <w:ilvl w:val="0"/>
          <w:numId w:val="11"/>
        </w:numPr>
        <w:spacing w:after="0" w:line="360" w:lineRule="auto"/>
      </w:pPr>
      <w:r>
        <w:t>[</w:t>
      </w:r>
      <w:r w:rsidRPr="0031169B">
        <w:t>ASSET-C-29</w:t>
      </w:r>
      <w:r>
        <w:t xml:space="preserve">]: </w:t>
      </w:r>
      <w:r w:rsidRPr="0031169B">
        <w:t>AAL software including software, libraries, drivers, etc</w:t>
      </w:r>
      <w:r>
        <w:t>.</w:t>
      </w:r>
    </w:p>
    <w:p w14:paraId="1E2519BF" w14:textId="77777777" w:rsidR="00A04173" w:rsidRPr="00A42C18" w:rsidRDefault="00A04173" w:rsidP="00A04173">
      <w:pPr>
        <w:pStyle w:val="ListParagraph"/>
        <w:numPr>
          <w:ilvl w:val="0"/>
          <w:numId w:val="11"/>
        </w:numPr>
        <w:spacing w:after="0" w:line="360" w:lineRule="auto"/>
      </w:pPr>
      <w:r>
        <w:t xml:space="preserve">[ASSET-C-30]: </w:t>
      </w:r>
      <w:r w:rsidRPr="0031169B">
        <w:t>The hardware accelerator device firmware</w:t>
      </w:r>
    </w:p>
    <w:p w14:paraId="385C55E1" w14:textId="0359D22C" w:rsidR="00623530" w:rsidRPr="00A42C18" w:rsidRDefault="001A5189">
      <w:pPr>
        <w:pStyle w:val="ListParagraph"/>
        <w:numPr>
          <w:ilvl w:val="0"/>
          <w:numId w:val="11"/>
        </w:numPr>
        <w:spacing w:after="0" w:line="360" w:lineRule="auto"/>
      </w:pPr>
      <w:r w:rsidRPr="00A42C18">
        <w:t>[ASSET-C-41</w:t>
      </w:r>
      <w:r w:rsidR="0055689E">
        <w:t>]</w:t>
      </w:r>
      <w:r w:rsidR="00C136EE">
        <w:t xml:space="preserve">: </w:t>
      </w:r>
      <w:r w:rsidR="00623530" w:rsidRPr="00A42C18">
        <w:t>E2 functions</w:t>
      </w:r>
      <w:r w:rsidR="000C32AA" w:rsidRPr="00A42C18">
        <w:t>.</w:t>
      </w:r>
    </w:p>
    <w:p w14:paraId="49575CEC" w14:textId="77F2D06D" w:rsidR="00623530" w:rsidRPr="00A42C18" w:rsidRDefault="001A5189">
      <w:pPr>
        <w:pStyle w:val="ListParagraph"/>
        <w:numPr>
          <w:ilvl w:val="0"/>
          <w:numId w:val="11"/>
        </w:numPr>
        <w:spacing w:after="0" w:line="360" w:lineRule="auto"/>
      </w:pPr>
      <w:r w:rsidRPr="00A42C18">
        <w:t>[ASSET-C-40</w:t>
      </w:r>
      <w:r w:rsidR="0055689E">
        <w:t>]</w:t>
      </w:r>
      <w:r w:rsidR="00C136EE">
        <w:t xml:space="preserve">: </w:t>
      </w:r>
      <w:r w:rsidR="00623530" w:rsidRPr="00A42C18">
        <w:t>E2 termination</w:t>
      </w:r>
      <w:r w:rsidR="000C32AA" w:rsidRPr="00A42C18">
        <w:t>.</w:t>
      </w:r>
    </w:p>
    <w:p w14:paraId="3794AED0" w14:textId="38C6351B" w:rsidR="00623530" w:rsidRPr="00A42C18" w:rsidRDefault="001A5189">
      <w:pPr>
        <w:pStyle w:val="ListParagraph"/>
        <w:numPr>
          <w:ilvl w:val="0"/>
          <w:numId w:val="11"/>
        </w:numPr>
        <w:spacing w:after="0" w:line="360" w:lineRule="auto"/>
      </w:pPr>
      <w:r w:rsidRPr="00A42C18">
        <w:t>[ASSET-C-42</w:t>
      </w:r>
      <w:r w:rsidR="0055689E">
        <w:t>]</w:t>
      </w:r>
      <w:r w:rsidR="00C136EE">
        <w:t xml:space="preserve">: </w:t>
      </w:r>
      <w:r w:rsidR="00623530" w:rsidRPr="00A42C18">
        <w:t>Y1 termination</w:t>
      </w:r>
      <w:r w:rsidR="000C32AA" w:rsidRPr="00A42C18">
        <w:t>.</w:t>
      </w:r>
    </w:p>
    <w:p w14:paraId="5E033CAC" w14:textId="07ADE2A8" w:rsidR="00623530" w:rsidRPr="00A42C18" w:rsidRDefault="001A5189">
      <w:pPr>
        <w:pStyle w:val="ListParagraph"/>
        <w:numPr>
          <w:ilvl w:val="0"/>
          <w:numId w:val="11"/>
        </w:numPr>
        <w:spacing w:after="0" w:line="360" w:lineRule="auto"/>
      </w:pPr>
      <w:r w:rsidRPr="00A42C18">
        <w:t>[ASSET-C-43</w:t>
      </w:r>
      <w:r w:rsidR="0055689E">
        <w:t>]</w:t>
      </w:r>
      <w:r w:rsidR="00C136EE">
        <w:t xml:space="preserve">: </w:t>
      </w:r>
      <w:r w:rsidR="00623530" w:rsidRPr="00A42C18">
        <w:t>Y1 functions</w:t>
      </w:r>
      <w:r w:rsidR="000C32AA" w:rsidRPr="00A42C18">
        <w:t>.</w:t>
      </w:r>
    </w:p>
    <w:p w14:paraId="3D3B8DE4" w14:textId="5B7D6BF5" w:rsidR="00623530" w:rsidRPr="00A42C18" w:rsidRDefault="001A5189">
      <w:pPr>
        <w:pStyle w:val="ListParagraph"/>
        <w:numPr>
          <w:ilvl w:val="0"/>
          <w:numId w:val="11"/>
        </w:numPr>
        <w:spacing w:after="0" w:line="360" w:lineRule="auto"/>
      </w:pPr>
      <w:r w:rsidRPr="00A42C18">
        <w:t>[ASSET-C-24</w:t>
      </w:r>
      <w:r w:rsidR="0055689E">
        <w:t>]</w:t>
      </w:r>
      <w:r w:rsidR="00C136EE">
        <w:t xml:space="preserve">: </w:t>
      </w:r>
      <w:r w:rsidR="00623530" w:rsidRPr="00A42C18">
        <w:t>M-plane</w:t>
      </w:r>
      <w:r w:rsidR="000C32AA" w:rsidRPr="00A42C18">
        <w:t>.</w:t>
      </w:r>
    </w:p>
    <w:p w14:paraId="7E7AD0FD" w14:textId="77777777" w:rsidR="00F541F4" w:rsidRPr="00A42C18" w:rsidRDefault="00F541F4" w:rsidP="00F541F4">
      <w:pPr>
        <w:pStyle w:val="ListParagraph"/>
        <w:ind w:left="720"/>
      </w:pPr>
    </w:p>
    <w:p w14:paraId="165E161A" w14:textId="2089ED06" w:rsidR="003A3E35" w:rsidRPr="0020479F" w:rsidRDefault="00DB0CC9" w:rsidP="00F541F4">
      <w:pPr>
        <w:pStyle w:val="Heading2"/>
        <w:rPr>
          <w:lang w:val="en-GB"/>
        </w:rPr>
      </w:pPr>
      <w:bookmarkStart w:id="199" w:name="_Toc184043378"/>
      <w:r w:rsidRPr="0020479F">
        <w:rPr>
          <w:lang w:val="en-GB"/>
        </w:rPr>
        <w:t>Interface</w:t>
      </w:r>
      <w:r w:rsidR="00D246AE" w:rsidRPr="0020479F">
        <w:rPr>
          <w:lang w:val="en-GB"/>
        </w:rPr>
        <w:t>s</w:t>
      </w:r>
      <w:bookmarkEnd w:id="199"/>
    </w:p>
    <w:p w14:paraId="69212360" w14:textId="1E9AE335" w:rsidR="00623530" w:rsidRPr="00A42C18" w:rsidRDefault="00623530">
      <w:pPr>
        <w:pStyle w:val="ListParagraph"/>
        <w:numPr>
          <w:ilvl w:val="0"/>
          <w:numId w:val="11"/>
        </w:numPr>
        <w:spacing w:after="0" w:line="360" w:lineRule="auto"/>
      </w:pPr>
      <w:r w:rsidRPr="00A42C18">
        <w:t>[ASSET-C-14</w:t>
      </w:r>
      <w:r w:rsidR="0055689E">
        <w:t>]</w:t>
      </w:r>
      <w:r w:rsidR="00C136EE">
        <w:t xml:space="preserve">: </w:t>
      </w:r>
      <w:r w:rsidRPr="00A42C18">
        <w:t>A1 interface, including protocol stack</w:t>
      </w:r>
      <w:r w:rsidR="000C32AA" w:rsidRPr="00A42C18">
        <w:t>.</w:t>
      </w:r>
    </w:p>
    <w:p w14:paraId="3756FECE" w14:textId="601C7E5E" w:rsidR="00623530" w:rsidRPr="00A42C18" w:rsidRDefault="00623530">
      <w:pPr>
        <w:pStyle w:val="ListParagraph"/>
        <w:numPr>
          <w:ilvl w:val="0"/>
          <w:numId w:val="11"/>
        </w:numPr>
        <w:spacing w:after="0" w:line="360" w:lineRule="auto"/>
      </w:pPr>
      <w:r w:rsidRPr="00A42C18">
        <w:t>[ASSET-C-16</w:t>
      </w:r>
      <w:r w:rsidR="0055689E">
        <w:t>]</w:t>
      </w:r>
      <w:r w:rsidR="00C136EE">
        <w:t xml:space="preserve">: </w:t>
      </w:r>
      <w:r w:rsidRPr="00A42C18">
        <w:t>R1 interface, including protocol stack</w:t>
      </w:r>
      <w:r w:rsidR="000C32AA" w:rsidRPr="00A42C18">
        <w:t>.</w:t>
      </w:r>
    </w:p>
    <w:p w14:paraId="1F79F204" w14:textId="2033AFE0" w:rsidR="00623530" w:rsidRPr="00A42C18" w:rsidRDefault="00623530">
      <w:pPr>
        <w:pStyle w:val="ListParagraph"/>
        <w:numPr>
          <w:ilvl w:val="0"/>
          <w:numId w:val="11"/>
        </w:numPr>
        <w:spacing w:after="0" w:line="360" w:lineRule="auto"/>
      </w:pPr>
      <w:r w:rsidRPr="00A42C18">
        <w:lastRenderedPageBreak/>
        <w:t>[ASSET-C-22]</w:t>
      </w:r>
      <w:r w:rsidR="00C136EE">
        <w:t xml:space="preserve">: </w:t>
      </w:r>
      <w:r w:rsidRPr="00A42C18">
        <w:t>O1, including protocol stack</w:t>
      </w:r>
      <w:r w:rsidR="000C32AA" w:rsidRPr="00A42C18">
        <w:t>.</w:t>
      </w:r>
    </w:p>
    <w:p w14:paraId="24463A61" w14:textId="06CD5F02" w:rsidR="00623530" w:rsidRPr="00A42C18" w:rsidRDefault="00623530">
      <w:pPr>
        <w:pStyle w:val="ListParagraph"/>
        <w:numPr>
          <w:ilvl w:val="0"/>
          <w:numId w:val="11"/>
        </w:numPr>
        <w:spacing w:after="0" w:line="360" w:lineRule="auto"/>
      </w:pPr>
      <w:r w:rsidRPr="00A42C18">
        <w:t>[ASSET-C-24]</w:t>
      </w:r>
      <w:r w:rsidR="00C136EE">
        <w:t xml:space="preserve">: </w:t>
      </w:r>
      <w:r w:rsidRPr="00A42C18">
        <w:t>OFH M-Plane, including protocol stack</w:t>
      </w:r>
      <w:r w:rsidR="000C32AA" w:rsidRPr="00A42C18">
        <w:t>.</w:t>
      </w:r>
    </w:p>
    <w:p w14:paraId="353A542F" w14:textId="53EDE7BD" w:rsidR="00623530" w:rsidRPr="00A42C18" w:rsidRDefault="00623530">
      <w:pPr>
        <w:pStyle w:val="ListParagraph"/>
        <w:numPr>
          <w:ilvl w:val="0"/>
          <w:numId w:val="11"/>
        </w:numPr>
        <w:spacing w:after="0" w:line="360" w:lineRule="auto"/>
      </w:pPr>
      <w:r w:rsidRPr="00A42C18">
        <w:t>[ASSET-C-26</w:t>
      </w:r>
      <w:r w:rsidR="0055689E">
        <w:t>]</w:t>
      </w:r>
      <w:r w:rsidR="00C136EE">
        <w:t xml:space="preserve">: </w:t>
      </w:r>
      <w:r w:rsidRPr="00A42C18">
        <w:t>External interfaces</w:t>
      </w:r>
      <w:r w:rsidR="000C32AA" w:rsidRPr="00A42C18">
        <w:t>.</w:t>
      </w:r>
    </w:p>
    <w:p w14:paraId="19BC6AB7" w14:textId="0FCD873C" w:rsidR="00623530" w:rsidRPr="00A42C18" w:rsidRDefault="00623530">
      <w:pPr>
        <w:pStyle w:val="ListParagraph"/>
        <w:numPr>
          <w:ilvl w:val="0"/>
          <w:numId w:val="11"/>
        </w:numPr>
        <w:spacing w:after="0" w:line="360" w:lineRule="auto"/>
      </w:pPr>
      <w:r w:rsidRPr="00A42C18">
        <w:t>[ASSET-C-27</w:t>
      </w:r>
      <w:r w:rsidR="0055689E">
        <w:t>]</w:t>
      </w:r>
      <w:r w:rsidR="00C136EE">
        <w:t xml:space="preserve">: </w:t>
      </w:r>
      <w:r w:rsidRPr="00A42C18">
        <w:t>External interfaces termination at SMO Framework/Platform</w:t>
      </w:r>
      <w:r w:rsidR="000C32AA" w:rsidRPr="00A42C18">
        <w:t>.</w:t>
      </w:r>
    </w:p>
    <w:p w14:paraId="6C56A793" w14:textId="4098E9D2" w:rsidR="00623530" w:rsidRPr="00A42C18" w:rsidRDefault="00623530">
      <w:pPr>
        <w:pStyle w:val="ListParagraph"/>
        <w:numPr>
          <w:ilvl w:val="0"/>
          <w:numId w:val="11"/>
        </w:numPr>
        <w:spacing w:after="0" w:line="360" w:lineRule="auto"/>
      </w:pPr>
      <w:r w:rsidRPr="00A42C18">
        <w:t>[ASSET-C-28</w:t>
      </w:r>
      <w:r w:rsidR="0055689E">
        <w:t>]</w:t>
      </w:r>
      <w:r w:rsidR="00C136EE">
        <w:t xml:space="preserve">: </w:t>
      </w:r>
      <w:r w:rsidRPr="00A42C18">
        <w:t>External interfaces termination at Non-RT RIC Framework</w:t>
      </w:r>
      <w:r w:rsidR="000C32AA" w:rsidRPr="00A42C18">
        <w:t>.</w:t>
      </w:r>
    </w:p>
    <w:p w14:paraId="69E2F1BD" w14:textId="6ADBE237" w:rsidR="00F6397B" w:rsidRPr="00A42C18" w:rsidRDefault="008258D7">
      <w:pPr>
        <w:pStyle w:val="ListParagraph"/>
        <w:numPr>
          <w:ilvl w:val="0"/>
          <w:numId w:val="11"/>
        </w:numPr>
        <w:spacing w:after="0" w:line="360" w:lineRule="auto"/>
      </w:pPr>
      <w:r w:rsidRPr="00A42C18">
        <w:t>[ASSET-C-40</w:t>
      </w:r>
      <w:r w:rsidR="0055689E">
        <w:t>]</w:t>
      </w:r>
      <w:r w:rsidR="00C136EE">
        <w:t xml:space="preserve">: </w:t>
      </w:r>
      <w:r w:rsidR="00623530" w:rsidRPr="00A42C18">
        <w:t>E2 interface, including protocol stack</w:t>
      </w:r>
      <w:r w:rsidR="000C32AA" w:rsidRPr="00A42C18">
        <w:t>.</w:t>
      </w:r>
    </w:p>
    <w:p w14:paraId="746D1ABD" w14:textId="3BCA5226" w:rsidR="003F2BB0" w:rsidRPr="00A42C18" w:rsidRDefault="008258D7">
      <w:pPr>
        <w:pStyle w:val="ListParagraph"/>
        <w:numPr>
          <w:ilvl w:val="0"/>
          <w:numId w:val="11"/>
        </w:numPr>
        <w:spacing w:after="0" w:line="360" w:lineRule="auto"/>
      </w:pPr>
      <w:r w:rsidRPr="00A42C18">
        <w:t>[ASSET-C-43</w:t>
      </w:r>
      <w:r w:rsidR="0055689E">
        <w:t>]</w:t>
      </w:r>
      <w:r w:rsidR="00C136EE">
        <w:t xml:space="preserve">: </w:t>
      </w:r>
      <w:r w:rsidR="00623530" w:rsidRPr="00A42C18">
        <w:t>Y1 interface, including protocol stack</w:t>
      </w:r>
      <w:r w:rsidR="000C32AA" w:rsidRPr="00A42C18">
        <w:t>.</w:t>
      </w:r>
    </w:p>
    <w:p w14:paraId="24E85A9A" w14:textId="77777777" w:rsidR="0011151B" w:rsidRPr="00A42C18" w:rsidRDefault="0011151B" w:rsidP="00623530">
      <w:pPr>
        <w:pStyle w:val="ListParagraph"/>
        <w:ind w:left="720"/>
      </w:pPr>
    </w:p>
    <w:p w14:paraId="67C8719B" w14:textId="01E9A963" w:rsidR="006B75F6" w:rsidRPr="0020479F" w:rsidRDefault="00303CAB" w:rsidP="00DB0CC9">
      <w:pPr>
        <w:pStyle w:val="Heading2"/>
        <w:rPr>
          <w:lang w:val="en-GB"/>
        </w:rPr>
      </w:pPr>
      <w:bookmarkStart w:id="200" w:name="_Toc184043379"/>
      <w:r w:rsidRPr="0020479F">
        <w:rPr>
          <w:lang w:val="en-GB"/>
        </w:rPr>
        <w:t>Data</w:t>
      </w:r>
      <w:bookmarkEnd w:id="200"/>
    </w:p>
    <w:p w14:paraId="60D8E572" w14:textId="0501D901" w:rsidR="00B01D3D" w:rsidRPr="00A42C18" w:rsidRDefault="00B01D3D">
      <w:pPr>
        <w:pStyle w:val="ListParagraph"/>
        <w:numPr>
          <w:ilvl w:val="0"/>
          <w:numId w:val="12"/>
        </w:numPr>
        <w:spacing w:after="0" w:line="360" w:lineRule="auto"/>
        <w:jc w:val="both"/>
      </w:pPr>
      <w:r w:rsidRPr="00A42C18">
        <w:t>[ASSET-D-07</w:t>
      </w:r>
      <w:r w:rsidR="0055689E">
        <w:t>]</w:t>
      </w:r>
      <w:r w:rsidR="00C136EE">
        <w:t xml:space="preserve">: </w:t>
      </w:r>
      <w:r w:rsidRPr="00A42C18">
        <w:t xml:space="preserve">A1 policies that are provided to the </w:t>
      </w:r>
      <w:r w:rsidR="00BC1CDF" w:rsidRPr="00A42C18">
        <w:t>Near-RT</w:t>
      </w:r>
      <w:r w:rsidRPr="00A42C18">
        <w:t xml:space="preserve"> RIC over the A1 interface to guide the RAN performance towards the overall goal expressed in RAN Intent. The A1 policies are declarative policies that contain statements on policy objectives and policy resources applicable to UEs and cells. A1 policies are created, modified and deleted by the </w:t>
      </w:r>
      <w:r w:rsidR="00AB42B4" w:rsidRPr="00A42C18">
        <w:t>Non-RT</w:t>
      </w:r>
      <w:r w:rsidRPr="00A42C18">
        <w:t xml:space="preserve"> RIC.</w:t>
      </w:r>
    </w:p>
    <w:p w14:paraId="7BE738E7" w14:textId="584A5729" w:rsidR="00B01D3D" w:rsidRPr="00A42C18" w:rsidRDefault="00B01D3D">
      <w:pPr>
        <w:pStyle w:val="ListParagraph"/>
        <w:numPr>
          <w:ilvl w:val="0"/>
          <w:numId w:val="12"/>
        </w:numPr>
        <w:spacing w:after="0" w:line="360" w:lineRule="auto"/>
        <w:jc w:val="both"/>
      </w:pPr>
      <w:r w:rsidRPr="00A42C18">
        <w:t>[ASSET-D-08</w:t>
      </w:r>
      <w:r w:rsidR="0055689E">
        <w:t>]</w:t>
      </w:r>
      <w:r w:rsidR="00C136EE">
        <w:t xml:space="preserve">: </w:t>
      </w:r>
      <w:r w:rsidRPr="00A42C18">
        <w:t>A1 Enrichment Information that is collected or derived at SMO/</w:t>
      </w:r>
      <w:r w:rsidR="00AB42B4" w:rsidRPr="00A42C18">
        <w:t>Non-RT</w:t>
      </w:r>
      <w:r w:rsidRPr="00A42C18">
        <w:t xml:space="preserve"> RIC either from non-network data sources or from network functions themselves and provided over the A1 interface to be utilized by </w:t>
      </w:r>
      <w:r w:rsidR="00BC1CDF" w:rsidRPr="00A42C18">
        <w:t>Near-RT</w:t>
      </w:r>
      <w:r w:rsidRPr="00A42C18">
        <w:t xml:space="preserve"> RIC, e.g. an ML model, to improve its performance. Discovery and request of A1 Enrichment Information from </w:t>
      </w:r>
      <w:r w:rsidR="00BC1CDF" w:rsidRPr="00A42C18">
        <w:t>Near-RT</w:t>
      </w:r>
      <w:r w:rsidRPr="00A42C18">
        <w:t xml:space="preserve"> RIC to </w:t>
      </w:r>
      <w:r w:rsidR="00AB42B4" w:rsidRPr="00A42C18">
        <w:t>Non-RT</w:t>
      </w:r>
      <w:r w:rsidRPr="00A42C18">
        <w:t xml:space="preserve"> RIC. External Enrichment Information that is provided by an O-RAN external information source to </w:t>
      </w:r>
      <w:r w:rsidR="00BC1CDF" w:rsidRPr="00A42C18">
        <w:t>Near-RT</w:t>
      </w:r>
      <w:r w:rsidRPr="00A42C18">
        <w:t xml:space="preserve"> RIC over A1.</w:t>
      </w:r>
    </w:p>
    <w:p w14:paraId="707EE4BC" w14:textId="77AB4E67" w:rsidR="00B01D3D" w:rsidRPr="00A42C18" w:rsidRDefault="00B01D3D">
      <w:pPr>
        <w:pStyle w:val="ListParagraph"/>
        <w:numPr>
          <w:ilvl w:val="0"/>
          <w:numId w:val="12"/>
        </w:numPr>
        <w:spacing w:after="0" w:line="360" w:lineRule="auto"/>
        <w:jc w:val="both"/>
      </w:pPr>
      <w:r w:rsidRPr="00A42C18">
        <w:t>[ASSET-D-09</w:t>
      </w:r>
      <w:r w:rsidR="0055689E">
        <w:t>]</w:t>
      </w:r>
      <w:r w:rsidR="00C136EE">
        <w:t xml:space="preserve">: </w:t>
      </w:r>
      <w:r w:rsidRPr="00A42C18">
        <w:t>Data transported over the O1 interface such as</w:t>
      </w:r>
      <w:r w:rsidR="00FF5951" w:rsidRPr="00A42C18">
        <w:t xml:space="preserve"> t</w:t>
      </w:r>
      <w:r w:rsidRPr="00A42C18">
        <w:t xml:space="preserve">he persistent configuration used by the </w:t>
      </w:r>
      <w:r w:rsidR="00BC1CDF" w:rsidRPr="00A42C18">
        <w:t>Near-RT</w:t>
      </w:r>
      <w:r w:rsidRPr="00A42C18">
        <w:t xml:space="preserve"> RIC to control the RAN, xApp-related messages, policies used by the Near-RT RIC to monitor, suspend/stop, override or control the </w:t>
      </w:r>
      <w:r w:rsidR="00DA02F3" w:rsidRPr="00A42C18">
        <w:t>behaviour</w:t>
      </w:r>
      <w:r w:rsidRPr="00A42C18">
        <w:t xml:space="preserve"> of E2 node, </w:t>
      </w:r>
      <w:r w:rsidR="00DA02F3" w:rsidRPr="00A42C18">
        <w:t>Near</w:t>
      </w:r>
      <w:r w:rsidRPr="00A42C18">
        <w:t>-RT RIC services messages (REPORT, INSERT, CONTROL and POLICY</w:t>
      </w:r>
      <w:r w:rsidR="00FF5951" w:rsidRPr="00A42C18">
        <w:t xml:space="preserve">), </w:t>
      </w:r>
      <w:r w:rsidR="00DA02F3" w:rsidRPr="00A42C18">
        <w:t xml:space="preserve">interface management </w:t>
      </w:r>
      <w:r w:rsidRPr="00A42C18">
        <w:t>messages (E2 Setup, E2 Reset, E2 Node Configuration Update, Reporting of General Error Situations</w:t>
      </w:r>
      <w:r w:rsidR="00FF5951" w:rsidRPr="00A42C18">
        <w:t xml:space="preserve">), </w:t>
      </w:r>
      <w:r w:rsidRPr="00A42C18">
        <w:t>Near-RT RIC Service Update messages.</w:t>
      </w:r>
    </w:p>
    <w:p w14:paraId="4F19F303" w14:textId="567D7700" w:rsidR="00B01D3D" w:rsidRPr="00A42C18" w:rsidRDefault="00B01D3D">
      <w:pPr>
        <w:pStyle w:val="ListParagraph"/>
        <w:numPr>
          <w:ilvl w:val="0"/>
          <w:numId w:val="12"/>
        </w:numPr>
        <w:spacing w:after="0" w:line="360" w:lineRule="auto"/>
        <w:jc w:val="both"/>
      </w:pPr>
      <w:r w:rsidRPr="00A42C18">
        <w:t>[ASSET-D-10</w:t>
      </w:r>
      <w:r w:rsidR="0055689E">
        <w:t>]</w:t>
      </w:r>
      <w:r w:rsidR="00C136EE">
        <w:t xml:space="preserve">: </w:t>
      </w:r>
      <w:r w:rsidRPr="00A42C18">
        <w:t>Database holding data from xApp applications and E2 Node.</w:t>
      </w:r>
    </w:p>
    <w:p w14:paraId="318C9787" w14:textId="7B802649" w:rsidR="00B01D3D" w:rsidRPr="00A42C18" w:rsidRDefault="00B01D3D">
      <w:pPr>
        <w:pStyle w:val="ListParagraph"/>
        <w:numPr>
          <w:ilvl w:val="0"/>
          <w:numId w:val="12"/>
        </w:numPr>
        <w:spacing w:after="0" w:line="360" w:lineRule="auto"/>
        <w:jc w:val="both"/>
      </w:pPr>
      <w:r w:rsidRPr="00A42C18">
        <w:t>[ASSET-D-11</w:t>
      </w:r>
      <w:r w:rsidR="0055689E">
        <w:t>]</w:t>
      </w:r>
      <w:r w:rsidR="00C136EE">
        <w:t xml:space="preserve">: </w:t>
      </w:r>
      <w:r w:rsidRPr="00A42C18">
        <w:t>E2 Node data (e.g. configuration information (cell configuration, supported slices, PLMNs, etc.), network measurements, context information, etc.)</w:t>
      </w:r>
    </w:p>
    <w:p w14:paraId="799DDCEC" w14:textId="2A9221FA" w:rsidR="00B01D3D" w:rsidRPr="00A42C18" w:rsidRDefault="00B01D3D">
      <w:pPr>
        <w:pStyle w:val="ListParagraph"/>
        <w:numPr>
          <w:ilvl w:val="0"/>
          <w:numId w:val="12"/>
        </w:numPr>
        <w:spacing w:after="0" w:line="360" w:lineRule="auto"/>
        <w:jc w:val="both"/>
      </w:pPr>
      <w:r w:rsidRPr="00A42C18">
        <w:t>[ASSET-D-25</w:t>
      </w:r>
      <w:r w:rsidR="0055689E">
        <w:t>]</w:t>
      </w:r>
      <w:r w:rsidR="00C136EE">
        <w:t xml:space="preserve">: </w:t>
      </w:r>
      <w:r w:rsidR="008C311D">
        <w:t>Training or test data and associated labels: data sets collected externally or internally from the Near-RT RIC, O-CU and O-DU and passed to the ML training hosts in a ML system.</w:t>
      </w:r>
    </w:p>
    <w:p w14:paraId="745AA5BD" w14:textId="75445EBC" w:rsidR="00B01D3D" w:rsidRPr="00A42C18" w:rsidRDefault="00B01D3D">
      <w:pPr>
        <w:pStyle w:val="ListParagraph"/>
        <w:numPr>
          <w:ilvl w:val="0"/>
          <w:numId w:val="12"/>
        </w:numPr>
        <w:spacing w:after="0" w:line="360" w:lineRule="auto"/>
        <w:jc w:val="both"/>
      </w:pPr>
      <w:r w:rsidRPr="00A42C18">
        <w:t>[ASSET-D-29</w:t>
      </w:r>
      <w:r w:rsidR="0055689E">
        <w:t>]</w:t>
      </w:r>
      <w:r w:rsidR="00C136EE">
        <w:t xml:space="preserve">: </w:t>
      </w:r>
      <w:r w:rsidRPr="00A42C18">
        <w:t xml:space="preserve">Security event log files generated by </w:t>
      </w:r>
      <w:r w:rsidR="00AB42B4" w:rsidRPr="00A42C18">
        <w:t>Non-RT</w:t>
      </w:r>
      <w:r w:rsidRPr="00A42C18">
        <w:t xml:space="preserve"> RIC, rApps, </w:t>
      </w:r>
      <w:r w:rsidR="00BC1CDF" w:rsidRPr="00A42C18">
        <w:t>Near-RT</w:t>
      </w:r>
      <w:r w:rsidRPr="00A42C18">
        <w:t xml:space="preserve"> RIC, and </w:t>
      </w:r>
      <w:r w:rsidR="00696FB0">
        <w:t>xApps</w:t>
      </w:r>
      <w:r w:rsidRPr="00A42C18">
        <w:t>.</w:t>
      </w:r>
    </w:p>
    <w:p w14:paraId="7B9DC0A4" w14:textId="77777777" w:rsidR="005F53B8" w:rsidRPr="0020479F" w:rsidRDefault="005F53B8" w:rsidP="005F53B8">
      <w:pPr>
        <w:rPr>
          <w:lang w:val="en-GB"/>
        </w:rPr>
      </w:pPr>
    </w:p>
    <w:p w14:paraId="20B92093" w14:textId="5F9F959C" w:rsidR="005F53B8" w:rsidRPr="00A42C18" w:rsidRDefault="005F53B8" w:rsidP="005F53B8">
      <w:pPr>
        <w:pStyle w:val="Heading2"/>
        <w:rPr>
          <w:lang w:val="en-GB"/>
        </w:rPr>
      </w:pPr>
      <w:bookmarkStart w:id="201" w:name="_Toc184043380"/>
      <w:r w:rsidRPr="0020479F">
        <w:rPr>
          <w:lang w:val="en-GB"/>
        </w:rPr>
        <w:t>Models</w:t>
      </w:r>
      <w:bookmarkEnd w:id="201"/>
    </w:p>
    <w:p w14:paraId="08346E70" w14:textId="621B616D" w:rsidR="007A4835" w:rsidRPr="00A42C18" w:rsidRDefault="007A4835">
      <w:pPr>
        <w:pStyle w:val="ListParagraph"/>
        <w:numPr>
          <w:ilvl w:val="0"/>
          <w:numId w:val="18"/>
        </w:numPr>
      </w:pPr>
      <w:r w:rsidRPr="00A42C18">
        <w:t>[ASSET-D-26</w:t>
      </w:r>
      <w:r w:rsidR="0055689E">
        <w:t>]</w:t>
      </w:r>
      <w:r w:rsidR="00C136EE">
        <w:t xml:space="preserve">: </w:t>
      </w:r>
      <w:r w:rsidR="008C311D">
        <w:t>The trained ML model which includes the configured hyperparameters, inference algorithm, and learned parameters.</w:t>
      </w:r>
    </w:p>
    <w:p w14:paraId="47798247" w14:textId="695507EA" w:rsidR="007A4835" w:rsidRDefault="007A4835">
      <w:pPr>
        <w:pStyle w:val="ListParagraph"/>
        <w:numPr>
          <w:ilvl w:val="0"/>
          <w:numId w:val="18"/>
        </w:numPr>
      </w:pPr>
      <w:r w:rsidRPr="00A42C18">
        <w:t>[ASSET-D-27</w:t>
      </w:r>
      <w:r w:rsidR="0055689E">
        <w:t>]</w:t>
      </w:r>
      <w:r w:rsidR="00C136EE">
        <w:t xml:space="preserve">: </w:t>
      </w:r>
      <w:r w:rsidRPr="00A42C18">
        <w:t>The ML prediction results built into the model (e.g. expected outcomes).</w:t>
      </w:r>
    </w:p>
    <w:p w14:paraId="39F463A4" w14:textId="7731E5CA" w:rsidR="008C311D" w:rsidRPr="00A42C18" w:rsidRDefault="008C311D">
      <w:pPr>
        <w:pStyle w:val="ListParagraph"/>
        <w:numPr>
          <w:ilvl w:val="0"/>
          <w:numId w:val="18"/>
        </w:numPr>
      </w:pPr>
      <w:r>
        <w:t>[ASSET-D-40]: ML models that have not been trained yet, i.e., Initial Models and their associated learning algorithm.</w:t>
      </w:r>
    </w:p>
    <w:p w14:paraId="1433B1B1" w14:textId="77777777" w:rsidR="007A4835" w:rsidRPr="0020479F" w:rsidRDefault="007A4835" w:rsidP="0020479F">
      <w:pPr>
        <w:rPr>
          <w:lang w:val="en-GB"/>
        </w:rPr>
      </w:pPr>
    </w:p>
    <w:p w14:paraId="6F7EC34A" w14:textId="57A6BA29" w:rsidR="005F53B8" w:rsidRPr="0020479F" w:rsidRDefault="005F53B8" w:rsidP="005F53B8">
      <w:pPr>
        <w:pStyle w:val="Heading2"/>
        <w:rPr>
          <w:lang w:val="en-GB"/>
        </w:rPr>
      </w:pPr>
      <w:bookmarkStart w:id="202" w:name="_Toc149137979"/>
      <w:bookmarkStart w:id="203" w:name="_Toc184043381"/>
      <w:bookmarkEnd w:id="202"/>
      <w:r w:rsidRPr="0020479F">
        <w:rPr>
          <w:lang w:val="en-GB"/>
        </w:rPr>
        <w:lastRenderedPageBreak/>
        <w:t>Pipeline</w:t>
      </w:r>
      <w:bookmarkEnd w:id="203"/>
    </w:p>
    <w:p w14:paraId="3744F667" w14:textId="1CE949C8" w:rsidR="007A4835" w:rsidRPr="00A42C18" w:rsidRDefault="007A4835">
      <w:pPr>
        <w:pStyle w:val="ListParagraph"/>
        <w:numPr>
          <w:ilvl w:val="0"/>
          <w:numId w:val="19"/>
        </w:numPr>
      </w:pPr>
      <w:r w:rsidRPr="00A42C18">
        <w:t>[ASSET-D-28</w:t>
      </w:r>
      <w:r w:rsidR="0055689E">
        <w:t>]</w:t>
      </w:r>
      <w:r w:rsidR="00C136EE">
        <w:t xml:space="preserve">: </w:t>
      </w:r>
      <w:r w:rsidRPr="00A42C18">
        <w:t>The behaviour of the ML system including tasks for data collection, data wrangling, pipeline management, model retraining, and model deployment.</w:t>
      </w:r>
    </w:p>
    <w:p w14:paraId="6EE4D38A" w14:textId="77777777" w:rsidR="003A3E35" w:rsidRPr="0020479F" w:rsidRDefault="003A3E35" w:rsidP="003A3E35">
      <w:pPr>
        <w:rPr>
          <w:lang w:val="en-GB"/>
        </w:rPr>
      </w:pPr>
    </w:p>
    <w:p w14:paraId="536CE0A1" w14:textId="3844B504" w:rsidR="000018A6" w:rsidRPr="00A42C18" w:rsidRDefault="000018A6" w:rsidP="000018A6">
      <w:pPr>
        <w:tabs>
          <w:tab w:val="left" w:pos="6268"/>
        </w:tabs>
        <w:rPr>
          <w:lang w:val="en-GB"/>
        </w:rPr>
        <w:sectPr w:rsidR="000018A6" w:rsidRPr="00A42C18" w:rsidSect="00552B2B">
          <w:headerReference w:type="default" r:id="rId64"/>
          <w:pgSz w:w="11906" w:h="16838" w:code="9"/>
          <w:pgMar w:top="1134" w:right="1134" w:bottom="1531" w:left="1134" w:header="851" w:footer="340" w:gutter="0"/>
          <w:cols w:space="720"/>
          <w:titlePg/>
          <w:docGrid w:linePitch="272"/>
        </w:sectPr>
      </w:pPr>
    </w:p>
    <w:p w14:paraId="39CBBF80" w14:textId="77777777" w:rsidR="00E04365" w:rsidRPr="0020479F" w:rsidRDefault="00E04365" w:rsidP="00E04365">
      <w:pPr>
        <w:pStyle w:val="Heading1"/>
        <w:rPr>
          <w:lang w:val="en-GB"/>
        </w:rPr>
      </w:pPr>
      <w:bookmarkStart w:id="204" w:name="_Toc184043382"/>
      <w:r w:rsidRPr="0020479F">
        <w:rPr>
          <w:lang w:val="en-GB"/>
        </w:rPr>
        <w:lastRenderedPageBreak/>
        <w:t>Threats</w:t>
      </w:r>
      <w:bookmarkEnd w:id="204"/>
    </w:p>
    <w:p w14:paraId="587E73CE" w14:textId="77777777" w:rsidR="00E04365" w:rsidRPr="0020479F" w:rsidRDefault="00E04365" w:rsidP="00E04365">
      <w:pPr>
        <w:pStyle w:val="Heading2"/>
        <w:rPr>
          <w:lang w:val="en-GB"/>
        </w:rPr>
      </w:pPr>
      <w:bookmarkStart w:id="205" w:name="_Toc184043383"/>
      <w:r w:rsidRPr="0020479F">
        <w:rPr>
          <w:lang w:val="en-GB"/>
        </w:rPr>
        <w:t>Threat Model</w:t>
      </w:r>
      <w:bookmarkEnd w:id="205"/>
    </w:p>
    <w:p w14:paraId="062D8BAB" w14:textId="77777777" w:rsidR="00E04365" w:rsidRPr="0020479F" w:rsidRDefault="00E04365" w:rsidP="00E04365">
      <w:pPr>
        <w:jc w:val="both"/>
        <w:rPr>
          <w:lang w:val="en-GB"/>
        </w:rPr>
      </w:pPr>
      <w:r w:rsidRPr="0020479F">
        <w:rPr>
          <w:lang w:val="en-GB"/>
        </w:rPr>
        <w:t>For identifying threats, we are using STRIDE:</w:t>
      </w:r>
    </w:p>
    <w:p w14:paraId="1C53CCD4" w14:textId="77777777" w:rsidR="00E04365" w:rsidRPr="00A42C18" w:rsidRDefault="00E04365">
      <w:pPr>
        <w:pStyle w:val="ListParagraph"/>
        <w:numPr>
          <w:ilvl w:val="0"/>
          <w:numId w:val="4"/>
        </w:numPr>
        <w:spacing w:after="0"/>
        <w:jc w:val="both"/>
        <w:rPr>
          <w:szCs w:val="20"/>
        </w:rPr>
      </w:pPr>
      <w:r w:rsidRPr="00A42C18">
        <w:rPr>
          <w:szCs w:val="20"/>
        </w:rPr>
        <w:t>S - Spoofing identity. An application or program can masquerade as another to gain advantages not typically allowed for that program.</w:t>
      </w:r>
    </w:p>
    <w:p w14:paraId="55E5B336" w14:textId="77777777" w:rsidR="00E04365" w:rsidRPr="00A42C18" w:rsidRDefault="00E04365">
      <w:pPr>
        <w:pStyle w:val="ListParagraph"/>
        <w:numPr>
          <w:ilvl w:val="0"/>
          <w:numId w:val="4"/>
        </w:numPr>
        <w:spacing w:after="0"/>
        <w:jc w:val="both"/>
        <w:rPr>
          <w:szCs w:val="20"/>
        </w:rPr>
      </w:pPr>
      <w:r w:rsidRPr="00A42C18">
        <w:rPr>
          <w:szCs w:val="20"/>
        </w:rPr>
        <w:t>T - Tampering with data. This involves the malicious modification of data, including making unauthorized changes to a database and alteration of data as it flows between computers.</w:t>
      </w:r>
    </w:p>
    <w:p w14:paraId="6819026B" w14:textId="77777777" w:rsidR="00E04365" w:rsidRPr="00A42C18" w:rsidRDefault="00E04365">
      <w:pPr>
        <w:pStyle w:val="ListParagraph"/>
        <w:numPr>
          <w:ilvl w:val="0"/>
          <w:numId w:val="4"/>
        </w:numPr>
        <w:spacing w:after="0"/>
        <w:jc w:val="both"/>
        <w:rPr>
          <w:szCs w:val="20"/>
        </w:rPr>
      </w:pPr>
      <w:r w:rsidRPr="00A42C18">
        <w:rPr>
          <w:szCs w:val="20"/>
        </w:rPr>
        <w:t>R - Repudiation. A user or program refuses the authenticity of a good or reasonable command or action.</w:t>
      </w:r>
    </w:p>
    <w:p w14:paraId="227EC0FA" w14:textId="77777777" w:rsidR="00E04365" w:rsidRPr="00A42C18" w:rsidRDefault="00E04365">
      <w:pPr>
        <w:pStyle w:val="ListParagraph"/>
        <w:numPr>
          <w:ilvl w:val="0"/>
          <w:numId w:val="4"/>
        </w:numPr>
        <w:spacing w:after="0"/>
        <w:jc w:val="both"/>
        <w:rPr>
          <w:szCs w:val="20"/>
        </w:rPr>
      </w:pPr>
      <w:r w:rsidRPr="00A42C18">
        <w:rPr>
          <w:szCs w:val="20"/>
        </w:rPr>
        <w:t>I - Information disclosure. This involves the exposure of information to individuals with unauthorized access to it. For example, users gain the ability to read a file that they normally would not have been granted access to, or an intruder can read data in transit between computers.</w:t>
      </w:r>
    </w:p>
    <w:p w14:paraId="73BE0531" w14:textId="77777777" w:rsidR="00E04365" w:rsidRPr="00A42C18" w:rsidRDefault="00E04365">
      <w:pPr>
        <w:pStyle w:val="ListParagraph"/>
        <w:numPr>
          <w:ilvl w:val="0"/>
          <w:numId w:val="4"/>
        </w:numPr>
        <w:spacing w:after="0"/>
        <w:jc w:val="both"/>
        <w:rPr>
          <w:szCs w:val="20"/>
        </w:rPr>
      </w:pPr>
      <w:r w:rsidRPr="00A42C18">
        <w:rPr>
          <w:szCs w:val="20"/>
        </w:rPr>
        <w:t>D - Denial of service. These attacks deny service to valid users, such as making a website unavailable or unusable by flooding it with illegitimate requests to keep legitimate users without access.</w:t>
      </w:r>
    </w:p>
    <w:p w14:paraId="5BDA28DA" w14:textId="77777777" w:rsidR="00E04365" w:rsidRPr="00A42C18" w:rsidRDefault="00E04365">
      <w:pPr>
        <w:pStyle w:val="ListParagraph"/>
        <w:numPr>
          <w:ilvl w:val="0"/>
          <w:numId w:val="4"/>
        </w:numPr>
        <w:spacing w:after="0"/>
        <w:jc w:val="both"/>
        <w:rPr>
          <w:szCs w:val="20"/>
        </w:rPr>
      </w:pPr>
      <w:r w:rsidRPr="00A42C18">
        <w:rPr>
          <w:szCs w:val="20"/>
        </w:rPr>
        <w:t>E - Elevation of privileges. An unauthorized user gains privileged rights to access previously no granted to compromise or destroy the system, such as a change in membership.</w:t>
      </w:r>
    </w:p>
    <w:p w14:paraId="5B5E1D5E" w14:textId="77777777" w:rsidR="00E04365" w:rsidRPr="0020479F" w:rsidRDefault="00E04365" w:rsidP="00E04365">
      <w:pPr>
        <w:spacing w:after="0"/>
        <w:jc w:val="both"/>
        <w:rPr>
          <w:lang w:val="en-GB"/>
        </w:rPr>
      </w:pPr>
    </w:p>
    <w:p w14:paraId="449987C0" w14:textId="77777777" w:rsidR="00E04365" w:rsidRPr="0020479F" w:rsidRDefault="00E04365" w:rsidP="00E04365">
      <w:pPr>
        <w:spacing w:after="0"/>
        <w:jc w:val="both"/>
        <w:rPr>
          <w:lang w:val="en-GB"/>
        </w:rPr>
      </w:pPr>
    </w:p>
    <w:tbl>
      <w:tblPr>
        <w:tblStyle w:val="TableGrid"/>
        <w:tblW w:w="0" w:type="auto"/>
        <w:tblLook w:val="04A0" w:firstRow="1" w:lastRow="0" w:firstColumn="1" w:lastColumn="0" w:noHBand="0" w:noVBand="1"/>
      </w:tblPr>
      <w:tblGrid>
        <w:gridCol w:w="4814"/>
        <w:gridCol w:w="4815"/>
      </w:tblGrid>
      <w:tr w:rsidR="00E04365" w:rsidRPr="00A42C18" w14:paraId="31F2F87D" w14:textId="77777777" w:rsidTr="00E515A3">
        <w:tc>
          <w:tcPr>
            <w:tcW w:w="4815" w:type="dxa"/>
          </w:tcPr>
          <w:p w14:paraId="50F99A1B" w14:textId="77777777" w:rsidR="00E04365" w:rsidRPr="00A42C18" w:rsidRDefault="00E04365" w:rsidP="00E515A3">
            <w:pPr>
              <w:rPr>
                <w:b/>
                <w:bCs/>
                <w:lang w:val="en-GB"/>
              </w:rPr>
            </w:pPr>
            <w:r w:rsidRPr="00A42C18">
              <w:rPr>
                <w:b/>
                <w:bCs/>
                <w:lang w:val="en-GB"/>
              </w:rPr>
              <w:t>Threat types</w:t>
            </w:r>
          </w:p>
        </w:tc>
        <w:tc>
          <w:tcPr>
            <w:tcW w:w="4816" w:type="dxa"/>
          </w:tcPr>
          <w:p w14:paraId="1299D0FB" w14:textId="77777777" w:rsidR="00E04365" w:rsidRPr="00A42C18" w:rsidRDefault="00E04365" w:rsidP="00E515A3">
            <w:pPr>
              <w:rPr>
                <w:b/>
                <w:bCs/>
                <w:lang w:val="en-GB"/>
              </w:rPr>
            </w:pPr>
            <w:r w:rsidRPr="00A42C18">
              <w:rPr>
                <w:b/>
                <w:bCs/>
                <w:lang w:val="en-GB"/>
              </w:rPr>
              <w:t>Impact types</w:t>
            </w:r>
          </w:p>
        </w:tc>
      </w:tr>
      <w:tr w:rsidR="00E04365" w:rsidRPr="00A42C18" w14:paraId="3F864762" w14:textId="77777777" w:rsidTr="00E515A3">
        <w:tc>
          <w:tcPr>
            <w:tcW w:w="4815" w:type="dxa"/>
          </w:tcPr>
          <w:p w14:paraId="51339BF1" w14:textId="77777777" w:rsidR="00E04365" w:rsidRPr="0020479F" w:rsidRDefault="00E04365" w:rsidP="00E515A3">
            <w:pPr>
              <w:rPr>
                <w:lang w:val="en-GB"/>
              </w:rPr>
            </w:pPr>
            <w:r w:rsidRPr="0020479F">
              <w:rPr>
                <w:lang w:val="en-GB"/>
              </w:rPr>
              <w:t>Spoofing</w:t>
            </w:r>
          </w:p>
        </w:tc>
        <w:tc>
          <w:tcPr>
            <w:tcW w:w="4816" w:type="dxa"/>
          </w:tcPr>
          <w:p w14:paraId="43F23FCC" w14:textId="77777777" w:rsidR="00E04365" w:rsidRPr="00A42C18" w:rsidRDefault="00E04365" w:rsidP="00E515A3">
            <w:pPr>
              <w:rPr>
                <w:lang w:val="en-GB"/>
              </w:rPr>
            </w:pPr>
            <w:r w:rsidRPr="00A42C18">
              <w:rPr>
                <w:lang w:val="en-GB"/>
              </w:rPr>
              <w:t>Authenticity</w:t>
            </w:r>
          </w:p>
        </w:tc>
      </w:tr>
      <w:tr w:rsidR="00E04365" w:rsidRPr="00A42C18" w14:paraId="2AA7F9DE" w14:textId="77777777" w:rsidTr="00E515A3">
        <w:tc>
          <w:tcPr>
            <w:tcW w:w="4815" w:type="dxa"/>
          </w:tcPr>
          <w:p w14:paraId="1D6D3F03" w14:textId="77777777" w:rsidR="00E04365" w:rsidRPr="00A42C18" w:rsidRDefault="00E04365" w:rsidP="00E515A3">
            <w:pPr>
              <w:rPr>
                <w:lang w:val="en-GB"/>
              </w:rPr>
            </w:pPr>
            <w:r w:rsidRPr="0020479F">
              <w:rPr>
                <w:lang w:val="en-GB"/>
              </w:rPr>
              <w:t>Tampering</w:t>
            </w:r>
          </w:p>
        </w:tc>
        <w:tc>
          <w:tcPr>
            <w:tcW w:w="4816" w:type="dxa"/>
          </w:tcPr>
          <w:p w14:paraId="031729B7" w14:textId="77777777" w:rsidR="00E04365" w:rsidRPr="00A42C18" w:rsidRDefault="00E04365" w:rsidP="00E515A3">
            <w:pPr>
              <w:rPr>
                <w:lang w:val="en-GB"/>
              </w:rPr>
            </w:pPr>
            <w:r w:rsidRPr="00A42C18">
              <w:rPr>
                <w:lang w:val="en-GB"/>
              </w:rPr>
              <w:t>Integrity</w:t>
            </w:r>
          </w:p>
        </w:tc>
      </w:tr>
      <w:tr w:rsidR="00E04365" w:rsidRPr="00A42C18" w14:paraId="1C97D6AD" w14:textId="77777777" w:rsidTr="00E515A3">
        <w:tc>
          <w:tcPr>
            <w:tcW w:w="4815" w:type="dxa"/>
          </w:tcPr>
          <w:p w14:paraId="09298FD2" w14:textId="77777777" w:rsidR="00E04365" w:rsidRPr="0020479F" w:rsidRDefault="00E04365" w:rsidP="00E515A3">
            <w:pPr>
              <w:rPr>
                <w:lang w:val="en-GB"/>
              </w:rPr>
            </w:pPr>
            <w:r w:rsidRPr="0020479F">
              <w:rPr>
                <w:lang w:val="en-GB"/>
              </w:rPr>
              <w:t>Repudiation</w:t>
            </w:r>
          </w:p>
        </w:tc>
        <w:tc>
          <w:tcPr>
            <w:tcW w:w="4816" w:type="dxa"/>
          </w:tcPr>
          <w:p w14:paraId="1A7F316D" w14:textId="77777777" w:rsidR="00E04365" w:rsidRPr="00A42C18" w:rsidRDefault="00E04365" w:rsidP="00E515A3">
            <w:pPr>
              <w:rPr>
                <w:lang w:val="en-GB"/>
              </w:rPr>
            </w:pPr>
            <w:r w:rsidRPr="00A42C18">
              <w:rPr>
                <w:lang w:val="en-GB"/>
              </w:rPr>
              <w:t>Non-repudiation</w:t>
            </w:r>
          </w:p>
        </w:tc>
      </w:tr>
      <w:tr w:rsidR="00E04365" w:rsidRPr="00A42C18" w14:paraId="746EC397" w14:textId="77777777" w:rsidTr="00E515A3">
        <w:tc>
          <w:tcPr>
            <w:tcW w:w="4815" w:type="dxa"/>
          </w:tcPr>
          <w:p w14:paraId="0813678B" w14:textId="77777777" w:rsidR="00E04365" w:rsidRPr="0020479F" w:rsidRDefault="00E04365" w:rsidP="00E515A3">
            <w:pPr>
              <w:rPr>
                <w:lang w:val="en-GB"/>
              </w:rPr>
            </w:pPr>
            <w:r w:rsidRPr="0020479F">
              <w:rPr>
                <w:lang w:val="en-GB"/>
              </w:rPr>
              <w:t>Information disclosure</w:t>
            </w:r>
          </w:p>
        </w:tc>
        <w:tc>
          <w:tcPr>
            <w:tcW w:w="4816" w:type="dxa"/>
          </w:tcPr>
          <w:p w14:paraId="6B77F7EA" w14:textId="77777777" w:rsidR="00E04365" w:rsidRPr="00A42C18" w:rsidRDefault="00E04365" w:rsidP="00E515A3">
            <w:pPr>
              <w:rPr>
                <w:lang w:val="en-GB"/>
              </w:rPr>
            </w:pPr>
            <w:r w:rsidRPr="00A42C18">
              <w:rPr>
                <w:lang w:val="en-GB"/>
              </w:rPr>
              <w:t>Confidentiality</w:t>
            </w:r>
          </w:p>
        </w:tc>
      </w:tr>
      <w:tr w:rsidR="00E04365" w:rsidRPr="00A42C18" w14:paraId="091E4136" w14:textId="77777777" w:rsidTr="00E515A3">
        <w:tc>
          <w:tcPr>
            <w:tcW w:w="4815" w:type="dxa"/>
          </w:tcPr>
          <w:p w14:paraId="58527429" w14:textId="77777777" w:rsidR="00E04365" w:rsidRPr="0020479F" w:rsidRDefault="00E04365" w:rsidP="00E515A3">
            <w:pPr>
              <w:rPr>
                <w:lang w:val="en-GB"/>
              </w:rPr>
            </w:pPr>
            <w:r w:rsidRPr="0020479F">
              <w:rPr>
                <w:lang w:val="en-GB"/>
              </w:rPr>
              <w:t>Denial of Service</w:t>
            </w:r>
          </w:p>
        </w:tc>
        <w:tc>
          <w:tcPr>
            <w:tcW w:w="4816" w:type="dxa"/>
          </w:tcPr>
          <w:p w14:paraId="6E3F2FEB" w14:textId="77777777" w:rsidR="00E04365" w:rsidRPr="00A42C18" w:rsidRDefault="00E04365" w:rsidP="00E515A3">
            <w:pPr>
              <w:rPr>
                <w:lang w:val="en-GB"/>
              </w:rPr>
            </w:pPr>
            <w:r w:rsidRPr="00A42C18">
              <w:rPr>
                <w:lang w:val="en-GB"/>
              </w:rPr>
              <w:t>Availability</w:t>
            </w:r>
          </w:p>
        </w:tc>
      </w:tr>
      <w:tr w:rsidR="00E04365" w:rsidRPr="00A42C18" w14:paraId="497A32E8" w14:textId="77777777" w:rsidTr="00E515A3">
        <w:tc>
          <w:tcPr>
            <w:tcW w:w="4815" w:type="dxa"/>
          </w:tcPr>
          <w:p w14:paraId="68B86B63" w14:textId="77777777" w:rsidR="00E04365" w:rsidRPr="0020479F" w:rsidRDefault="00E04365" w:rsidP="00E515A3">
            <w:pPr>
              <w:rPr>
                <w:lang w:val="en-GB"/>
              </w:rPr>
            </w:pPr>
            <w:r w:rsidRPr="0020479F">
              <w:rPr>
                <w:lang w:val="en-GB"/>
              </w:rPr>
              <w:t>Elevation of Privilege</w:t>
            </w:r>
          </w:p>
        </w:tc>
        <w:tc>
          <w:tcPr>
            <w:tcW w:w="4816" w:type="dxa"/>
          </w:tcPr>
          <w:p w14:paraId="05FCACB4" w14:textId="77777777" w:rsidR="00E04365" w:rsidRPr="00A42C18" w:rsidRDefault="00E04365" w:rsidP="00E515A3">
            <w:pPr>
              <w:rPr>
                <w:lang w:val="en-GB"/>
              </w:rPr>
            </w:pPr>
            <w:r w:rsidRPr="00A42C18">
              <w:rPr>
                <w:lang w:val="en-GB"/>
              </w:rPr>
              <w:t>Authorization</w:t>
            </w:r>
          </w:p>
        </w:tc>
      </w:tr>
    </w:tbl>
    <w:p w14:paraId="6FFFCCFD" w14:textId="77777777" w:rsidR="00E04365" w:rsidRPr="0020479F" w:rsidRDefault="00E04365" w:rsidP="00E04365">
      <w:pPr>
        <w:rPr>
          <w:lang w:val="en-GB"/>
        </w:rPr>
      </w:pPr>
    </w:p>
    <w:p w14:paraId="4367F687" w14:textId="77777777" w:rsidR="00E04365" w:rsidRPr="0020479F" w:rsidRDefault="00E04365" w:rsidP="00E04365">
      <w:pPr>
        <w:pStyle w:val="Heading2"/>
        <w:rPr>
          <w:lang w:val="en-GB"/>
        </w:rPr>
      </w:pPr>
      <w:bookmarkStart w:id="206" w:name="_Toc184043384"/>
      <w:r w:rsidRPr="0020479F">
        <w:rPr>
          <w:lang w:val="en-GB"/>
        </w:rPr>
        <w:t>Threat Template</w:t>
      </w:r>
      <w:bookmarkEnd w:id="206"/>
    </w:p>
    <w:p w14:paraId="0669732F" w14:textId="77777777" w:rsidR="00E04365" w:rsidRPr="0020479F" w:rsidRDefault="00E04365" w:rsidP="00E04365">
      <w:pPr>
        <w:rPr>
          <w:lang w:val="en-GB"/>
        </w:rPr>
      </w:pPr>
      <w:r w:rsidRPr="0020479F">
        <w:rPr>
          <w:lang w:val="en-GB"/>
        </w:rPr>
        <w:t>Template to present the threat characteristics:</w:t>
      </w:r>
    </w:p>
    <w:tbl>
      <w:tblPr>
        <w:tblStyle w:val="TableGrid"/>
        <w:tblW w:w="0" w:type="auto"/>
        <w:tblLook w:val="04A0" w:firstRow="1" w:lastRow="0" w:firstColumn="1" w:lastColumn="0" w:noHBand="0" w:noVBand="1"/>
      </w:tblPr>
      <w:tblGrid>
        <w:gridCol w:w="4814"/>
        <w:gridCol w:w="4815"/>
      </w:tblGrid>
      <w:tr w:rsidR="00E04365" w:rsidRPr="00A42C18" w14:paraId="2D744AD4" w14:textId="77777777" w:rsidTr="00E515A3">
        <w:tc>
          <w:tcPr>
            <w:tcW w:w="4814" w:type="dxa"/>
          </w:tcPr>
          <w:p w14:paraId="16749942" w14:textId="77777777" w:rsidR="00E04365" w:rsidRPr="0020479F" w:rsidRDefault="00E04365" w:rsidP="00E515A3">
            <w:pPr>
              <w:spacing w:after="0"/>
              <w:jc w:val="both"/>
              <w:rPr>
                <w:b/>
                <w:bCs/>
                <w:lang w:val="en-GB"/>
              </w:rPr>
            </w:pPr>
            <w:r w:rsidRPr="0020479F">
              <w:rPr>
                <w:b/>
                <w:bCs/>
                <w:lang w:val="en-GB"/>
              </w:rPr>
              <w:t>Threat ID</w:t>
            </w:r>
          </w:p>
        </w:tc>
        <w:tc>
          <w:tcPr>
            <w:tcW w:w="4815" w:type="dxa"/>
          </w:tcPr>
          <w:p w14:paraId="122841E3" w14:textId="77777777" w:rsidR="00E04365" w:rsidRPr="0020479F" w:rsidRDefault="00E04365" w:rsidP="00E515A3">
            <w:pPr>
              <w:spacing w:after="0"/>
              <w:jc w:val="both"/>
              <w:rPr>
                <w:lang w:val="en-GB"/>
              </w:rPr>
            </w:pPr>
          </w:p>
        </w:tc>
      </w:tr>
      <w:tr w:rsidR="00E04365" w:rsidRPr="00A42C18" w14:paraId="2D33E0EF" w14:textId="77777777" w:rsidTr="00E515A3">
        <w:tc>
          <w:tcPr>
            <w:tcW w:w="4814" w:type="dxa"/>
          </w:tcPr>
          <w:p w14:paraId="616764AE" w14:textId="77777777" w:rsidR="00E04365" w:rsidRPr="0020479F" w:rsidRDefault="00E04365" w:rsidP="00E515A3">
            <w:pPr>
              <w:spacing w:after="0"/>
              <w:jc w:val="both"/>
              <w:rPr>
                <w:b/>
                <w:bCs/>
                <w:lang w:val="en-GB"/>
              </w:rPr>
            </w:pPr>
            <w:r w:rsidRPr="0020479F">
              <w:rPr>
                <w:b/>
                <w:bCs/>
                <w:lang w:val="en-GB"/>
              </w:rPr>
              <w:t>Threat title</w:t>
            </w:r>
          </w:p>
        </w:tc>
        <w:tc>
          <w:tcPr>
            <w:tcW w:w="4815" w:type="dxa"/>
          </w:tcPr>
          <w:p w14:paraId="568E53DB" w14:textId="77777777" w:rsidR="00E04365" w:rsidRPr="0020479F" w:rsidRDefault="00E04365" w:rsidP="00E515A3">
            <w:pPr>
              <w:spacing w:after="0"/>
              <w:jc w:val="both"/>
              <w:rPr>
                <w:lang w:val="en-GB"/>
              </w:rPr>
            </w:pPr>
          </w:p>
        </w:tc>
      </w:tr>
      <w:tr w:rsidR="00E04365" w:rsidRPr="00A42C18" w14:paraId="6676CEED" w14:textId="77777777" w:rsidTr="00E515A3">
        <w:tc>
          <w:tcPr>
            <w:tcW w:w="4814" w:type="dxa"/>
          </w:tcPr>
          <w:p w14:paraId="3A490BA3" w14:textId="77777777" w:rsidR="00E04365" w:rsidRPr="0020479F" w:rsidRDefault="00E04365" w:rsidP="00E515A3">
            <w:pPr>
              <w:spacing w:after="0"/>
              <w:jc w:val="both"/>
              <w:rPr>
                <w:b/>
                <w:bCs/>
                <w:lang w:val="en-GB"/>
              </w:rPr>
            </w:pPr>
            <w:r w:rsidRPr="0020479F">
              <w:rPr>
                <w:b/>
                <w:bCs/>
                <w:lang w:val="en-GB"/>
              </w:rPr>
              <w:t>Threat description</w:t>
            </w:r>
          </w:p>
        </w:tc>
        <w:tc>
          <w:tcPr>
            <w:tcW w:w="4815" w:type="dxa"/>
          </w:tcPr>
          <w:p w14:paraId="1F504BC0" w14:textId="77777777" w:rsidR="00E04365" w:rsidRPr="0020479F" w:rsidRDefault="00E04365" w:rsidP="00E515A3">
            <w:pPr>
              <w:spacing w:after="0"/>
              <w:jc w:val="both"/>
              <w:rPr>
                <w:lang w:val="en-GB"/>
              </w:rPr>
            </w:pPr>
          </w:p>
        </w:tc>
      </w:tr>
      <w:tr w:rsidR="00E04365" w:rsidRPr="00A42C18" w14:paraId="6089F788" w14:textId="77777777" w:rsidTr="00E515A3">
        <w:tc>
          <w:tcPr>
            <w:tcW w:w="4814" w:type="dxa"/>
          </w:tcPr>
          <w:p w14:paraId="76ED538E" w14:textId="77777777" w:rsidR="00E04365" w:rsidRPr="0020479F" w:rsidRDefault="00E04365" w:rsidP="00E515A3">
            <w:pPr>
              <w:spacing w:after="0"/>
              <w:jc w:val="both"/>
              <w:rPr>
                <w:b/>
                <w:bCs/>
                <w:lang w:val="en-GB"/>
              </w:rPr>
            </w:pPr>
            <w:r w:rsidRPr="0020479F">
              <w:rPr>
                <w:b/>
                <w:bCs/>
                <w:lang w:val="en-GB"/>
              </w:rPr>
              <w:t>Threat type</w:t>
            </w:r>
          </w:p>
        </w:tc>
        <w:tc>
          <w:tcPr>
            <w:tcW w:w="4815" w:type="dxa"/>
          </w:tcPr>
          <w:p w14:paraId="09AB594A" w14:textId="77777777" w:rsidR="00E04365" w:rsidRPr="0020479F" w:rsidRDefault="00E04365" w:rsidP="00E515A3">
            <w:pPr>
              <w:spacing w:after="0"/>
              <w:jc w:val="both"/>
              <w:rPr>
                <w:lang w:val="en-GB"/>
              </w:rPr>
            </w:pPr>
            <w:r w:rsidRPr="0020479F">
              <w:rPr>
                <w:lang w:val="en-GB"/>
              </w:rPr>
              <w:t>Spoofing</w:t>
            </w:r>
          </w:p>
          <w:p w14:paraId="0D8D122D" w14:textId="77777777" w:rsidR="00E04365" w:rsidRPr="0020479F" w:rsidRDefault="00E04365" w:rsidP="00E515A3">
            <w:pPr>
              <w:spacing w:after="0"/>
              <w:jc w:val="both"/>
              <w:rPr>
                <w:lang w:val="en-GB"/>
              </w:rPr>
            </w:pPr>
            <w:r w:rsidRPr="0020479F">
              <w:rPr>
                <w:lang w:val="en-GB"/>
              </w:rPr>
              <w:t>Tampering</w:t>
            </w:r>
          </w:p>
          <w:p w14:paraId="77FEF4DA" w14:textId="77777777" w:rsidR="00E04365" w:rsidRPr="0020479F" w:rsidRDefault="00E04365" w:rsidP="00E515A3">
            <w:pPr>
              <w:spacing w:after="0"/>
              <w:jc w:val="both"/>
              <w:rPr>
                <w:lang w:val="en-GB"/>
              </w:rPr>
            </w:pPr>
            <w:r w:rsidRPr="0020479F">
              <w:rPr>
                <w:lang w:val="en-GB"/>
              </w:rPr>
              <w:t>Repudiation</w:t>
            </w:r>
          </w:p>
          <w:p w14:paraId="0B044B5B" w14:textId="77777777" w:rsidR="00E04365" w:rsidRPr="0020479F" w:rsidRDefault="00E04365" w:rsidP="00E515A3">
            <w:pPr>
              <w:spacing w:after="0"/>
              <w:jc w:val="both"/>
              <w:rPr>
                <w:lang w:val="en-GB"/>
              </w:rPr>
            </w:pPr>
            <w:r w:rsidRPr="0020479F">
              <w:rPr>
                <w:lang w:val="en-GB"/>
              </w:rPr>
              <w:t>Information disclosure</w:t>
            </w:r>
          </w:p>
          <w:p w14:paraId="3ECB94C9" w14:textId="77777777" w:rsidR="00E04365" w:rsidRPr="0020479F" w:rsidRDefault="00E04365" w:rsidP="00E515A3">
            <w:pPr>
              <w:spacing w:after="0"/>
              <w:jc w:val="both"/>
              <w:rPr>
                <w:lang w:val="en-GB"/>
              </w:rPr>
            </w:pPr>
            <w:r w:rsidRPr="0020479F">
              <w:rPr>
                <w:lang w:val="en-GB"/>
              </w:rPr>
              <w:t>Denial of Service</w:t>
            </w:r>
          </w:p>
          <w:p w14:paraId="2317BBBD" w14:textId="77777777" w:rsidR="00E04365" w:rsidRPr="0020479F" w:rsidRDefault="00E04365" w:rsidP="00E515A3">
            <w:pPr>
              <w:spacing w:after="0"/>
              <w:jc w:val="both"/>
              <w:rPr>
                <w:lang w:val="en-GB"/>
              </w:rPr>
            </w:pPr>
            <w:r w:rsidRPr="0020479F">
              <w:rPr>
                <w:lang w:val="en-GB"/>
              </w:rPr>
              <w:t>Elevation of Privilege</w:t>
            </w:r>
          </w:p>
        </w:tc>
      </w:tr>
      <w:tr w:rsidR="00E04365" w:rsidRPr="00A42C18" w14:paraId="19C563C6" w14:textId="77777777" w:rsidTr="00E515A3">
        <w:tc>
          <w:tcPr>
            <w:tcW w:w="4814" w:type="dxa"/>
          </w:tcPr>
          <w:p w14:paraId="27EA0D40" w14:textId="77777777" w:rsidR="00E04365" w:rsidRPr="0020479F" w:rsidRDefault="00E04365" w:rsidP="00E515A3">
            <w:pPr>
              <w:spacing w:after="0"/>
              <w:jc w:val="both"/>
              <w:rPr>
                <w:b/>
                <w:bCs/>
                <w:lang w:val="en-GB"/>
              </w:rPr>
            </w:pPr>
            <w:r w:rsidRPr="0020479F">
              <w:rPr>
                <w:b/>
                <w:bCs/>
                <w:lang w:val="en-GB"/>
              </w:rPr>
              <w:t>Vulnerabilities</w:t>
            </w:r>
          </w:p>
        </w:tc>
        <w:tc>
          <w:tcPr>
            <w:tcW w:w="4815" w:type="dxa"/>
          </w:tcPr>
          <w:p w14:paraId="590B18DB" w14:textId="77777777" w:rsidR="00E04365" w:rsidRPr="0020479F" w:rsidRDefault="00E04365" w:rsidP="00E515A3">
            <w:pPr>
              <w:spacing w:after="0"/>
              <w:jc w:val="both"/>
              <w:rPr>
                <w:lang w:val="en-GB"/>
              </w:rPr>
            </w:pPr>
          </w:p>
        </w:tc>
      </w:tr>
      <w:tr w:rsidR="00E04365" w:rsidRPr="00A42C18" w14:paraId="1152D491" w14:textId="77777777" w:rsidTr="00E515A3">
        <w:tc>
          <w:tcPr>
            <w:tcW w:w="4814" w:type="dxa"/>
          </w:tcPr>
          <w:p w14:paraId="44917114" w14:textId="77777777" w:rsidR="00E04365" w:rsidRPr="0020479F" w:rsidRDefault="00E04365" w:rsidP="00E515A3">
            <w:pPr>
              <w:spacing w:after="0"/>
              <w:jc w:val="both"/>
              <w:rPr>
                <w:b/>
                <w:bCs/>
                <w:lang w:val="en-GB"/>
              </w:rPr>
            </w:pPr>
            <w:r w:rsidRPr="0020479F">
              <w:rPr>
                <w:b/>
                <w:bCs/>
                <w:lang w:val="en-GB"/>
              </w:rPr>
              <w:t>Impact type</w:t>
            </w:r>
          </w:p>
        </w:tc>
        <w:tc>
          <w:tcPr>
            <w:tcW w:w="4815" w:type="dxa"/>
          </w:tcPr>
          <w:p w14:paraId="1AABF76A" w14:textId="77777777" w:rsidR="00E04365" w:rsidRPr="0020479F" w:rsidRDefault="00E04365" w:rsidP="00E515A3">
            <w:pPr>
              <w:spacing w:after="0"/>
              <w:jc w:val="both"/>
              <w:rPr>
                <w:lang w:val="en-GB"/>
              </w:rPr>
            </w:pPr>
            <w:r w:rsidRPr="0020479F">
              <w:rPr>
                <w:lang w:val="en-GB"/>
              </w:rPr>
              <w:t>Authenticity</w:t>
            </w:r>
          </w:p>
          <w:p w14:paraId="523F6D9B" w14:textId="77777777" w:rsidR="00E04365" w:rsidRPr="0020479F" w:rsidRDefault="00E04365" w:rsidP="00E515A3">
            <w:pPr>
              <w:spacing w:after="0"/>
              <w:jc w:val="both"/>
              <w:rPr>
                <w:lang w:val="en-GB"/>
              </w:rPr>
            </w:pPr>
            <w:r w:rsidRPr="0020479F">
              <w:rPr>
                <w:lang w:val="en-GB"/>
              </w:rPr>
              <w:t>Integrity</w:t>
            </w:r>
          </w:p>
          <w:p w14:paraId="665CB3D0" w14:textId="77777777" w:rsidR="00E04365" w:rsidRPr="0020479F" w:rsidRDefault="00E04365" w:rsidP="00E515A3">
            <w:pPr>
              <w:spacing w:after="0"/>
              <w:jc w:val="both"/>
              <w:rPr>
                <w:lang w:val="en-GB"/>
              </w:rPr>
            </w:pPr>
            <w:r w:rsidRPr="0020479F">
              <w:rPr>
                <w:lang w:val="en-GB"/>
              </w:rPr>
              <w:t>Non-repudiation</w:t>
            </w:r>
          </w:p>
          <w:p w14:paraId="0D6B30F8" w14:textId="77777777" w:rsidR="00E04365" w:rsidRPr="0020479F" w:rsidRDefault="00E04365" w:rsidP="00E515A3">
            <w:pPr>
              <w:spacing w:after="0"/>
              <w:jc w:val="both"/>
              <w:rPr>
                <w:lang w:val="en-GB"/>
              </w:rPr>
            </w:pPr>
            <w:r w:rsidRPr="0020479F">
              <w:rPr>
                <w:lang w:val="en-GB"/>
              </w:rPr>
              <w:t>Confidentiality</w:t>
            </w:r>
          </w:p>
          <w:p w14:paraId="64425DFA" w14:textId="77777777" w:rsidR="00E04365" w:rsidRPr="0020479F" w:rsidRDefault="00E04365" w:rsidP="00E515A3">
            <w:pPr>
              <w:spacing w:after="0"/>
              <w:jc w:val="both"/>
              <w:rPr>
                <w:lang w:val="en-GB"/>
              </w:rPr>
            </w:pPr>
            <w:r w:rsidRPr="0020479F">
              <w:rPr>
                <w:lang w:val="en-GB"/>
              </w:rPr>
              <w:t>Availability</w:t>
            </w:r>
          </w:p>
          <w:p w14:paraId="611C2F63" w14:textId="77777777" w:rsidR="00E04365" w:rsidRPr="0020479F" w:rsidRDefault="00E04365" w:rsidP="00E515A3">
            <w:pPr>
              <w:spacing w:after="0"/>
              <w:jc w:val="both"/>
              <w:rPr>
                <w:lang w:val="en-GB"/>
              </w:rPr>
            </w:pPr>
            <w:r w:rsidRPr="0020479F">
              <w:rPr>
                <w:lang w:val="en-GB"/>
              </w:rPr>
              <w:t>Authorization</w:t>
            </w:r>
          </w:p>
        </w:tc>
      </w:tr>
      <w:tr w:rsidR="00E04365" w:rsidRPr="00A42C18" w14:paraId="1A6C39AF" w14:textId="77777777" w:rsidTr="00E515A3">
        <w:tc>
          <w:tcPr>
            <w:tcW w:w="4814" w:type="dxa"/>
          </w:tcPr>
          <w:p w14:paraId="31B16BDC" w14:textId="77777777" w:rsidR="00E04365" w:rsidRPr="0020479F" w:rsidRDefault="00E04365" w:rsidP="00E515A3">
            <w:pPr>
              <w:spacing w:after="0"/>
              <w:jc w:val="both"/>
              <w:rPr>
                <w:b/>
                <w:bCs/>
                <w:lang w:val="en-GB"/>
              </w:rPr>
            </w:pPr>
            <w:r w:rsidRPr="0020479F">
              <w:rPr>
                <w:b/>
                <w:bCs/>
                <w:lang w:val="en-GB"/>
              </w:rPr>
              <w:t>Affected Assets</w:t>
            </w:r>
          </w:p>
        </w:tc>
        <w:tc>
          <w:tcPr>
            <w:tcW w:w="4815" w:type="dxa"/>
          </w:tcPr>
          <w:p w14:paraId="7E839EB3" w14:textId="77777777" w:rsidR="00E04365" w:rsidRPr="0020479F" w:rsidRDefault="00E04365" w:rsidP="00E515A3">
            <w:pPr>
              <w:spacing w:after="0"/>
              <w:jc w:val="both"/>
              <w:rPr>
                <w:lang w:val="en-GB"/>
              </w:rPr>
            </w:pPr>
          </w:p>
        </w:tc>
      </w:tr>
    </w:tbl>
    <w:p w14:paraId="2EB53C37" w14:textId="2A068D2C" w:rsidR="008D37DC" w:rsidRPr="0020479F" w:rsidRDefault="008D37DC" w:rsidP="0068341B">
      <w:pPr>
        <w:pStyle w:val="Heading2"/>
        <w:rPr>
          <w:lang w:val="en-GB"/>
        </w:rPr>
      </w:pPr>
      <w:bookmarkStart w:id="207" w:name="_Toc184043385"/>
      <w:r w:rsidRPr="0020479F">
        <w:rPr>
          <w:lang w:val="en-GB"/>
        </w:rPr>
        <w:lastRenderedPageBreak/>
        <w:t xml:space="preserve">Potential </w:t>
      </w:r>
      <w:r w:rsidR="009C28E3" w:rsidRPr="0020479F">
        <w:rPr>
          <w:lang w:val="en-GB"/>
        </w:rPr>
        <w:t xml:space="preserve">Threats and </w:t>
      </w:r>
      <w:r w:rsidRPr="0020479F">
        <w:rPr>
          <w:lang w:val="en-GB"/>
        </w:rPr>
        <w:t>Exploits</w:t>
      </w:r>
      <w:bookmarkEnd w:id="207"/>
    </w:p>
    <w:p w14:paraId="48427229" w14:textId="18E7AC5D" w:rsidR="000D0BF3" w:rsidRPr="0020479F" w:rsidRDefault="009C28E3" w:rsidP="00705E53">
      <w:pPr>
        <w:pStyle w:val="Heading3"/>
        <w:rPr>
          <w:lang w:val="en-GB"/>
        </w:rPr>
      </w:pPr>
      <w:bookmarkStart w:id="208" w:name="_Toc184043386"/>
      <w:r w:rsidRPr="0020479F">
        <w:rPr>
          <w:lang w:val="en-GB"/>
        </w:rPr>
        <w:t>Common Threats associated with ML</w:t>
      </w:r>
      <w:bookmarkEnd w:id="208"/>
    </w:p>
    <w:p w14:paraId="5D641D7B" w14:textId="059CD4FB" w:rsidR="009C28E3" w:rsidRPr="0020479F" w:rsidRDefault="009C28E3" w:rsidP="009C28E3">
      <w:pPr>
        <w:rPr>
          <w:lang w:val="en-GB"/>
        </w:rPr>
      </w:pPr>
      <w:r w:rsidRPr="0020479F">
        <w:rPr>
          <w:lang w:val="en-GB"/>
        </w:rPr>
        <w:t>The most common threats associated with machine learning are identified and summarized in the Top ten list by the Open Worldwide Application Security Project (OWASP)</w:t>
      </w:r>
      <w:r w:rsidR="00C136EE">
        <w:rPr>
          <w:lang w:val="en-GB"/>
        </w:rPr>
        <w:t xml:space="preserve"> </w:t>
      </w:r>
      <w:r w:rsidR="00C136EE" w:rsidRPr="00A42C18">
        <w:rPr>
          <w:lang w:val="en-GB"/>
        </w:rPr>
        <w:fldChar w:fldCharType="begin"/>
      </w:r>
      <w:r w:rsidR="00C136EE" w:rsidRPr="00A42C18">
        <w:rPr>
          <w:lang w:val="en-GB"/>
        </w:rPr>
        <w:instrText xml:space="preserve"> REF _Ref148001870 \r \h </w:instrText>
      </w:r>
      <w:r w:rsidR="00C136EE" w:rsidRPr="00A42C18">
        <w:rPr>
          <w:lang w:val="en-GB"/>
        </w:rPr>
      </w:r>
      <w:r w:rsidR="00C136EE" w:rsidRPr="00A42C18">
        <w:rPr>
          <w:lang w:val="en-GB"/>
        </w:rPr>
        <w:fldChar w:fldCharType="separate"/>
      </w:r>
      <w:r w:rsidR="00E14D82">
        <w:rPr>
          <w:lang w:val="en-GB"/>
        </w:rPr>
        <w:t>[i.20]</w:t>
      </w:r>
      <w:r w:rsidR="00C136EE" w:rsidRPr="00A42C18">
        <w:rPr>
          <w:lang w:val="en-GB"/>
        </w:rPr>
        <w:fldChar w:fldCharType="end"/>
      </w:r>
      <w:r w:rsidRPr="0020479F">
        <w:rPr>
          <w:lang w:val="en-GB"/>
        </w:rPr>
        <w:t>.</w:t>
      </w:r>
    </w:p>
    <w:p w14:paraId="64CBE381" w14:textId="3320AA09" w:rsidR="009C28E3" w:rsidRPr="0020479F" w:rsidRDefault="009C28E3" w:rsidP="009C28E3">
      <w:pPr>
        <w:rPr>
          <w:lang w:val="en-GB"/>
        </w:rPr>
      </w:pPr>
      <w:r w:rsidRPr="0020479F">
        <w:rPr>
          <w:lang w:val="en-GB"/>
        </w:rPr>
        <w:t>The OWASP Top 10 Security Risks of Machine Learning system</w:t>
      </w:r>
      <w:r w:rsidR="000C32AA" w:rsidRPr="00A42C18">
        <w:rPr>
          <w:lang w:val="en-GB"/>
        </w:rPr>
        <w:t>s</w:t>
      </w:r>
      <w:r w:rsidRPr="0020479F">
        <w:rPr>
          <w:lang w:val="en-GB"/>
        </w:rPr>
        <w:t xml:space="preserve"> updated in 2023 includes:</w:t>
      </w:r>
    </w:p>
    <w:p w14:paraId="7CE3B44F" w14:textId="77777777" w:rsidR="009C28E3" w:rsidRPr="0020479F" w:rsidRDefault="009C28E3" w:rsidP="009C28E3">
      <w:pPr>
        <w:rPr>
          <w:lang w:val="en-GB"/>
        </w:rPr>
      </w:pPr>
      <w:r w:rsidRPr="0020479F">
        <w:rPr>
          <w:lang w:val="en-GB"/>
        </w:rPr>
        <w:t>ML01:2023 Input Manipulation Attack</w:t>
      </w:r>
    </w:p>
    <w:p w14:paraId="468942D8" w14:textId="77777777" w:rsidR="009C28E3" w:rsidRPr="0020479F" w:rsidRDefault="009C28E3" w:rsidP="009C28E3">
      <w:pPr>
        <w:rPr>
          <w:lang w:val="en-GB"/>
        </w:rPr>
      </w:pPr>
      <w:r w:rsidRPr="0020479F">
        <w:rPr>
          <w:lang w:val="en-GB"/>
        </w:rPr>
        <w:t>ML02:2023 Data Poisoning Attack</w:t>
      </w:r>
    </w:p>
    <w:p w14:paraId="1AD633F5" w14:textId="77777777" w:rsidR="009C28E3" w:rsidRPr="0020479F" w:rsidRDefault="009C28E3" w:rsidP="009C28E3">
      <w:pPr>
        <w:rPr>
          <w:lang w:val="en-GB"/>
        </w:rPr>
      </w:pPr>
      <w:r w:rsidRPr="0020479F">
        <w:rPr>
          <w:lang w:val="en-GB"/>
        </w:rPr>
        <w:t>ML03:2023 Model Inversion Attack</w:t>
      </w:r>
    </w:p>
    <w:p w14:paraId="26940F87" w14:textId="77777777" w:rsidR="009C28E3" w:rsidRPr="0020479F" w:rsidRDefault="009C28E3" w:rsidP="009C28E3">
      <w:pPr>
        <w:rPr>
          <w:lang w:val="en-GB"/>
        </w:rPr>
      </w:pPr>
      <w:r w:rsidRPr="0020479F">
        <w:rPr>
          <w:lang w:val="en-GB"/>
        </w:rPr>
        <w:t>ML04:2023 Membership Inference Attack</w:t>
      </w:r>
    </w:p>
    <w:p w14:paraId="19247980" w14:textId="77777777" w:rsidR="009C28E3" w:rsidRPr="0020479F" w:rsidRDefault="009C28E3" w:rsidP="009C28E3">
      <w:pPr>
        <w:rPr>
          <w:lang w:val="en-GB"/>
        </w:rPr>
      </w:pPr>
      <w:r w:rsidRPr="0020479F">
        <w:rPr>
          <w:lang w:val="en-GB"/>
        </w:rPr>
        <w:t>ML05:2023 Model Stealing</w:t>
      </w:r>
    </w:p>
    <w:p w14:paraId="2755D39B" w14:textId="035AA35D" w:rsidR="009C28E3" w:rsidRPr="0020479F" w:rsidRDefault="009C28E3" w:rsidP="009C28E3">
      <w:pPr>
        <w:rPr>
          <w:lang w:val="en-GB"/>
        </w:rPr>
      </w:pPr>
      <w:r w:rsidRPr="0020479F">
        <w:rPr>
          <w:lang w:val="en-GB"/>
        </w:rPr>
        <w:t xml:space="preserve">ML06:2023 </w:t>
      </w:r>
      <w:r w:rsidR="00C21762" w:rsidRPr="0020479F">
        <w:rPr>
          <w:lang w:val="en-GB"/>
        </w:rPr>
        <w:t>AI Supply Chain Attacks</w:t>
      </w:r>
    </w:p>
    <w:p w14:paraId="22A3AC50" w14:textId="77777777" w:rsidR="009C28E3" w:rsidRPr="0020479F" w:rsidRDefault="009C28E3" w:rsidP="009C28E3">
      <w:pPr>
        <w:rPr>
          <w:lang w:val="en-GB"/>
        </w:rPr>
      </w:pPr>
      <w:r w:rsidRPr="0020479F">
        <w:rPr>
          <w:lang w:val="en-GB"/>
        </w:rPr>
        <w:t>ML07:2023 Transfer Learning Attack</w:t>
      </w:r>
    </w:p>
    <w:p w14:paraId="7C164C14" w14:textId="77777777" w:rsidR="009C28E3" w:rsidRPr="0020479F" w:rsidRDefault="009C28E3" w:rsidP="009C28E3">
      <w:pPr>
        <w:rPr>
          <w:lang w:val="en-GB"/>
        </w:rPr>
      </w:pPr>
      <w:r w:rsidRPr="0020479F">
        <w:rPr>
          <w:lang w:val="en-GB"/>
        </w:rPr>
        <w:t>ML08:2023 Model Skewing</w:t>
      </w:r>
    </w:p>
    <w:p w14:paraId="7E71A55B" w14:textId="77777777" w:rsidR="009C28E3" w:rsidRPr="0020479F" w:rsidRDefault="009C28E3" w:rsidP="009C28E3">
      <w:pPr>
        <w:rPr>
          <w:lang w:val="en-GB"/>
        </w:rPr>
      </w:pPr>
      <w:r w:rsidRPr="0020479F">
        <w:rPr>
          <w:lang w:val="en-GB"/>
        </w:rPr>
        <w:t>ML09:2023 Output Integrity Attack</w:t>
      </w:r>
    </w:p>
    <w:p w14:paraId="68E18B44" w14:textId="77777777" w:rsidR="009C28E3" w:rsidRPr="0020479F" w:rsidRDefault="009C28E3" w:rsidP="009C28E3">
      <w:pPr>
        <w:rPr>
          <w:lang w:val="en-GB"/>
        </w:rPr>
      </w:pPr>
      <w:r w:rsidRPr="0020479F">
        <w:rPr>
          <w:lang w:val="en-GB"/>
        </w:rPr>
        <w:t>ML10:2023 Model Poisoning</w:t>
      </w:r>
    </w:p>
    <w:p w14:paraId="3B279C38" w14:textId="07967408" w:rsidR="009C28E3" w:rsidRPr="00A42C18" w:rsidRDefault="009C28E3" w:rsidP="009C28E3">
      <w:pPr>
        <w:rPr>
          <w:lang w:val="en-GB"/>
        </w:rPr>
      </w:pPr>
      <w:r w:rsidRPr="0020479F">
        <w:rPr>
          <w:lang w:val="en-GB"/>
        </w:rPr>
        <w:t>The AI/ML Threat analysis considers the threats listed above that are relevant to O-RAN AI/ML.</w:t>
      </w:r>
    </w:p>
    <w:p w14:paraId="1D0256F5" w14:textId="1D4A40D7" w:rsidR="004A535F" w:rsidRPr="00A42C18" w:rsidRDefault="004A535F" w:rsidP="004A535F">
      <w:pPr>
        <w:rPr>
          <w:lang w:val="en-GB"/>
        </w:rPr>
      </w:pPr>
      <w:r w:rsidRPr="00A42C18">
        <w:rPr>
          <w:lang w:val="en-GB"/>
        </w:rPr>
        <w:t xml:space="preserve">When considering threats to machine learning in O-RAN it is necessary to consider where the threats might occur in the ML components as described in the AI/ML General Procedure (see Figure 1 and Figure 4-1 of </w:t>
      </w:r>
      <w:r w:rsidR="00AA66C8" w:rsidRPr="00A42C18">
        <w:rPr>
          <w:lang w:val="en-GB"/>
        </w:rPr>
        <w:fldChar w:fldCharType="begin"/>
      </w:r>
      <w:r w:rsidR="00AA66C8" w:rsidRPr="00A42C18">
        <w:rPr>
          <w:lang w:val="en-GB"/>
        </w:rPr>
        <w:instrText xml:space="preserve"> REF _Ref152677508 \r \h </w:instrText>
      </w:r>
      <w:r w:rsidR="00AA66C8" w:rsidRPr="00A42C18">
        <w:rPr>
          <w:lang w:val="en-GB"/>
        </w:rPr>
      </w:r>
      <w:r w:rsidR="00AA66C8" w:rsidRPr="00A42C18">
        <w:rPr>
          <w:lang w:val="en-GB"/>
        </w:rPr>
        <w:fldChar w:fldCharType="separate"/>
      </w:r>
      <w:r w:rsidR="00E14D82">
        <w:rPr>
          <w:lang w:val="en-GB"/>
        </w:rPr>
        <w:t>[i.14]</w:t>
      </w:r>
      <w:r w:rsidR="00AA66C8" w:rsidRPr="00A42C18">
        <w:rPr>
          <w:lang w:val="en-GB"/>
        </w:rPr>
        <w:fldChar w:fldCharType="end"/>
      </w:r>
      <w:r w:rsidRPr="00A42C18">
        <w:rPr>
          <w:lang w:val="en-GB"/>
        </w:rPr>
        <w:t xml:space="preserve">). In support of that we referenced the ETSI Group Report on “Securing Artificial Intelligence (SAI); Problem Statement” </w:t>
      </w:r>
      <w:r w:rsidR="00AA66C8" w:rsidRPr="00A42C18">
        <w:rPr>
          <w:lang w:val="en-GB"/>
        </w:rPr>
        <w:fldChar w:fldCharType="begin"/>
      </w:r>
      <w:r w:rsidR="00AA66C8" w:rsidRPr="00A42C18">
        <w:rPr>
          <w:lang w:val="en-GB"/>
        </w:rPr>
        <w:instrText xml:space="preserve"> REF _Ref158133984 \r \h </w:instrText>
      </w:r>
      <w:r w:rsidR="00AA66C8" w:rsidRPr="00A42C18">
        <w:rPr>
          <w:lang w:val="en-GB"/>
        </w:rPr>
      </w:r>
      <w:r w:rsidR="00AA66C8" w:rsidRPr="00A42C18">
        <w:rPr>
          <w:lang w:val="en-GB"/>
        </w:rPr>
        <w:fldChar w:fldCharType="separate"/>
      </w:r>
      <w:r w:rsidR="00E14D82">
        <w:rPr>
          <w:lang w:val="en-GB"/>
        </w:rPr>
        <w:t>[i.49]</w:t>
      </w:r>
      <w:r w:rsidR="00AA66C8" w:rsidRPr="00A42C18">
        <w:rPr>
          <w:lang w:val="en-GB"/>
        </w:rPr>
        <w:fldChar w:fldCharType="end"/>
      </w:r>
      <w:r w:rsidRPr="00A42C18">
        <w:rPr>
          <w:lang w:val="en-GB"/>
        </w:rPr>
        <w:t xml:space="preserve">. This ETSI document contains a table, labelled Table 1, that maps the AI/ML lifecycle phases to relevant attacks and what security issue they might cause. The attacks mentioned in the ETSI document are not directly referenced in the table, instead, they are referred to specific clauses. The issues identified by ETSI appear to map directly to the impact types of Confidentiality, Integrity, and Availability as outlined in the STRIDE model. </w:t>
      </w:r>
      <w:r w:rsidR="00AA66C8" w:rsidRPr="00A42C18">
        <w:rPr>
          <w:lang w:val="en-GB"/>
        </w:rPr>
        <w:fldChar w:fldCharType="begin"/>
      </w:r>
      <w:r w:rsidR="00AA66C8" w:rsidRPr="00A42C18">
        <w:rPr>
          <w:lang w:val="en-GB"/>
        </w:rPr>
        <w:instrText xml:space="preserve"> REF _Ref158133984 \r \h </w:instrText>
      </w:r>
      <w:r w:rsidR="00AA66C8" w:rsidRPr="00A42C18">
        <w:rPr>
          <w:lang w:val="en-GB"/>
        </w:rPr>
      </w:r>
      <w:r w:rsidR="00AA66C8" w:rsidRPr="00A42C18">
        <w:rPr>
          <w:lang w:val="en-GB"/>
        </w:rPr>
        <w:fldChar w:fldCharType="separate"/>
      </w:r>
      <w:r w:rsidR="00E14D82">
        <w:rPr>
          <w:lang w:val="en-GB"/>
        </w:rPr>
        <w:t>[i.49]</w:t>
      </w:r>
      <w:r w:rsidR="00AA66C8" w:rsidRPr="00A42C18">
        <w:rPr>
          <w:lang w:val="en-GB"/>
        </w:rPr>
        <w:fldChar w:fldCharType="end"/>
      </w:r>
      <w:r w:rsidRPr="00A42C18">
        <w:rPr>
          <w:lang w:val="en-GB"/>
        </w:rPr>
        <w:t>does not address the impact types of Authenticity, Non-Repudiation and Authorization.</w:t>
      </w:r>
    </w:p>
    <w:p w14:paraId="7DCEB06B" w14:textId="0DE85621" w:rsidR="004A535F" w:rsidRPr="00A42C18" w:rsidRDefault="004A535F" w:rsidP="004A535F">
      <w:pPr>
        <w:rPr>
          <w:lang w:val="en-GB"/>
        </w:rPr>
      </w:pPr>
      <w:r w:rsidRPr="00A42C18">
        <w:rPr>
          <w:lang w:val="en-GB"/>
        </w:rPr>
        <w:t xml:space="preserve">Drawing on the ETSI document, we have developed </w:t>
      </w:r>
      <w:r w:rsidR="000C32AA" w:rsidRPr="00A42C18">
        <w:rPr>
          <w:lang w:val="en-GB"/>
        </w:rPr>
        <w:fldChar w:fldCharType="begin"/>
      </w:r>
      <w:r w:rsidR="000C32AA" w:rsidRPr="00A42C18">
        <w:rPr>
          <w:lang w:val="en-GB"/>
        </w:rPr>
        <w:instrText xml:space="preserve"> REF _Ref159923390 \h </w:instrText>
      </w:r>
      <w:r w:rsidR="000C32AA" w:rsidRPr="00A42C18">
        <w:rPr>
          <w:lang w:val="en-GB"/>
        </w:rPr>
      </w:r>
      <w:r w:rsidR="000C32AA" w:rsidRPr="00A42C18">
        <w:rPr>
          <w:lang w:val="en-GB"/>
        </w:rPr>
        <w:fldChar w:fldCharType="separate"/>
      </w:r>
      <w:r w:rsidR="00E14D82" w:rsidRPr="0020479F">
        <w:rPr>
          <w:lang w:val="en-GB"/>
        </w:rPr>
        <w:t xml:space="preserve">Table </w:t>
      </w:r>
      <w:r w:rsidR="00E14D82">
        <w:rPr>
          <w:noProof/>
          <w:lang w:val="en-GB"/>
        </w:rPr>
        <w:t>5.3</w:t>
      </w:r>
      <w:r w:rsidR="00E14D82">
        <w:rPr>
          <w:lang w:val="en-GB"/>
        </w:rPr>
        <w:noBreakHyphen/>
      </w:r>
      <w:r w:rsidR="00E14D82">
        <w:rPr>
          <w:noProof/>
          <w:lang w:val="en-GB"/>
        </w:rPr>
        <w:t>1</w:t>
      </w:r>
      <w:r w:rsidR="000C32AA" w:rsidRPr="00A42C18">
        <w:rPr>
          <w:lang w:val="en-GB"/>
        </w:rPr>
        <w:fldChar w:fldCharType="end"/>
      </w:r>
      <w:r w:rsidRPr="00A42C18">
        <w:rPr>
          <w:lang w:val="en-GB"/>
        </w:rPr>
        <w:t xml:space="preserve">. This table maps the defined ETSI ML Lifecycle phases to the </w:t>
      </w:r>
      <w:r w:rsidR="00696FB0">
        <w:rPr>
          <w:lang w:val="en-GB"/>
        </w:rPr>
        <w:t>O-RAN</w:t>
      </w:r>
      <w:r w:rsidRPr="00A42C18">
        <w:rPr>
          <w:lang w:val="en-GB"/>
        </w:rPr>
        <w:t xml:space="preserve"> AI/ML General Procedure Components as defined in </w:t>
      </w:r>
      <w:r w:rsidR="00AA66C8" w:rsidRPr="00A42C18">
        <w:rPr>
          <w:lang w:val="en-GB"/>
        </w:rPr>
        <w:fldChar w:fldCharType="begin"/>
      </w:r>
      <w:r w:rsidR="00AA66C8" w:rsidRPr="00A42C18">
        <w:rPr>
          <w:lang w:val="en-GB"/>
        </w:rPr>
        <w:instrText xml:space="preserve"> REF _Ref152677508 \r \h </w:instrText>
      </w:r>
      <w:r w:rsidR="00AA66C8" w:rsidRPr="00A42C18">
        <w:rPr>
          <w:lang w:val="en-GB"/>
        </w:rPr>
      </w:r>
      <w:r w:rsidR="00AA66C8" w:rsidRPr="00A42C18">
        <w:rPr>
          <w:lang w:val="en-GB"/>
        </w:rPr>
        <w:fldChar w:fldCharType="separate"/>
      </w:r>
      <w:r w:rsidR="00E14D82">
        <w:rPr>
          <w:lang w:val="en-GB"/>
        </w:rPr>
        <w:t>[i.14]</w:t>
      </w:r>
      <w:r w:rsidR="00AA66C8" w:rsidRPr="00A42C18">
        <w:rPr>
          <w:lang w:val="en-GB"/>
        </w:rPr>
        <w:fldChar w:fldCharType="end"/>
      </w:r>
      <w:r w:rsidRPr="00A42C18">
        <w:rPr>
          <w:lang w:val="en-GB"/>
        </w:rPr>
        <w:t xml:space="preserve">. Through this mapping, we can determine the relevance of the attacks and potential impacts identified by ETSI for each AI/ML component defined by O-RAN. In addition, the OWASP ML Security Top Ten Risks have been mapped to the equivalent ETSI threats in the OWASP ML SEC Top 10 column. It is worth noting that the Train phase and Upgrades phase of the ETSI Lifecycle are both mapped to the same </w:t>
      </w:r>
      <w:r w:rsidR="00696FB0">
        <w:rPr>
          <w:lang w:val="en-GB"/>
        </w:rPr>
        <w:t>O-RAN</w:t>
      </w:r>
      <w:r w:rsidRPr="00A42C18">
        <w:rPr>
          <w:lang w:val="en-GB"/>
        </w:rPr>
        <w:t xml:space="preserve"> AI/ML General Procedure component, ML Training Host. This was done since the O-RAN training host encompasses both ETSI ML Lifecycle phases per </w:t>
      </w:r>
      <w:r w:rsidR="00AA66C8" w:rsidRPr="00A42C18">
        <w:rPr>
          <w:lang w:val="en-GB"/>
        </w:rPr>
        <w:fldChar w:fldCharType="begin"/>
      </w:r>
      <w:r w:rsidR="00AA66C8" w:rsidRPr="00A42C18">
        <w:rPr>
          <w:lang w:val="en-GB"/>
        </w:rPr>
        <w:instrText xml:space="preserve"> REF _Ref152677508 \r \h </w:instrText>
      </w:r>
      <w:r w:rsidR="00AA66C8" w:rsidRPr="00A42C18">
        <w:rPr>
          <w:lang w:val="en-GB"/>
        </w:rPr>
      </w:r>
      <w:r w:rsidR="00AA66C8" w:rsidRPr="00A42C18">
        <w:rPr>
          <w:lang w:val="en-GB"/>
        </w:rPr>
        <w:fldChar w:fldCharType="separate"/>
      </w:r>
      <w:r w:rsidR="00E14D82">
        <w:rPr>
          <w:lang w:val="en-GB"/>
        </w:rPr>
        <w:t>[i.14]</w:t>
      </w:r>
      <w:r w:rsidR="00AA66C8" w:rsidRPr="00A42C18">
        <w:rPr>
          <w:lang w:val="en-GB"/>
        </w:rPr>
        <w:fldChar w:fldCharType="end"/>
      </w:r>
      <w:r w:rsidRPr="00A42C18">
        <w:rPr>
          <w:lang w:val="en-GB"/>
        </w:rPr>
        <w:t>.</w:t>
      </w:r>
    </w:p>
    <w:p w14:paraId="7D52FAA5" w14:textId="77777777" w:rsidR="004A535F" w:rsidRPr="00A42C18" w:rsidRDefault="004A535F" w:rsidP="004A535F">
      <w:pPr>
        <w:rPr>
          <w:lang w:val="en-GB"/>
        </w:rPr>
      </w:pPr>
      <w:r w:rsidRPr="00A42C18">
        <w:rPr>
          <w:lang w:val="en-GB"/>
        </w:rPr>
        <w:t>The ETSI Lifecycle phases of Model Design and Software Build have been listed as “out of scope for O-RAN” as those activities will occur outside of the O-RAN architecture. ETSI defines an attack referred in the table as “untrusted devices”. ETSI calls this out as a model confidentiality issue if the model resides on a device that is not trusted. There is no equivalent OWASP attack and has been indicated in the table with the text “No Mapping”. Two OWASP attacks, ML05:2023 Model Theft and ML08:2023 Model Skewing have no equivalent mapping to ETSI relevant attacks.</w:t>
      </w:r>
    </w:p>
    <w:p w14:paraId="73667CDB" w14:textId="00B51740" w:rsidR="004A535F" w:rsidRPr="00A42C18" w:rsidRDefault="004A535F" w:rsidP="0020479F">
      <w:pPr>
        <w:pStyle w:val="Caption"/>
        <w:keepNext/>
        <w:rPr>
          <w:lang w:val="en-GB"/>
        </w:rPr>
      </w:pPr>
      <w:bookmarkStart w:id="209" w:name="_Ref159923390"/>
      <w:bookmarkStart w:id="210" w:name="_Toc184043473"/>
      <w:r w:rsidRPr="0020479F">
        <w:rPr>
          <w:lang w:val="en-GB"/>
        </w:rPr>
        <w:lastRenderedPageBreak/>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5.3</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bookmarkEnd w:id="209"/>
      <w:r w:rsidRPr="00A42C18">
        <w:rPr>
          <w:lang w:val="en-GB"/>
        </w:rPr>
        <w:t xml:space="preserve"> ETSI Identified ML Threats by </w:t>
      </w:r>
      <w:r w:rsidR="00696FB0">
        <w:rPr>
          <w:lang w:val="en-GB"/>
        </w:rPr>
        <w:t>O-RAN</w:t>
      </w:r>
      <w:r w:rsidRPr="00A42C18">
        <w:rPr>
          <w:lang w:val="en-GB"/>
        </w:rPr>
        <w:t xml:space="preserve"> AI/ML General Procedure Component</w:t>
      </w:r>
      <w:bookmarkEnd w:id="210"/>
    </w:p>
    <w:tbl>
      <w:tblPr>
        <w:tblW w:w="10345" w:type="dxa"/>
        <w:tblCellMar>
          <w:left w:w="0" w:type="dxa"/>
          <w:right w:w="0" w:type="dxa"/>
        </w:tblCellMar>
        <w:tblLook w:val="0420" w:firstRow="1" w:lastRow="0" w:firstColumn="0" w:lastColumn="0" w:noHBand="0" w:noVBand="1"/>
      </w:tblPr>
      <w:tblGrid>
        <w:gridCol w:w="1075"/>
        <w:gridCol w:w="1290"/>
        <w:gridCol w:w="1320"/>
        <w:gridCol w:w="3158"/>
        <w:gridCol w:w="3502"/>
      </w:tblGrid>
      <w:tr w:rsidR="004A535F" w:rsidRPr="00A42C18" w14:paraId="69164E30" w14:textId="77777777" w:rsidTr="0020479F">
        <w:trPr>
          <w:trHeight w:val="821"/>
          <w:tblHeader/>
        </w:trPr>
        <w:tc>
          <w:tcPr>
            <w:tcW w:w="1075" w:type="dxa"/>
            <w:tcBorders>
              <w:top w:val="single" w:sz="4" w:space="0" w:color="335EAC"/>
              <w:left w:val="single" w:sz="4" w:space="0" w:color="335EAC"/>
              <w:bottom w:val="single" w:sz="8" w:space="0" w:color="000000"/>
              <w:right w:val="nil"/>
            </w:tcBorders>
            <w:shd w:val="clear" w:color="auto" w:fill="335EAC"/>
            <w:tcMar>
              <w:top w:w="26" w:type="dxa"/>
              <w:left w:w="26" w:type="dxa"/>
              <w:bottom w:w="0" w:type="dxa"/>
              <w:right w:w="26" w:type="dxa"/>
            </w:tcMar>
            <w:vAlign w:val="center"/>
            <w:hideMark/>
          </w:tcPr>
          <w:p w14:paraId="3DD0D392" w14:textId="2D258FF0" w:rsidR="004A535F" w:rsidRPr="0020479F" w:rsidRDefault="004A535F">
            <w:pPr>
              <w:spacing w:after="0"/>
              <w:jc w:val="center"/>
              <w:textAlignment w:val="bottom"/>
              <w:rPr>
                <w:rFonts w:eastAsia="Times New Roman"/>
                <w:lang w:val="en-GB"/>
              </w:rPr>
            </w:pPr>
            <w:r w:rsidRPr="0020479F">
              <w:rPr>
                <w:rFonts w:eastAsia="Times New Roman"/>
                <w:b/>
                <w:bCs/>
                <w:color w:val="FFFFFF" w:themeColor="background1"/>
                <w:kern w:val="24"/>
                <w:lang w:val="en-GB"/>
              </w:rPr>
              <w:t xml:space="preserve">ETSI ML Lifecycle Phase </w:t>
            </w:r>
            <w:r w:rsidR="00AA66C8" w:rsidRPr="0020479F">
              <w:rPr>
                <w:rFonts w:eastAsia="Times New Roman"/>
                <w:b/>
                <w:bCs/>
                <w:color w:val="FFFFFF" w:themeColor="background1"/>
                <w:kern w:val="24"/>
                <w:lang w:val="en-GB"/>
              </w:rPr>
              <w:fldChar w:fldCharType="begin"/>
            </w:r>
            <w:r w:rsidR="00AA66C8" w:rsidRPr="0020479F">
              <w:rPr>
                <w:rFonts w:eastAsia="Times New Roman"/>
                <w:b/>
                <w:bCs/>
                <w:color w:val="FFFFFF" w:themeColor="background1"/>
                <w:kern w:val="24"/>
                <w:lang w:val="en-GB"/>
              </w:rPr>
              <w:instrText xml:space="preserve"> REF _Ref158133984 \r \h </w:instrText>
            </w:r>
            <w:r w:rsidR="00AA66C8" w:rsidRPr="0020479F">
              <w:rPr>
                <w:rFonts w:eastAsia="Times New Roman"/>
                <w:b/>
                <w:bCs/>
                <w:color w:val="FFFFFF" w:themeColor="background1"/>
                <w:kern w:val="24"/>
                <w:lang w:val="en-GB"/>
              </w:rPr>
            </w:r>
            <w:r w:rsidR="00AA66C8" w:rsidRPr="0020479F">
              <w:rPr>
                <w:rFonts w:eastAsia="Times New Roman"/>
                <w:b/>
                <w:bCs/>
                <w:color w:val="FFFFFF" w:themeColor="background1"/>
                <w:kern w:val="24"/>
                <w:lang w:val="en-GB"/>
              </w:rPr>
              <w:fldChar w:fldCharType="separate"/>
            </w:r>
            <w:r w:rsidR="00E14D82">
              <w:rPr>
                <w:rFonts w:eastAsia="Times New Roman"/>
                <w:b/>
                <w:bCs/>
                <w:color w:val="FFFFFF" w:themeColor="background1"/>
                <w:kern w:val="24"/>
                <w:lang w:val="en-GB"/>
              </w:rPr>
              <w:t>[i.49]</w:t>
            </w:r>
            <w:r w:rsidR="00AA66C8" w:rsidRPr="0020479F">
              <w:rPr>
                <w:rFonts w:eastAsia="Times New Roman"/>
                <w:b/>
                <w:bCs/>
                <w:color w:val="FFFFFF" w:themeColor="background1"/>
                <w:kern w:val="24"/>
                <w:lang w:val="en-GB"/>
              </w:rPr>
              <w:fldChar w:fldCharType="end"/>
            </w:r>
          </w:p>
        </w:tc>
        <w:tc>
          <w:tcPr>
            <w:tcW w:w="1290" w:type="dxa"/>
            <w:tcBorders>
              <w:top w:val="single" w:sz="4" w:space="0" w:color="335EAC"/>
              <w:left w:val="nil"/>
              <w:bottom w:val="single" w:sz="8" w:space="0" w:color="000000"/>
              <w:right w:val="nil"/>
            </w:tcBorders>
            <w:shd w:val="clear" w:color="auto" w:fill="335EAC"/>
            <w:tcMar>
              <w:top w:w="26" w:type="dxa"/>
              <w:left w:w="26" w:type="dxa"/>
              <w:bottom w:w="0" w:type="dxa"/>
              <w:right w:w="26" w:type="dxa"/>
            </w:tcMar>
            <w:vAlign w:val="center"/>
            <w:hideMark/>
          </w:tcPr>
          <w:p w14:paraId="0F51652E" w14:textId="15597AD3" w:rsidR="004A535F" w:rsidRPr="0020479F" w:rsidRDefault="00696FB0">
            <w:pPr>
              <w:spacing w:after="0"/>
              <w:jc w:val="center"/>
              <w:textAlignment w:val="bottom"/>
              <w:rPr>
                <w:rFonts w:eastAsia="Times New Roman"/>
                <w:lang w:val="en-GB"/>
              </w:rPr>
            </w:pPr>
            <w:r>
              <w:rPr>
                <w:rFonts w:eastAsia="Times New Roman"/>
                <w:b/>
                <w:bCs/>
                <w:color w:val="FFFFFF" w:themeColor="background1"/>
                <w:kern w:val="24"/>
                <w:lang w:val="en-GB"/>
              </w:rPr>
              <w:t>O-RAN</w:t>
            </w:r>
            <w:r w:rsidR="004A535F" w:rsidRPr="0020479F">
              <w:rPr>
                <w:rFonts w:eastAsia="Times New Roman"/>
                <w:b/>
                <w:bCs/>
                <w:color w:val="FFFFFF" w:themeColor="background1"/>
                <w:kern w:val="24"/>
                <w:lang w:val="en-GB"/>
              </w:rPr>
              <w:t xml:space="preserve"> AI/ML General Procedure Component </w:t>
            </w:r>
            <w:r w:rsidR="00AA66C8" w:rsidRPr="0020479F">
              <w:rPr>
                <w:rFonts w:eastAsia="Times New Roman"/>
                <w:b/>
                <w:bCs/>
                <w:color w:val="FFFFFF" w:themeColor="background1"/>
                <w:kern w:val="24"/>
                <w:lang w:val="en-GB"/>
              </w:rPr>
              <w:fldChar w:fldCharType="begin"/>
            </w:r>
            <w:r w:rsidR="00AA66C8" w:rsidRPr="0020479F">
              <w:rPr>
                <w:rFonts w:eastAsia="Times New Roman"/>
                <w:b/>
                <w:bCs/>
                <w:color w:val="FFFFFF" w:themeColor="background1"/>
                <w:kern w:val="24"/>
                <w:lang w:val="en-GB"/>
              </w:rPr>
              <w:instrText xml:space="preserve"> REF _Ref152677508 \r \h </w:instrText>
            </w:r>
            <w:r w:rsidR="00AA66C8" w:rsidRPr="0020479F">
              <w:rPr>
                <w:rFonts w:eastAsia="Times New Roman"/>
                <w:b/>
                <w:bCs/>
                <w:color w:val="FFFFFF" w:themeColor="background1"/>
                <w:kern w:val="24"/>
                <w:lang w:val="en-GB"/>
              </w:rPr>
            </w:r>
            <w:r w:rsidR="00AA66C8" w:rsidRPr="0020479F">
              <w:rPr>
                <w:rFonts w:eastAsia="Times New Roman"/>
                <w:b/>
                <w:bCs/>
                <w:color w:val="FFFFFF" w:themeColor="background1"/>
                <w:kern w:val="24"/>
                <w:lang w:val="en-GB"/>
              </w:rPr>
              <w:fldChar w:fldCharType="separate"/>
            </w:r>
            <w:r w:rsidR="00E14D82">
              <w:rPr>
                <w:rFonts w:eastAsia="Times New Roman"/>
                <w:b/>
                <w:bCs/>
                <w:color w:val="FFFFFF" w:themeColor="background1"/>
                <w:kern w:val="24"/>
                <w:lang w:val="en-GB"/>
              </w:rPr>
              <w:t>[i.14]</w:t>
            </w:r>
            <w:r w:rsidR="00AA66C8" w:rsidRPr="0020479F">
              <w:rPr>
                <w:rFonts w:eastAsia="Times New Roman"/>
                <w:b/>
                <w:bCs/>
                <w:color w:val="FFFFFF" w:themeColor="background1"/>
                <w:kern w:val="24"/>
                <w:lang w:val="en-GB"/>
              </w:rPr>
              <w:fldChar w:fldCharType="end"/>
            </w:r>
          </w:p>
        </w:tc>
        <w:tc>
          <w:tcPr>
            <w:tcW w:w="1320" w:type="dxa"/>
            <w:tcBorders>
              <w:top w:val="single" w:sz="4" w:space="0" w:color="335EAC"/>
              <w:left w:val="nil"/>
              <w:bottom w:val="single" w:sz="8" w:space="0" w:color="000000"/>
              <w:right w:val="nil"/>
            </w:tcBorders>
            <w:shd w:val="clear" w:color="auto" w:fill="335EAC"/>
            <w:tcMar>
              <w:top w:w="26" w:type="dxa"/>
              <w:left w:w="26" w:type="dxa"/>
              <w:bottom w:w="0" w:type="dxa"/>
              <w:right w:w="26" w:type="dxa"/>
            </w:tcMar>
            <w:vAlign w:val="center"/>
            <w:hideMark/>
          </w:tcPr>
          <w:p w14:paraId="40A340B8" w14:textId="6ACC2811" w:rsidR="004A535F" w:rsidRPr="0020479F" w:rsidRDefault="004A535F">
            <w:pPr>
              <w:spacing w:after="0"/>
              <w:jc w:val="center"/>
              <w:textAlignment w:val="bottom"/>
              <w:rPr>
                <w:rFonts w:eastAsia="Times New Roman"/>
                <w:lang w:val="en-GB"/>
              </w:rPr>
            </w:pPr>
            <w:r w:rsidRPr="0020479F">
              <w:rPr>
                <w:rFonts w:eastAsia="Times New Roman"/>
                <w:b/>
                <w:bCs/>
                <w:color w:val="FFFFFF" w:themeColor="background1"/>
                <w:kern w:val="24"/>
                <w:lang w:val="en-GB"/>
              </w:rPr>
              <w:t xml:space="preserve">Issues </w:t>
            </w:r>
            <w:r w:rsidR="00AA66C8" w:rsidRPr="0020479F">
              <w:rPr>
                <w:rFonts w:eastAsia="Times New Roman"/>
                <w:b/>
                <w:bCs/>
                <w:color w:val="FFFFFF" w:themeColor="background1"/>
                <w:kern w:val="24"/>
                <w:lang w:val="en-GB"/>
              </w:rPr>
              <w:fldChar w:fldCharType="begin"/>
            </w:r>
            <w:r w:rsidR="00AA66C8" w:rsidRPr="0020479F">
              <w:rPr>
                <w:rFonts w:eastAsia="Times New Roman"/>
                <w:b/>
                <w:bCs/>
                <w:color w:val="FFFFFF" w:themeColor="background1"/>
                <w:kern w:val="24"/>
                <w:lang w:val="en-GB"/>
              </w:rPr>
              <w:instrText xml:space="preserve"> REF _Ref158133984 \r \h </w:instrText>
            </w:r>
            <w:r w:rsidR="00AA66C8" w:rsidRPr="0020479F">
              <w:rPr>
                <w:rFonts w:eastAsia="Times New Roman"/>
                <w:b/>
                <w:bCs/>
                <w:color w:val="FFFFFF" w:themeColor="background1"/>
                <w:kern w:val="24"/>
                <w:lang w:val="en-GB"/>
              </w:rPr>
            </w:r>
            <w:r w:rsidR="00AA66C8" w:rsidRPr="0020479F">
              <w:rPr>
                <w:rFonts w:eastAsia="Times New Roman"/>
                <w:b/>
                <w:bCs/>
                <w:color w:val="FFFFFF" w:themeColor="background1"/>
                <w:kern w:val="24"/>
                <w:lang w:val="en-GB"/>
              </w:rPr>
              <w:fldChar w:fldCharType="separate"/>
            </w:r>
            <w:r w:rsidR="00E14D82">
              <w:rPr>
                <w:rFonts w:eastAsia="Times New Roman"/>
                <w:b/>
                <w:bCs/>
                <w:color w:val="FFFFFF" w:themeColor="background1"/>
                <w:kern w:val="24"/>
                <w:lang w:val="en-GB"/>
              </w:rPr>
              <w:t>[i.49]</w:t>
            </w:r>
            <w:r w:rsidR="00AA66C8" w:rsidRPr="0020479F">
              <w:rPr>
                <w:rFonts w:eastAsia="Times New Roman"/>
                <w:b/>
                <w:bCs/>
                <w:color w:val="FFFFFF" w:themeColor="background1"/>
                <w:kern w:val="24"/>
                <w:lang w:val="en-GB"/>
              </w:rPr>
              <w:fldChar w:fldCharType="end"/>
            </w:r>
          </w:p>
          <w:p w14:paraId="51F6B6B9" w14:textId="77777777" w:rsidR="004A535F" w:rsidRPr="0020479F" w:rsidRDefault="004A535F">
            <w:pPr>
              <w:spacing w:after="0"/>
              <w:jc w:val="center"/>
              <w:textAlignment w:val="bottom"/>
              <w:rPr>
                <w:rFonts w:eastAsia="Times New Roman"/>
                <w:lang w:val="en-GB"/>
              </w:rPr>
            </w:pPr>
            <w:r w:rsidRPr="0020479F">
              <w:rPr>
                <w:rFonts w:eastAsia="Times New Roman"/>
                <w:b/>
                <w:bCs/>
                <w:color w:val="FFFFFF" w:themeColor="background1"/>
                <w:kern w:val="24"/>
                <w:lang w:val="en-GB"/>
              </w:rPr>
              <w:t>(Potential Impacts)</w:t>
            </w:r>
          </w:p>
        </w:tc>
        <w:tc>
          <w:tcPr>
            <w:tcW w:w="3158" w:type="dxa"/>
            <w:tcBorders>
              <w:top w:val="single" w:sz="4" w:space="0" w:color="335EAC"/>
              <w:left w:val="nil"/>
              <w:bottom w:val="single" w:sz="8" w:space="0" w:color="000000"/>
              <w:right w:val="single" w:sz="4" w:space="0" w:color="335EAC"/>
            </w:tcBorders>
            <w:shd w:val="clear" w:color="auto" w:fill="335EAC"/>
            <w:tcMar>
              <w:top w:w="26" w:type="dxa"/>
              <w:left w:w="26" w:type="dxa"/>
              <w:bottom w:w="0" w:type="dxa"/>
              <w:right w:w="26" w:type="dxa"/>
            </w:tcMar>
            <w:vAlign w:val="center"/>
            <w:hideMark/>
          </w:tcPr>
          <w:p w14:paraId="00CCB5EC" w14:textId="273D82F1" w:rsidR="004A535F" w:rsidRPr="0020479F" w:rsidRDefault="004A535F">
            <w:pPr>
              <w:spacing w:after="0"/>
              <w:jc w:val="center"/>
              <w:textAlignment w:val="bottom"/>
              <w:rPr>
                <w:rFonts w:eastAsia="Times New Roman"/>
                <w:lang w:val="en-GB"/>
              </w:rPr>
            </w:pPr>
            <w:r w:rsidRPr="0020479F">
              <w:rPr>
                <w:rFonts w:eastAsia="Times New Roman"/>
                <w:b/>
                <w:bCs/>
                <w:color w:val="FFFFFF" w:themeColor="background1"/>
                <w:kern w:val="24"/>
                <w:lang w:val="en-GB"/>
              </w:rPr>
              <w:t xml:space="preserve">ETSI Relevant Attacks </w:t>
            </w:r>
            <w:r w:rsidR="00AA66C8" w:rsidRPr="0020479F">
              <w:rPr>
                <w:rFonts w:eastAsia="Times New Roman"/>
                <w:b/>
                <w:bCs/>
                <w:color w:val="FFFFFF" w:themeColor="background1"/>
                <w:kern w:val="24"/>
                <w:lang w:val="en-GB"/>
              </w:rPr>
              <w:fldChar w:fldCharType="begin"/>
            </w:r>
            <w:r w:rsidR="00AA66C8" w:rsidRPr="0020479F">
              <w:rPr>
                <w:rFonts w:eastAsia="Times New Roman"/>
                <w:b/>
                <w:bCs/>
                <w:color w:val="FFFFFF" w:themeColor="background1"/>
                <w:kern w:val="24"/>
                <w:lang w:val="en-GB"/>
              </w:rPr>
              <w:instrText xml:space="preserve"> REF _Ref158133984 \r \h </w:instrText>
            </w:r>
            <w:r w:rsidR="00AA66C8" w:rsidRPr="0020479F">
              <w:rPr>
                <w:rFonts w:eastAsia="Times New Roman"/>
                <w:b/>
                <w:bCs/>
                <w:color w:val="FFFFFF" w:themeColor="background1"/>
                <w:kern w:val="24"/>
                <w:lang w:val="en-GB"/>
              </w:rPr>
            </w:r>
            <w:r w:rsidR="00AA66C8" w:rsidRPr="0020479F">
              <w:rPr>
                <w:rFonts w:eastAsia="Times New Roman"/>
                <w:b/>
                <w:bCs/>
                <w:color w:val="FFFFFF" w:themeColor="background1"/>
                <w:kern w:val="24"/>
                <w:lang w:val="en-GB"/>
              </w:rPr>
              <w:fldChar w:fldCharType="separate"/>
            </w:r>
            <w:r w:rsidR="00E14D82">
              <w:rPr>
                <w:rFonts w:eastAsia="Times New Roman"/>
                <w:b/>
                <w:bCs/>
                <w:color w:val="FFFFFF" w:themeColor="background1"/>
                <w:kern w:val="24"/>
                <w:lang w:val="en-GB"/>
              </w:rPr>
              <w:t>[i.49]</w:t>
            </w:r>
            <w:r w:rsidR="00AA66C8" w:rsidRPr="0020479F">
              <w:rPr>
                <w:rFonts w:eastAsia="Times New Roman"/>
                <w:b/>
                <w:bCs/>
                <w:color w:val="FFFFFF" w:themeColor="background1"/>
                <w:kern w:val="24"/>
                <w:lang w:val="en-GB"/>
              </w:rPr>
              <w:fldChar w:fldCharType="end"/>
            </w:r>
          </w:p>
        </w:tc>
        <w:tc>
          <w:tcPr>
            <w:tcW w:w="3502" w:type="dxa"/>
            <w:tcBorders>
              <w:top w:val="single" w:sz="4" w:space="0" w:color="335EAC"/>
              <w:left w:val="nil"/>
              <w:bottom w:val="single" w:sz="8" w:space="0" w:color="000000"/>
              <w:right w:val="single" w:sz="4" w:space="0" w:color="335EAC"/>
            </w:tcBorders>
            <w:shd w:val="clear" w:color="auto" w:fill="335EAC"/>
            <w:vAlign w:val="center"/>
            <w:hideMark/>
          </w:tcPr>
          <w:p w14:paraId="486BC2A0" w14:textId="7145BB03" w:rsidR="004A535F" w:rsidRPr="0020479F" w:rsidRDefault="004A535F">
            <w:pPr>
              <w:spacing w:after="0"/>
              <w:jc w:val="center"/>
              <w:textAlignment w:val="bottom"/>
              <w:rPr>
                <w:rFonts w:eastAsia="Times New Roman"/>
                <w:b/>
                <w:bCs/>
                <w:color w:val="FFFFFF" w:themeColor="background1"/>
                <w:kern w:val="24"/>
                <w:lang w:val="en-GB"/>
              </w:rPr>
            </w:pPr>
            <w:r w:rsidRPr="0020479F">
              <w:rPr>
                <w:rFonts w:eastAsia="Times New Roman"/>
                <w:b/>
                <w:bCs/>
                <w:color w:val="FFFFFF" w:themeColor="background1"/>
                <w:kern w:val="24"/>
                <w:lang w:val="en-GB"/>
              </w:rPr>
              <w:t>OWASP ML SEC Top 10</w:t>
            </w:r>
            <w:r w:rsidR="00AA66C8" w:rsidRPr="0020479F">
              <w:rPr>
                <w:rFonts w:eastAsia="Times New Roman"/>
                <w:b/>
                <w:bCs/>
                <w:color w:val="FFFFFF" w:themeColor="background1"/>
                <w:kern w:val="24"/>
                <w:lang w:val="en-GB"/>
              </w:rPr>
              <w:t xml:space="preserve"> </w:t>
            </w:r>
            <w:r w:rsidR="00AA66C8" w:rsidRPr="0020479F">
              <w:rPr>
                <w:rFonts w:eastAsia="Times New Roman"/>
                <w:b/>
                <w:bCs/>
                <w:color w:val="FFFFFF" w:themeColor="background1"/>
                <w:kern w:val="24"/>
                <w:lang w:val="en-GB"/>
              </w:rPr>
              <w:fldChar w:fldCharType="begin"/>
            </w:r>
            <w:r w:rsidR="00AA66C8" w:rsidRPr="0020479F">
              <w:rPr>
                <w:rFonts w:eastAsia="Times New Roman"/>
                <w:b/>
                <w:bCs/>
                <w:color w:val="FFFFFF" w:themeColor="background1"/>
                <w:kern w:val="24"/>
                <w:lang w:val="en-GB"/>
              </w:rPr>
              <w:instrText xml:space="preserve"> REF _Ref148001870 \r \h </w:instrText>
            </w:r>
            <w:r w:rsidR="00AA66C8" w:rsidRPr="0020479F">
              <w:rPr>
                <w:rFonts w:eastAsia="Times New Roman"/>
                <w:b/>
                <w:bCs/>
                <w:color w:val="FFFFFF" w:themeColor="background1"/>
                <w:kern w:val="24"/>
                <w:lang w:val="en-GB"/>
              </w:rPr>
            </w:r>
            <w:r w:rsidR="00AA66C8" w:rsidRPr="0020479F">
              <w:rPr>
                <w:rFonts w:eastAsia="Times New Roman"/>
                <w:b/>
                <w:bCs/>
                <w:color w:val="FFFFFF" w:themeColor="background1"/>
                <w:kern w:val="24"/>
                <w:lang w:val="en-GB"/>
              </w:rPr>
              <w:fldChar w:fldCharType="separate"/>
            </w:r>
            <w:r w:rsidR="00E14D82">
              <w:rPr>
                <w:rFonts w:eastAsia="Times New Roman"/>
                <w:b/>
                <w:bCs/>
                <w:color w:val="FFFFFF" w:themeColor="background1"/>
                <w:kern w:val="24"/>
                <w:lang w:val="en-GB"/>
              </w:rPr>
              <w:t>[i.20]</w:t>
            </w:r>
            <w:r w:rsidR="00AA66C8" w:rsidRPr="0020479F">
              <w:rPr>
                <w:rFonts w:eastAsia="Times New Roman"/>
                <w:b/>
                <w:bCs/>
                <w:color w:val="FFFFFF" w:themeColor="background1"/>
                <w:kern w:val="24"/>
                <w:lang w:val="en-GB"/>
              </w:rPr>
              <w:fldChar w:fldCharType="end"/>
            </w:r>
          </w:p>
        </w:tc>
      </w:tr>
      <w:tr w:rsidR="004A535F" w:rsidRPr="00A42C18" w14:paraId="1A089285" w14:textId="77777777" w:rsidTr="0020479F">
        <w:trPr>
          <w:trHeight w:val="131"/>
          <w:tblHeader/>
        </w:trPr>
        <w:tc>
          <w:tcPr>
            <w:tcW w:w="1075"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 w:type="dxa"/>
              <w:bottom w:w="0" w:type="dxa"/>
              <w:right w:w="72" w:type="dxa"/>
            </w:tcMar>
            <w:vAlign w:val="center"/>
            <w:hideMark/>
          </w:tcPr>
          <w:p w14:paraId="17C2797B"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Data Acquisition</w:t>
            </w:r>
          </w:p>
        </w:tc>
        <w:tc>
          <w:tcPr>
            <w:tcW w:w="1290"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26" w:type="dxa"/>
              <w:left w:w="14" w:type="dxa"/>
              <w:bottom w:w="0" w:type="dxa"/>
              <w:right w:w="72" w:type="dxa"/>
            </w:tcMar>
            <w:vAlign w:val="center"/>
            <w:hideMark/>
          </w:tcPr>
          <w:p w14:paraId="1ABB28B2" w14:textId="77777777" w:rsidR="004A535F" w:rsidRPr="0020479F" w:rsidRDefault="004A535F">
            <w:pPr>
              <w:spacing w:after="0"/>
              <w:jc w:val="center"/>
              <w:textAlignment w:val="center"/>
              <w:rPr>
                <w:rFonts w:eastAsia="Times New Roman"/>
                <w:b/>
                <w:bCs/>
                <w:lang w:val="en-GB"/>
              </w:rPr>
            </w:pPr>
            <w:r w:rsidRPr="0020479F">
              <w:rPr>
                <w:rFonts w:eastAsia="Times New Roman"/>
                <w:b/>
                <w:bCs/>
                <w:color w:val="000000" w:themeColor="text1"/>
                <w:kern w:val="24"/>
                <w:lang w:val="en-GB"/>
              </w:rPr>
              <w:t>Data Preparation</w:t>
            </w: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26" w:type="dxa"/>
              <w:left w:w="14" w:type="dxa"/>
              <w:bottom w:w="0" w:type="dxa"/>
              <w:right w:w="72" w:type="dxa"/>
            </w:tcMar>
            <w:vAlign w:val="center"/>
            <w:hideMark/>
          </w:tcPr>
          <w:p w14:paraId="1914F34F" w14:textId="77777777" w:rsidR="004A535F" w:rsidRPr="0020479F" w:rsidRDefault="004A535F">
            <w:pPr>
              <w:spacing w:after="0"/>
              <w:jc w:val="center"/>
              <w:textAlignment w:val="center"/>
              <w:rPr>
                <w:rFonts w:eastAsia="Times New Roman"/>
                <w:lang w:val="en-GB"/>
              </w:rPr>
            </w:pPr>
            <w:r w:rsidRPr="0020479F">
              <w:rPr>
                <w:rFonts w:eastAsia="Times New Roman"/>
                <w:color w:val="000000"/>
                <w:kern w:val="24"/>
                <w:lang w:val="en-GB"/>
              </w:rPr>
              <w:t>Integrity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4" w:type="dxa"/>
              <w:bottom w:w="0" w:type="dxa"/>
              <w:right w:w="0" w:type="dxa"/>
            </w:tcMar>
            <w:vAlign w:val="center"/>
            <w:hideMark/>
          </w:tcPr>
          <w:p w14:paraId="53C6CB7B" w14:textId="77777777" w:rsidR="004A535F" w:rsidRPr="0020479F" w:rsidRDefault="004A535F">
            <w:pPr>
              <w:spacing w:after="0"/>
              <w:textAlignment w:val="center"/>
              <w:rPr>
                <w:rFonts w:eastAsia="Times New Roman"/>
                <w:lang w:val="en-GB"/>
              </w:rPr>
            </w:pPr>
            <w:r w:rsidRPr="0020479F">
              <w:rPr>
                <w:rFonts w:eastAsia="Times New Roman"/>
                <w:color w:val="000000"/>
                <w:kern w:val="24"/>
                <w:lang w:val="en-GB"/>
              </w:rPr>
              <w:t>Poisoning of input data</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hideMark/>
          </w:tcPr>
          <w:p w14:paraId="0C7906DA" w14:textId="77777777" w:rsidR="004A535F" w:rsidRPr="0020479F" w:rsidRDefault="004A535F">
            <w:pPr>
              <w:spacing w:after="0"/>
              <w:textAlignment w:val="center"/>
              <w:rPr>
                <w:rFonts w:eastAsia="Times New Roman"/>
                <w:color w:val="000000"/>
                <w:kern w:val="24"/>
                <w:lang w:val="en-GB"/>
              </w:rPr>
            </w:pPr>
            <w:r w:rsidRPr="0020479F">
              <w:rPr>
                <w:rFonts w:eastAsia="Times New Roman"/>
                <w:color w:val="000000"/>
                <w:kern w:val="24"/>
                <w:lang w:val="en-GB"/>
              </w:rPr>
              <w:t>ML01:2023 Input Manipulation Attack</w:t>
            </w:r>
          </w:p>
        </w:tc>
      </w:tr>
      <w:tr w:rsidR="004A535F" w:rsidRPr="00A42C18" w14:paraId="50CA9C3F" w14:textId="77777777" w:rsidTr="0020479F">
        <w:trPr>
          <w:trHeight w:val="68"/>
          <w:tblHeader/>
        </w:trPr>
        <w:tc>
          <w:tcPr>
            <w:tcW w:w="1075"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 w:type="dxa"/>
              <w:bottom w:w="0" w:type="dxa"/>
              <w:right w:w="72" w:type="dxa"/>
            </w:tcMar>
            <w:vAlign w:val="center"/>
            <w:hideMark/>
          </w:tcPr>
          <w:p w14:paraId="55E9AA11"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Data Curation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2E3F66" w14:textId="77777777" w:rsidR="004A535F" w:rsidRPr="0020479F" w:rsidRDefault="004A535F">
            <w:pPr>
              <w:spacing w:after="0"/>
              <w:rPr>
                <w:rFonts w:eastAsia="Times New Roman"/>
                <w:b/>
                <w:bCs/>
                <w:lang w:val="en-GB"/>
              </w:rPr>
            </w:pP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26" w:type="dxa"/>
              <w:left w:w="14" w:type="dxa"/>
              <w:bottom w:w="0" w:type="dxa"/>
              <w:right w:w="72" w:type="dxa"/>
            </w:tcMar>
            <w:vAlign w:val="center"/>
            <w:hideMark/>
          </w:tcPr>
          <w:p w14:paraId="0942CAC7" w14:textId="77777777" w:rsidR="004A535F" w:rsidRPr="0020479F" w:rsidRDefault="004A535F">
            <w:pPr>
              <w:spacing w:after="0"/>
              <w:jc w:val="center"/>
              <w:rPr>
                <w:rFonts w:eastAsia="Times New Roman"/>
                <w:lang w:val="en-GB"/>
              </w:rPr>
            </w:pPr>
            <w:r w:rsidRPr="0020479F">
              <w:rPr>
                <w:rFonts w:eastAsia="Times New Roman"/>
                <w:color w:val="000000" w:themeColor="text1"/>
                <w:kern w:val="24"/>
                <w:lang w:val="en-GB"/>
              </w:rPr>
              <w:t>Integrity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4" w:type="dxa"/>
              <w:bottom w:w="0" w:type="dxa"/>
              <w:right w:w="0" w:type="dxa"/>
            </w:tcMar>
            <w:vAlign w:val="center"/>
            <w:hideMark/>
          </w:tcPr>
          <w:p w14:paraId="6269F9E7" w14:textId="77777777" w:rsidR="004A535F" w:rsidRPr="0020479F" w:rsidRDefault="004A535F">
            <w:pPr>
              <w:spacing w:after="0"/>
              <w:rPr>
                <w:rFonts w:eastAsia="Times New Roman"/>
                <w:lang w:val="en-GB"/>
              </w:rPr>
            </w:pPr>
            <w:r w:rsidRPr="0020479F">
              <w:rPr>
                <w:rFonts w:eastAsia="Times New Roman"/>
                <w:color w:val="000000"/>
                <w:kern w:val="24"/>
                <w:lang w:val="en-GB"/>
              </w:rPr>
              <w:t>Poisoning on data labelling for supervised learning</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hideMark/>
          </w:tcPr>
          <w:p w14:paraId="16A4F152" w14:textId="77777777" w:rsidR="004A535F" w:rsidRPr="0020479F" w:rsidRDefault="004A535F">
            <w:pPr>
              <w:spacing w:after="0"/>
              <w:rPr>
                <w:rFonts w:eastAsia="Times New Roman"/>
                <w:kern w:val="24"/>
                <w:lang w:val="en-GB"/>
              </w:rPr>
            </w:pPr>
            <w:r w:rsidRPr="0020479F">
              <w:rPr>
                <w:rFonts w:eastAsia="Times New Roman"/>
                <w:lang w:val="en-GB"/>
              </w:rPr>
              <w:t>ML02:2023 Data Poisoning Attack</w:t>
            </w:r>
          </w:p>
        </w:tc>
      </w:tr>
      <w:tr w:rsidR="004A535F" w:rsidRPr="00A42C18" w14:paraId="63BE3F97" w14:textId="77777777" w:rsidTr="0020479F">
        <w:trPr>
          <w:trHeight w:val="59"/>
          <w:tblHeader/>
        </w:trPr>
        <w:tc>
          <w:tcPr>
            <w:tcW w:w="1075"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 w:type="dxa"/>
              <w:bottom w:w="0" w:type="dxa"/>
              <w:right w:w="72" w:type="dxa"/>
            </w:tcMar>
            <w:vAlign w:val="center"/>
            <w:hideMark/>
          </w:tcPr>
          <w:p w14:paraId="07D90557"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Model Design</w:t>
            </w:r>
          </w:p>
        </w:tc>
        <w:tc>
          <w:tcPr>
            <w:tcW w:w="9270" w:type="dxa"/>
            <w:gridSpan w:val="4"/>
            <w:tcBorders>
              <w:top w:val="single" w:sz="8" w:space="0" w:color="000000"/>
              <w:left w:val="single" w:sz="8" w:space="0" w:color="000000"/>
              <w:bottom w:val="single" w:sz="8" w:space="0" w:color="000000"/>
              <w:right w:val="single" w:sz="8" w:space="0" w:color="000000"/>
            </w:tcBorders>
            <w:shd w:val="clear" w:color="auto" w:fill="E7E6E6" w:themeFill="background2"/>
            <w:tcMar>
              <w:top w:w="26" w:type="dxa"/>
              <w:left w:w="14" w:type="dxa"/>
              <w:bottom w:w="0" w:type="dxa"/>
              <w:right w:w="144" w:type="dxa"/>
            </w:tcMar>
            <w:vAlign w:val="center"/>
            <w:hideMark/>
          </w:tcPr>
          <w:p w14:paraId="2BAE9606" w14:textId="77777777" w:rsidR="004A535F" w:rsidRPr="0020479F" w:rsidRDefault="004A535F">
            <w:pPr>
              <w:spacing w:after="0"/>
              <w:jc w:val="center"/>
              <w:textAlignment w:val="bottom"/>
              <w:rPr>
                <w:rFonts w:eastAsia="Times New Roman"/>
                <w:b/>
                <w:bCs/>
                <w:color w:val="000000" w:themeColor="text1"/>
                <w:kern w:val="24"/>
                <w:lang w:val="en-GB"/>
              </w:rPr>
            </w:pPr>
            <w:r w:rsidRPr="0020479F">
              <w:rPr>
                <w:rFonts w:eastAsia="Times New Roman"/>
                <w:b/>
                <w:bCs/>
                <w:color w:val="000000" w:themeColor="text1"/>
                <w:kern w:val="24"/>
                <w:lang w:val="en-GB"/>
              </w:rPr>
              <w:t>Out of Scope for O-RAN</w:t>
            </w:r>
          </w:p>
        </w:tc>
      </w:tr>
      <w:tr w:rsidR="004A535F" w:rsidRPr="00A42C18" w14:paraId="08B9EDF6" w14:textId="77777777" w:rsidTr="0020479F">
        <w:trPr>
          <w:trHeight w:val="41"/>
          <w:tblHeader/>
        </w:trPr>
        <w:tc>
          <w:tcPr>
            <w:tcW w:w="1075"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 w:type="dxa"/>
              <w:bottom w:w="0" w:type="dxa"/>
              <w:right w:w="72" w:type="dxa"/>
            </w:tcMar>
            <w:vAlign w:val="center"/>
            <w:hideMark/>
          </w:tcPr>
          <w:p w14:paraId="149A74C6"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Software Build</w:t>
            </w:r>
          </w:p>
        </w:tc>
        <w:tc>
          <w:tcPr>
            <w:tcW w:w="9270" w:type="dxa"/>
            <w:gridSpan w:val="4"/>
            <w:tcBorders>
              <w:top w:val="single" w:sz="8" w:space="0" w:color="000000"/>
              <w:left w:val="single" w:sz="8" w:space="0" w:color="000000"/>
              <w:bottom w:val="single" w:sz="8" w:space="0" w:color="000000"/>
              <w:right w:val="single" w:sz="8" w:space="0" w:color="000000"/>
            </w:tcBorders>
            <w:shd w:val="clear" w:color="auto" w:fill="E7E6E6" w:themeFill="background2"/>
            <w:tcMar>
              <w:top w:w="26" w:type="dxa"/>
              <w:left w:w="14" w:type="dxa"/>
              <w:bottom w:w="0" w:type="dxa"/>
              <w:right w:w="144" w:type="dxa"/>
            </w:tcMar>
            <w:vAlign w:val="center"/>
            <w:hideMark/>
          </w:tcPr>
          <w:p w14:paraId="047E9F82" w14:textId="77777777" w:rsidR="004A535F" w:rsidRPr="0020479F" w:rsidRDefault="004A535F">
            <w:pPr>
              <w:spacing w:after="0"/>
              <w:jc w:val="center"/>
              <w:textAlignment w:val="bottom"/>
              <w:rPr>
                <w:rFonts w:eastAsia="Times New Roman"/>
                <w:b/>
                <w:bCs/>
                <w:color w:val="000000" w:themeColor="text1"/>
                <w:kern w:val="24"/>
                <w:lang w:val="en-GB"/>
              </w:rPr>
            </w:pPr>
            <w:r w:rsidRPr="0020479F">
              <w:rPr>
                <w:rFonts w:eastAsia="Times New Roman"/>
                <w:b/>
                <w:bCs/>
                <w:color w:val="000000" w:themeColor="text1"/>
                <w:kern w:val="24"/>
                <w:lang w:val="en-GB"/>
              </w:rPr>
              <w:t>Out of Scope for O-RAN</w:t>
            </w:r>
          </w:p>
        </w:tc>
      </w:tr>
      <w:tr w:rsidR="004A535F" w:rsidRPr="00A42C18" w14:paraId="7830C73A" w14:textId="77777777" w:rsidTr="0020479F">
        <w:trPr>
          <w:trHeight w:val="293"/>
          <w:tblHeader/>
        </w:trPr>
        <w:tc>
          <w:tcPr>
            <w:tcW w:w="1075" w:type="dxa"/>
            <w:vMerge w:val="restart"/>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 w:type="dxa"/>
              <w:bottom w:w="0" w:type="dxa"/>
              <w:right w:w="72" w:type="dxa"/>
            </w:tcMar>
            <w:vAlign w:val="center"/>
            <w:hideMark/>
          </w:tcPr>
          <w:p w14:paraId="5FEA9E87"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Train</w:t>
            </w:r>
          </w:p>
        </w:tc>
        <w:tc>
          <w:tcPr>
            <w:tcW w:w="1290"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26" w:type="dxa"/>
              <w:left w:w="14" w:type="dxa"/>
              <w:bottom w:w="0" w:type="dxa"/>
              <w:right w:w="72" w:type="dxa"/>
            </w:tcMar>
            <w:vAlign w:val="center"/>
            <w:hideMark/>
          </w:tcPr>
          <w:p w14:paraId="46D088AB" w14:textId="77777777" w:rsidR="004A535F" w:rsidRPr="0020479F" w:rsidRDefault="004A535F">
            <w:pPr>
              <w:spacing w:after="0"/>
              <w:jc w:val="center"/>
              <w:textAlignment w:val="center"/>
              <w:rPr>
                <w:rFonts w:eastAsia="Times New Roman"/>
                <w:b/>
                <w:bCs/>
                <w:lang w:val="en-GB"/>
              </w:rPr>
            </w:pPr>
            <w:r w:rsidRPr="0020479F">
              <w:rPr>
                <w:rFonts w:eastAsia="Times New Roman"/>
                <w:b/>
                <w:bCs/>
                <w:color w:val="000000" w:themeColor="text1"/>
                <w:kern w:val="24"/>
                <w:lang w:val="en-GB"/>
              </w:rPr>
              <w:t>ML Training Host</w:t>
            </w:r>
          </w:p>
          <w:p w14:paraId="4917E9FA" w14:textId="77777777" w:rsidR="004A535F" w:rsidRPr="0020479F" w:rsidRDefault="004A535F">
            <w:pPr>
              <w:spacing w:after="0"/>
              <w:jc w:val="center"/>
              <w:textAlignment w:val="center"/>
              <w:rPr>
                <w:rFonts w:eastAsia="Times New Roman"/>
                <w:b/>
                <w:bCs/>
                <w:lang w:val="en-GB"/>
              </w:rPr>
            </w:pPr>
            <w:r w:rsidRPr="0020479F">
              <w:rPr>
                <w:rFonts w:eastAsia="Times New Roman"/>
                <w:b/>
                <w:bCs/>
                <w:color w:val="000000"/>
                <w:kern w:val="24"/>
                <w:lang w:val="en-GB"/>
              </w:rPr>
              <w:t>(AI/ML Training)</w:t>
            </w: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26" w:type="dxa"/>
              <w:left w:w="14" w:type="dxa"/>
              <w:bottom w:w="0" w:type="dxa"/>
              <w:right w:w="72" w:type="dxa"/>
            </w:tcMar>
            <w:vAlign w:val="center"/>
            <w:hideMark/>
          </w:tcPr>
          <w:p w14:paraId="3577FE34"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Confidentiality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4" w:type="dxa"/>
              <w:bottom w:w="0" w:type="dxa"/>
              <w:right w:w="0" w:type="dxa"/>
            </w:tcMar>
            <w:hideMark/>
          </w:tcPr>
          <w:p w14:paraId="575FD752"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Training data leaked</w:t>
            </w:r>
          </w:p>
          <w:p w14:paraId="12D45B1B"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Full Knowledge Attacks</w:t>
            </w:r>
          </w:p>
          <w:p w14:paraId="77B7C703"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Partial Knowledge Attacks</w:t>
            </w:r>
          </w:p>
          <w:p w14:paraId="605AC4BC" w14:textId="77777777" w:rsidR="004A535F" w:rsidRPr="0020479F" w:rsidRDefault="004A535F">
            <w:pPr>
              <w:spacing w:after="0"/>
              <w:textAlignment w:val="bottom"/>
              <w:rPr>
                <w:rFonts w:eastAsia="Times New Roman"/>
                <w:lang w:val="en-GB"/>
              </w:rPr>
            </w:pPr>
            <w:r w:rsidRPr="0020479F">
              <w:rPr>
                <w:rFonts w:eastAsia="Times New Roman"/>
                <w:color w:val="000000"/>
                <w:kern w:val="24"/>
                <w:lang w:val="en-GB"/>
              </w:rPr>
              <w:t>Zero Knowledge Attacks</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hideMark/>
          </w:tcPr>
          <w:p w14:paraId="153A49E0"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ML02:2023 Data Poisoning Attack</w:t>
            </w:r>
          </w:p>
        </w:tc>
      </w:tr>
      <w:tr w:rsidR="004A535F" w:rsidRPr="00A42C18" w14:paraId="54552C3C" w14:textId="77777777" w:rsidTr="0020479F">
        <w:trPr>
          <w:trHeight w:val="41"/>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57E666" w14:textId="77777777" w:rsidR="004A535F" w:rsidRPr="0020479F" w:rsidRDefault="004A535F">
            <w:pPr>
              <w:spacing w:after="0"/>
              <w:rPr>
                <w:rFonts w:eastAsia="Times New Roman"/>
                <w:lang w:val="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2E80F2" w14:textId="77777777" w:rsidR="004A535F" w:rsidRPr="0020479F" w:rsidRDefault="004A535F">
            <w:pPr>
              <w:spacing w:after="0"/>
              <w:rPr>
                <w:rFonts w:eastAsia="Times New Roman"/>
                <w:b/>
                <w:bCs/>
                <w:lang w:val="en-GB"/>
              </w:rPr>
            </w:pP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26" w:type="dxa"/>
              <w:left w:w="14" w:type="dxa"/>
              <w:bottom w:w="0" w:type="dxa"/>
              <w:right w:w="72" w:type="dxa"/>
            </w:tcMar>
            <w:vAlign w:val="center"/>
            <w:hideMark/>
          </w:tcPr>
          <w:p w14:paraId="701565A2" w14:textId="77777777" w:rsidR="004A535F" w:rsidRPr="0020479F" w:rsidRDefault="004A535F">
            <w:pPr>
              <w:spacing w:after="0"/>
              <w:jc w:val="center"/>
              <w:textAlignment w:val="bottom"/>
              <w:rPr>
                <w:rFonts w:eastAsia="Times New Roman"/>
                <w:color w:val="000000" w:themeColor="text1"/>
                <w:kern w:val="24"/>
                <w:lang w:val="en-GB"/>
              </w:rPr>
            </w:pPr>
            <w:r w:rsidRPr="0020479F">
              <w:rPr>
                <w:rFonts w:eastAsia="Times New Roman"/>
                <w:color w:val="000000" w:themeColor="text1"/>
                <w:kern w:val="24"/>
                <w:lang w:val="en-GB"/>
              </w:rPr>
              <w:t>Integrity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4" w:type="dxa"/>
              <w:bottom w:w="0" w:type="dxa"/>
              <w:right w:w="0" w:type="dxa"/>
            </w:tcMar>
            <w:hideMark/>
          </w:tcPr>
          <w:p w14:paraId="7FE8DEA5"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Transfer Learning Attack</w:t>
            </w:r>
          </w:p>
          <w:p w14:paraId="23B25535"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Backdoor Attack</w:t>
            </w:r>
          </w:p>
          <w:p w14:paraId="0B7B9013" w14:textId="77777777" w:rsidR="004A535F" w:rsidRPr="0020479F" w:rsidRDefault="004A535F">
            <w:pPr>
              <w:spacing w:after="0"/>
              <w:textAlignment w:val="bottom"/>
              <w:rPr>
                <w:rFonts w:eastAsia="Times New Roman"/>
                <w:lang w:val="en-GB"/>
              </w:rPr>
            </w:pPr>
            <w:r w:rsidRPr="0020479F">
              <w:rPr>
                <w:rFonts w:eastAsia="Times New Roman"/>
                <w:color w:val="000000"/>
                <w:kern w:val="24"/>
                <w:lang w:val="en-GB"/>
              </w:rPr>
              <w:t xml:space="preserve">Modify Leaning Algorithm </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hideMark/>
          </w:tcPr>
          <w:p w14:paraId="1E52D6C3"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ML07:2023 Transfer Learning Attack</w:t>
            </w:r>
          </w:p>
          <w:p w14:paraId="6B05B09B"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ML06:2023 AI Supply Chain Attacks ML10:2023 Model Poisoning</w:t>
            </w:r>
          </w:p>
        </w:tc>
      </w:tr>
      <w:tr w:rsidR="004A535F" w:rsidRPr="00A42C18" w14:paraId="3E7C0802" w14:textId="77777777" w:rsidTr="0020479F">
        <w:trPr>
          <w:trHeight w:val="257"/>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8ED26F" w14:textId="77777777" w:rsidR="004A535F" w:rsidRPr="0020479F" w:rsidRDefault="004A535F">
            <w:pPr>
              <w:spacing w:after="0"/>
              <w:rPr>
                <w:rFonts w:eastAsia="Times New Roman"/>
                <w:lang w:val="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2BE7F5" w14:textId="77777777" w:rsidR="004A535F" w:rsidRPr="0020479F" w:rsidRDefault="004A535F">
            <w:pPr>
              <w:spacing w:after="0"/>
              <w:rPr>
                <w:rFonts w:eastAsia="Times New Roman"/>
                <w:b/>
                <w:bCs/>
                <w:lang w:val="en-GB"/>
              </w:rPr>
            </w:pP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26" w:type="dxa"/>
              <w:left w:w="14" w:type="dxa"/>
              <w:bottom w:w="0" w:type="dxa"/>
              <w:right w:w="72" w:type="dxa"/>
            </w:tcMar>
            <w:vAlign w:val="center"/>
            <w:hideMark/>
          </w:tcPr>
          <w:p w14:paraId="5B6E709A" w14:textId="77777777" w:rsidR="004A535F" w:rsidRPr="0020479F" w:rsidRDefault="004A535F">
            <w:pPr>
              <w:spacing w:after="0"/>
              <w:jc w:val="center"/>
              <w:textAlignment w:val="bottom"/>
              <w:rPr>
                <w:rFonts w:eastAsia="Times New Roman"/>
                <w:color w:val="000000" w:themeColor="text1"/>
                <w:kern w:val="24"/>
                <w:lang w:val="en-GB"/>
              </w:rPr>
            </w:pPr>
            <w:r w:rsidRPr="0020479F">
              <w:rPr>
                <w:rFonts w:eastAsia="Times New Roman"/>
                <w:color w:val="000000" w:themeColor="text1"/>
                <w:kern w:val="24"/>
                <w:lang w:val="en-GB"/>
              </w:rPr>
              <w:t>Availability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4" w:type="dxa"/>
              <w:bottom w:w="0" w:type="dxa"/>
              <w:right w:w="0" w:type="dxa"/>
            </w:tcMar>
            <w:hideMark/>
          </w:tcPr>
          <w:p w14:paraId="36E2B28A"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Poisoning Attack at Input Layer</w:t>
            </w:r>
          </w:p>
          <w:p w14:paraId="31E835DF"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Denial of Features Attack</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hideMark/>
          </w:tcPr>
          <w:p w14:paraId="34676868"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ML01:2023 Input Manipulation Attack</w:t>
            </w:r>
          </w:p>
          <w:p w14:paraId="7E1D20B0"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ML10:2023 Model Poisoning</w:t>
            </w:r>
          </w:p>
        </w:tc>
      </w:tr>
      <w:tr w:rsidR="004A535F" w:rsidRPr="00A42C18" w14:paraId="328985DF" w14:textId="77777777" w:rsidTr="0020479F">
        <w:trPr>
          <w:trHeight w:val="131"/>
          <w:tblHeader/>
        </w:trPr>
        <w:tc>
          <w:tcPr>
            <w:tcW w:w="1075"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 w:type="dxa"/>
              <w:bottom w:w="0" w:type="dxa"/>
              <w:right w:w="26" w:type="dxa"/>
            </w:tcMar>
            <w:vAlign w:val="center"/>
            <w:hideMark/>
          </w:tcPr>
          <w:p w14:paraId="374C092C"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Test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08ABA8" w14:textId="77777777" w:rsidR="004A535F" w:rsidRPr="0020479F" w:rsidRDefault="004A535F">
            <w:pPr>
              <w:spacing w:after="0"/>
              <w:rPr>
                <w:rFonts w:eastAsia="Times New Roman"/>
                <w:b/>
                <w:bCs/>
                <w:lang w:val="en-GB"/>
              </w:rPr>
            </w:pP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26" w:type="dxa"/>
              <w:left w:w="14" w:type="dxa"/>
              <w:bottom w:w="0" w:type="dxa"/>
              <w:right w:w="26" w:type="dxa"/>
            </w:tcMar>
            <w:vAlign w:val="center"/>
            <w:hideMark/>
          </w:tcPr>
          <w:p w14:paraId="16AE4199" w14:textId="77777777" w:rsidR="004A535F" w:rsidRPr="0020479F" w:rsidRDefault="004A535F">
            <w:pPr>
              <w:spacing w:after="0"/>
              <w:jc w:val="center"/>
              <w:rPr>
                <w:rFonts w:eastAsia="Times New Roman"/>
                <w:lang w:val="en-GB"/>
              </w:rPr>
            </w:pPr>
            <w:r w:rsidRPr="0020479F">
              <w:rPr>
                <w:rFonts w:eastAsia="Times New Roman"/>
                <w:color w:val="000000" w:themeColor="text1"/>
                <w:kern w:val="24"/>
                <w:lang w:val="en-GB"/>
              </w:rPr>
              <w:t>Availability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26" w:type="dxa"/>
              <w:left w:w="144" w:type="dxa"/>
              <w:bottom w:w="0" w:type="dxa"/>
              <w:right w:w="0" w:type="dxa"/>
            </w:tcMar>
            <w:hideMark/>
          </w:tcPr>
          <w:p w14:paraId="36173DE9" w14:textId="77777777" w:rsidR="004A535F" w:rsidRPr="0020479F" w:rsidRDefault="004A535F">
            <w:pPr>
              <w:spacing w:after="0"/>
              <w:rPr>
                <w:rFonts w:eastAsia="Times New Roman"/>
                <w:lang w:val="en-GB"/>
              </w:rPr>
            </w:pPr>
            <w:r w:rsidRPr="0020479F">
              <w:rPr>
                <w:rFonts w:eastAsia="Times New Roman"/>
                <w:color w:val="000000"/>
                <w:kern w:val="24"/>
                <w:lang w:val="en-GB"/>
              </w:rPr>
              <w:t>Lack of testing for adversarial examples</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hideMark/>
          </w:tcPr>
          <w:p w14:paraId="34AED761" w14:textId="77777777" w:rsidR="004A535F" w:rsidRPr="0020479F" w:rsidRDefault="004A535F">
            <w:pPr>
              <w:spacing w:after="0"/>
              <w:rPr>
                <w:rFonts w:eastAsia="Times New Roman"/>
                <w:color w:val="000000"/>
                <w:kern w:val="24"/>
                <w:lang w:val="en-GB"/>
              </w:rPr>
            </w:pPr>
            <w:r w:rsidRPr="0020479F">
              <w:rPr>
                <w:rFonts w:eastAsia="Times New Roman"/>
                <w:color w:val="000000"/>
                <w:kern w:val="24"/>
                <w:lang w:val="en-GB"/>
              </w:rPr>
              <w:t>ML01:2023 Input Manipulation Attack</w:t>
            </w:r>
          </w:p>
        </w:tc>
      </w:tr>
      <w:tr w:rsidR="004A535F" w:rsidRPr="00A42C18" w14:paraId="3343DD8C" w14:textId="77777777" w:rsidTr="0020479F">
        <w:trPr>
          <w:trHeight w:val="238"/>
          <w:tblHeader/>
        </w:trPr>
        <w:tc>
          <w:tcPr>
            <w:tcW w:w="1075" w:type="dxa"/>
            <w:vMerge w:val="restart"/>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0" w:type="dxa"/>
              <w:left w:w="14" w:type="dxa"/>
              <w:bottom w:w="0" w:type="dxa"/>
              <w:right w:w="72" w:type="dxa"/>
            </w:tcMar>
            <w:vAlign w:val="center"/>
            <w:hideMark/>
          </w:tcPr>
          <w:p w14:paraId="60E1897C"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Deployment</w:t>
            </w:r>
          </w:p>
        </w:tc>
        <w:tc>
          <w:tcPr>
            <w:tcW w:w="1290"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0" w:type="dxa"/>
              <w:left w:w="14" w:type="dxa"/>
              <w:bottom w:w="0" w:type="dxa"/>
              <w:right w:w="72" w:type="dxa"/>
            </w:tcMar>
            <w:vAlign w:val="center"/>
            <w:hideMark/>
          </w:tcPr>
          <w:p w14:paraId="47645335" w14:textId="77777777" w:rsidR="004A535F" w:rsidRPr="0020479F" w:rsidRDefault="004A535F">
            <w:pPr>
              <w:spacing w:after="0"/>
              <w:jc w:val="center"/>
              <w:textAlignment w:val="center"/>
              <w:rPr>
                <w:rFonts w:eastAsia="Times New Roman"/>
                <w:b/>
                <w:bCs/>
                <w:lang w:val="en-GB"/>
              </w:rPr>
            </w:pPr>
            <w:r w:rsidRPr="0020479F">
              <w:rPr>
                <w:rFonts w:eastAsia="Times New Roman"/>
                <w:b/>
                <w:bCs/>
                <w:color w:val="000000" w:themeColor="text1"/>
                <w:kern w:val="24"/>
                <w:lang w:val="en-GB"/>
              </w:rPr>
              <w:t>Model Management</w:t>
            </w:r>
          </w:p>
          <w:p w14:paraId="6ED8E713" w14:textId="77777777" w:rsidR="004A535F" w:rsidRPr="0020479F" w:rsidRDefault="004A535F">
            <w:pPr>
              <w:spacing w:after="0"/>
              <w:jc w:val="center"/>
              <w:textAlignment w:val="center"/>
              <w:rPr>
                <w:rFonts w:eastAsia="Times New Roman"/>
                <w:b/>
                <w:bCs/>
                <w:lang w:val="en-GB"/>
              </w:rPr>
            </w:pPr>
            <w:r w:rsidRPr="0020479F">
              <w:rPr>
                <w:rFonts w:eastAsia="Times New Roman"/>
                <w:b/>
                <w:bCs/>
                <w:color w:val="000000" w:themeColor="text1"/>
                <w:kern w:val="24"/>
                <w:lang w:val="en-GB"/>
              </w:rPr>
              <w:t>and</w:t>
            </w:r>
          </w:p>
          <w:p w14:paraId="1225C768" w14:textId="77777777" w:rsidR="004A535F" w:rsidRPr="0020479F" w:rsidRDefault="004A535F">
            <w:pPr>
              <w:spacing w:after="0"/>
              <w:jc w:val="center"/>
              <w:textAlignment w:val="center"/>
              <w:rPr>
                <w:rFonts w:eastAsia="Times New Roman"/>
                <w:b/>
                <w:bCs/>
                <w:lang w:val="en-GB"/>
              </w:rPr>
            </w:pPr>
            <w:r w:rsidRPr="0020479F">
              <w:rPr>
                <w:rFonts w:eastAsia="Times New Roman"/>
                <w:b/>
                <w:bCs/>
                <w:color w:val="000000" w:themeColor="text1"/>
                <w:kern w:val="24"/>
                <w:lang w:val="en-GB"/>
              </w:rPr>
              <w:t>ML Inference Host</w:t>
            </w: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0" w:type="dxa"/>
              <w:left w:w="14" w:type="dxa"/>
              <w:bottom w:w="0" w:type="dxa"/>
              <w:right w:w="72" w:type="dxa"/>
            </w:tcMar>
            <w:vAlign w:val="center"/>
            <w:hideMark/>
          </w:tcPr>
          <w:p w14:paraId="4E5F8BDD"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Confidentiality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0" w:type="dxa"/>
              <w:left w:w="144" w:type="dxa"/>
              <w:bottom w:w="0" w:type="dxa"/>
              <w:right w:w="0" w:type="dxa"/>
            </w:tcMar>
            <w:hideMark/>
          </w:tcPr>
          <w:p w14:paraId="42858822"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Backdoor</w:t>
            </w:r>
          </w:p>
          <w:p w14:paraId="17C45AF1"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 xml:space="preserve">Membership Inference </w:t>
            </w:r>
          </w:p>
          <w:p w14:paraId="62E19A2D"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Inversion Attacks</w:t>
            </w:r>
          </w:p>
          <w:p w14:paraId="03E4AD42" w14:textId="77777777" w:rsidR="004A535F" w:rsidRPr="0020479F" w:rsidRDefault="004A535F">
            <w:pPr>
              <w:spacing w:after="0"/>
              <w:textAlignment w:val="bottom"/>
              <w:rPr>
                <w:rFonts w:eastAsia="Times New Roman"/>
                <w:lang w:val="en-GB"/>
              </w:rPr>
            </w:pPr>
            <w:r w:rsidRPr="0020479F">
              <w:rPr>
                <w:rFonts w:eastAsia="Times New Roman"/>
                <w:color w:val="000000"/>
                <w:kern w:val="24"/>
                <w:lang w:val="en-GB"/>
              </w:rPr>
              <w:t>Untrusted Devices</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hideMark/>
          </w:tcPr>
          <w:p w14:paraId="76D76895"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ML06:2023 AI Supply Chain Attacks</w:t>
            </w:r>
          </w:p>
          <w:p w14:paraId="40D41164"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ML04:2023 Membership Inference Attack</w:t>
            </w:r>
          </w:p>
          <w:p w14:paraId="22AC0D82"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ML03:2023 Model Inversion Attack</w:t>
            </w:r>
          </w:p>
          <w:p w14:paraId="3D8F0872"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No Mapping</w:t>
            </w:r>
          </w:p>
        </w:tc>
      </w:tr>
      <w:tr w:rsidR="004A535F" w:rsidRPr="00A42C18" w14:paraId="1C686353" w14:textId="77777777" w:rsidTr="0020479F">
        <w:trPr>
          <w:trHeight w:val="32"/>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971F6C" w14:textId="77777777" w:rsidR="004A535F" w:rsidRPr="0020479F" w:rsidRDefault="004A535F">
            <w:pPr>
              <w:spacing w:after="0"/>
              <w:rPr>
                <w:rFonts w:eastAsia="Times New Roman"/>
                <w:lang w:val="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9D4ABA" w14:textId="77777777" w:rsidR="004A535F" w:rsidRPr="0020479F" w:rsidRDefault="004A535F">
            <w:pPr>
              <w:spacing w:after="0"/>
              <w:rPr>
                <w:rFonts w:eastAsia="Times New Roman"/>
                <w:b/>
                <w:bCs/>
                <w:lang w:val="en-GB"/>
              </w:rPr>
            </w:pP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0" w:type="dxa"/>
              <w:left w:w="14" w:type="dxa"/>
              <w:bottom w:w="0" w:type="dxa"/>
              <w:right w:w="72" w:type="dxa"/>
            </w:tcMar>
            <w:vAlign w:val="center"/>
            <w:hideMark/>
          </w:tcPr>
          <w:p w14:paraId="624888E6"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Integrity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0" w:type="dxa"/>
              <w:left w:w="144" w:type="dxa"/>
              <w:bottom w:w="0" w:type="dxa"/>
              <w:right w:w="0" w:type="dxa"/>
            </w:tcMar>
            <w:hideMark/>
          </w:tcPr>
          <w:p w14:paraId="13B8DCC3"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Input attack</w:t>
            </w:r>
          </w:p>
          <w:p w14:paraId="35F9EC53" w14:textId="77777777" w:rsidR="004A535F" w:rsidRPr="0020479F" w:rsidRDefault="004A535F">
            <w:pPr>
              <w:spacing w:after="0"/>
              <w:textAlignment w:val="bottom"/>
              <w:rPr>
                <w:rFonts w:eastAsia="Times New Roman"/>
                <w:lang w:val="en-GB"/>
              </w:rPr>
            </w:pPr>
            <w:r w:rsidRPr="0020479F">
              <w:rPr>
                <w:rFonts w:eastAsia="Times New Roman"/>
                <w:color w:val="000000"/>
                <w:kern w:val="24"/>
                <w:lang w:val="en-GB"/>
              </w:rPr>
              <w:t>Backdoor attack</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hideMark/>
          </w:tcPr>
          <w:p w14:paraId="4FEBEA91"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ML01:2023 Input Manipulation Attack</w:t>
            </w:r>
          </w:p>
          <w:p w14:paraId="2892A248"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ML06:2023: AI Supply Chain Attacks</w:t>
            </w:r>
          </w:p>
        </w:tc>
      </w:tr>
      <w:tr w:rsidR="004A535F" w:rsidRPr="00A42C18" w14:paraId="4A990941" w14:textId="77777777" w:rsidTr="0020479F">
        <w:trPr>
          <w:trHeight w:val="139"/>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B71F59" w14:textId="77777777" w:rsidR="004A535F" w:rsidRPr="0020479F" w:rsidRDefault="004A535F">
            <w:pPr>
              <w:spacing w:after="0"/>
              <w:rPr>
                <w:rFonts w:eastAsia="Times New Roman"/>
                <w:lang w:val="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3A7C03" w14:textId="77777777" w:rsidR="004A535F" w:rsidRPr="0020479F" w:rsidRDefault="004A535F">
            <w:pPr>
              <w:spacing w:after="0"/>
              <w:rPr>
                <w:rFonts w:eastAsia="Times New Roman"/>
                <w:b/>
                <w:bCs/>
                <w:lang w:val="en-GB"/>
              </w:rPr>
            </w:pP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0" w:type="dxa"/>
              <w:left w:w="14" w:type="dxa"/>
              <w:bottom w:w="0" w:type="dxa"/>
              <w:right w:w="72" w:type="dxa"/>
            </w:tcMar>
            <w:vAlign w:val="center"/>
            <w:hideMark/>
          </w:tcPr>
          <w:p w14:paraId="3DB46179" w14:textId="77777777" w:rsidR="004A535F" w:rsidRPr="0020479F" w:rsidRDefault="004A535F">
            <w:pPr>
              <w:spacing w:after="0"/>
              <w:jc w:val="center"/>
              <w:textAlignment w:val="bottom"/>
              <w:rPr>
                <w:rFonts w:eastAsia="Times New Roman"/>
                <w:color w:val="000000" w:themeColor="text1"/>
                <w:kern w:val="24"/>
                <w:lang w:val="en-GB"/>
              </w:rPr>
            </w:pPr>
            <w:r w:rsidRPr="0020479F">
              <w:rPr>
                <w:rFonts w:eastAsia="Times New Roman"/>
                <w:color w:val="000000" w:themeColor="text1"/>
                <w:kern w:val="24"/>
                <w:lang w:val="en-GB"/>
              </w:rPr>
              <w:t>Availability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0" w:type="dxa"/>
              <w:left w:w="144" w:type="dxa"/>
              <w:bottom w:w="0" w:type="dxa"/>
              <w:right w:w="0" w:type="dxa"/>
            </w:tcMar>
            <w:hideMark/>
          </w:tcPr>
          <w:p w14:paraId="4C0C2577"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Evasion Attacks</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hideMark/>
          </w:tcPr>
          <w:p w14:paraId="09061D27"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ML09:2023 Output Integrity Attack</w:t>
            </w:r>
          </w:p>
        </w:tc>
      </w:tr>
      <w:tr w:rsidR="004A535F" w:rsidRPr="00A42C18" w14:paraId="7A3F5515" w14:textId="77777777" w:rsidTr="0020479F">
        <w:trPr>
          <w:trHeight w:val="508"/>
          <w:tblHeader/>
        </w:trPr>
        <w:tc>
          <w:tcPr>
            <w:tcW w:w="1075" w:type="dxa"/>
            <w:vMerge w:val="restart"/>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0" w:type="dxa"/>
              <w:left w:w="14" w:type="dxa"/>
              <w:bottom w:w="0" w:type="dxa"/>
              <w:right w:w="72" w:type="dxa"/>
            </w:tcMar>
            <w:vAlign w:val="center"/>
            <w:hideMark/>
          </w:tcPr>
          <w:p w14:paraId="6C04E345"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Upgrades</w:t>
            </w:r>
          </w:p>
        </w:tc>
        <w:tc>
          <w:tcPr>
            <w:tcW w:w="1290"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0" w:type="dxa"/>
              <w:left w:w="14" w:type="dxa"/>
              <w:bottom w:w="0" w:type="dxa"/>
              <w:right w:w="72" w:type="dxa"/>
            </w:tcMar>
            <w:vAlign w:val="center"/>
            <w:hideMark/>
          </w:tcPr>
          <w:p w14:paraId="128FB40C" w14:textId="77777777" w:rsidR="004A535F" w:rsidRPr="0020479F" w:rsidRDefault="004A535F">
            <w:pPr>
              <w:spacing w:after="0"/>
              <w:jc w:val="center"/>
              <w:textAlignment w:val="center"/>
              <w:rPr>
                <w:rFonts w:eastAsia="Times New Roman"/>
                <w:b/>
                <w:bCs/>
                <w:lang w:val="en-GB"/>
              </w:rPr>
            </w:pPr>
            <w:r w:rsidRPr="0020479F">
              <w:rPr>
                <w:rFonts w:eastAsia="Times New Roman"/>
                <w:b/>
                <w:bCs/>
                <w:color w:val="000000"/>
                <w:kern w:val="24"/>
                <w:lang w:val="en-GB"/>
              </w:rPr>
              <w:t>ML Training Host (Optimization / Refinement)</w:t>
            </w: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0" w:type="dxa"/>
              <w:left w:w="14" w:type="dxa"/>
              <w:bottom w:w="0" w:type="dxa"/>
              <w:right w:w="72" w:type="dxa"/>
            </w:tcMar>
            <w:vAlign w:val="center"/>
            <w:hideMark/>
          </w:tcPr>
          <w:p w14:paraId="2DFAEC14" w14:textId="77777777" w:rsidR="004A535F" w:rsidRPr="0020479F" w:rsidRDefault="004A535F">
            <w:pPr>
              <w:spacing w:after="0"/>
              <w:jc w:val="center"/>
              <w:textAlignment w:val="bottom"/>
              <w:rPr>
                <w:rFonts w:eastAsia="Times New Roman"/>
                <w:lang w:val="en-GB"/>
              </w:rPr>
            </w:pPr>
            <w:r w:rsidRPr="0020479F">
              <w:rPr>
                <w:rFonts w:eastAsia="Times New Roman"/>
                <w:color w:val="000000" w:themeColor="text1"/>
                <w:kern w:val="24"/>
                <w:lang w:val="en-GB"/>
              </w:rPr>
              <w:t>Integrity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0" w:type="dxa"/>
              <w:left w:w="144" w:type="dxa"/>
              <w:bottom w:w="0" w:type="dxa"/>
              <w:right w:w="0" w:type="dxa"/>
            </w:tcMar>
            <w:hideMark/>
          </w:tcPr>
          <w:p w14:paraId="0E3F8C31" w14:textId="77777777" w:rsidR="004A535F" w:rsidRPr="0020479F" w:rsidRDefault="004A535F">
            <w:pPr>
              <w:spacing w:after="0"/>
              <w:textAlignment w:val="bottom"/>
              <w:rPr>
                <w:rFonts w:eastAsia="Times New Roman"/>
                <w:lang w:val="en-GB"/>
              </w:rPr>
            </w:pPr>
            <w:r w:rsidRPr="0020479F">
              <w:rPr>
                <w:rFonts w:eastAsia="Times New Roman"/>
                <w:color w:val="000000"/>
                <w:kern w:val="24"/>
                <w:lang w:val="en-GB"/>
              </w:rPr>
              <w:t>Backdoor attack during training phase then triggered by an update</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hideMark/>
          </w:tcPr>
          <w:p w14:paraId="36F1EDDF"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ML06:2023 AI Supply Chain Attacks</w:t>
            </w:r>
          </w:p>
        </w:tc>
      </w:tr>
      <w:tr w:rsidR="004A535F" w:rsidRPr="00A42C18" w14:paraId="58AB57FB" w14:textId="77777777" w:rsidTr="0020479F">
        <w:trPr>
          <w:trHeight w:val="508"/>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AFF4FF" w14:textId="77777777" w:rsidR="004A535F" w:rsidRPr="0020479F" w:rsidRDefault="004A535F">
            <w:pPr>
              <w:spacing w:after="0"/>
              <w:rPr>
                <w:rFonts w:eastAsia="Times New Roman"/>
                <w:lang w:val="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56C9E7" w14:textId="77777777" w:rsidR="004A535F" w:rsidRPr="0020479F" w:rsidRDefault="004A535F">
            <w:pPr>
              <w:spacing w:after="0"/>
              <w:rPr>
                <w:rFonts w:eastAsia="Times New Roman"/>
                <w:b/>
                <w:bCs/>
                <w:lang w:val="en-GB"/>
              </w:rPr>
            </w:pPr>
          </w:p>
        </w:tc>
        <w:tc>
          <w:tcPr>
            <w:tcW w:w="132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0" w:type="dxa"/>
              <w:left w:w="14" w:type="dxa"/>
              <w:bottom w:w="0" w:type="dxa"/>
              <w:right w:w="72" w:type="dxa"/>
            </w:tcMar>
            <w:vAlign w:val="center"/>
            <w:hideMark/>
          </w:tcPr>
          <w:p w14:paraId="4B8C9901" w14:textId="77777777" w:rsidR="004A535F" w:rsidRPr="0020479F" w:rsidRDefault="004A535F">
            <w:pPr>
              <w:spacing w:after="0"/>
              <w:jc w:val="center"/>
              <w:textAlignment w:val="bottom"/>
              <w:rPr>
                <w:rFonts w:eastAsia="Times New Roman"/>
                <w:color w:val="000000" w:themeColor="text1"/>
                <w:kern w:val="24"/>
                <w:lang w:val="en-GB"/>
              </w:rPr>
            </w:pPr>
            <w:r w:rsidRPr="0020479F">
              <w:rPr>
                <w:rFonts w:eastAsia="Times New Roman"/>
                <w:color w:val="000000" w:themeColor="text1"/>
                <w:kern w:val="24"/>
                <w:lang w:val="en-GB"/>
              </w:rPr>
              <w:t>Availability</w:t>
            </w:r>
          </w:p>
        </w:tc>
        <w:tc>
          <w:tcPr>
            <w:tcW w:w="3158"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0" w:type="dxa"/>
              <w:left w:w="144" w:type="dxa"/>
              <w:bottom w:w="0" w:type="dxa"/>
              <w:right w:w="0" w:type="dxa"/>
            </w:tcMar>
            <w:hideMark/>
          </w:tcPr>
          <w:p w14:paraId="6BD69F64"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Poisoning attack on model parameters</w:t>
            </w:r>
          </w:p>
        </w:tc>
        <w:tc>
          <w:tcPr>
            <w:tcW w:w="3502"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hideMark/>
          </w:tcPr>
          <w:p w14:paraId="23ADABFA" w14:textId="77777777" w:rsidR="004A535F" w:rsidRPr="0020479F" w:rsidRDefault="004A535F">
            <w:pPr>
              <w:spacing w:after="0"/>
              <w:textAlignment w:val="bottom"/>
              <w:rPr>
                <w:rFonts w:eastAsia="Times New Roman"/>
                <w:color w:val="000000"/>
                <w:kern w:val="24"/>
                <w:lang w:val="en-GB"/>
              </w:rPr>
            </w:pPr>
            <w:r w:rsidRPr="0020479F">
              <w:rPr>
                <w:rFonts w:eastAsia="Times New Roman"/>
                <w:color w:val="000000"/>
                <w:kern w:val="24"/>
                <w:lang w:val="en-GB"/>
              </w:rPr>
              <w:t>ML10:2023 Model Poisoning</w:t>
            </w:r>
          </w:p>
        </w:tc>
      </w:tr>
    </w:tbl>
    <w:p w14:paraId="405B20EF" w14:textId="77777777" w:rsidR="004A535F" w:rsidRPr="00A42C18" w:rsidRDefault="004A535F" w:rsidP="004A535F">
      <w:pPr>
        <w:overflowPunct w:val="0"/>
        <w:autoSpaceDE w:val="0"/>
        <w:autoSpaceDN w:val="0"/>
        <w:adjustRightInd w:val="0"/>
        <w:spacing w:after="0"/>
        <w:jc w:val="center"/>
        <w:textAlignment w:val="baseline"/>
        <w:rPr>
          <w:rFonts w:eastAsiaTheme="minorEastAsia"/>
          <w:lang w:val="en-GB" w:eastAsia="zh-CN"/>
        </w:rPr>
      </w:pPr>
    </w:p>
    <w:p w14:paraId="030B481F" w14:textId="16473075" w:rsidR="004A535F" w:rsidRPr="00A42C18" w:rsidRDefault="004A535F" w:rsidP="004A535F">
      <w:pPr>
        <w:overflowPunct w:val="0"/>
        <w:autoSpaceDE w:val="0"/>
        <w:autoSpaceDN w:val="0"/>
        <w:adjustRightInd w:val="0"/>
        <w:spacing w:after="0"/>
        <w:textAlignment w:val="baseline"/>
        <w:rPr>
          <w:rFonts w:eastAsiaTheme="minorEastAsia"/>
          <w:b/>
          <w:bCs/>
          <w:lang w:val="en-GB" w:eastAsia="zh-CN"/>
        </w:rPr>
      </w:pPr>
      <w:r w:rsidRPr="00A42C18">
        <w:rPr>
          <w:rFonts w:eastAsiaTheme="minorEastAsia"/>
          <w:b/>
          <w:bCs/>
          <w:lang w:val="en-GB" w:eastAsia="zh-CN"/>
        </w:rPr>
        <w:t xml:space="preserve">Note for </w:t>
      </w:r>
      <w:r w:rsidRPr="00A42C18">
        <w:rPr>
          <w:rFonts w:eastAsiaTheme="minorEastAsia"/>
          <w:b/>
          <w:bCs/>
          <w:lang w:val="en-GB" w:eastAsia="zh-CN"/>
        </w:rPr>
        <w:fldChar w:fldCharType="begin"/>
      </w:r>
      <w:r w:rsidRPr="00A42C18">
        <w:rPr>
          <w:rFonts w:eastAsiaTheme="minorEastAsia"/>
          <w:b/>
          <w:bCs/>
          <w:lang w:val="en-GB" w:eastAsia="zh-CN"/>
        </w:rPr>
        <w:instrText xml:space="preserve"> REF _Ref159923390 \h </w:instrText>
      </w:r>
      <w:r w:rsidRPr="0020479F">
        <w:rPr>
          <w:rFonts w:eastAsiaTheme="minorEastAsia"/>
          <w:b/>
          <w:bCs/>
          <w:lang w:val="en-GB" w:eastAsia="zh-CN"/>
        </w:rPr>
        <w:instrText xml:space="preserve"> \* MERGEFORMAT </w:instrText>
      </w:r>
      <w:r w:rsidRPr="00A42C18">
        <w:rPr>
          <w:rFonts w:eastAsiaTheme="minorEastAsia"/>
          <w:b/>
          <w:bCs/>
          <w:lang w:val="en-GB" w:eastAsia="zh-CN"/>
        </w:rPr>
      </w:r>
      <w:r w:rsidRPr="00A42C18">
        <w:rPr>
          <w:rFonts w:eastAsiaTheme="minorEastAsia"/>
          <w:b/>
          <w:bCs/>
          <w:lang w:val="en-GB" w:eastAsia="zh-CN"/>
        </w:rPr>
        <w:fldChar w:fldCharType="separate"/>
      </w:r>
      <w:r w:rsidR="00E14D82" w:rsidRPr="00E14D82">
        <w:rPr>
          <w:b/>
          <w:bCs/>
          <w:lang w:val="en-GB"/>
        </w:rPr>
        <w:t xml:space="preserve">Table </w:t>
      </w:r>
      <w:r w:rsidR="00E14D82" w:rsidRPr="00E14D82">
        <w:rPr>
          <w:b/>
          <w:bCs/>
          <w:noProof/>
          <w:lang w:val="en-GB"/>
        </w:rPr>
        <w:t>5.3</w:t>
      </w:r>
      <w:r w:rsidR="00E14D82" w:rsidRPr="00E14D82">
        <w:rPr>
          <w:b/>
          <w:bCs/>
          <w:noProof/>
          <w:lang w:val="en-GB"/>
        </w:rPr>
        <w:noBreakHyphen/>
        <w:t>1</w:t>
      </w:r>
      <w:r w:rsidRPr="00A42C18">
        <w:rPr>
          <w:rFonts w:eastAsiaTheme="minorEastAsia"/>
          <w:b/>
          <w:bCs/>
          <w:lang w:val="en-GB" w:eastAsia="zh-CN"/>
        </w:rPr>
        <w:fldChar w:fldCharType="end"/>
      </w:r>
      <w:r w:rsidRPr="00A42C18">
        <w:rPr>
          <w:rFonts w:eastAsiaTheme="minorEastAsia"/>
          <w:b/>
          <w:bCs/>
          <w:lang w:val="en-GB" w:eastAsia="zh-CN"/>
        </w:rPr>
        <w:t>:</w:t>
      </w:r>
    </w:p>
    <w:p w14:paraId="62DA71D3" w14:textId="5164B244" w:rsidR="004A535F" w:rsidRPr="00A42C18" w:rsidRDefault="004A535F">
      <w:pPr>
        <w:pStyle w:val="ListParagraph"/>
        <w:numPr>
          <w:ilvl w:val="0"/>
          <w:numId w:val="23"/>
        </w:numPr>
        <w:overflowPunct w:val="0"/>
        <w:autoSpaceDE w:val="0"/>
        <w:autoSpaceDN w:val="0"/>
        <w:adjustRightInd w:val="0"/>
        <w:spacing w:after="0"/>
        <w:textAlignment w:val="baseline"/>
        <w:rPr>
          <w:rFonts w:eastAsiaTheme="minorEastAsia"/>
          <w:lang w:eastAsia="zh-CN"/>
        </w:rPr>
      </w:pPr>
      <w:r w:rsidRPr="00A42C18">
        <w:rPr>
          <w:rFonts w:eastAsiaTheme="minorEastAsia"/>
          <w:lang w:eastAsia="zh-CN"/>
        </w:rPr>
        <w:t>Although ETSI does not explicitly list the impact types of Authenticity, Non-Repudiation and Authorization, Authenticity and Authorization are controls used to enforce confidentiality, while non-repudiation is a control used to enforce integrity.</w:t>
      </w:r>
    </w:p>
    <w:p w14:paraId="714D9E11" w14:textId="77777777" w:rsidR="004A535F" w:rsidRPr="00A42C18" w:rsidRDefault="004A535F">
      <w:pPr>
        <w:pStyle w:val="ListParagraph"/>
        <w:numPr>
          <w:ilvl w:val="0"/>
          <w:numId w:val="23"/>
        </w:numPr>
        <w:overflowPunct w:val="0"/>
        <w:autoSpaceDE w:val="0"/>
        <w:autoSpaceDN w:val="0"/>
        <w:adjustRightInd w:val="0"/>
        <w:spacing w:after="0"/>
        <w:textAlignment w:val="baseline"/>
        <w:rPr>
          <w:rFonts w:eastAsiaTheme="minorEastAsia"/>
          <w:lang w:eastAsia="zh-CN"/>
        </w:rPr>
      </w:pPr>
      <w:r w:rsidRPr="00A42C18">
        <w:rPr>
          <w:rFonts w:eastAsiaTheme="minorEastAsia"/>
          <w:lang w:eastAsia="zh-CN"/>
        </w:rPr>
        <w:t xml:space="preserve">The ETSI attack “untrusted devices” does not map to OWASP ML Security Top Ten. This does not cause an issue as this is out of scope for this technical report. </w:t>
      </w:r>
    </w:p>
    <w:p w14:paraId="49B5F107" w14:textId="608C8AFD" w:rsidR="004A535F" w:rsidRPr="0020479F" w:rsidRDefault="004A535F">
      <w:pPr>
        <w:pStyle w:val="ListParagraph"/>
        <w:numPr>
          <w:ilvl w:val="0"/>
          <w:numId w:val="23"/>
        </w:numPr>
        <w:overflowPunct w:val="0"/>
        <w:autoSpaceDE w:val="0"/>
        <w:autoSpaceDN w:val="0"/>
        <w:adjustRightInd w:val="0"/>
        <w:spacing w:after="0"/>
        <w:textAlignment w:val="baseline"/>
        <w:rPr>
          <w:rFonts w:eastAsiaTheme="minorEastAsia"/>
          <w:lang w:eastAsia="zh-CN"/>
        </w:rPr>
      </w:pPr>
      <w:r w:rsidRPr="00A42C18">
        <w:rPr>
          <w:rFonts w:eastAsiaTheme="minorEastAsia"/>
          <w:lang w:eastAsia="zh-CN"/>
        </w:rPr>
        <w:t xml:space="preserve">The ETSI AI/ML phase of Deployment encompasses both the Model Management and ML Inference components. This causes a 1-to-many mapping which causes a challenge when mapping OWASP attacks to </w:t>
      </w:r>
      <w:r w:rsidR="00696FB0">
        <w:rPr>
          <w:rFonts w:eastAsiaTheme="minorEastAsia"/>
          <w:lang w:eastAsia="zh-CN"/>
        </w:rPr>
        <w:t>O-RAN</w:t>
      </w:r>
      <w:r w:rsidRPr="00A42C18">
        <w:rPr>
          <w:rFonts w:eastAsiaTheme="minorEastAsia"/>
          <w:lang w:eastAsia="zh-CN"/>
        </w:rPr>
        <w:t xml:space="preserve"> AI/ML hosts by deployment scenario (see </w:t>
      </w:r>
      <w:r w:rsidR="000C32AA" w:rsidRPr="00A42C18">
        <w:rPr>
          <w:rFonts w:eastAsiaTheme="minorEastAsia"/>
          <w:lang w:eastAsia="zh-CN"/>
        </w:rPr>
        <w:fldChar w:fldCharType="begin"/>
      </w:r>
      <w:r w:rsidR="000C32AA" w:rsidRPr="00A42C18">
        <w:rPr>
          <w:rFonts w:eastAsiaTheme="minorEastAsia"/>
          <w:lang w:eastAsia="zh-CN"/>
        </w:rPr>
        <w:instrText xml:space="preserve"> REF _Ref159923477 \h </w:instrText>
      </w:r>
      <w:r w:rsidR="000C32AA" w:rsidRPr="00A42C18">
        <w:rPr>
          <w:rFonts w:eastAsiaTheme="minorEastAsia"/>
          <w:lang w:eastAsia="zh-CN"/>
        </w:rPr>
      </w:r>
      <w:r w:rsidR="000C32AA" w:rsidRPr="00A42C18">
        <w:rPr>
          <w:rFonts w:eastAsiaTheme="minorEastAsia"/>
          <w:lang w:eastAsia="zh-CN"/>
        </w:rPr>
        <w:fldChar w:fldCharType="separate"/>
      </w:r>
      <w:r w:rsidR="00E14D82" w:rsidRPr="0020479F">
        <w:t xml:space="preserve">Table </w:t>
      </w:r>
      <w:r w:rsidR="00E14D82">
        <w:rPr>
          <w:noProof/>
        </w:rPr>
        <w:t>5.3</w:t>
      </w:r>
      <w:r w:rsidR="00E14D82">
        <w:noBreakHyphen/>
      </w:r>
      <w:r w:rsidR="00E14D82">
        <w:rPr>
          <w:noProof/>
        </w:rPr>
        <w:t>2</w:t>
      </w:r>
      <w:r w:rsidR="000C32AA" w:rsidRPr="00A42C18">
        <w:rPr>
          <w:rFonts w:eastAsiaTheme="minorEastAsia"/>
          <w:lang w:eastAsia="zh-CN"/>
        </w:rPr>
        <w:fldChar w:fldCharType="end"/>
      </w:r>
      <w:r w:rsidRPr="00A42C18">
        <w:rPr>
          <w:rFonts w:eastAsiaTheme="minorEastAsia"/>
          <w:lang w:eastAsia="zh-CN"/>
        </w:rPr>
        <w:t>).</w:t>
      </w:r>
    </w:p>
    <w:p w14:paraId="63EC8750" w14:textId="386A893D" w:rsidR="004A535F" w:rsidRPr="00A42C18" w:rsidRDefault="004A535F">
      <w:pPr>
        <w:pStyle w:val="ListParagraph"/>
        <w:numPr>
          <w:ilvl w:val="0"/>
          <w:numId w:val="23"/>
        </w:numPr>
        <w:overflowPunct w:val="0"/>
        <w:autoSpaceDE w:val="0"/>
        <w:autoSpaceDN w:val="0"/>
        <w:adjustRightInd w:val="0"/>
        <w:spacing w:after="0"/>
        <w:textAlignment w:val="baseline"/>
        <w:rPr>
          <w:rFonts w:eastAsiaTheme="minorEastAsia"/>
          <w:lang w:eastAsia="zh-CN"/>
        </w:rPr>
      </w:pPr>
      <w:r w:rsidRPr="00A42C18">
        <w:t xml:space="preserve">ETSI AI/ML phases “Train” and “Upgrades” both map to the same </w:t>
      </w:r>
      <w:r w:rsidR="00696FB0">
        <w:t>O-RAN</w:t>
      </w:r>
      <w:r w:rsidRPr="00A42C18">
        <w:t xml:space="preserve"> AI/ML General Procedure component, ML Training Host. This does not appear to cause an issue for the mapping in </w:t>
      </w:r>
      <w:r w:rsidR="000C32AA" w:rsidRPr="00A42C18">
        <w:fldChar w:fldCharType="begin"/>
      </w:r>
      <w:r w:rsidR="000C32AA" w:rsidRPr="00A42C18">
        <w:instrText xml:space="preserve"> REF _Ref159923477 \h </w:instrText>
      </w:r>
      <w:r w:rsidR="000C32AA" w:rsidRPr="00A42C18">
        <w:fldChar w:fldCharType="separate"/>
      </w:r>
      <w:r w:rsidR="00E14D82" w:rsidRPr="0020479F">
        <w:t xml:space="preserve">Table </w:t>
      </w:r>
      <w:r w:rsidR="00E14D82">
        <w:rPr>
          <w:noProof/>
        </w:rPr>
        <w:t>5.3</w:t>
      </w:r>
      <w:r w:rsidR="00E14D82">
        <w:noBreakHyphen/>
      </w:r>
      <w:r w:rsidR="00E14D82">
        <w:rPr>
          <w:noProof/>
        </w:rPr>
        <w:t>2</w:t>
      </w:r>
      <w:r w:rsidR="000C32AA" w:rsidRPr="00A42C18">
        <w:fldChar w:fldCharType="end"/>
      </w:r>
      <w:r w:rsidRPr="00A42C18">
        <w:t>.</w:t>
      </w:r>
    </w:p>
    <w:p w14:paraId="040FE5E0" w14:textId="57F49D4C" w:rsidR="004A535F" w:rsidRPr="00A42C18" w:rsidRDefault="004A535F">
      <w:pPr>
        <w:pStyle w:val="ListParagraph"/>
        <w:numPr>
          <w:ilvl w:val="0"/>
          <w:numId w:val="23"/>
        </w:numPr>
        <w:overflowPunct w:val="0"/>
        <w:autoSpaceDE w:val="0"/>
        <w:autoSpaceDN w:val="0"/>
        <w:adjustRightInd w:val="0"/>
        <w:spacing w:after="0"/>
        <w:textAlignment w:val="baseline"/>
        <w:rPr>
          <w:rFonts w:eastAsiaTheme="minorEastAsia"/>
          <w:lang w:eastAsia="zh-CN"/>
        </w:rPr>
      </w:pPr>
      <w:r w:rsidRPr="00A42C18">
        <w:rPr>
          <w:rFonts w:eastAsiaTheme="minorEastAsia"/>
          <w:lang w:eastAsia="zh-CN"/>
        </w:rPr>
        <w:t xml:space="preserve">The OWASP attacks, ML05:2023 Model Theft and ML08:2023 Model Skewing have no equivalent mapping to ETSI relevant attacks nor impact types. These attacks where mapped to appropriate AI/ML hosts in </w:t>
      </w:r>
      <w:r w:rsidR="000C32AA" w:rsidRPr="00A42C18">
        <w:rPr>
          <w:rFonts w:eastAsiaTheme="minorEastAsia"/>
          <w:lang w:eastAsia="zh-CN"/>
        </w:rPr>
        <w:fldChar w:fldCharType="begin"/>
      </w:r>
      <w:r w:rsidR="000C32AA" w:rsidRPr="00A42C18">
        <w:rPr>
          <w:rFonts w:eastAsiaTheme="minorEastAsia"/>
          <w:lang w:eastAsia="zh-CN"/>
        </w:rPr>
        <w:instrText xml:space="preserve"> REF _Ref159923477 \h </w:instrText>
      </w:r>
      <w:r w:rsidR="000C32AA" w:rsidRPr="00A42C18">
        <w:rPr>
          <w:rFonts w:eastAsiaTheme="minorEastAsia"/>
          <w:lang w:eastAsia="zh-CN"/>
        </w:rPr>
      </w:r>
      <w:r w:rsidR="000C32AA" w:rsidRPr="00A42C18">
        <w:rPr>
          <w:rFonts w:eastAsiaTheme="minorEastAsia"/>
          <w:lang w:eastAsia="zh-CN"/>
        </w:rPr>
        <w:fldChar w:fldCharType="separate"/>
      </w:r>
      <w:r w:rsidR="00E14D82" w:rsidRPr="0020479F">
        <w:t xml:space="preserve">Table </w:t>
      </w:r>
      <w:r w:rsidR="00E14D82">
        <w:rPr>
          <w:noProof/>
        </w:rPr>
        <w:t>5.3</w:t>
      </w:r>
      <w:r w:rsidR="00E14D82">
        <w:noBreakHyphen/>
      </w:r>
      <w:r w:rsidR="00E14D82">
        <w:rPr>
          <w:noProof/>
        </w:rPr>
        <w:t>2</w:t>
      </w:r>
      <w:r w:rsidR="000C32AA" w:rsidRPr="00A42C18">
        <w:rPr>
          <w:rFonts w:eastAsiaTheme="minorEastAsia"/>
          <w:lang w:eastAsia="zh-CN"/>
        </w:rPr>
        <w:fldChar w:fldCharType="end"/>
      </w:r>
      <w:r w:rsidRPr="00A42C18">
        <w:rPr>
          <w:rFonts w:eastAsiaTheme="minorEastAsia"/>
          <w:lang w:eastAsia="zh-CN"/>
        </w:rPr>
        <w:t>.</w:t>
      </w:r>
    </w:p>
    <w:p w14:paraId="70F285BC" w14:textId="77777777" w:rsidR="004A535F" w:rsidRPr="00A42C18" w:rsidRDefault="004A535F" w:rsidP="004A535F">
      <w:pPr>
        <w:pStyle w:val="ListParagraph"/>
        <w:overflowPunct w:val="0"/>
        <w:autoSpaceDE w:val="0"/>
        <w:autoSpaceDN w:val="0"/>
        <w:adjustRightInd w:val="0"/>
        <w:textAlignment w:val="baseline"/>
        <w:rPr>
          <w:rFonts w:eastAsiaTheme="minorEastAsia"/>
          <w:lang w:eastAsia="zh-CN"/>
        </w:rPr>
      </w:pPr>
    </w:p>
    <w:p w14:paraId="23016274" w14:textId="04F4F135" w:rsidR="004A535F" w:rsidRPr="0020479F" w:rsidRDefault="004A535F" w:rsidP="004A535F">
      <w:pPr>
        <w:overflowPunct w:val="0"/>
        <w:autoSpaceDE w:val="0"/>
        <w:autoSpaceDN w:val="0"/>
        <w:adjustRightInd w:val="0"/>
        <w:textAlignment w:val="baseline"/>
        <w:rPr>
          <w:rFonts w:eastAsia="Times New Roman"/>
          <w:color w:val="000000"/>
          <w:kern w:val="24"/>
          <w:lang w:val="en-GB"/>
        </w:rPr>
      </w:pPr>
      <w:r w:rsidRPr="0020479F">
        <w:rPr>
          <w:rFonts w:eastAsia="Times New Roman"/>
          <w:color w:val="000000"/>
          <w:kern w:val="24"/>
          <w:lang w:val="en-GB"/>
        </w:rPr>
        <w:t xml:space="preserve">Using the mapping completed in </w:t>
      </w:r>
      <w:r w:rsidR="000C32AA" w:rsidRPr="0020479F">
        <w:rPr>
          <w:rFonts w:eastAsia="Times New Roman"/>
          <w:color w:val="000000"/>
          <w:kern w:val="24"/>
          <w:lang w:val="en-GB"/>
        </w:rPr>
        <w:fldChar w:fldCharType="begin"/>
      </w:r>
      <w:r w:rsidR="000C32AA" w:rsidRPr="0020479F">
        <w:rPr>
          <w:rFonts w:eastAsia="Times New Roman"/>
          <w:color w:val="000000"/>
          <w:kern w:val="24"/>
          <w:lang w:val="en-GB"/>
        </w:rPr>
        <w:instrText xml:space="preserve"> REF _Ref159923390 \h </w:instrText>
      </w:r>
      <w:r w:rsidR="000C32AA" w:rsidRPr="0020479F">
        <w:rPr>
          <w:rFonts w:eastAsia="Times New Roman"/>
          <w:color w:val="000000"/>
          <w:kern w:val="24"/>
          <w:lang w:val="en-GB"/>
        </w:rPr>
      </w:r>
      <w:r w:rsidR="000C32AA" w:rsidRPr="0020479F">
        <w:rPr>
          <w:rFonts w:eastAsia="Times New Roman"/>
          <w:color w:val="000000"/>
          <w:kern w:val="24"/>
          <w:lang w:val="en-GB"/>
        </w:rPr>
        <w:fldChar w:fldCharType="separate"/>
      </w:r>
      <w:r w:rsidR="00E14D82" w:rsidRPr="0020479F">
        <w:rPr>
          <w:lang w:val="en-GB"/>
        </w:rPr>
        <w:t xml:space="preserve">Table </w:t>
      </w:r>
      <w:r w:rsidR="00E14D82">
        <w:rPr>
          <w:noProof/>
          <w:lang w:val="en-GB"/>
        </w:rPr>
        <w:t>5.3</w:t>
      </w:r>
      <w:r w:rsidR="00E14D82">
        <w:rPr>
          <w:lang w:val="en-GB"/>
        </w:rPr>
        <w:noBreakHyphen/>
      </w:r>
      <w:r w:rsidR="00E14D82">
        <w:rPr>
          <w:noProof/>
          <w:lang w:val="en-GB"/>
        </w:rPr>
        <w:t>1</w:t>
      </w:r>
      <w:r w:rsidR="000C32AA" w:rsidRPr="0020479F">
        <w:rPr>
          <w:rFonts w:eastAsia="Times New Roman"/>
          <w:color w:val="000000"/>
          <w:kern w:val="24"/>
          <w:lang w:val="en-GB"/>
        </w:rPr>
        <w:fldChar w:fldCharType="end"/>
      </w:r>
      <w:r w:rsidRPr="0020479F">
        <w:rPr>
          <w:rFonts w:eastAsia="Times New Roman"/>
          <w:color w:val="000000"/>
          <w:kern w:val="24"/>
          <w:lang w:val="en-GB"/>
        </w:rPr>
        <w:t xml:space="preserve"> the following table, </w:t>
      </w:r>
      <w:r w:rsidR="000C32AA" w:rsidRPr="0020479F">
        <w:rPr>
          <w:rFonts w:eastAsia="Times New Roman"/>
          <w:color w:val="000000"/>
          <w:kern w:val="24"/>
          <w:lang w:val="en-GB"/>
        </w:rPr>
        <w:fldChar w:fldCharType="begin"/>
      </w:r>
      <w:r w:rsidR="000C32AA" w:rsidRPr="0020479F">
        <w:rPr>
          <w:rFonts w:eastAsia="Times New Roman"/>
          <w:color w:val="000000"/>
          <w:kern w:val="24"/>
          <w:lang w:val="en-GB"/>
        </w:rPr>
        <w:instrText xml:space="preserve"> REF _Ref159923477 \h </w:instrText>
      </w:r>
      <w:r w:rsidR="000C32AA" w:rsidRPr="0020479F">
        <w:rPr>
          <w:rFonts w:eastAsia="Times New Roman"/>
          <w:color w:val="000000"/>
          <w:kern w:val="24"/>
          <w:lang w:val="en-GB"/>
        </w:rPr>
      </w:r>
      <w:r w:rsidR="000C32AA" w:rsidRPr="0020479F">
        <w:rPr>
          <w:rFonts w:eastAsia="Times New Roman"/>
          <w:color w:val="000000"/>
          <w:kern w:val="24"/>
          <w:lang w:val="en-GB"/>
        </w:rPr>
        <w:fldChar w:fldCharType="separate"/>
      </w:r>
      <w:r w:rsidR="00E14D82" w:rsidRPr="0020479F">
        <w:rPr>
          <w:lang w:val="en-GB"/>
        </w:rPr>
        <w:t xml:space="preserve">Table </w:t>
      </w:r>
      <w:r w:rsidR="00E14D82">
        <w:rPr>
          <w:noProof/>
          <w:lang w:val="en-GB"/>
        </w:rPr>
        <w:t>5.3</w:t>
      </w:r>
      <w:r w:rsidR="00E14D82">
        <w:rPr>
          <w:lang w:val="en-GB"/>
        </w:rPr>
        <w:noBreakHyphen/>
      </w:r>
      <w:r w:rsidR="00E14D82">
        <w:rPr>
          <w:noProof/>
          <w:lang w:val="en-GB"/>
        </w:rPr>
        <w:t>2</w:t>
      </w:r>
      <w:r w:rsidR="000C32AA" w:rsidRPr="0020479F">
        <w:rPr>
          <w:rFonts w:eastAsia="Times New Roman"/>
          <w:color w:val="000000"/>
          <w:kern w:val="24"/>
          <w:lang w:val="en-GB"/>
        </w:rPr>
        <w:fldChar w:fldCharType="end"/>
      </w:r>
      <w:r w:rsidRPr="0020479F">
        <w:rPr>
          <w:rFonts w:eastAsia="Times New Roman"/>
          <w:color w:val="000000"/>
          <w:kern w:val="24"/>
          <w:lang w:val="en-GB"/>
        </w:rPr>
        <w:t xml:space="preserve">, was developed by referencing Table 2 in </w:t>
      </w:r>
      <w:r w:rsidR="00AA66C8" w:rsidRPr="0020479F">
        <w:rPr>
          <w:rFonts w:eastAsia="Times New Roman"/>
          <w:color w:val="000000"/>
          <w:kern w:val="24"/>
          <w:lang w:val="en-GB"/>
        </w:rPr>
        <w:fldChar w:fldCharType="begin"/>
      </w:r>
      <w:r w:rsidR="00AA66C8" w:rsidRPr="0020479F">
        <w:rPr>
          <w:rFonts w:eastAsia="Times New Roman"/>
          <w:color w:val="000000"/>
          <w:kern w:val="24"/>
          <w:lang w:val="en-GB"/>
        </w:rPr>
        <w:instrText xml:space="preserve"> REF _Ref152677508 \r \h </w:instrText>
      </w:r>
      <w:r w:rsidR="00AA66C8" w:rsidRPr="0020479F">
        <w:rPr>
          <w:rFonts w:eastAsia="Times New Roman"/>
          <w:color w:val="000000"/>
          <w:kern w:val="24"/>
          <w:lang w:val="en-GB"/>
        </w:rPr>
      </w:r>
      <w:r w:rsidR="00AA66C8" w:rsidRPr="0020479F">
        <w:rPr>
          <w:rFonts w:eastAsia="Times New Roman"/>
          <w:color w:val="000000"/>
          <w:kern w:val="24"/>
          <w:lang w:val="en-GB"/>
        </w:rPr>
        <w:fldChar w:fldCharType="separate"/>
      </w:r>
      <w:r w:rsidR="00E14D82">
        <w:rPr>
          <w:rFonts w:eastAsia="Times New Roman"/>
          <w:color w:val="000000"/>
          <w:kern w:val="24"/>
          <w:lang w:val="en-GB"/>
        </w:rPr>
        <w:t>[i.14]</w:t>
      </w:r>
      <w:r w:rsidR="00AA66C8" w:rsidRPr="0020479F">
        <w:rPr>
          <w:rFonts w:eastAsia="Times New Roman"/>
          <w:color w:val="000000"/>
          <w:kern w:val="24"/>
          <w:lang w:val="en-GB"/>
        </w:rPr>
        <w:fldChar w:fldCharType="end"/>
      </w:r>
      <w:r w:rsidRPr="0020479F">
        <w:rPr>
          <w:rFonts w:eastAsia="Times New Roman"/>
          <w:color w:val="000000"/>
          <w:kern w:val="24"/>
          <w:lang w:val="en-GB"/>
        </w:rPr>
        <w:t xml:space="preserve">. </w:t>
      </w:r>
    </w:p>
    <w:p w14:paraId="072AB803" w14:textId="4A2A2214" w:rsidR="004A535F" w:rsidRPr="00A42C18" w:rsidRDefault="004A535F" w:rsidP="0020479F">
      <w:pPr>
        <w:pStyle w:val="Caption"/>
        <w:keepNext/>
        <w:rPr>
          <w:rFonts w:eastAsiaTheme="minorEastAsia"/>
          <w:lang w:val="en-GB" w:eastAsia="zh-CN"/>
        </w:rPr>
      </w:pPr>
      <w:bookmarkStart w:id="211" w:name="_Ref159923477"/>
      <w:bookmarkStart w:id="212" w:name="_Toc184043474"/>
      <w:r w:rsidRPr="0020479F">
        <w:rPr>
          <w:lang w:val="en-GB"/>
        </w:rPr>
        <w:lastRenderedPageBreak/>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5.3</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2</w:t>
      </w:r>
      <w:r w:rsidR="00C269D3">
        <w:rPr>
          <w:lang w:val="en-GB"/>
        </w:rPr>
        <w:fldChar w:fldCharType="end"/>
      </w:r>
      <w:bookmarkEnd w:id="211"/>
      <w:r w:rsidRPr="0020479F">
        <w:rPr>
          <w:rFonts w:eastAsia="Times New Roman"/>
          <w:color w:val="000000"/>
          <w:kern w:val="24"/>
          <w:lang w:val="en-GB"/>
        </w:rPr>
        <w:t xml:space="preserve"> ML Attacks Mapped to </w:t>
      </w:r>
      <w:r w:rsidR="00696FB0">
        <w:rPr>
          <w:rFonts w:eastAsia="Times New Roman"/>
          <w:color w:val="000000"/>
          <w:kern w:val="24"/>
          <w:lang w:val="en-GB"/>
        </w:rPr>
        <w:t>O-RAN</w:t>
      </w:r>
      <w:r w:rsidRPr="0020479F">
        <w:rPr>
          <w:rFonts w:eastAsia="Times New Roman"/>
          <w:color w:val="000000"/>
          <w:kern w:val="24"/>
          <w:lang w:val="en-GB"/>
        </w:rPr>
        <w:t xml:space="preserve"> AI/ML Hosts by Deployment Scenario</w:t>
      </w:r>
      <w:bookmarkEnd w:id="212"/>
    </w:p>
    <w:tbl>
      <w:tblPr>
        <w:tblStyle w:val="TableGrid"/>
        <w:tblW w:w="8640" w:type="dxa"/>
        <w:tblLayout w:type="fixed"/>
        <w:tblLook w:val="04A0" w:firstRow="1" w:lastRow="0" w:firstColumn="1" w:lastColumn="0" w:noHBand="0" w:noVBand="1"/>
      </w:tblPr>
      <w:tblGrid>
        <w:gridCol w:w="445"/>
        <w:gridCol w:w="2071"/>
        <w:gridCol w:w="1171"/>
        <w:gridCol w:w="1621"/>
        <w:gridCol w:w="1981"/>
        <w:gridCol w:w="1351"/>
      </w:tblGrid>
      <w:tr w:rsidR="004A535F" w:rsidRPr="00A42C18" w14:paraId="1FF47A05" w14:textId="77777777" w:rsidTr="0020479F">
        <w:trPr>
          <w:cantSplit/>
          <w:trHeight w:val="311"/>
          <w:tblHeader/>
        </w:trPr>
        <w:tc>
          <w:tcPr>
            <w:tcW w:w="445" w:type="dxa"/>
            <w:tcBorders>
              <w:top w:val="nil"/>
              <w:left w:val="nil"/>
              <w:bottom w:val="nil"/>
              <w:right w:val="nil"/>
            </w:tcBorders>
            <w:vAlign w:val="center"/>
          </w:tcPr>
          <w:p w14:paraId="0CE20397" w14:textId="77777777" w:rsidR="004A535F" w:rsidRPr="00A42C18" w:rsidRDefault="004A535F">
            <w:pPr>
              <w:overflowPunct w:val="0"/>
              <w:autoSpaceDE w:val="0"/>
              <w:autoSpaceDN w:val="0"/>
              <w:adjustRightInd w:val="0"/>
              <w:spacing w:after="0"/>
              <w:jc w:val="center"/>
              <w:textAlignment w:val="baseline"/>
              <w:rPr>
                <w:rFonts w:eastAsiaTheme="minorEastAsia"/>
                <w:b/>
                <w:bCs/>
                <w:lang w:val="en-GB" w:eastAsia="zh-CN"/>
              </w:rPr>
            </w:pPr>
          </w:p>
        </w:tc>
        <w:tc>
          <w:tcPr>
            <w:tcW w:w="2070" w:type="dxa"/>
            <w:tcBorders>
              <w:top w:val="nil"/>
              <w:left w:val="nil"/>
              <w:bottom w:val="nil"/>
              <w:right w:val="single" w:sz="4" w:space="0" w:color="auto"/>
            </w:tcBorders>
            <w:vAlign w:val="center"/>
          </w:tcPr>
          <w:p w14:paraId="55B069AF" w14:textId="77777777" w:rsidR="004A535F" w:rsidRPr="00A42C18" w:rsidRDefault="004A535F">
            <w:pPr>
              <w:overflowPunct w:val="0"/>
              <w:autoSpaceDE w:val="0"/>
              <w:autoSpaceDN w:val="0"/>
              <w:adjustRightInd w:val="0"/>
              <w:spacing w:after="0"/>
              <w:jc w:val="center"/>
              <w:textAlignment w:val="baseline"/>
              <w:rPr>
                <w:rFonts w:eastAsiaTheme="minorEastAsia"/>
                <w:b/>
                <w:bCs/>
                <w:lang w:val="en-GB" w:eastAsia="zh-CN"/>
              </w:rPr>
            </w:pPr>
          </w:p>
        </w:tc>
        <w:tc>
          <w:tcPr>
            <w:tcW w:w="6120" w:type="dxa"/>
            <w:gridSpan w:val="4"/>
            <w:tcBorders>
              <w:top w:val="single" w:sz="4" w:space="0" w:color="auto"/>
              <w:left w:val="single" w:sz="4" w:space="0" w:color="auto"/>
              <w:bottom w:val="single" w:sz="4" w:space="0" w:color="auto"/>
              <w:right w:val="single" w:sz="4" w:space="0" w:color="auto"/>
            </w:tcBorders>
            <w:vAlign w:val="center"/>
            <w:hideMark/>
          </w:tcPr>
          <w:p w14:paraId="6BD33065" w14:textId="1FF17ED2" w:rsidR="004A535F" w:rsidRPr="00A42C18" w:rsidRDefault="004A535F">
            <w:pPr>
              <w:overflowPunct w:val="0"/>
              <w:autoSpaceDE w:val="0"/>
              <w:autoSpaceDN w:val="0"/>
              <w:adjustRightInd w:val="0"/>
              <w:spacing w:after="0"/>
              <w:jc w:val="center"/>
              <w:textAlignment w:val="baseline"/>
              <w:rPr>
                <w:rFonts w:eastAsiaTheme="minorEastAsia"/>
                <w:b/>
                <w:bCs/>
                <w:lang w:val="en-GB" w:eastAsia="zh-CN"/>
              </w:rPr>
            </w:pPr>
            <w:r w:rsidRPr="00A42C18">
              <w:rPr>
                <w:rFonts w:eastAsiaTheme="minorEastAsia"/>
                <w:b/>
                <w:bCs/>
                <w:lang w:val="en-GB" w:eastAsia="zh-CN"/>
              </w:rPr>
              <w:t xml:space="preserve">Attacks by </w:t>
            </w:r>
            <w:r w:rsidR="00696FB0">
              <w:rPr>
                <w:rFonts w:eastAsiaTheme="minorEastAsia"/>
                <w:b/>
                <w:bCs/>
                <w:lang w:val="en-GB" w:eastAsia="zh-CN"/>
              </w:rPr>
              <w:t>O-RAN</w:t>
            </w:r>
            <w:r w:rsidRPr="00A42C18">
              <w:rPr>
                <w:rFonts w:eastAsiaTheme="minorEastAsia"/>
                <w:b/>
                <w:bCs/>
                <w:lang w:val="en-GB" w:eastAsia="zh-CN"/>
              </w:rPr>
              <w:t xml:space="preserve"> AI/ML Host</w:t>
            </w:r>
          </w:p>
        </w:tc>
      </w:tr>
      <w:tr w:rsidR="004A535F" w:rsidRPr="00A42C18" w14:paraId="25FAAEF2" w14:textId="77777777" w:rsidTr="0020479F">
        <w:trPr>
          <w:cantSplit/>
          <w:trHeight w:val="311"/>
          <w:tblHeader/>
        </w:trPr>
        <w:tc>
          <w:tcPr>
            <w:tcW w:w="445" w:type="dxa"/>
            <w:tcBorders>
              <w:top w:val="nil"/>
              <w:left w:val="nil"/>
              <w:bottom w:val="single" w:sz="4" w:space="0" w:color="auto"/>
              <w:right w:val="nil"/>
            </w:tcBorders>
            <w:vAlign w:val="center"/>
          </w:tcPr>
          <w:p w14:paraId="00F9D7E1" w14:textId="77777777" w:rsidR="004A535F" w:rsidRPr="00A42C18" w:rsidRDefault="004A535F">
            <w:pPr>
              <w:overflowPunct w:val="0"/>
              <w:autoSpaceDE w:val="0"/>
              <w:autoSpaceDN w:val="0"/>
              <w:adjustRightInd w:val="0"/>
              <w:spacing w:after="0"/>
              <w:jc w:val="center"/>
              <w:textAlignment w:val="baseline"/>
              <w:rPr>
                <w:rFonts w:eastAsiaTheme="minorEastAsia"/>
                <w:b/>
                <w:bCs/>
                <w:lang w:val="en-GB" w:eastAsia="zh-CN"/>
              </w:rPr>
            </w:pPr>
          </w:p>
        </w:tc>
        <w:tc>
          <w:tcPr>
            <w:tcW w:w="2070" w:type="dxa"/>
            <w:tcBorders>
              <w:top w:val="nil"/>
              <w:left w:val="nil"/>
              <w:bottom w:val="single" w:sz="4" w:space="0" w:color="auto"/>
              <w:right w:val="single" w:sz="4" w:space="0" w:color="auto"/>
            </w:tcBorders>
            <w:vAlign w:val="center"/>
          </w:tcPr>
          <w:p w14:paraId="0BDB7FD9" w14:textId="77777777" w:rsidR="004A535F" w:rsidRPr="00A42C18" w:rsidRDefault="004A535F">
            <w:pPr>
              <w:overflowPunct w:val="0"/>
              <w:autoSpaceDE w:val="0"/>
              <w:autoSpaceDN w:val="0"/>
              <w:adjustRightInd w:val="0"/>
              <w:spacing w:after="0"/>
              <w:jc w:val="center"/>
              <w:textAlignment w:val="baseline"/>
              <w:rPr>
                <w:rFonts w:eastAsiaTheme="minorEastAsia"/>
                <w:b/>
                <w:bCs/>
                <w:lang w:val="en-GB" w:eastAsia="zh-CN"/>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7EC468A5"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Data Preparation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FEF6BDA" w14:textId="77777777" w:rsidR="004A535F" w:rsidRPr="0020479F" w:rsidRDefault="004A535F">
            <w:pPr>
              <w:overflowPunct w:val="0"/>
              <w:autoSpaceDE w:val="0"/>
              <w:autoSpaceDN w:val="0"/>
              <w:adjustRightInd w:val="0"/>
              <w:spacing w:after="0"/>
              <w:jc w:val="center"/>
              <w:textAlignment w:val="baseline"/>
              <w:rPr>
                <w:rFonts w:eastAsia="Times New Roman"/>
                <w:color w:val="000000"/>
                <w:kern w:val="24"/>
                <w:lang w:val="en-GB"/>
              </w:rPr>
            </w:pPr>
            <w:r w:rsidRPr="00A42C18">
              <w:rPr>
                <w:rFonts w:eastAsiaTheme="minorEastAsia"/>
                <w:lang w:val="en-GB" w:eastAsia="zh-CN"/>
              </w:rPr>
              <w:t>ML Training Host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F096DA0"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ML Inference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7BF6E64"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Model Management</w:t>
            </w:r>
          </w:p>
        </w:tc>
      </w:tr>
      <w:tr w:rsidR="004A535F" w:rsidRPr="00A42C18" w14:paraId="74C58C44" w14:textId="77777777" w:rsidTr="0020479F">
        <w:trPr>
          <w:cantSplit/>
          <w:trHeight w:val="2639"/>
          <w:tblHeader/>
        </w:trPr>
        <w:tc>
          <w:tcPr>
            <w:tcW w:w="2515" w:type="dxa"/>
            <w:gridSpan w:val="2"/>
            <w:tcBorders>
              <w:top w:val="single" w:sz="4" w:space="0" w:color="auto"/>
              <w:left w:val="single" w:sz="4" w:space="0" w:color="auto"/>
              <w:bottom w:val="single" w:sz="4" w:space="0" w:color="auto"/>
              <w:right w:val="single" w:sz="4" w:space="0" w:color="auto"/>
            </w:tcBorders>
            <w:vAlign w:val="bottom"/>
          </w:tcPr>
          <w:p w14:paraId="1D1651BC" w14:textId="77777777" w:rsidR="004A535F" w:rsidRPr="00A42C18" w:rsidRDefault="004A535F">
            <w:pPr>
              <w:overflowPunct w:val="0"/>
              <w:autoSpaceDE w:val="0"/>
              <w:autoSpaceDN w:val="0"/>
              <w:adjustRightInd w:val="0"/>
              <w:spacing w:after="0"/>
              <w:jc w:val="center"/>
              <w:textAlignment w:val="baseline"/>
              <w:rPr>
                <w:rFonts w:eastAsiaTheme="minorEastAsia"/>
                <w:b/>
                <w:bCs/>
                <w:lang w:val="en-GB" w:eastAsia="zh-CN"/>
              </w:rPr>
            </w:pPr>
            <w:r w:rsidRPr="00A42C18">
              <w:rPr>
                <w:rFonts w:eastAsiaTheme="minorEastAsia"/>
                <w:b/>
                <w:bCs/>
                <w:lang w:val="en-GB" w:eastAsia="zh-CN"/>
              </w:rPr>
              <w:t>O-RAN Elements by Deployment Scenario</w:t>
            </w:r>
          </w:p>
          <w:p w14:paraId="7C4A4846" w14:textId="77777777" w:rsidR="004A535F" w:rsidRPr="00A42C18" w:rsidRDefault="004A535F">
            <w:pPr>
              <w:overflowPunct w:val="0"/>
              <w:autoSpaceDE w:val="0"/>
              <w:autoSpaceDN w:val="0"/>
              <w:adjustRightInd w:val="0"/>
              <w:spacing w:after="0"/>
              <w:jc w:val="center"/>
              <w:textAlignment w:val="baseline"/>
              <w:rPr>
                <w:rFonts w:eastAsiaTheme="minorEastAsia"/>
                <w:b/>
                <w:bCs/>
                <w:lang w:val="en-GB" w:eastAsia="zh-CN"/>
              </w:rPr>
            </w:pPr>
          </w:p>
        </w:tc>
        <w:tc>
          <w:tcPr>
            <w:tcW w:w="1170" w:type="dxa"/>
            <w:tcBorders>
              <w:top w:val="single" w:sz="4" w:space="0" w:color="auto"/>
              <w:left w:val="single" w:sz="4" w:space="0" w:color="auto"/>
              <w:bottom w:val="single" w:sz="4" w:space="0" w:color="auto"/>
              <w:right w:val="single" w:sz="4" w:space="0" w:color="auto"/>
            </w:tcBorders>
            <w:textDirection w:val="btLr"/>
            <w:vAlign w:val="center"/>
            <w:hideMark/>
          </w:tcPr>
          <w:p w14:paraId="48C3A15C"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Input Manipulation</w:t>
            </w:r>
          </w:p>
          <w:p w14:paraId="1412310C"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Data Poisoning</w:t>
            </w:r>
          </w:p>
          <w:p w14:paraId="18F05F0C"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Model Skewing</w:t>
            </w:r>
          </w:p>
        </w:tc>
        <w:tc>
          <w:tcPr>
            <w:tcW w:w="1620" w:type="dxa"/>
            <w:tcBorders>
              <w:top w:val="single" w:sz="4" w:space="0" w:color="auto"/>
              <w:left w:val="single" w:sz="4" w:space="0" w:color="auto"/>
              <w:bottom w:val="single" w:sz="4" w:space="0" w:color="auto"/>
              <w:right w:val="single" w:sz="4" w:space="0" w:color="auto"/>
            </w:tcBorders>
            <w:textDirection w:val="btLr"/>
            <w:vAlign w:val="center"/>
            <w:hideMark/>
          </w:tcPr>
          <w:p w14:paraId="587AFFFD"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20479F">
              <w:rPr>
                <w:rFonts w:eastAsia="Times New Roman"/>
                <w:color w:val="000000"/>
                <w:kern w:val="24"/>
                <w:lang w:val="en-GB"/>
              </w:rPr>
              <w:t>Data Poisoning Attack</w:t>
            </w:r>
          </w:p>
          <w:p w14:paraId="01BB6255"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Transfer Learning Attack</w:t>
            </w:r>
          </w:p>
          <w:p w14:paraId="0CB80D0E"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AI Supply Chain Attacks</w:t>
            </w:r>
          </w:p>
          <w:p w14:paraId="0BD99215"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Model Poisoning</w:t>
            </w:r>
          </w:p>
          <w:p w14:paraId="34C5D862"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Input Manipulation Attack</w:t>
            </w:r>
          </w:p>
          <w:p w14:paraId="250AEAFE"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Model Theft</w:t>
            </w:r>
          </w:p>
        </w:tc>
        <w:tc>
          <w:tcPr>
            <w:tcW w:w="1980" w:type="dxa"/>
            <w:tcBorders>
              <w:top w:val="single" w:sz="4" w:space="0" w:color="auto"/>
              <w:left w:val="single" w:sz="4" w:space="0" w:color="auto"/>
              <w:bottom w:val="single" w:sz="4" w:space="0" w:color="auto"/>
              <w:right w:val="single" w:sz="4" w:space="0" w:color="auto"/>
            </w:tcBorders>
            <w:textDirection w:val="btLr"/>
            <w:vAlign w:val="center"/>
            <w:hideMark/>
          </w:tcPr>
          <w:p w14:paraId="2EE5D87C"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AI Supply Chain Attacks</w:t>
            </w:r>
          </w:p>
          <w:p w14:paraId="42AEC817"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Membership Inference Attack</w:t>
            </w:r>
          </w:p>
          <w:p w14:paraId="463EF94A"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Model Inversion Attack</w:t>
            </w:r>
          </w:p>
          <w:p w14:paraId="78EE6B0A"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Input Manipulation Attack</w:t>
            </w:r>
          </w:p>
          <w:p w14:paraId="6D8D52B2"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Output Integrity Attack</w:t>
            </w:r>
          </w:p>
          <w:p w14:paraId="61AA5E70"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Model Theft</w:t>
            </w:r>
          </w:p>
          <w:p w14:paraId="5FF5DE8E"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20479F">
              <w:rPr>
                <w:rFonts w:eastAsia="Times New Roman"/>
                <w:color w:val="000000"/>
                <w:kern w:val="24"/>
                <w:lang w:val="en-GB"/>
              </w:rPr>
              <w:t>Model Poisoning</w:t>
            </w:r>
          </w:p>
        </w:tc>
        <w:tc>
          <w:tcPr>
            <w:tcW w:w="1350" w:type="dxa"/>
            <w:tcBorders>
              <w:top w:val="single" w:sz="4" w:space="0" w:color="auto"/>
              <w:left w:val="single" w:sz="4" w:space="0" w:color="auto"/>
              <w:bottom w:val="single" w:sz="4" w:space="0" w:color="auto"/>
              <w:right w:val="single" w:sz="4" w:space="0" w:color="auto"/>
            </w:tcBorders>
            <w:textDirection w:val="btLr"/>
            <w:vAlign w:val="center"/>
            <w:hideMark/>
          </w:tcPr>
          <w:p w14:paraId="7667CEB1"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AI Supply Chain Attacks</w:t>
            </w:r>
          </w:p>
          <w:p w14:paraId="077145BB"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A42C18">
              <w:rPr>
                <w:rFonts w:eastAsiaTheme="minorEastAsia"/>
                <w:lang w:val="en-GB" w:eastAsia="zh-CN"/>
              </w:rPr>
              <w:t>Model Theft</w:t>
            </w:r>
          </w:p>
          <w:p w14:paraId="1F8CB9ED" w14:textId="77777777" w:rsidR="004A535F" w:rsidRPr="00A42C18" w:rsidRDefault="004A535F">
            <w:pPr>
              <w:overflowPunct w:val="0"/>
              <w:autoSpaceDE w:val="0"/>
              <w:autoSpaceDN w:val="0"/>
              <w:adjustRightInd w:val="0"/>
              <w:spacing w:after="0"/>
              <w:ind w:left="113" w:right="113"/>
              <w:jc w:val="center"/>
              <w:textAlignment w:val="baseline"/>
              <w:rPr>
                <w:rFonts w:eastAsiaTheme="minorEastAsia"/>
                <w:lang w:val="en-GB" w:eastAsia="zh-CN"/>
              </w:rPr>
            </w:pPr>
            <w:r w:rsidRPr="0020479F">
              <w:rPr>
                <w:rFonts w:eastAsia="Times New Roman"/>
                <w:color w:val="000000"/>
                <w:kern w:val="24"/>
                <w:lang w:val="en-GB"/>
              </w:rPr>
              <w:t>Model Poisoning</w:t>
            </w:r>
          </w:p>
        </w:tc>
      </w:tr>
      <w:tr w:rsidR="004A535F" w:rsidRPr="00A42C18" w14:paraId="7E706FD7" w14:textId="77777777" w:rsidTr="0020479F">
        <w:trPr>
          <w:tblHeader/>
        </w:trPr>
        <w:tc>
          <w:tcPr>
            <w:tcW w:w="445" w:type="dxa"/>
            <w:vMerge w:val="restart"/>
            <w:tcBorders>
              <w:top w:val="single" w:sz="4" w:space="0" w:color="auto"/>
              <w:left w:val="single" w:sz="4" w:space="0" w:color="auto"/>
              <w:bottom w:val="single" w:sz="4" w:space="0" w:color="auto"/>
              <w:right w:val="single" w:sz="4" w:space="0" w:color="auto"/>
            </w:tcBorders>
            <w:vAlign w:val="center"/>
            <w:hideMark/>
          </w:tcPr>
          <w:p w14:paraId="59A2FE5E"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1</w:t>
            </w:r>
          </w:p>
        </w:tc>
        <w:tc>
          <w:tcPr>
            <w:tcW w:w="2070" w:type="dxa"/>
            <w:tcBorders>
              <w:top w:val="single" w:sz="4" w:space="0" w:color="auto"/>
              <w:left w:val="single" w:sz="4" w:space="0" w:color="auto"/>
              <w:bottom w:val="single" w:sz="4" w:space="0" w:color="auto"/>
              <w:right w:val="single" w:sz="4" w:space="0" w:color="auto"/>
            </w:tcBorders>
            <w:hideMark/>
          </w:tcPr>
          <w:p w14:paraId="5D054B1E"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Non-RT RIC</w:t>
            </w:r>
          </w:p>
        </w:tc>
        <w:tc>
          <w:tcPr>
            <w:tcW w:w="1170" w:type="dxa"/>
            <w:tcBorders>
              <w:top w:val="single" w:sz="4" w:space="0" w:color="auto"/>
              <w:left w:val="single" w:sz="4" w:space="0" w:color="auto"/>
              <w:bottom w:val="single" w:sz="4" w:space="0" w:color="auto"/>
              <w:right w:val="single" w:sz="4" w:space="0" w:color="auto"/>
            </w:tcBorders>
            <w:hideMark/>
          </w:tcPr>
          <w:p w14:paraId="2F1F981D"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620" w:type="dxa"/>
            <w:tcBorders>
              <w:top w:val="single" w:sz="4" w:space="0" w:color="auto"/>
              <w:left w:val="single" w:sz="4" w:space="0" w:color="auto"/>
              <w:bottom w:val="single" w:sz="4" w:space="0" w:color="auto"/>
              <w:right w:val="single" w:sz="4" w:space="0" w:color="auto"/>
            </w:tcBorders>
            <w:hideMark/>
          </w:tcPr>
          <w:p w14:paraId="6A1B5EAF"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980" w:type="dxa"/>
            <w:tcBorders>
              <w:top w:val="single" w:sz="4" w:space="0" w:color="auto"/>
              <w:left w:val="single" w:sz="4" w:space="0" w:color="auto"/>
              <w:bottom w:val="single" w:sz="4" w:space="0" w:color="auto"/>
              <w:right w:val="single" w:sz="4" w:space="0" w:color="auto"/>
            </w:tcBorders>
            <w:hideMark/>
          </w:tcPr>
          <w:p w14:paraId="370C4AB9"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350" w:type="dxa"/>
            <w:tcBorders>
              <w:top w:val="single" w:sz="4" w:space="0" w:color="auto"/>
              <w:left w:val="single" w:sz="4" w:space="0" w:color="auto"/>
              <w:bottom w:val="single" w:sz="4" w:space="0" w:color="auto"/>
              <w:right w:val="single" w:sz="4" w:space="0" w:color="auto"/>
            </w:tcBorders>
            <w:hideMark/>
          </w:tcPr>
          <w:p w14:paraId="6D9B6B4E"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r>
      <w:tr w:rsidR="004A535F" w:rsidRPr="00A42C18" w14:paraId="15F7122A"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3A7F8983"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49CB2A8D"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Near-RT RIC</w:t>
            </w:r>
          </w:p>
        </w:tc>
        <w:tc>
          <w:tcPr>
            <w:tcW w:w="1170" w:type="dxa"/>
            <w:tcBorders>
              <w:top w:val="single" w:sz="4" w:space="0" w:color="auto"/>
              <w:left w:val="single" w:sz="4" w:space="0" w:color="auto"/>
              <w:bottom w:val="single" w:sz="4" w:space="0" w:color="auto"/>
              <w:right w:val="single" w:sz="4" w:space="0" w:color="auto"/>
            </w:tcBorders>
          </w:tcPr>
          <w:p w14:paraId="122C3366"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44BC912B"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tcPr>
          <w:p w14:paraId="1119F28B"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2B7A82C2"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2E109CBD"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428085E3"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579D2AE2"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O-CU/O-DU</w:t>
            </w:r>
          </w:p>
        </w:tc>
        <w:tc>
          <w:tcPr>
            <w:tcW w:w="1170" w:type="dxa"/>
            <w:tcBorders>
              <w:top w:val="single" w:sz="4" w:space="0" w:color="auto"/>
              <w:left w:val="single" w:sz="4" w:space="0" w:color="auto"/>
              <w:bottom w:val="single" w:sz="4" w:space="0" w:color="auto"/>
              <w:right w:val="single" w:sz="4" w:space="0" w:color="auto"/>
            </w:tcBorders>
          </w:tcPr>
          <w:p w14:paraId="4382FCA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1322DF92"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tcPr>
          <w:p w14:paraId="3BE79C29"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3F5EAC9B"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17579F7F"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4E59BDC0"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63D14657"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Out of Non-RT RIC</w:t>
            </w:r>
          </w:p>
        </w:tc>
        <w:tc>
          <w:tcPr>
            <w:tcW w:w="1170" w:type="dxa"/>
            <w:tcBorders>
              <w:top w:val="single" w:sz="4" w:space="0" w:color="auto"/>
              <w:left w:val="single" w:sz="4" w:space="0" w:color="auto"/>
              <w:bottom w:val="single" w:sz="4" w:space="0" w:color="auto"/>
              <w:right w:val="single" w:sz="4" w:space="0" w:color="auto"/>
            </w:tcBorders>
          </w:tcPr>
          <w:p w14:paraId="6E845E68"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67269DB6"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vAlign w:val="center"/>
          </w:tcPr>
          <w:p w14:paraId="4F7D388A"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11EEF5C7"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54CC4E78" w14:textId="77777777" w:rsidTr="0020479F">
        <w:trPr>
          <w:tblHeader/>
        </w:trPr>
        <w:tc>
          <w:tcPr>
            <w:tcW w:w="8635" w:type="dxa"/>
            <w:gridSpan w:val="6"/>
            <w:tcBorders>
              <w:top w:val="single" w:sz="4" w:space="0" w:color="auto"/>
              <w:left w:val="single" w:sz="4" w:space="0" w:color="auto"/>
              <w:bottom w:val="single" w:sz="4" w:space="0" w:color="auto"/>
              <w:right w:val="single" w:sz="4" w:space="0" w:color="auto"/>
            </w:tcBorders>
            <w:vAlign w:val="center"/>
          </w:tcPr>
          <w:p w14:paraId="178E9A90"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006CAFD5" w14:textId="77777777" w:rsidTr="0020479F">
        <w:trPr>
          <w:tblHeader/>
        </w:trPr>
        <w:tc>
          <w:tcPr>
            <w:tcW w:w="445" w:type="dxa"/>
            <w:vMerge w:val="restart"/>
            <w:tcBorders>
              <w:top w:val="single" w:sz="4" w:space="0" w:color="auto"/>
              <w:left w:val="single" w:sz="4" w:space="0" w:color="auto"/>
              <w:bottom w:val="single" w:sz="4" w:space="0" w:color="auto"/>
              <w:right w:val="single" w:sz="4" w:space="0" w:color="auto"/>
            </w:tcBorders>
            <w:vAlign w:val="center"/>
            <w:hideMark/>
          </w:tcPr>
          <w:p w14:paraId="3CEB285C"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2</w:t>
            </w:r>
          </w:p>
        </w:tc>
        <w:tc>
          <w:tcPr>
            <w:tcW w:w="2070" w:type="dxa"/>
            <w:tcBorders>
              <w:top w:val="single" w:sz="4" w:space="0" w:color="auto"/>
              <w:left w:val="single" w:sz="4" w:space="0" w:color="auto"/>
              <w:bottom w:val="single" w:sz="4" w:space="0" w:color="auto"/>
              <w:right w:val="single" w:sz="4" w:space="0" w:color="auto"/>
            </w:tcBorders>
            <w:hideMark/>
          </w:tcPr>
          <w:p w14:paraId="2478384D"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Non-RT RIC</w:t>
            </w:r>
          </w:p>
        </w:tc>
        <w:tc>
          <w:tcPr>
            <w:tcW w:w="1170" w:type="dxa"/>
            <w:tcBorders>
              <w:top w:val="single" w:sz="4" w:space="0" w:color="auto"/>
              <w:left w:val="single" w:sz="4" w:space="0" w:color="auto"/>
              <w:bottom w:val="single" w:sz="4" w:space="0" w:color="auto"/>
              <w:right w:val="single" w:sz="4" w:space="0" w:color="auto"/>
            </w:tcBorders>
            <w:hideMark/>
          </w:tcPr>
          <w:p w14:paraId="3314A48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620" w:type="dxa"/>
            <w:tcBorders>
              <w:top w:val="single" w:sz="4" w:space="0" w:color="auto"/>
              <w:left w:val="single" w:sz="4" w:space="0" w:color="auto"/>
              <w:bottom w:val="single" w:sz="4" w:space="0" w:color="auto"/>
              <w:right w:val="single" w:sz="4" w:space="0" w:color="auto"/>
            </w:tcBorders>
            <w:hideMark/>
          </w:tcPr>
          <w:p w14:paraId="39F7F475"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980" w:type="dxa"/>
            <w:tcBorders>
              <w:top w:val="single" w:sz="4" w:space="0" w:color="auto"/>
              <w:left w:val="single" w:sz="4" w:space="0" w:color="auto"/>
              <w:bottom w:val="single" w:sz="4" w:space="0" w:color="auto"/>
              <w:right w:val="single" w:sz="4" w:space="0" w:color="auto"/>
            </w:tcBorders>
          </w:tcPr>
          <w:p w14:paraId="7869EF30"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1309F79B"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62E1F6C6"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64A22C88"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3C93596A"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Near-RT RIC</w:t>
            </w:r>
          </w:p>
        </w:tc>
        <w:tc>
          <w:tcPr>
            <w:tcW w:w="1170" w:type="dxa"/>
            <w:tcBorders>
              <w:top w:val="single" w:sz="4" w:space="0" w:color="auto"/>
              <w:left w:val="single" w:sz="4" w:space="0" w:color="auto"/>
              <w:bottom w:val="single" w:sz="4" w:space="0" w:color="auto"/>
              <w:right w:val="single" w:sz="4" w:space="0" w:color="auto"/>
            </w:tcBorders>
            <w:hideMark/>
          </w:tcPr>
          <w:p w14:paraId="7BDA0E0C"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620" w:type="dxa"/>
            <w:tcBorders>
              <w:top w:val="single" w:sz="4" w:space="0" w:color="auto"/>
              <w:left w:val="single" w:sz="4" w:space="0" w:color="auto"/>
              <w:bottom w:val="single" w:sz="4" w:space="0" w:color="auto"/>
              <w:right w:val="single" w:sz="4" w:space="0" w:color="auto"/>
            </w:tcBorders>
          </w:tcPr>
          <w:p w14:paraId="7759DAB1"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hideMark/>
          </w:tcPr>
          <w:p w14:paraId="4D27ADB7"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350" w:type="dxa"/>
            <w:tcBorders>
              <w:top w:val="single" w:sz="4" w:space="0" w:color="auto"/>
              <w:left w:val="single" w:sz="4" w:space="0" w:color="auto"/>
              <w:bottom w:val="single" w:sz="4" w:space="0" w:color="auto"/>
              <w:right w:val="single" w:sz="4" w:space="0" w:color="auto"/>
            </w:tcBorders>
          </w:tcPr>
          <w:p w14:paraId="0640113D"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40A1B8C9"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11C4EAD1"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4A710215"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O-CU/O-DU</w:t>
            </w:r>
          </w:p>
        </w:tc>
        <w:tc>
          <w:tcPr>
            <w:tcW w:w="1170" w:type="dxa"/>
            <w:tcBorders>
              <w:top w:val="single" w:sz="4" w:space="0" w:color="auto"/>
              <w:left w:val="single" w:sz="4" w:space="0" w:color="auto"/>
              <w:bottom w:val="single" w:sz="4" w:space="0" w:color="auto"/>
              <w:right w:val="single" w:sz="4" w:space="0" w:color="auto"/>
            </w:tcBorders>
          </w:tcPr>
          <w:p w14:paraId="6C69B545"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2E5C0982"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tcPr>
          <w:p w14:paraId="1BE59A5E"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525FCF54"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12E822B8"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173AC6BF"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44E74B0D"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Out of Non-RT RIC</w:t>
            </w:r>
          </w:p>
        </w:tc>
        <w:tc>
          <w:tcPr>
            <w:tcW w:w="1170" w:type="dxa"/>
            <w:tcBorders>
              <w:top w:val="single" w:sz="4" w:space="0" w:color="auto"/>
              <w:left w:val="single" w:sz="4" w:space="0" w:color="auto"/>
              <w:bottom w:val="single" w:sz="4" w:space="0" w:color="auto"/>
              <w:right w:val="single" w:sz="4" w:space="0" w:color="auto"/>
            </w:tcBorders>
          </w:tcPr>
          <w:p w14:paraId="78371E5E"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7594E485"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tcPr>
          <w:p w14:paraId="6C0FC391"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hideMark/>
          </w:tcPr>
          <w:p w14:paraId="33CE7841"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r>
      <w:tr w:rsidR="004A535F" w:rsidRPr="00A42C18" w14:paraId="09F4218B" w14:textId="77777777" w:rsidTr="0020479F">
        <w:trPr>
          <w:tblHeader/>
        </w:trPr>
        <w:tc>
          <w:tcPr>
            <w:tcW w:w="8635" w:type="dxa"/>
            <w:gridSpan w:val="6"/>
            <w:tcBorders>
              <w:top w:val="single" w:sz="4" w:space="0" w:color="auto"/>
              <w:left w:val="single" w:sz="4" w:space="0" w:color="auto"/>
              <w:bottom w:val="single" w:sz="4" w:space="0" w:color="auto"/>
              <w:right w:val="single" w:sz="4" w:space="0" w:color="auto"/>
            </w:tcBorders>
            <w:vAlign w:val="center"/>
          </w:tcPr>
          <w:p w14:paraId="6E889CCC"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4F93DA2B" w14:textId="77777777" w:rsidTr="0020479F">
        <w:trPr>
          <w:tblHeader/>
        </w:trPr>
        <w:tc>
          <w:tcPr>
            <w:tcW w:w="445" w:type="dxa"/>
            <w:vMerge w:val="restart"/>
            <w:tcBorders>
              <w:top w:val="single" w:sz="4" w:space="0" w:color="auto"/>
              <w:left w:val="single" w:sz="4" w:space="0" w:color="auto"/>
              <w:bottom w:val="single" w:sz="4" w:space="0" w:color="auto"/>
              <w:right w:val="single" w:sz="4" w:space="0" w:color="auto"/>
            </w:tcBorders>
            <w:vAlign w:val="center"/>
            <w:hideMark/>
          </w:tcPr>
          <w:p w14:paraId="75B78678"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3</w:t>
            </w:r>
          </w:p>
        </w:tc>
        <w:tc>
          <w:tcPr>
            <w:tcW w:w="2070" w:type="dxa"/>
            <w:tcBorders>
              <w:top w:val="single" w:sz="4" w:space="0" w:color="auto"/>
              <w:left w:val="single" w:sz="4" w:space="0" w:color="auto"/>
              <w:bottom w:val="single" w:sz="4" w:space="0" w:color="auto"/>
              <w:right w:val="single" w:sz="4" w:space="0" w:color="auto"/>
            </w:tcBorders>
            <w:hideMark/>
          </w:tcPr>
          <w:p w14:paraId="1CAE938B"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Non-RT RIC</w:t>
            </w:r>
          </w:p>
        </w:tc>
        <w:tc>
          <w:tcPr>
            <w:tcW w:w="1170" w:type="dxa"/>
            <w:tcBorders>
              <w:top w:val="single" w:sz="4" w:space="0" w:color="auto"/>
              <w:left w:val="single" w:sz="4" w:space="0" w:color="auto"/>
              <w:bottom w:val="single" w:sz="4" w:space="0" w:color="auto"/>
              <w:right w:val="single" w:sz="4" w:space="0" w:color="auto"/>
            </w:tcBorders>
          </w:tcPr>
          <w:p w14:paraId="705F0F57"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09DC6044"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hideMark/>
          </w:tcPr>
          <w:p w14:paraId="6665B44B"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350" w:type="dxa"/>
            <w:tcBorders>
              <w:top w:val="single" w:sz="4" w:space="0" w:color="auto"/>
              <w:left w:val="single" w:sz="4" w:space="0" w:color="auto"/>
              <w:bottom w:val="single" w:sz="4" w:space="0" w:color="auto"/>
              <w:right w:val="single" w:sz="4" w:space="0" w:color="auto"/>
            </w:tcBorders>
          </w:tcPr>
          <w:p w14:paraId="66C285CC"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19ECDC81"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76259582"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1AE5A007"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Near-RT RIC</w:t>
            </w:r>
          </w:p>
        </w:tc>
        <w:tc>
          <w:tcPr>
            <w:tcW w:w="1170" w:type="dxa"/>
            <w:tcBorders>
              <w:top w:val="single" w:sz="4" w:space="0" w:color="auto"/>
              <w:left w:val="single" w:sz="4" w:space="0" w:color="auto"/>
              <w:bottom w:val="single" w:sz="4" w:space="0" w:color="auto"/>
              <w:right w:val="single" w:sz="4" w:space="0" w:color="auto"/>
            </w:tcBorders>
          </w:tcPr>
          <w:p w14:paraId="7638F37F"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01E24FDE"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hideMark/>
          </w:tcPr>
          <w:p w14:paraId="621EAD85"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350" w:type="dxa"/>
            <w:tcBorders>
              <w:top w:val="single" w:sz="4" w:space="0" w:color="auto"/>
              <w:left w:val="single" w:sz="4" w:space="0" w:color="auto"/>
              <w:bottom w:val="single" w:sz="4" w:space="0" w:color="auto"/>
              <w:right w:val="single" w:sz="4" w:space="0" w:color="auto"/>
            </w:tcBorders>
          </w:tcPr>
          <w:p w14:paraId="4DF3B829"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1E58D1E9"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2ED41203"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18C3CC11"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O-CU/O-DU</w:t>
            </w:r>
          </w:p>
        </w:tc>
        <w:tc>
          <w:tcPr>
            <w:tcW w:w="1170" w:type="dxa"/>
            <w:tcBorders>
              <w:top w:val="single" w:sz="4" w:space="0" w:color="auto"/>
              <w:left w:val="single" w:sz="4" w:space="0" w:color="auto"/>
              <w:bottom w:val="single" w:sz="4" w:space="0" w:color="auto"/>
              <w:right w:val="single" w:sz="4" w:space="0" w:color="auto"/>
            </w:tcBorders>
          </w:tcPr>
          <w:p w14:paraId="2A786CE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68F60998"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tcPr>
          <w:p w14:paraId="41DAF0D9"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07568C80"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2D68005A"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50798F17"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62734F14"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Out of Non-RT RIC</w:t>
            </w:r>
          </w:p>
        </w:tc>
        <w:tc>
          <w:tcPr>
            <w:tcW w:w="1170" w:type="dxa"/>
            <w:tcBorders>
              <w:top w:val="single" w:sz="4" w:space="0" w:color="auto"/>
              <w:left w:val="single" w:sz="4" w:space="0" w:color="auto"/>
              <w:bottom w:val="single" w:sz="4" w:space="0" w:color="auto"/>
              <w:right w:val="single" w:sz="4" w:space="0" w:color="auto"/>
            </w:tcBorders>
            <w:hideMark/>
          </w:tcPr>
          <w:p w14:paraId="7CAD976A"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620" w:type="dxa"/>
            <w:tcBorders>
              <w:top w:val="single" w:sz="4" w:space="0" w:color="auto"/>
              <w:left w:val="single" w:sz="4" w:space="0" w:color="auto"/>
              <w:bottom w:val="single" w:sz="4" w:space="0" w:color="auto"/>
              <w:right w:val="single" w:sz="4" w:space="0" w:color="auto"/>
            </w:tcBorders>
            <w:hideMark/>
          </w:tcPr>
          <w:p w14:paraId="2A96C5F4"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980" w:type="dxa"/>
            <w:tcBorders>
              <w:top w:val="single" w:sz="4" w:space="0" w:color="auto"/>
              <w:left w:val="single" w:sz="4" w:space="0" w:color="auto"/>
              <w:bottom w:val="single" w:sz="4" w:space="0" w:color="auto"/>
              <w:right w:val="single" w:sz="4" w:space="0" w:color="auto"/>
            </w:tcBorders>
          </w:tcPr>
          <w:p w14:paraId="7534F2A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hideMark/>
          </w:tcPr>
          <w:p w14:paraId="0B4D3E9F"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r>
      <w:tr w:rsidR="004A535F" w:rsidRPr="00A42C18" w14:paraId="4880D593" w14:textId="77777777" w:rsidTr="0020479F">
        <w:trPr>
          <w:tblHeader/>
        </w:trPr>
        <w:tc>
          <w:tcPr>
            <w:tcW w:w="8635" w:type="dxa"/>
            <w:gridSpan w:val="6"/>
            <w:tcBorders>
              <w:top w:val="single" w:sz="4" w:space="0" w:color="auto"/>
              <w:left w:val="single" w:sz="4" w:space="0" w:color="auto"/>
              <w:bottom w:val="single" w:sz="4" w:space="0" w:color="auto"/>
              <w:right w:val="single" w:sz="4" w:space="0" w:color="auto"/>
            </w:tcBorders>
            <w:vAlign w:val="center"/>
          </w:tcPr>
          <w:p w14:paraId="09E24514"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1E7AA1B1" w14:textId="77777777" w:rsidTr="0020479F">
        <w:trPr>
          <w:tblHeader/>
        </w:trPr>
        <w:tc>
          <w:tcPr>
            <w:tcW w:w="445" w:type="dxa"/>
            <w:vMerge w:val="restart"/>
            <w:tcBorders>
              <w:top w:val="single" w:sz="4" w:space="0" w:color="auto"/>
              <w:left w:val="single" w:sz="4" w:space="0" w:color="auto"/>
              <w:bottom w:val="single" w:sz="4" w:space="0" w:color="auto"/>
              <w:right w:val="single" w:sz="4" w:space="0" w:color="auto"/>
            </w:tcBorders>
            <w:vAlign w:val="center"/>
            <w:hideMark/>
          </w:tcPr>
          <w:p w14:paraId="118E42EB"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4</w:t>
            </w:r>
          </w:p>
        </w:tc>
        <w:tc>
          <w:tcPr>
            <w:tcW w:w="2070" w:type="dxa"/>
            <w:tcBorders>
              <w:top w:val="single" w:sz="4" w:space="0" w:color="auto"/>
              <w:left w:val="single" w:sz="4" w:space="0" w:color="auto"/>
              <w:bottom w:val="single" w:sz="4" w:space="0" w:color="auto"/>
              <w:right w:val="single" w:sz="4" w:space="0" w:color="auto"/>
            </w:tcBorders>
            <w:hideMark/>
          </w:tcPr>
          <w:p w14:paraId="19A9F509"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Non-RT RIC</w:t>
            </w:r>
          </w:p>
        </w:tc>
        <w:tc>
          <w:tcPr>
            <w:tcW w:w="1170" w:type="dxa"/>
            <w:tcBorders>
              <w:top w:val="single" w:sz="4" w:space="0" w:color="auto"/>
              <w:left w:val="single" w:sz="4" w:space="0" w:color="auto"/>
              <w:bottom w:val="single" w:sz="4" w:space="0" w:color="auto"/>
              <w:right w:val="single" w:sz="4" w:space="0" w:color="auto"/>
            </w:tcBorders>
            <w:hideMark/>
          </w:tcPr>
          <w:p w14:paraId="282A0E92"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620" w:type="dxa"/>
            <w:tcBorders>
              <w:top w:val="single" w:sz="4" w:space="0" w:color="auto"/>
              <w:left w:val="single" w:sz="4" w:space="0" w:color="auto"/>
              <w:bottom w:val="single" w:sz="4" w:space="0" w:color="auto"/>
              <w:right w:val="single" w:sz="4" w:space="0" w:color="auto"/>
            </w:tcBorders>
            <w:hideMark/>
          </w:tcPr>
          <w:p w14:paraId="707DC8A2"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980" w:type="dxa"/>
            <w:tcBorders>
              <w:top w:val="single" w:sz="4" w:space="0" w:color="auto"/>
              <w:left w:val="single" w:sz="4" w:space="0" w:color="auto"/>
              <w:bottom w:val="single" w:sz="4" w:space="0" w:color="auto"/>
              <w:right w:val="single" w:sz="4" w:space="0" w:color="auto"/>
            </w:tcBorders>
          </w:tcPr>
          <w:p w14:paraId="2486E7A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hideMark/>
          </w:tcPr>
          <w:p w14:paraId="66712A8F"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r>
      <w:tr w:rsidR="004A535F" w:rsidRPr="00A42C18" w14:paraId="720B4B72"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6199D2CC"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6538D198"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Near-RT RIC</w:t>
            </w:r>
          </w:p>
        </w:tc>
        <w:tc>
          <w:tcPr>
            <w:tcW w:w="1170" w:type="dxa"/>
            <w:tcBorders>
              <w:top w:val="single" w:sz="4" w:space="0" w:color="auto"/>
              <w:left w:val="single" w:sz="4" w:space="0" w:color="auto"/>
              <w:bottom w:val="single" w:sz="4" w:space="0" w:color="auto"/>
              <w:right w:val="single" w:sz="4" w:space="0" w:color="auto"/>
            </w:tcBorders>
            <w:hideMark/>
          </w:tcPr>
          <w:p w14:paraId="4FCDAD3A"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620" w:type="dxa"/>
            <w:tcBorders>
              <w:top w:val="single" w:sz="4" w:space="0" w:color="auto"/>
              <w:left w:val="single" w:sz="4" w:space="0" w:color="auto"/>
              <w:bottom w:val="single" w:sz="4" w:space="0" w:color="auto"/>
              <w:right w:val="single" w:sz="4" w:space="0" w:color="auto"/>
            </w:tcBorders>
            <w:hideMark/>
          </w:tcPr>
          <w:p w14:paraId="207B715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980" w:type="dxa"/>
            <w:tcBorders>
              <w:top w:val="single" w:sz="4" w:space="0" w:color="auto"/>
              <w:left w:val="single" w:sz="4" w:space="0" w:color="auto"/>
              <w:bottom w:val="single" w:sz="4" w:space="0" w:color="auto"/>
              <w:right w:val="single" w:sz="4" w:space="0" w:color="auto"/>
            </w:tcBorders>
            <w:hideMark/>
          </w:tcPr>
          <w:p w14:paraId="3AB73C2B"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350" w:type="dxa"/>
            <w:tcBorders>
              <w:top w:val="single" w:sz="4" w:space="0" w:color="auto"/>
              <w:left w:val="single" w:sz="4" w:space="0" w:color="auto"/>
              <w:bottom w:val="single" w:sz="4" w:space="0" w:color="auto"/>
              <w:right w:val="single" w:sz="4" w:space="0" w:color="auto"/>
            </w:tcBorders>
            <w:hideMark/>
          </w:tcPr>
          <w:p w14:paraId="228C0E3F"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r>
      <w:tr w:rsidR="004A535F" w:rsidRPr="00A42C18" w14:paraId="2A213264"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365A35F9"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3DD5581D"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O-CU/O-DU</w:t>
            </w:r>
          </w:p>
        </w:tc>
        <w:tc>
          <w:tcPr>
            <w:tcW w:w="1170" w:type="dxa"/>
            <w:tcBorders>
              <w:top w:val="single" w:sz="4" w:space="0" w:color="auto"/>
              <w:left w:val="single" w:sz="4" w:space="0" w:color="auto"/>
              <w:bottom w:val="single" w:sz="4" w:space="0" w:color="auto"/>
              <w:right w:val="single" w:sz="4" w:space="0" w:color="auto"/>
            </w:tcBorders>
          </w:tcPr>
          <w:p w14:paraId="3CA23564"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35E70389"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tcPr>
          <w:p w14:paraId="7A7F802C"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08651D49"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7E7431DC"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5696FAFF"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7927EC37"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Out of Non-RT RIC</w:t>
            </w:r>
          </w:p>
        </w:tc>
        <w:tc>
          <w:tcPr>
            <w:tcW w:w="1170" w:type="dxa"/>
            <w:tcBorders>
              <w:top w:val="single" w:sz="4" w:space="0" w:color="auto"/>
              <w:left w:val="single" w:sz="4" w:space="0" w:color="auto"/>
              <w:bottom w:val="single" w:sz="4" w:space="0" w:color="auto"/>
              <w:right w:val="single" w:sz="4" w:space="0" w:color="auto"/>
            </w:tcBorders>
          </w:tcPr>
          <w:p w14:paraId="0B9DE32F"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4321367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tcPr>
          <w:p w14:paraId="6C32B257"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6FF0A844"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6C588140" w14:textId="77777777" w:rsidTr="0020479F">
        <w:trPr>
          <w:tblHeader/>
        </w:trPr>
        <w:tc>
          <w:tcPr>
            <w:tcW w:w="8635" w:type="dxa"/>
            <w:gridSpan w:val="6"/>
            <w:tcBorders>
              <w:top w:val="single" w:sz="4" w:space="0" w:color="auto"/>
              <w:left w:val="single" w:sz="4" w:space="0" w:color="auto"/>
              <w:bottom w:val="single" w:sz="4" w:space="0" w:color="auto"/>
              <w:right w:val="single" w:sz="4" w:space="0" w:color="auto"/>
            </w:tcBorders>
            <w:vAlign w:val="center"/>
          </w:tcPr>
          <w:p w14:paraId="4AA9BA2F"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75F007DB" w14:textId="77777777" w:rsidTr="0020479F">
        <w:trPr>
          <w:tblHeader/>
        </w:trPr>
        <w:tc>
          <w:tcPr>
            <w:tcW w:w="445" w:type="dxa"/>
            <w:vMerge w:val="restart"/>
            <w:tcBorders>
              <w:top w:val="single" w:sz="4" w:space="0" w:color="auto"/>
              <w:left w:val="single" w:sz="4" w:space="0" w:color="auto"/>
              <w:bottom w:val="single" w:sz="4" w:space="0" w:color="auto"/>
              <w:right w:val="single" w:sz="4" w:space="0" w:color="auto"/>
            </w:tcBorders>
            <w:vAlign w:val="center"/>
            <w:hideMark/>
          </w:tcPr>
          <w:p w14:paraId="1A636ED6"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5</w:t>
            </w:r>
          </w:p>
        </w:tc>
        <w:tc>
          <w:tcPr>
            <w:tcW w:w="2070" w:type="dxa"/>
            <w:tcBorders>
              <w:top w:val="single" w:sz="4" w:space="0" w:color="auto"/>
              <w:left w:val="single" w:sz="4" w:space="0" w:color="auto"/>
              <w:bottom w:val="single" w:sz="4" w:space="0" w:color="auto"/>
              <w:right w:val="single" w:sz="4" w:space="0" w:color="auto"/>
            </w:tcBorders>
            <w:hideMark/>
          </w:tcPr>
          <w:p w14:paraId="739FC182"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Non-RT RIC</w:t>
            </w:r>
          </w:p>
        </w:tc>
        <w:tc>
          <w:tcPr>
            <w:tcW w:w="1170" w:type="dxa"/>
            <w:tcBorders>
              <w:top w:val="single" w:sz="4" w:space="0" w:color="auto"/>
              <w:left w:val="single" w:sz="4" w:space="0" w:color="auto"/>
              <w:bottom w:val="single" w:sz="4" w:space="0" w:color="auto"/>
              <w:right w:val="single" w:sz="4" w:space="0" w:color="auto"/>
            </w:tcBorders>
            <w:hideMark/>
          </w:tcPr>
          <w:p w14:paraId="52CF9A27"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620" w:type="dxa"/>
            <w:tcBorders>
              <w:top w:val="single" w:sz="4" w:space="0" w:color="auto"/>
              <w:left w:val="single" w:sz="4" w:space="0" w:color="auto"/>
              <w:bottom w:val="single" w:sz="4" w:space="0" w:color="auto"/>
              <w:right w:val="single" w:sz="4" w:space="0" w:color="auto"/>
            </w:tcBorders>
            <w:hideMark/>
          </w:tcPr>
          <w:p w14:paraId="0159A2D0"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980" w:type="dxa"/>
            <w:tcBorders>
              <w:top w:val="single" w:sz="4" w:space="0" w:color="auto"/>
              <w:left w:val="single" w:sz="4" w:space="0" w:color="auto"/>
              <w:bottom w:val="single" w:sz="4" w:space="0" w:color="auto"/>
              <w:right w:val="single" w:sz="4" w:space="0" w:color="auto"/>
            </w:tcBorders>
          </w:tcPr>
          <w:p w14:paraId="66C7B477"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hideMark/>
          </w:tcPr>
          <w:p w14:paraId="16632E3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r>
      <w:tr w:rsidR="004A535F" w:rsidRPr="00A42C18" w14:paraId="396E3EDE"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146A58A5"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4ED75DA0"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Near-RT RIC</w:t>
            </w:r>
          </w:p>
        </w:tc>
        <w:tc>
          <w:tcPr>
            <w:tcW w:w="1170" w:type="dxa"/>
            <w:tcBorders>
              <w:top w:val="single" w:sz="4" w:space="0" w:color="auto"/>
              <w:left w:val="single" w:sz="4" w:space="0" w:color="auto"/>
              <w:bottom w:val="single" w:sz="4" w:space="0" w:color="auto"/>
              <w:right w:val="single" w:sz="4" w:space="0" w:color="auto"/>
            </w:tcBorders>
          </w:tcPr>
          <w:p w14:paraId="372F98FE"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380D2842"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tcPr>
          <w:p w14:paraId="6BCE399A"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6184A9AD"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2721FF29"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556EAF80"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124FAE1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O-CU/O-DU</w:t>
            </w:r>
          </w:p>
        </w:tc>
        <w:tc>
          <w:tcPr>
            <w:tcW w:w="1170" w:type="dxa"/>
            <w:tcBorders>
              <w:top w:val="single" w:sz="4" w:space="0" w:color="auto"/>
              <w:left w:val="single" w:sz="4" w:space="0" w:color="auto"/>
              <w:bottom w:val="single" w:sz="4" w:space="0" w:color="auto"/>
              <w:right w:val="single" w:sz="4" w:space="0" w:color="auto"/>
            </w:tcBorders>
          </w:tcPr>
          <w:p w14:paraId="15D5C9F3"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45B127D9"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hideMark/>
          </w:tcPr>
          <w:p w14:paraId="38528EFE"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X</w:t>
            </w:r>
          </w:p>
        </w:tc>
        <w:tc>
          <w:tcPr>
            <w:tcW w:w="1350" w:type="dxa"/>
            <w:tcBorders>
              <w:top w:val="single" w:sz="4" w:space="0" w:color="auto"/>
              <w:left w:val="single" w:sz="4" w:space="0" w:color="auto"/>
              <w:bottom w:val="single" w:sz="4" w:space="0" w:color="auto"/>
              <w:right w:val="single" w:sz="4" w:space="0" w:color="auto"/>
            </w:tcBorders>
          </w:tcPr>
          <w:p w14:paraId="524473F9"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r w:rsidR="004A535F" w:rsidRPr="00A42C18" w14:paraId="1986434A" w14:textId="77777777" w:rsidTr="0020479F">
        <w:trPr>
          <w:tblHeader/>
        </w:trPr>
        <w:tc>
          <w:tcPr>
            <w:tcW w:w="8635" w:type="dxa"/>
            <w:vMerge/>
            <w:tcBorders>
              <w:top w:val="single" w:sz="4" w:space="0" w:color="auto"/>
              <w:left w:val="single" w:sz="4" w:space="0" w:color="auto"/>
              <w:bottom w:val="single" w:sz="4" w:space="0" w:color="auto"/>
              <w:right w:val="single" w:sz="4" w:space="0" w:color="auto"/>
            </w:tcBorders>
            <w:vAlign w:val="center"/>
            <w:hideMark/>
          </w:tcPr>
          <w:p w14:paraId="5E468A5B" w14:textId="77777777" w:rsidR="004A535F" w:rsidRPr="00A42C18" w:rsidRDefault="004A535F">
            <w:pPr>
              <w:spacing w:after="0"/>
              <w:rPr>
                <w:rFonts w:eastAsiaTheme="minorEastAsia"/>
                <w:lang w:val="en-GB" w:eastAsia="zh-CN"/>
              </w:rPr>
            </w:pPr>
          </w:p>
        </w:tc>
        <w:tc>
          <w:tcPr>
            <w:tcW w:w="2070" w:type="dxa"/>
            <w:tcBorders>
              <w:top w:val="single" w:sz="4" w:space="0" w:color="auto"/>
              <w:left w:val="single" w:sz="4" w:space="0" w:color="auto"/>
              <w:bottom w:val="single" w:sz="4" w:space="0" w:color="auto"/>
              <w:right w:val="single" w:sz="4" w:space="0" w:color="auto"/>
            </w:tcBorders>
            <w:hideMark/>
          </w:tcPr>
          <w:p w14:paraId="5336A351"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r w:rsidRPr="00A42C18">
              <w:rPr>
                <w:rFonts w:eastAsiaTheme="minorEastAsia"/>
                <w:lang w:val="en-GB" w:eastAsia="zh-CN"/>
              </w:rPr>
              <w:t>Out of Non-RT RIC</w:t>
            </w:r>
          </w:p>
        </w:tc>
        <w:tc>
          <w:tcPr>
            <w:tcW w:w="1170" w:type="dxa"/>
            <w:tcBorders>
              <w:top w:val="single" w:sz="4" w:space="0" w:color="auto"/>
              <w:left w:val="single" w:sz="4" w:space="0" w:color="auto"/>
              <w:bottom w:val="single" w:sz="4" w:space="0" w:color="auto"/>
              <w:right w:val="single" w:sz="4" w:space="0" w:color="auto"/>
            </w:tcBorders>
          </w:tcPr>
          <w:p w14:paraId="72244798"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620" w:type="dxa"/>
            <w:tcBorders>
              <w:top w:val="single" w:sz="4" w:space="0" w:color="auto"/>
              <w:left w:val="single" w:sz="4" w:space="0" w:color="auto"/>
              <w:bottom w:val="single" w:sz="4" w:space="0" w:color="auto"/>
              <w:right w:val="single" w:sz="4" w:space="0" w:color="auto"/>
            </w:tcBorders>
          </w:tcPr>
          <w:p w14:paraId="74DB8502"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980" w:type="dxa"/>
            <w:tcBorders>
              <w:top w:val="single" w:sz="4" w:space="0" w:color="auto"/>
              <w:left w:val="single" w:sz="4" w:space="0" w:color="auto"/>
              <w:bottom w:val="single" w:sz="4" w:space="0" w:color="auto"/>
              <w:right w:val="single" w:sz="4" w:space="0" w:color="auto"/>
            </w:tcBorders>
          </w:tcPr>
          <w:p w14:paraId="248A820F"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c>
          <w:tcPr>
            <w:tcW w:w="1350" w:type="dxa"/>
            <w:tcBorders>
              <w:top w:val="single" w:sz="4" w:space="0" w:color="auto"/>
              <w:left w:val="single" w:sz="4" w:space="0" w:color="auto"/>
              <w:bottom w:val="single" w:sz="4" w:space="0" w:color="auto"/>
              <w:right w:val="single" w:sz="4" w:space="0" w:color="auto"/>
            </w:tcBorders>
          </w:tcPr>
          <w:p w14:paraId="70AC3550" w14:textId="77777777" w:rsidR="004A535F" w:rsidRPr="00A42C18" w:rsidRDefault="004A535F">
            <w:pPr>
              <w:overflowPunct w:val="0"/>
              <w:autoSpaceDE w:val="0"/>
              <w:autoSpaceDN w:val="0"/>
              <w:adjustRightInd w:val="0"/>
              <w:spacing w:after="0"/>
              <w:jc w:val="center"/>
              <w:textAlignment w:val="baseline"/>
              <w:rPr>
                <w:rFonts w:eastAsiaTheme="minorEastAsia"/>
                <w:lang w:val="en-GB" w:eastAsia="zh-CN"/>
              </w:rPr>
            </w:pPr>
          </w:p>
        </w:tc>
      </w:tr>
    </w:tbl>
    <w:p w14:paraId="4ED01FDC" w14:textId="77777777" w:rsidR="004A535F" w:rsidRPr="00A42C18" w:rsidRDefault="004A535F" w:rsidP="004A535F">
      <w:pPr>
        <w:overflowPunct w:val="0"/>
        <w:autoSpaceDE w:val="0"/>
        <w:autoSpaceDN w:val="0"/>
        <w:adjustRightInd w:val="0"/>
        <w:spacing w:after="0"/>
        <w:jc w:val="center"/>
        <w:textAlignment w:val="baseline"/>
        <w:rPr>
          <w:rFonts w:eastAsiaTheme="minorEastAsia"/>
          <w:lang w:val="en-GB" w:eastAsia="zh-CN"/>
        </w:rPr>
      </w:pPr>
    </w:p>
    <w:p w14:paraId="21631AAF" w14:textId="545AF6BF" w:rsidR="004A535F" w:rsidRPr="00A42C18" w:rsidRDefault="004A535F" w:rsidP="004A535F">
      <w:pPr>
        <w:overflowPunct w:val="0"/>
        <w:autoSpaceDE w:val="0"/>
        <w:autoSpaceDN w:val="0"/>
        <w:adjustRightInd w:val="0"/>
        <w:spacing w:after="0"/>
        <w:textAlignment w:val="baseline"/>
        <w:rPr>
          <w:rFonts w:eastAsiaTheme="minorEastAsia"/>
          <w:b/>
          <w:bCs/>
          <w:lang w:val="en-GB" w:eastAsia="zh-CN"/>
        </w:rPr>
      </w:pPr>
      <w:r w:rsidRPr="00A42C18">
        <w:rPr>
          <w:rFonts w:eastAsiaTheme="minorEastAsia"/>
          <w:b/>
          <w:bCs/>
          <w:lang w:val="en-GB" w:eastAsia="zh-CN"/>
        </w:rPr>
        <w:t xml:space="preserve">Notes for </w:t>
      </w:r>
      <w:r w:rsidRPr="00A42C18">
        <w:rPr>
          <w:rFonts w:eastAsiaTheme="minorEastAsia"/>
          <w:b/>
          <w:bCs/>
          <w:lang w:val="en-GB" w:eastAsia="zh-CN"/>
        </w:rPr>
        <w:fldChar w:fldCharType="begin"/>
      </w:r>
      <w:r w:rsidRPr="00A42C18">
        <w:rPr>
          <w:rFonts w:eastAsiaTheme="minorEastAsia"/>
          <w:b/>
          <w:bCs/>
          <w:lang w:val="en-GB" w:eastAsia="zh-CN"/>
        </w:rPr>
        <w:instrText xml:space="preserve"> REF _Ref159923477 \h </w:instrText>
      </w:r>
      <w:r w:rsidRPr="0020479F">
        <w:rPr>
          <w:rFonts w:eastAsiaTheme="minorEastAsia"/>
          <w:b/>
          <w:bCs/>
          <w:lang w:val="en-GB" w:eastAsia="zh-CN"/>
        </w:rPr>
        <w:instrText xml:space="preserve"> \* MERGEFORMAT </w:instrText>
      </w:r>
      <w:r w:rsidRPr="00A42C18">
        <w:rPr>
          <w:rFonts w:eastAsiaTheme="minorEastAsia"/>
          <w:b/>
          <w:bCs/>
          <w:lang w:val="en-GB" w:eastAsia="zh-CN"/>
        </w:rPr>
      </w:r>
      <w:r w:rsidRPr="00A42C18">
        <w:rPr>
          <w:rFonts w:eastAsiaTheme="minorEastAsia"/>
          <w:b/>
          <w:bCs/>
          <w:lang w:val="en-GB" w:eastAsia="zh-CN"/>
        </w:rPr>
        <w:fldChar w:fldCharType="separate"/>
      </w:r>
      <w:r w:rsidR="00E14D82" w:rsidRPr="00E14D82">
        <w:rPr>
          <w:b/>
          <w:bCs/>
          <w:lang w:val="en-GB"/>
        </w:rPr>
        <w:t xml:space="preserve">Table </w:t>
      </w:r>
      <w:r w:rsidR="00E14D82" w:rsidRPr="00E14D82">
        <w:rPr>
          <w:b/>
          <w:bCs/>
          <w:noProof/>
          <w:lang w:val="en-GB"/>
        </w:rPr>
        <w:t>5.3</w:t>
      </w:r>
      <w:r w:rsidR="00E14D82" w:rsidRPr="00E14D82">
        <w:rPr>
          <w:b/>
          <w:bCs/>
          <w:noProof/>
          <w:lang w:val="en-GB"/>
        </w:rPr>
        <w:noBreakHyphen/>
        <w:t>2</w:t>
      </w:r>
      <w:r w:rsidRPr="00A42C18">
        <w:rPr>
          <w:rFonts w:eastAsiaTheme="minorEastAsia"/>
          <w:b/>
          <w:bCs/>
          <w:lang w:val="en-GB" w:eastAsia="zh-CN"/>
        </w:rPr>
        <w:fldChar w:fldCharType="end"/>
      </w:r>
      <w:r w:rsidRPr="00A42C18">
        <w:rPr>
          <w:rFonts w:eastAsiaTheme="minorEastAsia"/>
          <w:b/>
          <w:bCs/>
          <w:lang w:val="en-GB" w:eastAsia="zh-CN"/>
        </w:rPr>
        <w:t>:</w:t>
      </w:r>
    </w:p>
    <w:p w14:paraId="7203644B" w14:textId="0D84A4FD" w:rsidR="004A535F" w:rsidRPr="00A42C18" w:rsidRDefault="004A535F">
      <w:pPr>
        <w:pStyle w:val="ListParagraph"/>
        <w:numPr>
          <w:ilvl w:val="0"/>
          <w:numId w:val="24"/>
        </w:numPr>
        <w:overflowPunct w:val="0"/>
        <w:autoSpaceDE w:val="0"/>
        <w:autoSpaceDN w:val="0"/>
        <w:adjustRightInd w:val="0"/>
        <w:spacing w:after="0"/>
        <w:textAlignment w:val="baseline"/>
        <w:rPr>
          <w:rFonts w:eastAsiaTheme="minorEastAsia"/>
          <w:lang w:eastAsia="zh-CN"/>
        </w:rPr>
      </w:pPr>
      <w:r w:rsidRPr="00A42C18">
        <w:rPr>
          <w:rFonts w:eastAsiaTheme="minorEastAsia"/>
          <w:lang w:eastAsia="zh-CN"/>
        </w:rPr>
        <w:t xml:space="preserve">Model Poisoning was added to model management and ML inference host because the scope of what is included in a model poisoning attack was expanded in relation to </w:t>
      </w:r>
      <w:r w:rsidR="00AA66C8" w:rsidRPr="00A42C18">
        <w:rPr>
          <w:rFonts w:eastAsia="Times New Roman"/>
          <w:color w:val="000000"/>
          <w:kern w:val="24"/>
        </w:rPr>
        <w:fldChar w:fldCharType="begin"/>
      </w:r>
      <w:r w:rsidR="00AA66C8" w:rsidRPr="00A42C18">
        <w:rPr>
          <w:rFonts w:eastAsiaTheme="minorEastAsia"/>
          <w:lang w:eastAsia="zh-CN"/>
        </w:rPr>
        <w:instrText xml:space="preserve"> REF _Ref152677508 \r \h </w:instrText>
      </w:r>
      <w:r w:rsidR="00AA66C8" w:rsidRPr="00A42C18">
        <w:rPr>
          <w:rFonts w:eastAsia="Times New Roman"/>
          <w:color w:val="000000"/>
          <w:kern w:val="24"/>
        </w:rPr>
      </w:r>
      <w:r w:rsidR="00AA66C8" w:rsidRPr="00A42C18">
        <w:rPr>
          <w:rFonts w:eastAsia="Times New Roman"/>
          <w:color w:val="000000"/>
          <w:kern w:val="24"/>
        </w:rPr>
        <w:fldChar w:fldCharType="separate"/>
      </w:r>
      <w:r w:rsidR="00E14D82">
        <w:rPr>
          <w:rFonts w:eastAsiaTheme="minorEastAsia"/>
          <w:lang w:eastAsia="zh-CN"/>
        </w:rPr>
        <w:t>[i.14]</w:t>
      </w:r>
      <w:r w:rsidR="00AA66C8" w:rsidRPr="00A42C18">
        <w:rPr>
          <w:rFonts w:eastAsia="Times New Roman"/>
          <w:color w:val="000000"/>
          <w:kern w:val="24"/>
        </w:rPr>
        <w:fldChar w:fldCharType="end"/>
      </w:r>
      <w:r w:rsidR="00C136EE">
        <w:rPr>
          <w:rFonts w:eastAsia="Times New Roman"/>
          <w:color w:val="000000"/>
          <w:kern w:val="24"/>
        </w:rPr>
        <w:t>.</w:t>
      </w:r>
    </w:p>
    <w:p w14:paraId="072B7E58" w14:textId="77777777" w:rsidR="004A535F" w:rsidRPr="00A42C18" w:rsidRDefault="004A535F">
      <w:pPr>
        <w:pStyle w:val="ListParagraph"/>
        <w:numPr>
          <w:ilvl w:val="0"/>
          <w:numId w:val="24"/>
        </w:numPr>
        <w:overflowPunct w:val="0"/>
        <w:autoSpaceDE w:val="0"/>
        <w:autoSpaceDN w:val="0"/>
        <w:adjustRightInd w:val="0"/>
        <w:spacing w:after="0"/>
        <w:textAlignment w:val="baseline"/>
        <w:rPr>
          <w:rFonts w:eastAsiaTheme="minorEastAsia"/>
          <w:lang w:eastAsia="zh-CN"/>
        </w:rPr>
      </w:pPr>
      <w:r w:rsidRPr="00A42C18">
        <w:rPr>
          <w:rFonts w:eastAsiaTheme="minorEastAsia"/>
          <w:lang w:eastAsia="zh-CN"/>
        </w:rPr>
        <w:t>The ETSI defined attack “untrusted devices” is out of scope for this technical report.</w:t>
      </w:r>
    </w:p>
    <w:p w14:paraId="2A9ABB6E" w14:textId="77777777" w:rsidR="004A535F" w:rsidRPr="00A42C18" w:rsidRDefault="004A535F">
      <w:pPr>
        <w:pStyle w:val="ListParagraph"/>
        <w:numPr>
          <w:ilvl w:val="0"/>
          <w:numId w:val="24"/>
        </w:numPr>
        <w:overflowPunct w:val="0"/>
        <w:autoSpaceDE w:val="0"/>
        <w:autoSpaceDN w:val="0"/>
        <w:adjustRightInd w:val="0"/>
        <w:spacing w:after="0"/>
        <w:textAlignment w:val="baseline"/>
        <w:rPr>
          <w:rFonts w:eastAsiaTheme="minorEastAsia"/>
          <w:lang w:eastAsia="zh-CN"/>
        </w:rPr>
      </w:pPr>
      <w:r w:rsidRPr="00A42C18">
        <w:rPr>
          <w:rFonts w:eastAsiaTheme="minorEastAsia"/>
          <w:lang w:eastAsia="zh-CN"/>
        </w:rPr>
        <w:t xml:space="preserve">The OWASP Model Skewing and Model Theft attacks were mapped where appropriate. </w:t>
      </w:r>
    </w:p>
    <w:p w14:paraId="0D152D0D" w14:textId="660B3460" w:rsidR="004A535F" w:rsidRPr="00A42C18" w:rsidRDefault="004A535F">
      <w:pPr>
        <w:pStyle w:val="ListParagraph"/>
        <w:numPr>
          <w:ilvl w:val="0"/>
          <w:numId w:val="24"/>
        </w:numPr>
        <w:overflowPunct w:val="0"/>
        <w:autoSpaceDE w:val="0"/>
        <w:autoSpaceDN w:val="0"/>
        <w:adjustRightInd w:val="0"/>
        <w:spacing w:after="0"/>
        <w:textAlignment w:val="baseline"/>
        <w:rPr>
          <w:rFonts w:eastAsiaTheme="minorEastAsia"/>
          <w:lang w:eastAsia="zh-CN"/>
        </w:rPr>
      </w:pPr>
      <w:r w:rsidRPr="00A42C18">
        <w:rPr>
          <w:rFonts w:eastAsiaTheme="minorEastAsia"/>
          <w:lang w:eastAsia="zh-CN"/>
        </w:rPr>
        <w:t xml:space="preserve">“Out of Non-RT RIC” appears to indicate it could either reside in the SMO but not in the Non-RT RIC or resides outside the SMO </w:t>
      </w:r>
      <w:r w:rsidR="00AA66C8" w:rsidRPr="00A42C18">
        <w:rPr>
          <w:rFonts w:eastAsiaTheme="minorEastAsia"/>
          <w:lang w:eastAsia="zh-CN"/>
        </w:rPr>
        <w:fldChar w:fldCharType="begin"/>
      </w:r>
      <w:r w:rsidR="00AA66C8" w:rsidRPr="00A42C18">
        <w:rPr>
          <w:rFonts w:eastAsiaTheme="minorEastAsia"/>
          <w:lang w:eastAsia="zh-CN"/>
        </w:rPr>
        <w:instrText xml:space="preserve"> REF _Ref152677508 \r \h </w:instrText>
      </w:r>
      <w:r w:rsidR="00AA66C8" w:rsidRPr="00A42C18">
        <w:rPr>
          <w:rFonts w:eastAsiaTheme="minorEastAsia"/>
          <w:lang w:eastAsia="zh-CN"/>
        </w:rPr>
      </w:r>
      <w:r w:rsidR="00AA66C8" w:rsidRPr="00A42C18">
        <w:rPr>
          <w:rFonts w:eastAsiaTheme="minorEastAsia"/>
          <w:lang w:eastAsia="zh-CN"/>
        </w:rPr>
        <w:fldChar w:fldCharType="separate"/>
      </w:r>
      <w:r w:rsidR="00E14D82">
        <w:rPr>
          <w:rFonts w:eastAsiaTheme="minorEastAsia"/>
          <w:lang w:eastAsia="zh-CN"/>
        </w:rPr>
        <w:t>[i.14]</w:t>
      </w:r>
      <w:r w:rsidR="00AA66C8" w:rsidRPr="00A42C18">
        <w:rPr>
          <w:rFonts w:eastAsiaTheme="minorEastAsia"/>
          <w:lang w:eastAsia="zh-CN"/>
        </w:rPr>
        <w:fldChar w:fldCharType="end"/>
      </w:r>
      <w:r w:rsidRPr="00A42C18">
        <w:rPr>
          <w:rFonts w:eastAsiaTheme="minorEastAsia"/>
          <w:lang w:eastAsia="zh-CN"/>
        </w:rPr>
        <w:t>.</w:t>
      </w:r>
    </w:p>
    <w:p w14:paraId="573A7319" w14:textId="77777777" w:rsidR="004A535F" w:rsidRPr="0020479F" w:rsidRDefault="004A535F" w:rsidP="009C28E3">
      <w:pPr>
        <w:rPr>
          <w:lang w:val="en-GB"/>
        </w:rPr>
      </w:pPr>
    </w:p>
    <w:p w14:paraId="3D443650" w14:textId="7FB59582" w:rsidR="00897594" w:rsidRPr="0020479F" w:rsidRDefault="00897594" w:rsidP="00705E53">
      <w:pPr>
        <w:pStyle w:val="Heading3"/>
        <w:rPr>
          <w:lang w:val="en-GB"/>
        </w:rPr>
      </w:pPr>
      <w:bookmarkStart w:id="213" w:name="_Toc184043387"/>
      <w:r w:rsidRPr="0020479F">
        <w:rPr>
          <w:lang w:val="en-GB"/>
        </w:rPr>
        <w:t>Input Manipulation Attack (ML01:2023)</w:t>
      </w:r>
      <w:bookmarkEnd w:id="213"/>
    </w:p>
    <w:p w14:paraId="5B4FF9C5" w14:textId="77777777" w:rsidR="00950396" w:rsidRPr="00A42C18" w:rsidRDefault="00950396" w:rsidP="002C0303">
      <w:pPr>
        <w:pStyle w:val="Heading4"/>
      </w:pPr>
      <w:r w:rsidRPr="00A42C18">
        <w:t>Introduction</w:t>
      </w:r>
    </w:p>
    <w:p w14:paraId="262DDB00" w14:textId="433902D8" w:rsidR="00950396" w:rsidRPr="0020479F" w:rsidRDefault="00950396" w:rsidP="00950396">
      <w:pPr>
        <w:spacing w:after="240"/>
        <w:rPr>
          <w:lang w:val="en-GB"/>
        </w:rPr>
      </w:pPr>
      <w:r w:rsidRPr="0020479F">
        <w:rPr>
          <w:lang w:val="en-GB"/>
        </w:rPr>
        <w:t>OWASP defines an input manipulation attack as a type of attack in which an attacker deliberately alters input data to mislead the model. Input manipulation attacks include adversarial attacks [i.20</w:t>
      </w:r>
      <w:r w:rsidR="0055689E">
        <w:rPr>
          <w:lang w:val="en-GB"/>
        </w:rPr>
        <w:t>]</w:t>
      </w:r>
      <w:r w:rsidR="00C136EE">
        <w:rPr>
          <w:lang w:val="en-GB"/>
        </w:rPr>
        <w:t xml:space="preserve">. </w:t>
      </w:r>
      <w:r w:rsidRPr="0020479F">
        <w:rPr>
          <w:lang w:val="en-GB"/>
        </w:rPr>
        <w:t>In these types of attacks, the adversary gains control of the inputs to the development of the model, its training and testing data, labels, the model, the code, and can use queries of the model to obtain predictions in the form of labels and model confidences [i.9]</w:t>
      </w:r>
      <w:r w:rsidR="00C136EE">
        <w:rPr>
          <w:lang w:val="en-GB"/>
        </w:rPr>
        <w:t>.</w:t>
      </w:r>
    </w:p>
    <w:p w14:paraId="48376012" w14:textId="52B53082" w:rsidR="00950396" w:rsidRPr="0020479F" w:rsidRDefault="00950396" w:rsidP="00950396">
      <w:pPr>
        <w:spacing w:after="240"/>
        <w:rPr>
          <w:lang w:val="en-GB"/>
        </w:rPr>
      </w:pPr>
      <w:r w:rsidRPr="0020479F">
        <w:rPr>
          <w:lang w:val="en-GB"/>
        </w:rPr>
        <w:lastRenderedPageBreak/>
        <w:t>Input manipulation attacks can occur during the training stage, while the model is learning, or during the inference/deployment stage. Inference/deployment stage attacks are further broken down into two cases. In the first case, the adversary modifies testing samples to create adversarial examples that are similar to the original sample but alter the model predictions to the adversary’s choices. The second type of attack, the adversary uses query access to the ML model to obtain confidential data within the model [i.9]</w:t>
      </w:r>
      <w:r w:rsidR="00C136EE">
        <w:rPr>
          <w:lang w:val="en-GB"/>
        </w:rPr>
        <w:t>.</w:t>
      </w:r>
    </w:p>
    <w:p w14:paraId="0F6D80E9" w14:textId="77777777" w:rsidR="00950396" w:rsidRPr="00A42C18" w:rsidRDefault="00950396" w:rsidP="002C0303">
      <w:pPr>
        <w:pStyle w:val="Heading4"/>
      </w:pPr>
      <w:r w:rsidRPr="00A42C18">
        <w:t>Potential Exploits</w:t>
      </w:r>
    </w:p>
    <w:p w14:paraId="76F73379" w14:textId="77777777" w:rsidR="00950396" w:rsidRPr="00A42C18" w:rsidRDefault="00950396" w:rsidP="00950396">
      <w:pPr>
        <w:rPr>
          <w:lang w:val="en-GB"/>
        </w:rPr>
      </w:pPr>
      <w:r w:rsidRPr="00A42C18">
        <w:rPr>
          <w:lang w:val="en-GB"/>
        </w:rPr>
        <w:t>AI/ML input manipulation attacks pose several security threats as documented in [i.9]:</w:t>
      </w:r>
    </w:p>
    <w:p w14:paraId="047E9814" w14:textId="77777777" w:rsidR="00950396" w:rsidRPr="000207C3" w:rsidRDefault="00950396" w:rsidP="0020479F">
      <w:r w:rsidRPr="0020479F">
        <w:rPr>
          <w:b/>
          <w:bCs/>
          <w:lang w:val="en-GB"/>
        </w:rPr>
        <w:t>Manipulation of training data:</w:t>
      </w:r>
      <w:r w:rsidRPr="0020479F">
        <w:rPr>
          <w:lang w:val="en-GB"/>
        </w:rPr>
        <w:t xml:space="preserve"> An adversary can take control of a subset of the training data by inserting or modifying training samples.</w:t>
      </w:r>
    </w:p>
    <w:p w14:paraId="2C0E33DE" w14:textId="77777777" w:rsidR="00950396" w:rsidRPr="000207C3" w:rsidRDefault="00950396" w:rsidP="0020479F">
      <w:r w:rsidRPr="0020479F">
        <w:rPr>
          <w:b/>
          <w:bCs/>
          <w:lang w:val="en-GB"/>
        </w:rPr>
        <w:t>Manipulation of the testing data:</w:t>
      </w:r>
      <w:r w:rsidRPr="0020479F">
        <w:rPr>
          <w:lang w:val="en-GB"/>
        </w:rPr>
        <w:t xml:space="preserve"> An adversary may add perturbations to testing samples at model deployment time to generate adversarial examples or in backdoor poisoning attacks.</w:t>
      </w:r>
    </w:p>
    <w:p w14:paraId="37E88D10" w14:textId="77777777" w:rsidR="00950396" w:rsidRPr="000207C3" w:rsidRDefault="00950396" w:rsidP="0020479F">
      <w:r w:rsidRPr="0020479F">
        <w:rPr>
          <w:b/>
          <w:bCs/>
          <w:lang w:val="en-GB"/>
        </w:rPr>
        <w:t>Manipulation of the labels:</w:t>
      </w:r>
      <w:r w:rsidRPr="0020479F">
        <w:rPr>
          <w:lang w:val="en-GB"/>
        </w:rPr>
        <w:t xml:space="preserve"> An adversary may intentionally mis-assign labels to training data.</w:t>
      </w:r>
    </w:p>
    <w:p w14:paraId="6F78683D" w14:textId="77777777" w:rsidR="00950396" w:rsidRPr="000207C3" w:rsidRDefault="00950396" w:rsidP="0020479F">
      <w:pPr>
        <w:rPr>
          <w:color w:val="FF0000"/>
        </w:rPr>
      </w:pPr>
      <w:r w:rsidRPr="0020479F">
        <w:rPr>
          <w:b/>
          <w:bCs/>
          <w:lang w:val="en-GB"/>
        </w:rPr>
        <w:t>Manipulation of the queries:</w:t>
      </w:r>
      <w:r w:rsidRPr="0020479F">
        <w:rPr>
          <w:lang w:val="en-GB"/>
        </w:rPr>
        <w:t xml:space="preserve"> An adversary may submit queries to the model and receive predictions (either labels or model confidences) and confidential data. This capability is used by black-box evasion attacks, ENERGY-LATENCY ATTACKS, and all privacy attacks.</w:t>
      </w:r>
    </w:p>
    <w:p w14:paraId="5AE7DF62" w14:textId="77777777" w:rsidR="00263BD4" w:rsidRPr="0020479F" w:rsidRDefault="00263BD4" w:rsidP="00263BD4">
      <w:pPr>
        <w:rPr>
          <w:lang w:val="en-GB"/>
        </w:rPr>
      </w:pPr>
    </w:p>
    <w:p w14:paraId="6957EE20" w14:textId="3989D9E8" w:rsidR="00897594" w:rsidRPr="00A42C18" w:rsidRDefault="00897594" w:rsidP="00705E53">
      <w:pPr>
        <w:pStyle w:val="Heading3"/>
        <w:rPr>
          <w:lang w:val="en-GB"/>
        </w:rPr>
      </w:pPr>
      <w:bookmarkStart w:id="214" w:name="_Toc184043388"/>
      <w:r w:rsidRPr="0020479F">
        <w:rPr>
          <w:lang w:val="en-GB"/>
        </w:rPr>
        <w:t>Data poisoning attacks (ML02:2023)</w:t>
      </w:r>
      <w:bookmarkEnd w:id="214"/>
    </w:p>
    <w:p w14:paraId="432EB1C6" w14:textId="10ED01A0" w:rsidR="0008483C" w:rsidRPr="00A42C18" w:rsidRDefault="0008483C" w:rsidP="002C0303">
      <w:pPr>
        <w:pStyle w:val="Heading4"/>
      </w:pPr>
      <w:r w:rsidRPr="00A42C18">
        <w:t>Introduction</w:t>
      </w:r>
    </w:p>
    <w:p w14:paraId="0DA5B78B" w14:textId="33972AF1" w:rsidR="00897594" w:rsidRPr="0020479F" w:rsidRDefault="00897594" w:rsidP="00897594">
      <w:pPr>
        <w:jc w:val="both"/>
        <w:rPr>
          <w:lang w:val="en-GB"/>
        </w:rPr>
      </w:pPr>
      <w:r w:rsidRPr="0020479F">
        <w:rPr>
          <w:lang w:val="en-GB"/>
        </w:rPr>
        <w:t xml:space="preserve">As per Threat Intelligence Report 2023 </w:t>
      </w:r>
      <w:r w:rsidR="00DA02F3" w:rsidRPr="00A42C18">
        <w:rPr>
          <w:lang w:val="en-GB"/>
        </w:rPr>
        <w:fldChar w:fldCharType="begin"/>
      </w:r>
      <w:r w:rsidR="00DA02F3" w:rsidRPr="00A42C18">
        <w:rPr>
          <w:lang w:val="en-GB"/>
        </w:rPr>
        <w:instrText xml:space="preserve"> REF _Ref152678056 \r \h </w:instrText>
      </w:r>
      <w:r w:rsidR="00DA02F3" w:rsidRPr="00A42C18">
        <w:rPr>
          <w:lang w:val="en-GB"/>
        </w:rPr>
      </w:r>
      <w:r w:rsidR="00DA02F3" w:rsidRPr="00A42C18">
        <w:rPr>
          <w:lang w:val="en-GB"/>
        </w:rPr>
        <w:fldChar w:fldCharType="separate"/>
      </w:r>
      <w:r w:rsidR="00E14D82">
        <w:rPr>
          <w:lang w:val="en-GB"/>
        </w:rPr>
        <w:t>[i.15]</w:t>
      </w:r>
      <w:r w:rsidR="00DA02F3" w:rsidRPr="00A42C18">
        <w:rPr>
          <w:lang w:val="en-GB"/>
        </w:rPr>
        <w:fldChar w:fldCharType="end"/>
      </w:r>
      <w:r w:rsidRPr="0020479F">
        <w:rPr>
          <w:lang w:val="en-GB"/>
        </w:rPr>
        <w:t>, 60% of attacks in telecom mobile networks are linked to Internet of Things (IoT) bots scanning for vulnerable hosts to expand their botnets for use in distributed denial-of-service (DDoS) attacks.</w:t>
      </w:r>
    </w:p>
    <w:p w14:paraId="297EF650" w14:textId="77777777" w:rsidR="00897594" w:rsidRPr="0020479F" w:rsidRDefault="00897594" w:rsidP="0020479F">
      <w:pPr>
        <w:rPr>
          <w:lang w:val="en-GB"/>
        </w:rPr>
      </w:pPr>
      <w:r w:rsidRPr="0020479F">
        <w:rPr>
          <w:lang w:val="en-GB"/>
        </w:rPr>
        <w:t xml:space="preserve">With knowledge of inputs and outputs for different AI/ML based network optimization use-cases, hackers can use such bots to inject poisoned data which may be used for AI/ML training. </w:t>
      </w:r>
    </w:p>
    <w:p w14:paraId="06BC11FD" w14:textId="77777777" w:rsidR="00897594" w:rsidRPr="0020479F" w:rsidRDefault="00897594" w:rsidP="0020479F">
      <w:pPr>
        <w:rPr>
          <w:lang w:val="en-GB"/>
        </w:rPr>
      </w:pPr>
      <w:r w:rsidRPr="0020479F">
        <w:rPr>
          <w:lang w:val="en-GB"/>
        </w:rPr>
        <w:t xml:space="preserve">The poisoned data injected by the hacker can vary based on the hacker’s knowledge of the AI/ML models and algorithms used in the AI/ML training. Based on the hacker’s level of knowledge of the AI/ML models and algorithms used for AI/ML training, the poisoning attacks are as defined in the sub-clauses below. </w:t>
      </w:r>
    </w:p>
    <w:p w14:paraId="051ED4D5" w14:textId="4E74E3BF" w:rsidR="00C97B0E" w:rsidRPr="00A42C18" w:rsidRDefault="00C97B0E" w:rsidP="002C0303">
      <w:pPr>
        <w:pStyle w:val="Heading4"/>
      </w:pPr>
      <w:r w:rsidRPr="00A42C18">
        <w:t>Black box data poisoning attacks</w:t>
      </w:r>
    </w:p>
    <w:p w14:paraId="51D4E032" w14:textId="4472D9EB" w:rsidR="00897594" w:rsidRPr="0020479F" w:rsidRDefault="00897594" w:rsidP="00897594">
      <w:pPr>
        <w:jc w:val="both"/>
        <w:rPr>
          <w:lang w:val="en-GB"/>
        </w:rPr>
      </w:pPr>
      <w:r w:rsidRPr="0020479F">
        <w:rPr>
          <w:lang w:val="en-GB"/>
        </w:rPr>
        <w:t>For Black box data poisoning attacks, the attacker does not need to know any details of the AI/ML models and algorithms used for the AI/ML training, or the parameters being used. Knowledge of inputs and outputs of AI/ML model alone is sufficient for the attacker to create poisoned data and to launch the (Black box) data poisoning attacks.</w:t>
      </w:r>
    </w:p>
    <w:p w14:paraId="6EA9BDB2" w14:textId="75520787" w:rsidR="00897594" w:rsidRPr="0020479F" w:rsidRDefault="00897594" w:rsidP="00897594">
      <w:pPr>
        <w:jc w:val="both"/>
        <w:rPr>
          <w:lang w:val="en-GB"/>
        </w:rPr>
      </w:pPr>
      <w:r w:rsidRPr="0020479F">
        <w:rPr>
          <w:lang w:val="en-GB"/>
        </w:rPr>
        <w:t xml:space="preserve">Details of input data used for different use-cases are already provided in O-RAN specifications. An adversary can use these details to identify which input data is used for training AI/ML models for which use-cases. An attacker in possession of a compromised data-source (bot) can inject poisoned data that can impact the </w:t>
      </w:r>
      <w:r w:rsidR="00DA02F3" w:rsidRPr="00A42C18">
        <w:rPr>
          <w:lang w:val="en-GB"/>
        </w:rPr>
        <w:t>behaviour</w:t>
      </w:r>
      <w:r w:rsidRPr="0020479F">
        <w:rPr>
          <w:lang w:val="en-GB"/>
        </w:rPr>
        <w:t xml:space="preserve"> of the AI/ML model used in the O-RAN deployment. </w:t>
      </w:r>
    </w:p>
    <w:p w14:paraId="00DF4636" w14:textId="77777777" w:rsidR="00897594" w:rsidRPr="0020479F" w:rsidRDefault="00897594" w:rsidP="00897594">
      <w:pPr>
        <w:jc w:val="both"/>
        <w:rPr>
          <w:lang w:val="en-GB"/>
        </w:rPr>
      </w:pPr>
    </w:p>
    <w:p w14:paraId="10953281" w14:textId="66F7AA85" w:rsidR="00897594" w:rsidRPr="00A42C18" w:rsidRDefault="00897594" w:rsidP="002C0303">
      <w:pPr>
        <w:pStyle w:val="Heading4"/>
      </w:pPr>
      <w:r w:rsidRPr="00A42C18">
        <w:t>Grey box data poisoning attacks</w:t>
      </w:r>
    </w:p>
    <w:p w14:paraId="46BF2AC6" w14:textId="77777777" w:rsidR="00897594" w:rsidRPr="0020479F" w:rsidRDefault="00897594" w:rsidP="00897594">
      <w:pPr>
        <w:jc w:val="both"/>
        <w:rPr>
          <w:lang w:val="en-GB"/>
        </w:rPr>
      </w:pPr>
      <w:r w:rsidRPr="0020479F">
        <w:rPr>
          <w:lang w:val="en-GB"/>
        </w:rPr>
        <w:t>Training AI/ML models requires historic data as input, in some use-cases. Because of this, usually, training data is stored in a database. For training online ML models, streaming input data is used, which is not historic in nature. Also, for some use-cases, trained models can be stored in databases.</w:t>
      </w:r>
    </w:p>
    <w:p w14:paraId="2ED8BDD8" w14:textId="68B7AC77" w:rsidR="00897594" w:rsidRPr="0020479F" w:rsidRDefault="00897594" w:rsidP="00897594">
      <w:pPr>
        <w:jc w:val="both"/>
        <w:rPr>
          <w:lang w:val="en-GB"/>
        </w:rPr>
      </w:pPr>
      <w:r w:rsidRPr="0020479F">
        <w:rPr>
          <w:lang w:val="en-GB"/>
        </w:rPr>
        <w:t xml:space="preserve"> In Grey box data poisoning attacks, the attacker leverages the knowledge (primarily the vulnerabilities) of the AI/ML data store and attempts to determine the AI/ML model/algorithm used for the AI/ML training, or the parameters being used. For example, if the database security has vulnerabilities allowing SQL-injection kind</w:t>
      </w:r>
      <w:r w:rsidR="00E323B4">
        <w:rPr>
          <w:lang w:val="en-GB"/>
        </w:rPr>
        <w:t>s</w:t>
      </w:r>
      <w:r w:rsidRPr="0020479F">
        <w:rPr>
          <w:lang w:val="en-GB"/>
        </w:rPr>
        <w:t xml:space="preserve"> of query-based attacks, an adversary can use such vulnerabilities to interactively obtain information about AI/ML models/algorithms and their training data sets.</w:t>
      </w:r>
    </w:p>
    <w:p w14:paraId="4BF7C369" w14:textId="77777777" w:rsidR="00897594" w:rsidRPr="0020479F" w:rsidRDefault="00897594" w:rsidP="00897594">
      <w:pPr>
        <w:jc w:val="both"/>
        <w:rPr>
          <w:lang w:val="en-GB"/>
        </w:rPr>
      </w:pPr>
      <w:r w:rsidRPr="0020479F">
        <w:rPr>
          <w:lang w:val="en-GB"/>
        </w:rPr>
        <w:lastRenderedPageBreak/>
        <w:t>For online ML models, the attacker leverages the knowledge of the streaming data source, or the streaming protocol vulnerabilities, or the transport protocol vulnerabilities or the transport network vulnerabilities to manipulate the training data used for online training.</w:t>
      </w:r>
    </w:p>
    <w:p w14:paraId="7B1078F8" w14:textId="6926ADA7" w:rsidR="00897594" w:rsidRPr="0020479F" w:rsidRDefault="00897594" w:rsidP="00897594">
      <w:pPr>
        <w:jc w:val="both"/>
        <w:rPr>
          <w:lang w:val="en-GB"/>
        </w:rPr>
      </w:pPr>
      <w:r w:rsidRPr="0020479F">
        <w:rPr>
          <w:lang w:val="en-GB"/>
        </w:rPr>
        <w:t xml:space="preserve">Knowledge of inputs and outputs of </w:t>
      </w:r>
      <w:r w:rsidR="00E323B4">
        <w:rPr>
          <w:lang w:val="en-GB"/>
        </w:rPr>
        <w:t xml:space="preserve">the </w:t>
      </w:r>
      <w:r w:rsidRPr="0020479F">
        <w:rPr>
          <w:lang w:val="en-GB"/>
        </w:rPr>
        <w:t xml:space="preserve">AI/ML model along with the level of information about the AI/ML models/algorithms is used by attacker to create poisoned data and to launch the (Grey box) data poisoning attacks. Grey box data poisoning attacks poison the training data in a manner that would affect that particular algorithm or its parameters the most. </w:t>
      </w:r>
    </w:p>
    <w:p w14:paraId="41FDBC87" w14:textId="4655A07C" w:rsidR="00897594" w:rsidRPr="00A42C18" w:rsidRDefault="00897594" w:rsidP="002C0303">
      <w:pPr>
        <w:pStyle w:val="Heading4"/>
      </w:pPr>
      <w:r w:rsidRPr="00A42C18">
        <w:t>White box data poisoning attacks</w:t>
      </w:r>
    </w:p>
    <w:p w14:paraId="3E365964" w14:textId="77777777" w:rsidR="00897594" w:rsidRPr="0020479F" w:rsidRDefault="00897594" w:rsidP="00897594">
      <w:pPr>
        <w:jc w:val="both"/>
        <w:rPr>
          <w:lang w:val="en-GB"/>
        </w:rPr>
      </w:pPr>
      <w:r w:rsidRPr="0020479F">
        <w:rPr>
          <w:lang w:val="en-GB"/>
        </w:rPr>
        <w:t xml:space="preserve">In White box data poisoning attacks, the attacker has obtained enough information i.e. full knowledge about the AI/ML models and algorithms being used, the configurable parameters like thresholds, hyper-parameters, etc. </w:t>
      </w:r>
    </w:p>
    <w:p w14:paraId="46101CB5" w14:textId="6FCCD1B2" w:rsidR="00897594" w:rsidRPr="0020479F" w:rsidRDefault="00897594" w:rsidP="00897594">
      <w:pPr>
        <w:rPr>
          <w:lang w:val="en-GB"/>
        </w:rPr>
      </w:pPr>
      <w:r w:rsidRPr="0020479F">
        <w:rPr>
          <w:lang w:val="en-GB"/>
        </w:rPr>
        <w:t xml:space="preserve">Knowledge of inputs and outputs of AI/ML model along with the full knowledge of the AI/ML models/algorithms is used by attacker to create poisoned data and to launch the (White box) data poisoning </w:t>
      </w:r>
      <w:r w:rsidR="000C32AA" w:rsidRPr="00A42C18">
        <w:rPr>
          <w:lang w:val="en-GB"/>
        </w:rPr>
        <w:t>attacks. White</w:t>
      </w:r>
      <w:r w:rsidRPr="0020479F">
        <w:rPr>
          <w:lang w:val="en-GB"/>
        </w:rPr>
        <w:t xml:space="preserve"> box data poisoning attacks can be done in a manner which can modify the </w:t>
      </w:r>
      <w:r w:rsidR="000C32AA" w:rsidRPr="00A42C18">
        <w:rPr>
          <w:lang w:val="en-GB"/>
        </w:rPr>
        <w:t>behaviour</w:t>
      </w:r>
      <w:r w:rsidRPr="0020479F">
        <w:rPr>
          <w:lang w:val="en-GB"/>
        </w:rPr>
        <w:t xml:space="preserve"> of AI/ML algorithm with slow poisoning and can make it very challenging to detect such attacks.</w:t>
      </w:r>
    </w:p>
    <w:p w14:paraId="1B874B85" w14:textId="77777777" w:rsidR="00897594" w:rsidRPr="0020479F" w:rsidRDefault="00897594" w:rsidP="00897594">
      <w:pPr>
        <w:rPr>
          <w:lang w:val="en-GB"/>
        </w:rPr>
      </w:pPr>
    </w:p>
    <w:p w14:paraId="3F9DA3C5" w14:textId="265D23F3" w:rsidR="00897594" w:rsidRPr="0020479F" w:rsidRDefault="00897594" w:rsidP="00705E53">
      <w:pPr>
        <w:pStyle w:val="Heading3"/>
        <w:rPr>
          <w:lang w:val="en-GB"/>
        </w:rPr>
      </w:pPr>
      <w:bookmarkStart w:id="215" w:name="_Toc184043389"/>
      <w:r w:rsidRPr="0020479F">
        <w:rPr>
          <w:lang w:val="en-GB"/>
        </w:rPr>
        <w:t>Model Inversion Attack (ML03:2023)</w:t>
      </w:r>
      <w:bookmarkEnd w:id="215"/>
    </w:p>
    <w:p w14:paraId="772EEDA5" w14:textId="77777777" w:rsidR="00C6273A" w:rsidRPr="00A42C18" w:rsidRDefault="00C6273A" w:rsidP="002C0303">
      <w:pPr>
        <w:pStyle w:val="Heading4"/>
      </w:pPr>
      <w:r w:rsidRPr="00A42C18">
        <w:t>Introduction</w:t>
      </w:r>
    </w:p>
    <w:p w14:paraId="5E5FD072" w14:textId="7693D2F7" w:rsidR="00C6273A" w:rsidRPr="00A42C18" w:rsidRDefault="00C6273A" w:rsidP="00C6273A">
      <w:pPr>
        <w:rPr>
          <w:lang w:val="en-GB"/>
        </w:rPr>
      </w:pPr>
      <w:r w:rsidRPr="00A42C18">
        <w:rPr>
          <w:lang w:val="en-GB"/>
        </w:rPr>
        <w:t xml:space="preserve">OWASP defines a Model Inversion attack as a type of attack in which an attacker reverse-engineers the model to extract information from it </w:t>
      </w:r>
      <w:r w:rsidRPr="00A42C18">
        <w:rPr>
          <w:lang w:val="en-GB"/>
        </w:rPr>
        <w:fldChar w:fldCharType="begin"/>
      </w:r>
      <w:r w:rsidRPr="00A42C18">
        <w:rPr>
          <w:lang w:val="en-GB"/>
        </w:rPr>
        <w:instrText xml:space="preserve"> REF _Ref148001870 \r \h </w:instrText>
      </w:r>
      <w:r w:rsidRPr="00A42C18">
        <w:rPr>
          <w:lang w:val="en-GB"/>
        </w:rPr>
      </w:r>
      <w:r w:rsidRPr="00A42C18">
        <w:rPr>
          <w:lang w:val="en-GB"/>
        </w:rPr>
        <w:fldChar w:fldCharType="separate"/>
      </w:r>
      <w:r w:rsidR="00E14D82">
        <w:rPr>
          <w:lang w:val="en-GB"/>
        </w:rPr>
        <w:t>[i.20]</w:t>
      </w:r>
      <w:r w:rsidRPr="00A42C18">
        <w:rPr>
          <w:lang w:val="en-GB"/>
        </w:rPr>
        <w:fldChar w:fldCharType="end"/>
      </w:r>
      <w:r w:rsidRPr="00A42C18">
        <w:rPr>
          <w:lang w:val="en-GB"/>
        </w:rPr>
        <w:t xml:space="preserve">. Model inversion attacks are also called data reconstruction attacks </w:t>
      </w:r>
      <w:r w:rsidRPr="00A42C18">
        <w:rPr>
          <w:lang w:val="en-GB"/>
        </w:rPr>
        <w:fldChar w:fldCharType="begin"/>
      </w:r>
      <w:r w:rsidRPr="00A42C18">
        <w:rPr>
          <w:lang w:val="en-GB"/>
        </w:rPr>
        <w:instrText xml:space="preserve"> REF _Ref152677023 \r \h </w:instrText>
      </w:r>
      <w:r w:rsidRPr="00A42C18">
        <w:rPr>
          <w:lang w:val="en-GB"/>
        </w:rPr>
      </w:r>
      <w:r w:rsidRPr="00A42C18">
        <w:rPr>
          <w:lang w:val="en-GB"/>
        </w:rPr>
        <w:fldChar w:fldCharType="separate"/>
      </w:r>
      <w:r w:rsidR="00E14D82">
        <w:rPr>
          <w:lang w:val="en-GB"/>
        </w:rPr>
        <w:t>[i.9]</w:t>
      </w:r>
      <w:r w:rsidRPr="00A42C18">
        <w:rPr>
          <w:lang w:val="en-GB"/>
        </w:rPr>
        <w:fldChar w:fldCharType="end"/>
      </w:r>
      <w:r w:rsidR="00C136EE">
        <w:rPr>
          <w:lang w:val="en-GB"/>
        </w:rPr>
        <w:t xml:space="preserve">, </w:t>
      </w:r>
      <w:r w:rsidRPr="00A42C18">
        <w:rPr>
          <w:lang w:val="en-GB"/>
        </w:rPr>
        <w:t xml:space="preserve">because they allow an attacker to recover personal or other types of information from aggregate and/or training information. This type of attack poses a significant risk to the privacy of the data used for training the model. Model Inversion attacks are more likely to be successful in cases where the model is overfitted, as it may have memorized specific training examples </w:t>
      </w:r>
      <w:r w:rsidRPr="00A42C18">
        <w:rPr>
          <w:lang w:val="en-GB"/>
        </w:rPr>
        <w:fldChar w:fldCharType="begin"/>
      </w:r>
      <w:r w:rsidRPr="00A42C18">
        <w:rPr>
          <w:lang w:val="en-GB"/>
        </w:rPr>
        <w:instrText xml:space="preserve"> REF _Ref159925552 \r \h </w:instrText>
      </w:r>
      <w:r w:rsidRPr="00A42C18">
        <w:rPr>
          <w:lang w:val="en-GB"/>
        </w:rPr>
      </w:r>
      <w:r w:rsidRPr="00A42C18">
        <w:rPr>
          <w:lang w:val="en-GB"/>
        </w:rPr>
        <w:fldChar w:fldCharType="separate"/>
      </w:r>
      <w:r w:rsidR="00E14D82">
        <w:rPr>
          <w:lang w:val="en-GB"/>
        </w:rPr>
        <w:t>[i.53]</w:t>
      </w:r>
      <w:r w:rsidRPr="00A42C18">
        <w:rPr>
          <w:lang w:val="en-GB"/>
        </w:rPr>
        <w:fldChar w:fldCharType="end"/>
      </w:r>
      <w:r w:rsidRPr="00A42C18">
        <w:rPr>
          <w:lang w:val="en-GB"/>
        </w:rPr>
        <w:t xml:space="preserve">. </w:t>
      </w:r>
    </w:p>
    <w:p w14:paraId="1CCC88D9" w14:textId="77777777" w:rsidR="00C6273A" w:rsidRPr="00A42C18" w:rsidRDefault="00C6273A" w:rsidP="00C6273A">
      <w:pPr>
        <w:rPr>
          <w:lang w:val="en-GB"/>
        </w:rPr>
      </w:pPr>
      <w:r w:rsidRPr="00A42C18">
        <w:rPr>
          <w:lang w:val="en-GB"/>
        </w:rPr>
        <w:t xml:space="preserve">Model inversion attacks can lead to privacy violations, identity theft, loss of trust, misuse of sensitive information, and damage to reputation. </w:t>
      </w:r>
    </w:p>
    <w:p w14:paraId="6DAAA1BB" w14:textId="77777777" w:rsidR="00C6273A" w:rsidRPr="00A42C18" w:rsidRDefault="00C6273A" w:rsidP="00C6273A">
      <w:pPr>
        <w:rPr>
          <w:lang w:val="en-GB"/>
        </w:rPr>
      </w:pPr>
      <w:r w:rsidRPr="00A42C18">
        <w:rPr>
          <w:lang w:val="en-GB"/>
        </w:rPr>
        <w:t>Model Inversion attacks typically involve the following steps.</w:t>
      </w:r>
    </w:p>
    <w:p w14:paraId="460B65EA" w14:textId="77777777" w:rsidR="00C6273A" w:rsidRPr="00A42C18" w:rsidRDefault="00C6273A">
      <w:pPr>
        <w:pStyle w:val="ListParagraph"/>
        <w:numPr>
          <w:ilvl w:val="0"/>
          <w:numId w:val="25"/>
        </w:numPr>
        <w:spacing w:after="0" w:line="360" w:lineRule="auto"/>
      </w:pPr>
      <w:r w:rsidRPr="00A42C18">
        <w:t>The attacker accesses the model through a public API, a stolen copy of the model, or other means of interacting with the model's predictions.</w:t>
      </w:r>
    </w:p>
    <w:p w14:paraId="3E5199E6" w14:textId="77777777" w:rsidR="00C6273A" w:rsidRPr="00A42C18" w:rsidRDefault="00C6273A">
      <w:pPr>
        <w:pStyle w:val="ListParagraph"/>
        <w:numPr>
          <w:ilvl w:val="0"/>
          <w:numId w:val="25"/>
        </w:numPr>
        <w:spacing w:after="0" w:line="360" w:lineRule="auto"/>
      </w:pPr>
      <w:r w:rsidRPr="00A42C18">
        <w:t>The attacker selects a target individual or data point whose information they want to reconstruct from the model.</w:t>
      </w:r>
    </w:p>
    <w:p w14:paraId="5B89E8DD" w14:textId="77777777" w:rsidR="00C6273A" w:rsidRPr="00A42C18" w:rsidRDefault="00C6273A">
      <w:pPr>
        <w:pStyle w:val="ListParagraph"/>
        <w:numPr>
          <w:ilvl w:val="0"/>
          <w:numId w:val="25"/>
        </w:numPr>
        <w:spacing w:after="0" w:line="360" w:lineRule="auto"/>
      </w:pPr>
      <w:r w:rsidRPr="00A42C18">
        <w:t>The attacker starts with an initial input that could be random or based on some prior knowledge of the target domain.</w:t>
      </w:r>
    </w:p>
    <w:p w14:paraId="54B75E18" w14:textId="77777777" w:rsidR="00C6273A" w:rsidRPr="00A42C18" w:rsidRDefault="00C6273A">
      <w:pPr>
        <w:pStyle w:val="ListParagraph"/>
        <w:numPr>
          <w:ilvl w:val="0"/>
          <w:numId w:val="25"/>
        </w:numPr>
        <w:spacing w:after="0" w:line="360" w:lineRule="auto"/>
      </w:pPr>
      <w:r w:rsidRPr="00A42C18">
        <w:t>The attacker inputs the generated data into the model and collects the model's predictions and confidence scores.</w:t>
      </w:r>
    </w:p>
    <w:p w14:paraId="19A1A992" w14:textId="77777777" w:rsidR="00C6273A" w:rsidRPr="00A42C18" w:rsidRDefault="00C6273A">
      <w:pPr>
        <w:pStyle w:val="ListParagraph"/>
        <w:numPr>
          <w:ilvl w:val="0"/>
          <w:numId w:val="25"/>
        </w:numPr>
        <w:spacing w:after="0" w:line="360" w:lineRule="auto"/>
      </w:pPr>
      <w:r w:rsidRPr="00A42C18">
        <w:t>Using the information from the model's outputs, the attacker iteratively refines the input data to maximize the model's confidence in the target label or class. This process involves optimization techniques like gradient descent or genetic algorithms.</w:t>
      </w:r>
    </w:p>
    <w:p w14:paraId="69F2FA43" w14:textId="77777777" w:rsidR="00C6273A" w:rsidRPr="00A42C18" w:rsidRDefault="00C6273A">
      <w:pPr>
        <w:pStyle w:val="ListParagraph"/>
        <w:numPr>
          <w:ilvl w:val="0"/>
          <w:numId w:val="25"/>
        </w:numPr>
        <w:spacing w:after="0" w:line="360" w:lineRule="auto"/>
      </w:pPr>
      <w:r w:rsidRPr="00A42C18">
        <w:t>The attacker repeats steps 4 and 5 until the input converges to a close approximation of the target data point, or the confidence scores reach a certain threshold.</w:t>
      </w:r>
    </w:p>
    <w:p w14:paraId="2977CD55" w14:textId="77777777" w:rsidR="00C6273A" w:rsidRPr="00A42C18" w:rsidRDefault="00C6273A">
      <w:pPr>
        <w:pStyle w:val="ListParagraph"/>
        <w:numPr>
          <w:ilvl w:val="0"/>
          <w:numId w:val="25"/>
        </w:numPr>
        <w:spacing w:after="0" w:line="360" w:lineRule="auto"/>
      </w:pPr>
      <w:r w:rsidRPr="00A42C18">
        <w:t>The attacker now has a data point that closely resembles the original training data point, effectively compromising the privacy of the target individual or data point.</w:t>
      </w:r>
    </w:p>
    <w:p w14:paraId="740D0C6B" w14:textId="77777777" w:rsidR="00C6273A" w:rsidRPr="00A42C18" w:rsidRDefault="00C6273A" w:rsidP="002C0303">
      <w:pPr>
        <w:pStyle w:val="Heading4"/>
      </w:pPr>
      <w:r w:rsidRPr="00A42C18">
        <w:t>Potential Exploits</w:t>
      </w:r>
    </w:p>
    <w:p w14:paraId="33A25D35" w14:textId="7C3BE653" w:rsidR="00C6273A" w:rsidRPr="0020479F" w:rsidRDefault="00C6273A" w:rsidP="00C6273A">
      <w:pPr>
        <w:rPr>
          <w:lang w:val="en-GB"/>
        </w:rPr>
      </w:pPr>
      <w:r w:rsidRPr="00A42C18">
        <w:rPr>
          <w:lang w:val="en-GB"/>
        </w:rPr>
        <w:t xml:space="preserve">Potential exploits of Model Inversion attacks are identified in </w:t>
      </w:r>
      <w:r w:rsidRPr="00A42C18">
        <w:rPr>
          <w:lang w:val="en-GB"/>
        </w:rPr>
        <w:fldChar w:fldCharType="begin"/>
      </w:r>
      <w:r w:rsidRPr="00A42C18">
        <w:rPr>
          <w:lang w:val="en-GB"/>
        </w:rPr>
        <w:instrText xml:space="preserve"> REF _Ref152677023 \r \h </w:instrText>
      </w:r>
      <w:r w:rsidRPr="00A42C18">
        <w:rPr>
          <w:lang w:val="en-GB"/>
        </w:rPr>
      </w:r>
      <w:r w:rsidRPr="00A42C18">
        <w:rPr>
          <w:lang w:val="en-GB"/>
        </w:rPr>
        <w:fldChar w:fldCharType="separate"/>
      </w:r>
      <w:r w:rsidR="00E14D82">
        <w:rPr>
          <w:lang w:val="en-GB"/>
        </w:rPr>
        <w:t>[i.9]</w:t>
      </w:r>
      <w:r w:rsidRPr="00A42C18">
        <w:rPr>
          <w:lang w:val="en-GB"/>
        </w:rPr>
        <w:fldChar w:fldCharType="end"/>
      </w:r>
      <w:r w:rsidRPr="00A42C18">
        <w:rPr>
          <w:lang w:val="en-GB"/>
        </w:rPr>
        <w:fldChar w:fldCharType="begin"/>
      </w:r>
      <w:r w:rsidRPr="00A42C18">
        <w:rPr>
          <w:lang w:val="en-GB"/>
        </w:rPr>
        <w:instrText xml:space="preserve"> REF _Ref159925552 \r \h </w:instrText>
      </w:r>
      <w:r w:rsidRPr="00A42C18">
        <w:rPr>
          <w:lang w:val="en-GB"/>
        </w:rPr>
      </w:r>
      <w:r w:rsidRPr="00A42C18">
        <w:rPr>
          <w:lang w:val="en-GB"/>
        </w:rPr>
        <w:fldChar w:fldCharType="separate"/>
      </w:r>
      <w:r w:rsidR="00E14D82">
        <w:rPr>
          <w:lang w:val="en-GB"/>
        </w:rPr>
        <w:t>[i.53]</w:t>
      </w:r>
      <w:r w:rsidRPr="00A42C18">
        <w:rPr>
          <w:lang w:val="en-GB"/>
        </w:rPr>
        <w:fldChar w:fldCharType="end"/>
      </w:r>
      <w:r w:rsidRPr="00A42C18">
        <w:rPr>
          <w:lang w:val="en-GB"/>
        </w:rPr>
        <w:t>.</w:t>
      </w:r>
    </w:p>
    <w:p w14:paraId="76DE894D" w14:textId="32560211" w:rsidR="00C6273A" w:rsidRPr="00A42C18" w:rsidRDefault="00C6273A">
      <w:pPr>
        <w:pStyle w:val="ListParagraph"/>
        <w:numPr>
          <w:ilvl w:val="0"/>
          <w:numId w:val="26"/>
        </w:numPr>
        <w:spacing w:after="0" w:line="360" w:lineRule="auto"/>
      </w:pPr>
      <w:r w:rsidRPr="00A42C18">
        <w:rPr>
          <w:b/>
          <w:bCs/>
        </w:rPr>
        <w:lastRenderedPageBreak/>
        <w:t>Black-box Model Inversion attack:</w:t>
      </w:r>
      <w:r w:rsidRPr="00A42C18">
        <w:t xml:space="preserve"> In this type of attack, the attacker only has access to the model's input-output pairs, meaning they can input data and receive the corresponding predictions. They have no knowledge of the model's architecture, parameters, or the training data. The attacker generates inputs, </w:t>
      </w:r>
      <w:r w:rsidR="00C136EE" w:rsidRPr="00A42C18">
        <w:t>analyses</w:t>
      </w:r>
      <w:r w:rsidRPr="00A42C18">
        <w:t xml:space="preserve"> the model's outputs, and iteratively refines the inputs based on the obtained information. This process continues until the attacker is able to approximate the original training data.</w:t>
      </w:r>
    </w:p>
    <w:p w14:paraId="52464103" w14:textId="77777777" w:rsidR="00C6273A" w:rsidRPr="00A42C18" w:rsidRDefault="00C6273A">
      <w:pPr>
        <w:pStyle w:val="ListParagraph"/>
        <w:numPr>
          <w:ilvl w:val="0"/>
          <w:numId w:val="26"/>
        </w:numPr>
        <w:spacing w:after="0" w:line="360" w:lineRule="auto"/>
      </w:pPr>
      <w:r w:rsidRPr="00A42C18">
        <w:rPr>
          <w:b/>
          <w:bCs/>
        </w:rPr>
        <w:t>White-box Model Inversion attack:</w:t>
      </w:r>
      <w:r w:rsidRPr="00A42C18">
        <w:t xml:space="preserve"> In a white-box attack, the attacker has access to the AI model, including its architecture, parameters (such as weights and biases), and possibly partial knowledge of the training data. This additional information allows the attacker to exploit the inner workings of the model more effectively and reconstruct the original training data with higher accuracy. In this scenario, the attacker can use gradient-based optimization techniques to maximize the model's confidence in the target label or class, ultimately converging to a close approximation of the target data point.</w:t>
      </w:r>
    </w:p>
    <w:p w14:paraId="0C3C5639" w14:textId="77777777" w:rsidR="0056347E" w:rsidRPr="0020479F" w:rsidRDefault="0056347E" w:rsidP="0056347E">
      <w:pPr>
        <w:rPr>
          <w:lang w:val="en-GB"/>
        </w:rPr>
      </w:pPr>
    </w:p>
    <w:p w14:paraId="67682CBD" w14:textId="4194A2AB" w:rsidR="00897594" w:rsidRPr="0020479F" w:rsidRDefault="00897594" w:rsidP="00705E53">
      <w:pPr>
        <w:pStyle w:val="Heading3"/>
        <w:rPr>
          <w:lang w:val="en-GB"/>
        </w:rPr>
      </w:pPr>
      <w:bookmarkStart w:id="216" w:name="_Toc184043390"/>
      <w:r w:rsidRPr="0020479F">
        <w:rPr>
          <w:lang w:val="en-GB"/>
        </w:rPr>
        <w:t>Membership Inference Attack (ML04:2023)</w:t>
      </w:r>
      <w:bookmarkEnd w:id="216"/>
    </w:p>
    <w:p w14:paraId="56AEDD65" w14:textId="5D346329" w:rsidR="00BE6661" w:rsidRPr="00A42C18" w:rsidRDefault="00BE6661" w:rsidP="002C0303">
      <w:pPr>
        <w:pStyle w:val="Heading4"/>
        <w:rPr>
          <w:bCs/>
          <w:noProof/>
          <w:sz w:val="28"/>
        </w:rPr>
      </w:pPr>
      <w:r w:rsidRPr="0020479F">
        <w:t>Introduction</w:t>
      </w:r>
    </w:p>
    <w:p w14:paraId="0D706082" w14:textId="3325918D" w:rsidR="00BE6661" w:rsidRPr="00A42C18" w:rsidRDefault="00BE6661" w:rsidP="00BE6661">
      <w:pPr>
        <w:rPr>
          <w:lang w:val="en-GB"/>
        </w:rPr>
      </w:pPr>
      <w:r w:rsidRPr="00A42C18">
        <w:rPr>
          <w:lang w:val="en-GB"/>
        </w:rPr>
        <w:t>A membership inference attack (MIA) is a privacy attack where an attacker tries to determine whether a specific individual's data was used to train the model. The attacker will observe a model’s output for various inputs, including the specific individual data</w:t>
      </w:r>
      <w:r w:rsidR="002C0303">
        <w:rPr>
          <w:lang w:val="en-GB"/>
        </w:rPr>
        <w:t xml:space="preserve"> </w:t>
      </w:r>
      <w:r w:rsidRPr="00A42C18">
        <w:rPr>
          <w:lang w:val="en-GB"/>
        </w:rPr>
        <w:fldChar w:fldCharType="begin"/>
      </w:r>
      <w:r w:rsidRPr="00A42C18">
        <w:rPr>
          <w:lang w:val="en-GB"/>
        </w:rPr>
        <w:instrText xml:space="preserve"> REF _Ref152678116 \r \h </w:instrText>
      </w:r>
      <w:r w:rsidRPr="00A42C18">
        <w:rPr>
          <w:lang w:val="en-GB"/>
        </w:rPr>
      </w:r>
      <w:r w:rsidRPr="00A42C18">
        <w:rPr>
          <w:lang w:val="en-GB"/>
        </w:rPr>
        <w:fldChar w:fldCharType="separate"/>
      </w:r>
      <w:r w:rsidR="00E14D82">
        <w:rPr>
          <w:lang w:val="en-GB"/>
        </w:rPr>
        <w:t>[i.18]</w:t>
      </w:r>
      <w:r w:rsidRPr="00A42C18">
        <w:rPr>
          <w:lang w:val="en-GB"/>
        </w:rPr>
        <w:fldChar w:fldCharType="end"/>
      </w:r>
      <w:r w:rsidRPr="00A42C18">
        <w:rPr>
          <w:lang w:val="en-GB"/>
        </w:rPr>
        <w:fldChar w:fldCharType="begin"/>
      </w:r>
      <w:r w:rsidRPr="00A42C18">
        <w:rPr>
          <w:lang w:val="en-GB"/>
        </w:rPr>
        <w:instrText xml:space="preserve"> REF _Ref159924892 \r \h </w:instrText>
      </w:r>
      <w:r w:rsidRPr="00A42C18">
        <w:rPr>
          <w:lang w:val="en-GB"/>
        </w:rPr>
      </w:r>
      <w:r w:rsidRPr="00A42C18">
        <w:rPr>
          <w:lang w:val="en-GB"/>
        </w:rPr>
        <w:fldChar w:fldCharType="separate"/>
      </w:r>
      <w:r w:rsidR="00E14D82">
        <w:rPr>
          <w:lang w:val="en-GB"/>
        </w:rPr>
        <w:t>[i.51]</w:t>
      </w:r>
      <w:r w:rsidRPr="00A42C18">
        <w:rPr>
          <w:lang w:val="en-GB"/>
        </w:rPr>
        <w:fldChar w:fldCharType="end"/>
      </w:r>
      <w:r w:rsidRPr="00A42C18">
        <w:rPr>
          <w:lang w:val="en-GB"/>
        </w:rPr>
        <w:fldChar w:fldCharType="begin"/>
      </w:r>
      <w:r w:rsidRPr="00A42C18">
        <w:rPr>
          <w:lang w:val="en-GB"/>
        </w:rPr>
        <w:instrText xml:space="preserve"> REF _Ref159924894 \r \h </w:instrText>
      </w:r>
      <w:r w:rsidRPr="00A42C18">
        <w:rPr>
          <w:lang w:val="en-GB"/>
        </w:rPr>
      </w:r>
      <w:r w:rsidRPr="00A42C18">
        <w:rPr>
          <w:lang w:val="en-GB"/>
        </w:rPr>
        <w:fldChar w:fldCharType="separate"/>
      </w:r>
      <w:r w:rsidR="00E14D82">
        <w:rPr>
          <w:lang w:val="en-GB"/>
        </w:rPr>
        <w:t>[i.52]</w:t>
      </w:r>
      <w:r w:rsidRPr="00A42C18">
        <w:rPr>
          <w:lang w:val="en-GB"/>
        </w:rPr>
        <w:fldChar w:fldCharType="end"/>
      </w:r>
      <w:r w:rsidRPr="00A42C18">
        <w:rPr>
          <w:lang w:val="en-GB"/>
        </w:rPr>
        <w:t xml:space="preserve">. </w:t>
      </w:r>
    </w:p>
    <w:p w14:paraId="2B331586" w14:textId="3DE1CE97" w:rsidR="00BE6661" w:rsidRPr="00A42C18" w:rsidRDefault="00BE6661" w:rsidP="00BE6661">
      <w:pPr>
        <w:rPr>
          <w:lang w:val="en-GB"/>
        </w:rPr>
      </w:pPr>
      <w:r w:rsidRPr="00A42C18">
        <w:rPr>
          <w:lang w:val="en-GB"/>
        </w:rPr>
        <w:t xml:space="preserve">In </w:t>
      </w:r>
      <w:r w:rsidR="000C32AA" w:rsidRPr="00A42C18">
        <w:rPr>
          <w:lang w:val="en-GB"/>
        </w:rPr>
        <w:t xml:space="preserve">the </w:t>
      </w:r>
      <w:r w:rsidRPr="00A42C18">
        <w:rPr>
          <w:lang w:val="en-GB"/>
        </w:rPr>
        <w:t>telecommunication</w:t>
      </w:r>
      <w:r w:rsidR="000C32AA" w:rsidRPr="00A42C18">
        <w:rPr>
          <w:lang w:val="en-GB"/>
        </w:rPr>
        <w:t>s</w:t>
      </w:r>
      <w:r w:rsidRPr="00A42C18">
        <w:rPr>
          <w:lang w:val="en-GB"/>
        </w:rPr>
        <w:t xml:space="preserve"> domain typically telecom providers typically handle vast amount</w:t>
      </w:r>
      <w:r w:rsidR="000C32AA" w:rsidRPr="00A42C18">
        <w:rPr>
          <w:lang w:val="en-GB"/>
        </w:rPr>
        <w:t>s</w:t>
      </w:r>
      <w:r w:rsidRPr="00A42C18">
        <w:rPr>
          <w:lang w:val="en-GB"/>
        </w:rPr>
        <w:t xml:space="preserve"> of user data which could include their location information, call behaviour, data access behaviour etc., These data are quite sensitive and can reveal individual patterns. </w:t>
      </w:r>
    </w:p>
    <w:p w14:paraId="61CD754B" w14:textId="12EC457E" w:rsidR="00BE6661" w:rsidRPr="00A42C18" w:rsidRDefault="00BE6661" w:rsidP="002C0303">
      <w:pPr>
        <w:pStyle w:val="Heading4"/>
        <w:rPr>
          <w:noProof/>
        </w:rPr>
      </w:pPr>
      <w:r w:rsidRPr="0020479F">
        <w:t>Potential</w:t>
      </w:r>
      <w:r w:rsidRPr="00A42C18">
        <w:rPr>
          <w:noProof/>
        </w:rPr>
        <w:t xml:space="preserve"> Exploits</w:t>
      </w:r>
    </w:p>
    <w:p w14:paraId="2219A041" w14:textId="3023F293" w:rsidR="00BE6661" w:rsidRPr="00A42C18" w:rsidRDefault="00BE6661" w:rsidP="00BE6661">
      <w:pPr>
        <w:rPr>
          <w:lang w:val="en-GB"/>
        </w:rPr>
      </w:pPr>
      <w:r w:rsidRPr="00A42C18">
        <w:rPr>
          <w:lang w:val="en-GB"/>
        </w:rPr>
        <w:t>There are many different types of membership inference attack (MIA), each exploiting different aspects of the target model which can reveal the membership information in unique ways. Some of the common types of MIA are</w:t>
      </w:r>
      <w:r w:rsidR="000C32AA" w:rsidRPr="00A42C18">
        <w:rPr>
          <w:lang w:val="en-GB"/>
        </w:rPr>
        <w:t>:</w:t>
      </w:r>
    </w:p>
    <w:p w14:paraId="4C25A791" w14:textId="615D3C53" w:rsidR="00BE6661" w:rsidRPr="0020479F" w:rsidRDefault="00BE6661" w:rsidP="00BE6661">
      <w:pPr>
        <w:rPr>
          <w:lang w:val="en-GB"/>
        </w:rPr>
      </w:pPr>
      <w:r w:rsidRPr="0020479F">
        <w:rPr>
          <w:lang w:val="en-GB"/>
        </w:rPr>
        <w:t xml:space="preserve">a) MIA based on information access, i.e., how much information the attacker is </w:t>
      </w:r>
      <w:r w:rsidR="000C32AA" w:rsidRPr="0020479F">
        <w:rPr>
          <w:lang w:val="en-GB"/>
        </w:rPr>
        <w:t>a</w:t>
      </w:r>
      <w:r w:rsidRPr="0020479F">
        <w:rPr>
          <w:lang w:val="en-GB"/>
        </w:rPr>
        <w:t xml:space="preserve">ware of the model, its internals. The attack types are Black-box MIA, Gray-box MIA and White-box MIA. </w:t>
      </w:r>
    </w:p>
    <w:p w14:paraId="5B9A4A3A" w14:textId="0893C921" w:rsidR="00BE6661" w:rsidRPr="0020479F" w:rsidRDefault="00BE6661" w:rsidP="00BE6661">
      <w:pPr>
        <w:rPr>
          <w:lang w:val="en-GB"/>
        </w:rPr>
      </w:pPr>
      <w:r w:rsidRPr="0020479F">
        <w:rPr>
          <w:lang w:val="en-GB"/>
        </w:rPr>
        <w:t>b) MIA based on inference technique: i.e., by applying different analysis methods the attacker tries to infer input to output relation. Some of the attack types are Decision threshold analysis, Gradient-based analysis</w:t>
      </w:r>
      <w:r w:rsidR="000C32AA" w:rsidRPr="0020479F">
        <w:rPr>
          <w:lang w:val="en-GB"/>
        </w:rPr>
        <w:t xml:space="preserve"> and</w:t>
      </w:r>
      <w:r w:rsidRPr="0020479F">
        <w:rPr>
          <w:lang w:val="en-GB"/>
        </w:rPr>
        <w:t xml:space="preserve"> Distance-based analysis. In Decision threshold analysis, the subtle changes in input’s relation to the model’s output confidence score is observed. In Gradient-based analysis techniques such as back propagation is used to analyse input to output variation. In Distance-based analysis the distance between model’s output for different inputs in multi-dimensional space is used.</w:t>
      </w:r>
    </w:p>
    <w:p w14:paraId="491E8A22" w14:textId="38C0B41C" w:rsidR="00BE6661" w:rsidRPr="0020479F" w:rsidRDefault="00BE6661" w:rsidP="00BE6661">
      <w:pPr>
        <w:rPr>
          <w:lang w:val="en-GB"/>
        </w:rPr>
      </w:pPr>
      <w:r w:rsidRPr="0020479F">
        <w:rPr>
          <w:lang w:val="en-GB"/>
        </w:rPr>
        <w:t>c) MIA based on target: i.e., how the attacker would like to understand whether specific individual data or data of a group of individuals are involved in the training set. The attack types are known as Individual membership inference attack</w:t>
      </w:r>
      <w:r w:rsidR="000C32AA" w:rsidRPr="0020479F">
        <w:rPr>
          <w:lang w:val="en-GB"/>
        </w:rPr>
        <w:t xml:space="preserve"> and</w:t>
      </w:r>
      <w:r w:rsidRPr="0020479F">
        <w:rPr>
          <w:lang w:val="en-GB"/>
        </w:rPr>
        <w:t xml:space="preserve"> Group membership inference attack, respectively.</w:t>
      </w:r>
    </w:p>
    <w:p w14:paraId="33A605E1" w14:textId="5EA73FFE" w:rsidR="00BE6661" w:rsidRPr="00A42C18" w:rsidRDefault="00BE6661" w:rsidP="00BE6661">
      <w:pPr>
        <w:rPr>
          <w:lang w:val="en-GB"/>
        </w:rPr>
      </w:pPr>
      <w:r w:rsidRPr="00A42C18">
        <w:rPr>
          <w:lang w:val="en-GB"/>
        </w:rPr>
        <w:t>Potential MIA</w:t>
      </w:r>
      <w:r w:rsidR="000C32AA" w:rsidRPr="00A42C18">
        <w:rPr>
          <w:lang w:val="en-GB"/>
        </w:rPr>
        <w:t>s</w:t>
      </w:r>
      <w:r w:rsidRPr="00A42C18">
        <w:rPr>
          <w:lang w:val="en-GB"/>
        </w:rPr>
        <w:t xml:space="preserve"> in case of Telecom domain are:</w:t>
      </w:r>
    </w:p>
    <w:p w14:paraId="033C662E" w14:textId="77777777" w:rsidR="00BE6661" w:rsidRPr="00A42C18" w:rsidRDefault="00BE6661" w:rsidP="00BE6661">
      <w:pPr>
        <w:rPr>
          <w:lang w:val="en-GB"/>
        </w:rPr>
      </w:pPr>
      <w:r w:rsidRPr="00A42C18">
        <w:rPr>
          <w:lang w:val="en-GB"/>
        </w:rPr>
        <w:t>1)  Identifying Specific Individuals: The attacker tries to determine if a specific user information is included in the training data. This attack can exploit model vulnerabilities to target specific individuals.</w:t>
      </w:r>
    </w:p>
    <w:p w14:paraId="3F28933B" w14:textId="77777777" w:rsidR="00BE6661" w:rsidRPr="00A42C18" w:rsidRDefault="00BE6661" w:rsidP="00BE6661">
      <w:pPr>
        <w:rPr>
          <w:lang w:val="en-GB"/>
        </w:rPr>
      </w:pPr>
      <w:r w:rsidRPr="00A42C18">
        <w:rPr>
          <w:lang w:val="en-GB"/>
        </w:rPr>
        <w:t>2) Group membership inference: The attacker tries to determine behaviour of individuals and group them based on available data. The attack can lead to determination of sensitive information that can then be used for potential discrimination or targeted attacks.</w:t>
      </w:r>
    </w:p>
    <w:p w14:paraId="436C1EAC" w14:textId="77777777" w:rsidR="0056347E" w:rsidRPr="0020479F" w:rsidRDefault="0056347E" w:rsidP="0056347E">
      <w:pPr>
        <w:rPr>
          <w:lang w:val="en-GB"/>
        </w:rPr>
      </w:pPr>
    </w:p>
    <w:p w14:paraId="50BDAD04" w14:textId="1C39767D" w:rsidR="00897594" w:rsidRPr="0020479F" w:rsidRDefault="00897594" w:rsidP="00705E53">
      <w:pPr>
        <w:pStyle w:val="Heading3"/>
        <w:rPr>
          <w:lang w:val="en-GB"/>
        </w:rPr>
      </w:pPr>
      <w:bookmarkStart w:id="217" w:name="_Toc184043391"/>
      <w:r w:rsidRPr="0020479F">
        <w:rPr>
          <w:lang w:val="en-GB"/>
        </w:rPr>
        <w:lastRenderedPageBreak/>
        <w:t>Model Stealing (ML05:2023)</w:t>
      </w:r>
      <w:bookmarkEnd w:id="217"/>
    </w:p>
    <w:p w14:paraId="2CB18FF2" w14:textId="77777777" w:rsidR="00C21762" w:rsidRPr="00A42C18" w:rsidRDefault="00C21762" w:rsidP="002C0303">
      <w:pPr>
        <w:pStyle w:val="Heading4"/>
      </w:pPr>
      <w:r w:rsidRPr="00A42C18">
        <w:t>Introduction</w:t>
      </w:r>
    </w:p>
    <w:p w14:paraId="32EBF8A1" w14:textId="13A2D198" w:rsidR="00C21762" w:rsidRPr="00A42C18" w:rsidRDefault="00C21762" w:rsidP="00C21762">
      <w:pPr>
        <w:rPr>
          <w:lang w:val="en-GB"/>
        </w:rPr>
      </w:pPr>
      <w:r w:rsidRPr="00A42C18">
        <w:rPr>
          <w:lang w:val="en-GB"/>
        </w:rPr>
        <w:t xml:space="preserve">AI/ML model stealing or extraction attacks refer to unauthorized attempts to steal or extract machine learning models. These attacks are driven by the value and intellectual property associated with trained models, which can be leveraged by malicious actors for various purposes such as replicating the model’s functionality, using it for financial gain, or performing adversarial attacks </w:t>
      </w:r>
      <w:r w:rsidRPr="00A42C18">
        <w:rPr>
          <w:lang w:val="en-GB"/>
        </w:rPr>
        <w:fldChar w:fldCharType="begin"/>
      </w:r>
      <w:r w:rsidRPr="00A42C18">
        <w:rPr>
          <w:lang w:val="en-GB"/>
        </w:rPr>
        <w:instrText xml:space="preserve"> REF _Ref152678085 \r \h </w:instrText>
      </w:r>
      <w:r w:rsidRPr="00A42C18">
        <w:rPr>
          <w:lang w:val="en-GB"/>
        </w:rPr>
      </w:r>
      <w:r w:rsidRPr="00A42C18">
        <w:rPr>
          <w:lang w:val="en-GB"/>
        </w:rPr>
        <w:fldChar w:fldCharType="separate"/>
      </w:r>
      <w:r w:rsidR="00E14D82">
        <w:rPr>
          <w:lang w:val="en-GB"/>
        </w:rPr>
        <w:t>[i.16]</w:t>
      </w:r>
      <w:r w:rsidRPr="00A42C18">
        <w:rPr>
          <w:lang w:val="en-GB"/>
        </w:rPr>
        <w:fldChar w:fldCharType="end"/>
      </w:r>
      <w:r w:rsidR="006400C1">
        <w:rPr>
          <w:lang w:val="en-GB"/>
        </w:rPr>
        <w:t>.</w:t>
      </w:r>
    </w:p>
    <w:p w14:paraId="21ADF76E" w14:textId="77777777" w:rsidR="00C21762" w:rsidRPr="00A42C18" w:rsidRDefault="00C21762" w:rsidP="00C21762">
      <w:pPr>
        <w:rPr>
          <w:lang w:val="en-GB"/>
        </w:rPr>
      </w:pPr>
      <w:r w:rsidRPr="00A42C18">
        <w:rPr>
          <w:lang w:val="en-GB"/>
        </w:rPr>
        <w:t>AI/ML model stealing/extraction attacks typically involve the following steps:</w:t>
      </w:r>
    </w:p>
    <w:p w14:paraId="29FA009E" w14:textId="77777777" w:rsidR="00C21762" w:rsidRPr="00A42C18" w:rsidRDefault="00C21762">
      <w:pPr>
        <w:numPr>
          <w:ilvl w:val="0"/>
          <w:numId w:val="13"/>
        </w:numPr>
        <w:rPr>
          <w:lang w:val="en-GB"/>
        </w:rPr>
      </w:pPr>
      <w:r w:rsidRPr="00A42C18">
        <w:rPr>
          <w:b/>
          <w:bCs/>
          <w:lang w:val="en-GB"/>
        </w:rPr>
        <w:t>Obtaining Access</w:t>
      </w:r>
      <w:r w:rsidRPr="00A42C18">
        <w:rPr>
          <w:lang w:val="en-GB"/>
        </w:rPr>
        <w:t>: Attackers attempt to gain unauthorized access to the target environment where the model is deployed or stored. This can be done through various means such as exploiting vulnerabilities in the infrastructure, social engineering, insider threats, or targeting weak authentication mechanisms.</w:t>
      </w:r>
    </w:p>
    <w:p w14:paraId="76F67613" w14:textId="669FB4EA" w:rsidR="00C21762" w:rsidRPr="00A42C18" w:rsidRDefault="00C21762">
      <w:pPr>
        <w:numPr>
          <w:ilvl w:val="0"/>
          <w:numId w:val="13"/>
        </w:numPr>
        <w:rPr>
          <w:lang w:val="en-GB"/>
        </w:rPr>
      </w:pPr>
      <w:r w:rsidRPr="00A42C18">
        <w:rPr>
          <w:b/>
          <w:bCs/>
          <w:lang w:val="en-GB"/>
        </w:rPr>
        <w:t>Model Extraction</w:t>
      </w:r>
      <w:r w:rsidRPr="00A42C18">
        <w:rPr>
          <w:lang w:val="en-GB"/>
        </w:rPr>
        <w:t xml:space="preserve">: Once access is obtained, attackers aim to extract the trained model from its storage or runtime environment. This can be achieved through techniques like reverse engineering, model inversion attacks </w:t>
      </w:r>
      <w:r w:rsidRPr="00A42C18">
        <w:rPr>
          <w:lang w:val="en-GB"/>
        </w:rPr>
        <w:fldChar w:fldCharType="begin"/>
      </w:r>
      <w:r w:rsidRPr="00A42C18">
        <w:rPr>
          <w:lang w:val="en-GB"/>
        </w:rPr>
        <w:instrText xml:space="preserve"> REF _Ref152678105 \r \h </w:instrText>
      </w:r>
      <w:r w:rsidRPr="00A42C18">
        <w:rPr>
          <w:lang w:val="en-GB"/>
        </w:rPr>
      </w:r>
      <w:r w:rsidRPr="00A42C18">
        <w:rPr>
          <w:lang w:val="en-GB"/>
        </w:rPr>
        <w:fldChar w:fldCharType="separate"/>
      </w:r>
      <w:r w:rsidR="00E14D82">
        <w:rPr>
          <w:lang w:val="en-GB"/>
        </w:rPr>
        <w:t>[i.17]</w:t>
      </w:r>
      <w:r w:rsidRPr="00A42C18">
        <w:rPr>
          <w:lang w:val="en-GB"/>
        </w:rPr>
        <w:fldChar w:fldCharType="end"/>
      </w:r>
      <w:r w:rsidRPr="00A42C18">
        <w:rPr>
          <w:lang w:val="en-GB"/>
        </w:rPr>
        <w:t xml:space="preserve">, membership inference attacks </w:t>
      </w:r>
      <w:r w:rsidRPr="00A42C18">
        <w:rPr>
          <w:lang w:val="en-GB"/>
        </w:rPr>
        <w:fldChar w:fldCharType="begin"/>
      </w:r>
      <w:r w:rsidRPr="00A42C18">
        <w:rPr>
          <w:lang w:val="en-GB"/>
        </w:rPr>
        <w:instrText xml:space="preserve"> REF _Ref152678116 \r \h </w:instrText>
      </w:r>
      <w:r w:rsidRPr="00A42C18">
        <w:rPr>
          <w:lang w:val="en-GB"/>
        </w:rPr>
      </w:r>
      <w:r w:rsidRPr="00A42C18">
        <w:rPr>
          <w:lang w:val="en-GB"/>
        </w:rPr>
        <w:fldChar w:fldCharType="separate"/>
      </w:r>
      <w:r w:rsidR="00E14D82">
        <w:rPr>
          <w:lang w:val="en-GB"/>
        </w:rPr>
        <w:t>[i.18]</w:t>
      </w:r>
      <w:r w:rsidRPr="00A42C18">
        <w:rPr>
          <w:lang w:val="en-GB"/>
        </w:rPr>
        <w:fldChar w:fldCharType="end"/>
      </w:r>
      <w:r w:rsidRPr="00A42C18">
        <w:rPr>
          <w:lang w:val="en-GB"/>
        </w:rPr>
        <w:t>, or by directly exfiltrating the model from the target system.</w:t>
      </w:r>
    </w:p>
    <w:p w14:paraId="681CBE72" w14:textId="77777777" w:rsidR="00C21762" w:rsidRPr="00A42C18" w:rsidRDefault="00C21762">
      <w:pPr>
        <w:numPr>
          <w:ilvl w:val="0"/>
          <w:numId w:val="13"/>
        </w:numPr>
        <w:rPr>
          <w:lang w:val="en-GB"/>
        </w:rPr>
      </w:pPr>
      <w:r w:rsidRPr="00A42C18">
        <w:rPr>
          <w:b/>
          <w:bCs/>
          <w:lang w:val="en-GB"/>
        </w:rPr>
        <w:t>Model Utilization</w:t>
      </w:r>
      <w:r w:rsidRPr="00A42C18">
        <w:rPr>
          <w:lang w:val="en-GB"/>
        </w:rPr>
        <w:t xml:space="preserve">: After stealing the model, attackers can use it for several malicious purposes. For example, they may retrain or fine-tune the model on their own data, use it to understand the vulnerabilities and weaknesses of the target system, prepare adversarial examples, conduct adversarial attacks, or create replicas of the model for unauthorized distribution. </w:t>
      </w:r>
    </w:p>
    <w:p w14:paraId="31C30BE2" w14:textId="77777777" w:rsidR="00C21762" w:rsidRPr="00A42C18" w:rsidRDefault="00C21762" w:rsidP="002C0303">
      <w:pPr>
        <w:pStyle w:val="Heading4"/>
      </w:pPr>
      <w:r w:rsidRPr="00A42C18">
        <w:t>Potential exploits</w:t>
      </w:r>
    </w:p>
    <w:p w14:paraId="22ABA93B" w14:textId="77777777" w:rsidR="00C21762" w:rsidRPr="00A42C18" w:rsidRDefault="00C21762" w:rsidP="00C21762">
      <w:pPr>
        <w:rPr>
          <w:lang w:val="en-GB"/>
        </w:rPr>
      </w:pPr>
      <w:r w:rsidRPr="00A42C18">
        <w:rPr>
          <w:lang w:val="en-GB"/>
        </w:rPr>
        <w:t>AI/ML model stealing/extraction attacks pose several security threats:</w:t>
      </w:r>
    </w:p>
    <w:p w14:paraId="2E8804E4" w14:textId="77777777" w:rsidR="00C21762" w:rsidRPr="00A42C18" w:rsidRDefault="00C21762">
      <w:pPr>
        <w:numPr>
          <w:ilvl w:val="0"/>
          <w:numId w:val="14"/>
        </w:numPr>
        <w:rPr>
          <w:lang w:val="en-GB"/>
        </w:rPr>
      </w:pPr>
      <w:r w:rsidRPr="00A42C18">
        <w:rPr>
          <w:b/>
          <w:bCs/>
          <w:lang w:val="en-GB"/>
        </w:rPr>
        <w:t>Intellectual Property Theft</w:t>
      </w:r>
      <w:r w:rsidRPr="00A42C18">
        <w:rPr>
          <w:lang w:val="en-GB"/>
        </w:rPr>
        <w:t>: Stolen models can lead to the theft of intellectual property, allowing attackers to replicate the model's functionality without incurring the associated development costs.</w:t>
      </w:r>
    </w:p>
    <w:p w14:paraId="33306B1B" w14:textId="77777777" w:rsidR="00C21762" w:rsidRPr="00A42C18" w:rsidRDefault="00C21762">
      <w:pPr>
        <w:numPr>
          <w:ilvl w:val="0"/>
          <w:numId w:val="14"/>
        </w:numPr>
        <w:rPr>
          <w:lang w:val="en-GB"/>
        </w:rPr>
      </w:pPr>
      <w:r w:rsidRPr="00A42C18">
        <w:rPr>
          <w:b/>
          <w:bCs/>
          <w:lang w:val="en-GB"/>
        </w:rPr>
        <w:t>Competitive Advantage Erosion</w:t>
      </w:r>
      <w:r w:rsidRPr="00A42C18">
        <w:rPr>
          <w:lang w:val="en-GB"/>
        </w:rPr>
        <w:t>: If a competitor gains unauthorized access to a trained model, it can undermine the original developer's competitive advantage by using the model for similar or competing purposes.</w:t>
      </w:r>
    </w:p>
    <w:p w14:paraId="6389C133" w14:textId="77777777" w:rsidR="00C21762" w:rsidRPr="00A42C18" w:rsidRDefault="00C21762">
      <w:pPr>
        <w:numPr>
          <w:ilvl w:val="0"/>
          <w:numId w:val="14"/>
        </w:numPr>
        <w:rPr>
          <w:lang w:val="en-GB"/>
        </w:rPr>
      </w:pPr>
      <w:r w:rsidRPr="00A42C18">
        <w:rPr>
          <w:b/>
          <w:bCs/>
          <w:lang w:val="en-GB"/>
        </w:rPr>
        <w:t>Data Privacy Violations</w:t>
      </w:r>
      <w:r w:rsidRPr="00A42C18">
        <w:rPr>
          <w:lang w:val="en-GB"/>
        </w:rPr>
        <w:t>: The stolen model may contain sensitive information embedded within its learned parameters. This can result in privacy breaches, especially if the model was trained on sensitive or personal data.</w:t>
      </w:r>
    </w:p>
    <w:p w14:paraId="36C5ABED" w14:textId="77777777" w:rsidR="00C21762" w:rsidRPr="00A42C18" w:rsidRDefault="00C21762">
      <w:pPr>
        <w:numPr>
          <w:ilvl w:val="0"/>
          <w:numId w:val="14"/>
        </w:numPr>
        <w:rPr>
          <w:lang w:val="en-GB"/>
        </w:rPr>
      </w:pPr>
      <w:r w:rsidRPr="00A42C18">
        <w:rPr>
          <w:b/>
          <w:bCs/>
          <w:lang w:val="en-GB"/>
        </w:rPr>
        <w:t>Adversarial Attacks</w:t>
      </w:r>
      <w:r w:rsidRPr="00A42C18">
        <w:rPr>
          <w:lang w:val="en-GB"/>
        </w:rPr>
        <w:t xml:space="preserve">: Attackers may exploit the extracted model to craft adversarial examples (to mount an evasion attack) or launch targeted attacks against the system that initially deployed the model, using obtained knowledge about possible vulnerabilities. </w:t>
      </w:r>
    </w:p>
    <w:p w14:paraId="3CA0F608" w14:textId="77777777" w:rsidR="0056347E" w:rsidRPr="0020479F" w:rsidRDefault="0056347E" w:rsidP="0056347E">
      <w:pPr>
        <w:rPr>
          <w:lang w:val="en-GB"/>
        </w:rPr>
      </w:pPr>
    </w:p>
    <w:p w14:paraId="33ED46C8" w14:textId="1F958ACF" w:rsidR="00897594" w:rsidRPr="0020479F" w:rsidRDefault="00C21762" w:rsidP="00705E53">
      <w:pPr>
        <w:pStyle w:val="Heading3"/>
        <w:rPr>
          <w:lang w:val="en-GB"/>
        </w:rPr>
      </w:pPr>
      <w:bookmarkStart w:id="218" w:name="_Toc184043392"/>
      <w:r w:rsidRPr="0020479F">
        <w:rPr>
          <w:lang w:val="en-GB"/>
        </w:rPr>
        <w:t>AI Supply Chain Attacks</w:t>
      </w:r>
      <w:r w:rsidRPr="00A42C18" w:rsidDel="00C21762">
        <w:rPr>
          <w:lang w:val="en-GB"/>
        </w:rPr>
        <w:t xml:space="preserve"> </w:t>
      </w:r>
      <w:r w:rsidR="00897594" w:rsidRPr="0020479F">
        <w:rPr>
          <w:lang w:val="en-GB"/>
        </w:rPr>
        <w:t>(ML06:2023)</w:t>
      </w:r>
      <w:bookmarkEnd w:id="218"/>
    </w:p>
    <w:p w14:paraId="3DA60287" w14:textId="77777777" w:rsidR="007A4835" w:rsidRPr="00A42C18" w:rsidRDefault="007A4835" w:rsidP="002C0303">
      <w:pPr>
        <w:pStyle w:val="Heading4"/>
      </w:pPr>
      <w:r w:rsidRPr="00A42C18">
        <w:t>Introduction</w:t>
      </w:r>
    </w:p>
    <w:p w14:paraId="24BBCC30" w14:textId="77777777" w:rsidR="007A4835" w:rsidRPr="0020479F" w:rsidRDefault="007A4835" w:rsidP="007A4835">
      <w:pPr>
        <w:spacing w:after="240"/>
        <w:rPr>
          <w:lang w:val="en-GB"/>
        </w:rPr>
      </w:pPr>
      <w:r w:rsidRPr="0020479F">
        <w:rPr>
          <w:lang w:val="en-GB"/>
        </w:rPr>
        <w:t>AI supply chain attacks refer to malicious activities targeting the various stages of Artificial Intelligence (AI) system development and deployment. These attacks aim to manipulate data, models, software and hardware used in AI systems with the goal of introducing vulnerabilities that can be exploited later for unauthorized access, data exfiltration, or other malicious purposes.</w:t>
      </w:r>
    </w:p>
    <w:p w14:paraId="53950A6E" w14:textId="77777777" w:rsidR="007A4835" w:rsidRPr="00A42C18" w:rsidRDefault="007A4835" w:rsidP="002C0303">
      <w:pPr>
        <w:pStyle w:val="Heading4"/>
      </w:pPr>
      <w:r w:rsidRPr="00A42C18">
        <w:t>Potential exploits</w:t>
      </w:r>
    </w:p>
    <w:p w14:paraId="17BDF242" w14:textId="77777777" w:rsidR="007A4835" w:rsidRPr="00A42C18" w:rsidRDefault="007A4835" w:rsidP="007A4835">
      <w:pPr>
        <w:rPr>
          <w:lang w:val="en-GB"/>
        </w:rPr>
      </w:pPr>
      <w:r w:rsidRPr="00A42C18">
        <w:rPr>
          <w:lang w:val="en-GB"/>
        </w:rPr>
        <w:t>AI Supply Chain Attacks pose several security threats:</w:t>
      </w:r>
    </w:p>
    <w:p w14:paraId="6D038EB6" w14:textId="77777777" w:rsidR="007A4835" w:rsidRPr="00A42C18" w:rsidRDefault="007A4835">
      <w:pPr>
        <w:pStyle w:val="ListParagraph"/>
        <w:numPr>
          <w:ilvl w:val="0"/>
          <w:numId w:val="17"/>
        </w:numPr>
        <w:spacing w:after="240"/>
        <w:rPr>
          <w:rFonts w:cs="MS PGothic"/>
        </w:rPr>
      </w:pPr>
      <w:r w:rsidRPr="00A42C18">
        <w:rPr>
          <w:rFonts w:cs="MS PGothic"/>
          <w:b/>
          <w:bCs/>
        </w:rPr>
        <w:t>Data poisoning:</w:t>
      </w:r>
      <w:r w:rsidRPr="00A42C18">
        <w:rPr>
          <w:rFonts w:cs="MS PGothic"/>
        </w:rPr>
        <w:t xml:space="preserve"> Adversaries may corrupt or manipulate training datasets to cause the AI model to learn incorrect associations or make biased predictions. This can lead to degraded performance, wrong decisions, or even backdoors in the final system.</w:t>
      </w:r>
    </w:p>
    <w:p w14:paraId="3C86D9EC" w14:textId="77777777" w:rsidR="007A4835" w:rsidRPr="00A42C18" w:rsidRDefault="007A4835">
      <w:pPr>
        <w:pStyle w:val="ListParagraph"/>
        <w:numPr>
          <w:ilvl w:val="0"/>
          <w:numId w:val="17"/>
        </w:numPr>
        <w:spacing w:after="240"/>
        <w:rPr>
          <w:rFonts w:cs="MS PGothic"/>
        </w:rPr>
      </w:pPr>
      <w:r w:rsidRPr="00A42C18">
        <w:rPr>
          <w:rFonts w:cs="MS PGothic"/>
          <w:b/>
          <w:bCs/>
        </w:rPr>
        <w:lastRenderedPageBreak/>
        <w:t>Model tampering:</w:t>
      </w:r>
      <w:r w:rsidRPr="00A42C18">
        <w:rPr>
          <w:rFonts w:cs="MS PGothic"/>
        </w:rPr>
        <w:t xml:space="preserve"> Attackers might inject malicious code or logic into the AI model itself during training or deployment. This could allow them to gain control over the target system, steal sensitive data, or force the AI system to produce incorrect results on demand.</w:t>
      </w:r>
    </w:p>
    <w:p w14:paraId="1C630BAD" w14:textId="77777777" w:rsidR="007A4835" w:rsidRPr="00A42C18" w:rsidRDefault="007A4835">
      <w:pPr>
        <w:pStyle w:val="ListParagraph"/>
        <w:numPr>
          <w:ilvl w:val="0"/>
          <w:numId w:val="17"/>
        </w:numPr>
        <w:spacing w:after="240"/>
        <w:rPr>
          <w:rFonts w:cs="MS PGothic"/>
        </w:rPr>
      </w:pPr>
      <w:r w:rsidRPr="00A42C18">
        <w:rPr>
          <w:b/>
          <w:bCs/>
        </w:rPr>
        <w:t>Backdoor</w:t>
      </w:r>
      <w:r w:rsidRPr="00A42C18">
        <w:rPr>
          <w:rFonts w:cs="MS PGothic"/>
          <w:b/>
          <w:bCs/>
        </w:rPr>
        <w:t xml:space="preserve"> attacks (a.k.a. Trojan attacks):</w:t>
      </w:r>
      <w:r w:rsidRPr="00A42C18">
        <w:t xml:space="preserve"> </w:t>
      </w:r>
      <w:r w:rsidRPr="00A42C18">
        <w:rPr>
          <w:rFonts w:cs="MS PGothic"/>
        </w:rPr>
        <w:t xml:space="preserve">In these attacks, a seemingly benign AI model is infected with malicious code that remains dormant until it receives a specific trigger. At this point, the attacker can remotely activate the </w:t>
      </w:r>
      <w:r w:rsidRPr="00A42C18">
        <w:t>backdoor</w:t>
      </w:r>
      <w:r w:rsidRPr="00A42C18">
        <w:rPr>
          <w:rFonts w:cs="MS PGothic"/>
        </w:rPr>
        <w:t xml:space="preserve"> and use it to compromise the target system or exfiltrate data.</w:t>
      </w:r>
    </w:p>
    <w:p w14:paraId="1EC3B6A1" w14:textId="77777777" w:rsidR="007A4835" w:rsidRPr="00A42C18" w:rsidRDefault="007A4835">
      <w:pPr>
        <w:pStyle w:val="ListParagraph"/>
        <w:numPr>
          <w:ilvl w:val="0"/>
          <w:numId w:val="17"/>
        </w:numPr>
        <w:spacing w:after="240"/>
        <w:rPr>
          <w:rFonts w:cs="MS PGothic"/>
        </w:rPr>
      </w:pPr>
      <w:r w:rsidRPr="00A42C18">
        <w:rPr>
          <w:rFonts w:cs="MS PGothic"/>
          <w:b/>
          <w:bCs/>
        </w:rPr>
        <w:t>Hardware tampering:</w:t>
      </w:r>
      <w:r w:rsidRPr="00A42C18">
        <w:rPr>
          <w:rFonts w:cs="MS PGothic"/>
        </w:rPr>
        <w:t xml:space="preserve"> Malicious actors may also focus on manipulating the hardware used for AI processing, such as GPUs, ASICs, or FPGAs. By introducing backdoors or vulnerabilities in these components, attackers can compromise the confidentiality, integrity, and availability of AI systems even if the software and data are secure.</w:t>
      </w:r>
    </w:p>
    <w:p w14:paraId="5541FC9A" w14:textId="77777777" w:rsidR="007A4835" w:rsidRPr="00A42C18" w:rsidRDefault="007A4835">
      <w:pPr>
        <w:pStyle w:val="ListParagraph"/>
        <w:numPr>
          <w:ilvl w:val="0"/>
          <w:numId w:val="17"/>
        </w:numPr>
        <w:spacing w:after="240"/>
        <w:rPr>
          <w:rFonts w:cs="MS PGothic"/>
        </w:rPr>
      </w:pPr>
      <w:r w:rsidRPr="00A42C18">
        <w:rPr>
          <w:rFonts w:cs="MS PGothic"/>
          <w:b/>
          <w:bCs/>
        </w:rPr>
        <w:t xml:space="preserve">Insecure </w:t>
      </w:r>
      <w:r w:rsidRPr="00A42C18">
        <w:rPr>
          <w:b/>
          <w:bCs/>
        </w:rPr>
        <w:t xml:space="preserve">maintenance </w:t>
      </w:r>
      <w:r w:rsidRPr="00A42C18">
        <w:rPr>
          <w:rFonts w:cs="MS PGothic"/>
          <w:b/>
          <w:bCs/>
        </w:rPr>
        <w:t>APIs:</w:t>
      </w:r>
      <w:r w:rsidRPr="00A42C18">
        <w:rPr>
          <w:rFonts w:cs="MS PGothic"/>
        </w:rPr>
        <w:t xml:space="preserve"> Many AI services are exposed through APIs</w:t>
      </w:r>
      <w:r w:rsidRPr="00A42C18">
        <w:t>, for example for deployment and maintenance,</w:t>
      </w:r>
      <w:r w:rsidRPr="00A42C18">
        <w:rPr>
          <w:rFonts w:cs="MS PGothic"/>
        </w:rPr>
        <w:t xml:space="preserve"> that can be abused by attackers to launch supply chain attacks. If these APIs are not properly secured, they can be used to inject malicious code or exfiltrate sensitive information from the target system.</w:t>
      </w:r>
    </w:p>
    <w:p w14:paraId="5F849009" w14:textId="77777777" w:rsidR="007A4835" w:rsidRPr="00A42C18" w:rsidRDefault="007A4835">
      <w:pPr>
        <w:pStyle w:val="ListParagraph"/>
        <w:numPr>
          <w:ilvl w:val="0"/>
          <w:numId w:val="17"/>
        </w:numPr>
        <w:spacing w:after="240"/>
        <w:rPr>
          <w:rFonts w:cs="MS PGothic"/>
        </w:rPr>
      </w:pPr>
      <w:r w:rsidRPr="00A42C18">
        <w:rPr>
          <w:rFonts w:cs="MS PGothic"/>
          <w:b/>
          <w:bCs/>
        </w:rPr>
        <w:t>Third-party libraries and dependencies:</w:t>
      </w:r>
      <w:r w:rsidRPr="00A42C18">
        <w:rPr>
          <w:rFonts w:cs="MS PGothic"/>
        </w:rPr>
        <w:t xml:space="preserve"> AI systems often rely on third-party libraries and open-source components which might contain vulnerabilities or backdoors that attackers can exploit. Insecure software supply chains increase the risk of such attacks.</w:t>
      </w:r>
    </w:p>
    <w:p w14:paraId="26351AD5" w14:textId="15ECEADA" w:rsidR="00897594" w:rsidRPr="0020479F" w:rsidRDefault="00897594" w:rsidP="00705E53">
      <w:pPr>
        <w:pStyle w:val="Heading3"/>
        <w:rPr>
          <w:lang w:val="en-GB"/>
        </w:rPr>
      </w:pPr>
      <w:bookmarkStart w:id="219" w:name="_Toc158193729"/>
      <w:bookmarkStart w:id="220" w:name="_Toc159931124"/>
      <w:bookmarkStart w:id="221" w:name="_Toc160006334"/>
      <w:bookmarkStart w:id="222" w:name="_Toc160639226"/>
      <w:bookmarkStart w:id="223" w:name="_Toc160639463"/>
      <w:bookmarkStart w:id="224" w:name="_Toc160702597"/>
      <w:bookmarkStart w:id="225" w:name="_Toc160798670"/>
      <w:bookmarkStart w:id="226" w:name="_Toc184043393"/>
      <w:bookmarkEnd w:id="219"/>
      <w:bookmarkEnd w:id="220"/>
      <w:bookmarkEnd w:id="221"/>
      <w:bookmarkEnd w:id="222"/>
      <w:bookmarkEnd w:id="223"/>
      <w:bookmarkEnd w:id="224"/>
      <w:bookmarkEnd w:id="225"/>
      <w:r w:rsidRPr="0020479F">
        <w:rPr>
          <w:lang w:val="en-GB"/>
        </w:rPr>
        <w:t>Transfer Learning Attack (ML07:2023)</w:t>
      </w:r>
      <w:bookmarkEnd w:id="226"/>
    </w:p>
    <w:p w14:paraId="3D1E4367" w14:textId="77777777" w:rsidR="000F2F7B" w:rsidRPr="00A42C18" w:rsidRDefault="000F2F7B" w:rsidP="002C0303">
      <w:pPr>
        <w:pStyle w:val="Heading4"/>
      </w:pPr>
      <w:r w:rsidRPr="00A42C18">
        <w:t>Introduction</w:t>
      </w:r>
    </w:p>
    <w:p w14:paraId="4D0C8C67" w14:textId="6199557B" w:rsidR="000F2F7B" w:rsidRPr="00A42C18" w:rsidRDefault="000F2F7B" w:rsidP="000F2F7B">
      <w:pPr>
        <w:rPr>
          <w:lang w:val="en-GB"/>
        </w:rPr>
      </w:pPr>
      <w:r w:rsidRPr="00A42C18">
        <w:rPr>
          <w:lang w:val="en-GB"/>
        </w:rPr>
        <w:t xml:space="preserve">Transfer learning is a machine learning (ML) technique where a pre-trained model (a ‘source’ model) is used as a starting point for a new related task (a ‘target’ model), instead of training a model from scratch. This approach saves time, computational resources, and often leads to better performance. However, this ability to transfer knowledge can also be exploited by attackers through AI/ML Transfer Learning Attacks, leading to security threats </w:t>
      </w:r>
      <w:r w:rsidRPr="0020479F">
        <w:rPr>
          <w:lang w:val="en-GB"/>
        </w:rPr>
        <w:t>(</w:t>
      </w:r>
      <w:r w:rsidRPr="0020479F">
        <w:rPr>
          <w:lang w:val="en-GB"/>
        </w:rPr>
        <w:fldChar w:fldCharType="begin"/>
      </w:r>
      <w:r w:rsidRPr="0020479F">
        <w:rPr>
          <w:lang w:val="en-GB"/>
        </w:rPr>
        <w:instrText xml:space="preserve"> REF _Ref159926884 \r \h </w:instrText>
      </w:r>
      <w:r w:rsidRPr="0020479F">
        <w:rPr>
          <w:lang w:val="en-GB"/>
        </w:rPr>
      </w:r>
      <w:r w:rsidRPr="0020479F">
        <w:rPr>
          <w:lang w:val="en-GB"/>
        </w:rPr>
        <w:fldChar w:fldCharType="separate"/>
      </w:r>
      <w:r w:rsidR="00E14D82">
        <w:rPr>
          <w:lang w:val="en-GB"/>
        </w:rPr>
        <w:t>[i.54]</w:t>
      </w:r>
      <w:r w:rsidRPr="0020479F">
        <w:rPr>
          <w:lang w:val="en-GB"/>
        </w:rPr>
        <w:fldChar w:fldCharType="end"/>
      </w:r>
      <w:r w:rsidRPr="0020479F">
        <w:rPr>
          <w:lang w:val="en-GB"/>
        </w:rPr>
        <w:t>)</w:t>
      </w:r>
      <w:r w:rsidRPr="00A42C18">
        <w:rPr>
          <w:lang w:val="en-GB"/>
        </w:rPr>
        <w:t>.</w:t>
      </w:r>
    </w:p>
    <w:p w14:paraId="757317EB" w14:textId="77777777" w:rsidR="000F2F7B" w:rsidRPr="00A42C18" w:rsidRDefault="000F2F7B" w:rsidP="002C0303">
      <w:pPr>
        <w:pStyle w:val="Heading4"/>
      </w:pPr>
      <w:r w:rsidRPr="00A42C18">
        <w:t>Potential exploits</w:t>
      </w:r>
    </w:p>
    <w:p w14:paraId="5B697DAB" w14:textId="77777777" w:rsidR="000F2F7B" w:rsidRPr="00A42C18" w:rsidRDefault="000F2F7B" w:rsidP="000F2F7B">
      <w:pPr>
        <w:rPr>
          <w:lang w:val="en-GB"/>
        </w:rPr>
      </w:pPr>
      <w:r w:rsidRPr="00A42C18">
        <w:rPr>
          <w:lang w:val="en-GB"/>
        </w:rPr>
        <w:t>Transfer Learning Attacks pose several security threats as they allow attackers to mount attacks on target models with limited or no access to the original training data. They are mainly based on the assumption that attacks that work on the source model most likely also work on the target model. The main types of Transfer Learning Attacks are:</w:t>
      </w:r>
    </w:p>
    <w:p w14:paraId="7906E727" w14:textId="77777777" w:rsidR="000F2F7B" w:rsidRPr="00A42C18" w:rsidRDefault="000F2F7B">
      <w:pPr>
        <w:pStyle w:val="ListParagraph"/>
        <w:numPr>
          <w:ilvl w:val="0"/>
          <w:numId w:val="27"/>
        </w:numPr>
        <w:spacing w:after="0"/>
        <w:ind w:left="767"/>
      </w:pPr>
      <w:r w:rsidRPr="0020479F">
        <w:rPr>
          <w:rFonts w:cs="MS PGothic"/>
          <w:b/>
          <w:bCs/>
        </w:rPr>
        <w:t>Data poisoning:</w:t>
      </w:r>
      <w:r w:rsidRPr="00A42C18">
        <w:t xml:space="preserve"> Attackers can poison the source model's training data by injecting malicious samples, which get propagated into the target model during transfer learning, causing misclassification or unintended behaviour in the latter.</w:t>
      </w:r>
    </w:p>
    <w:p w14:paraId="18DEC1CD" w14:textId="77777777" w:rsidR="000F2F7B" w:rsidRPr="00A42C18" w:rsidRDefault="000F2F7B">
      <w:pPr>
        <w:pStyle w:val="ListParagraph"/>
        <w:numPr>
          <w:ilvl w:val="0"/>
          <w:numId w:val="27"/>
        </w:numPr>
        <w:spacing w:after="0"/>
        <w:ind w:left="767"/>
      </w:pPr>
      <w:r w:rsidRPr="0020479F">
        <w:rPr>
          <w:rFonts w:cs="MS PGothic"/>
          <w:b/>
          <w:bCs/>
        </w:rPr>
        <w:t xml:space="preserve">Model </w:t>
      </w:r>
      <w:r w:rsidRPr="00A42C18">
        <w:rPr>
          <w:b/>
          <w:bCs/>
        </w:rPr>
        <w:t>stealing</w:t>
      </w:r>
      <w:r w:rsidRPr="0020479F">
        <w:rPr>
          <w:rFonts w:cs="MS PGothic"/>
          <w:b/>
          <w:bCs/>
        </w:rPr>
        <w:t>:</w:t>
      </w:r>
      <w:r w:rsidRPr="00A42C18">
        <w:t xml:space="preserve"> By using a series of carefully crafted queries to the source model, attackers can extract sensitive information about its architecture and parameters, which they can then use to build a similar model for malicious purposes.</w:t>
      </w:r>
    </w:p>
    <w:p w14:paraId="34BD880D" w14:textId="77777777" w:rsidR="000F2F7B" w:rsidRPr="00A42C18" w:rsidRDefault="000F2F7B">
      <w:pPr>
        <w:pStyle w:val="ListParagraph"/>
        <w:numPr>
          <w:ilvl w:val="0"/>
          <w:numId w:val="27"/>
        </w:numPr>
        <w:spacing w:after="0"/>
        <w:ind w:left="767"/>
      </w:pPr>
      <w:r w:rsidRPr="0020479F">
        <w:rPr>
          <w:rFonts w:cs="MS PGothic"/>
          <w:b/>
          <w:bCs/>
        </w:rPr>
        <w:t>Adversarial examples:</w:t>
      </w:r>
      <w:r w:rsidRPr="00A42C18">
        <w:t xml:space="preserve"> Attackers can create input samples that fool both the source and target models, even if these inputs are visually or semantically similar to benign ones. These adversarial examples can be used to bypass security systems or cause misclassifications in critical applications like self-driving cars or healthcare.</w:t>
      </w:r>
    </w:p>
    <w:p w14:paraId="66192580" w14:textId="77777777" w:rsidR="000F2F7B" w:rsidRPr="00A42C18" w:rsidRDefault="000F2F7B">
      <w:pPr>
        <w:pStyle w:val="ListParagraph"/>
        <w:numPr>
          <w:ilvl w:val="0"/>
          <w:numId w:val="27"/>
        </w:numPr>
        <w:spacing w:after="0"/>
        <w:ind w:left="767"/>
      </w:pPr>
      <w:r w:rsidRPr="0020479F">
        <w:rPr>
          <w:rFonts w:cs="MS PGothic"/>
          <w:b/>
          <w:bCs/>
        </w:rPr>
        <w:t>Backdoor attacks:</w:t>
      </w:r>
      <w:r w:rsidRPr="00A42C18">
        <w:t xml:space="preserve"> Attackers can embed hidden malicious functionality into the source model, which remains dormant until triggered by specific input patterns. When the trojans are transferred to the target model, they can cause unexpected behaviour or leak sensitive information.</w:t>
      </w:r>
    </w:p>
    <w:p w14:paraId="4A470632" w14:textId="77777777" w:rsidR="0056347E" w:rsidRPr="0020479F" w:rsidRDefault="0056347E" w:rsidP="0056347E">
      <w:pPr>
        <w:rPr>
          <w:lang w:val="en-GB"/>
        </w:rPr>
      </w:pPr>
    </w:p>
    <w:p w14:paraId="74115DE6" w14:textId="50BEA9CA" w:rsidR="00897594" w:rsidRPr="0020479F" w:rsidRDefault="00897594" w:rsidP="00705E53">
      <w:pPr>
        <w:pStyle w:val="Heading3"/>
        <w:rPr>
          <w:lang w:val="en-GB"/>
        </w:rPr>
      </w:pPr>
      <w:bookmarkStart w:id="227" w:name="_Toc184043394"/>
      <w:r w:rsidRPr="0020479F">
        <w:rPr>
          <w:lang w:val="en-GB"/>
        </w:rPr>
        <w:t>Model Skewing (ML08:2023)</w:t>
      </w:r>
      <w:bookmarkEnd w:id="227"/>
    </w:p>
    <w:p w14:paraId="7B2D4C9E" w14:textId="03AC8E28" w:rsidR="00FF49D3" w:rsidRPr="00A42C18" w:rsidRDefault="00FF49D3" w:rsidP="002C0303">
      <w:pPr>
        <w:pStyle w:val="Heading4"/>
        <w:rPr>
          <w:noProof/>
        </w:rPr>
      </w:pPr>
      <w:r w:rsidRPr="00A42C18">
        <w:rPr>
          <w:noProof/>
        </w:rPr>
        <w:t>Introduction</w:t>
      </w:r>
    </w:p>
    <w:p w14:paraId="13E15285" w14:textId="5F4F11EE" w:rsidR="00FF49D3" w:rsidRPr="00A42C18" w:rsidRDefault="00FF49D3" w:rsidP="00FF49D3">
      <w:pPr>
        <w:rPr>
          <w:lang w:val="en-GB"/>
        </w:rPr>
      </w:pPr>
      <w:r w:rsidRPr="00A42C18">
        <w:rPr>
          <w:lang w:val="en-GB"/>
        </w:rPr>
        <w:t xml:space="preserve">A model skewing AI/ML attack is a data poisoning attack, where an attacker manipulates the training data, specifically the distribution of the training data, used to build a machine learning model </w:t>
      </w:r>
      <w:r w:rsidRPr="00A42C18">
        <w:rPr>
          <w:lang w:val="en-GB"/>
        </w:rPr>
        <w:fldChar w:fldCharType="begin"/>
      </w:r>
      <w:r w:rsidRPr="00A42C18">
        <w:rPr>
          <w:lang w:val="en-GB"/>
        </w:rPr>
        <w:instrText xml:space="preserve"> REF _Ref148001870 \r \h </w:instrText>
      </w:r>
      <w:r w:rsidRPr="00A42C18">
        <w:rPr>
          <w:lang w:val="en-GB"/>
        </w:rPr>
      </w:r>
      <w:r w:rsidRPr="00A42C18">
        <w:rPr>
          <w:lang w:val="en-GB"/>
        </w:rPr>
        <w:fldChar w:fldCharType="separate"/>
      </w:r>
      <w:r w:rsidR="00E14D82">
        <w:rPr>
          <w:lang w:val="en-GB"/>
        </w:rPr>
        <w:t>[i.20]</w:t>
      </w:r>
      <w:r w:rsidRPr="00A42C18">
        <w:rPr>
          <w:lang w:val="en-GB"/>
        </w:rPr>
        <w:fldChar w:fldCharType="end"/>
      </w:r>
      <w:r w:rsidRPr="00A42C18">
        <w:rPr>
          <w:lang w:val="en-GB"/>
        </w:rPr>
        <w:t>. This manipulation aims to cause the model to behave in a way that benefits the attacker, potentially harming the model's accuracy, fairness, and reliability.</w:t>
      </w:r>
    </w:p>
    <w:p w14:paraId="46277B61" w14:textId="77777777" w:rsidR="00FF49D3" w:rsidRPr="00A42C18" w:rsidRDefault="00FF49D3" w:rsidP="00FF49D3">
      <w:pPr>
        <w:rPr>
          <w:lang w:val="en-GB"/>
        </w:rPr>
      </w:pPr>
      <w:r w:rsidRPr="00A42C18">
        <w:rPr>
          <w:lang w:val="en-GB"/>
        </w:rPr>
        <w:t xml:space="preserve">In model skewing attacks, </w:t>
      </w:r>
    </w:p>
    <w:p w14:paraId="73B50184" w14:textId="77777777" w:rsidR="00FF49D3" w:rsidRPr="00A42C18" w:rsidRDefault="00FF49D3">
      <w:pPr>
        <w:pStyle w:val="ListParagraph"/>
        <w:numPr>
          <w:ilvl w:val="0"/>
          <w:numId w:val="30"/>
        </w:numPr>
        <w:spacing w:after="0"/>
        <w:rPr>
          <w:szCs w:val="20"/>
        </w:rPr>
      </w:pPr>
      <w:r w:rsidRPr="00A42C18">
        <w:rPr>
          <w:szCs w:val="20"/>
        </w:rPr>
        <w:lastRenderedPageBreak/>
        <w:t xml:space="preserve">Attackers typically inject malicious data. This data can be fake or manipulated real data, designed to influence the model's learning process to meet the attackers needs. </w:t>
      </w:r>
    </w:p>
    <w:p w14:paraId="02081786" w14:textId="07E82DE7" w:rsidR="00FF49D3" w:rsidRPr="00A42C18" w:rsidRDefault="00FF49D3">
      <w:pPr>
        <w:pStyle w:val="ListParagraph"/>
        <w:numPr>
          <w:ilvl w:val="0"/>
          <w:numId w:val="30"/>
        </w:numPr>
        <w:spacing w:after="0"/>
        <w:rPr>
          <w:szCs w:val="20"/>
        </w:rPr>
      </w:pPr>
      <w:r w:rsidRPr="00A42C18">
        <w:rPr>
          <w:szCs w:val="20"/>
        </w:rPr>
        <w:t>Attackers aim to skew the model's predictions towards their desired outcome. For example, the</w:t>
      </w:r>
      <w:r w:rsidR="00E323B4">
        <w:rPr>
          <w:szCs w:val="20"/>
        </w:rPr>
        <w:t>y</w:t>
      </w:r>
      <w:r w:rsidRPr="00A42C18">
        <w:rPr>
          <w:szCs w:val="20"/>
        </w:rPr>
        <w:t xml:space="preserve"> make a bias to favour some action i.e., approvals, or to overcome some action i.e., bypass security rules.</w:t>
      </w:r>
    </w:p>
    <w:p w14:paraId="0B7B18D2" w14:textId="77777777" w:rsidR="00FF49D3" w:rsidRPr="00A42C18" w:rsidRDefault="00FF49D3" w:rsidP="00FF49D3">
      <w:pPr>
        <w:rPr>
          <w:lang w:val="en-GB"/>
        </w:rPr>
      </w:pPr>
    </w:p>
    <w:p w14:paraId="0C73D90E" w14:textId="77777777" w:rsidR="00FF49D3" w:rsidRPr="00A42C18" w:rsidRDefault="00FF49D3" w:rsidP="00FF49D3">
      <w:pPr>
        <w:rPr>
          <w:lang w:val="en-GB"/>
        </w:rPr>
      </w:pPr>
      <w:r w:rsidRPr="00A42C18">
        <w:rPr>
          <w:lang w:val="en-GB"/>
        </w:rPr>
        <w:t>In the Telecommunications networks machine learning models are used for tasks like:</w:t>
      </w:r>
    </w:p>
    <w:p w14:paraId="535AB15C" w14:textId="77777777" w:rsidR="00FF49D3" w:rsidRPr="00A42C18" w:rsidRDefault="00FF49D3">
      <w:pPr>
        <w:pStyle w:val="ListParagraph"/>
        <w:numPr>
          <w:ilvl w:val="0"/>
          <w:numId w:val="30"/>
        </w:numPr>
        <w:spacing w:after="0"/>
        <w:rPr>
          <w:szCs w:val="20"/>
        </w:rPr>
      </w:pPr>
      <w:r w:rsidRPr="00A42C18">
        <w:rPr>
          <w:szCs w:val="20"/>
        </w:rPr>
        <w:t>Network traffic prediction, which is to optimize network resources based on predicted traffic patterns.</w:t>
      </w:r>
    </w:p>
    <w:p w14:paraId="59530BB6" w14:textId="77777777" w:rsidR="00FF49D3" w:rsidRPr="00A42C18" w:rsidRDefault="00FF49D3">
      <w:pPr>
        <w:pStyle w:val="ListParagraph"/>
        <w:numPr>
          <w:ilvl w:val="0"/>
          <w:numId w:val="30"/>
        </w:numPr>
        <w:spacing w:after="0"/>
        <w:rPr>
          <w:szCs w:val="20"/>
        </w:rPr>
      </w:pPr>
      <w:r w:rsidRPr="00A42C18">
        <w:rPr>
          <w:szCs w:val="20"/>
        </w:rPr>
        <w:t>Quality of service (QoS) optimization, which is to ensure consistent and reliable network performance.</w:t>
      </w:r>
    </w:p>
    <w:p w14:paraId="61F530A3" w14:textId="08B02D44" w:rsidR="00FF49D3" w:rsidRPr="00A42C18" w:rsidRDefault="00FF49D3">
      <w:pPr>
        <w:pStyle w:val="ListParagraph"/>
        <w:numPr>
          <w:ilvl w:val="0"/>
          <w:numId w:val="30"/>
        </w:numPr>
        <w:spacing w:after="0"/>
        <w:rPr>
          <w:szCs w:val="20"/>
        </w:rPr>
      </w:pPr>
      <w:r w:rsidRPr="00A42C18">
        <w:rPr>
          <w:szCs w:val="20"/>
        </w:rPr>
        <w:t xml:space="preserve">Fraud detection, which is to </w:t>
      </w:r>
      <w:r w:rsidR="00E323B4">
        <w:rPr>
          <w:szCs w:val="20"/>
        </w:rPr>
        <w:t>i</w:t>
      </w:r>
      <w:r w:rsidRPr="00A42C18">
        <w:rPr>
          <w:szCs w:val="20"/>
        </w:rPr>
        <w:t>dentify and block fraudulent activities like unauthorized access or SIM swap scams.</w:t>
      </w:r>
    </w:p>
    <w:p w14:paraId="1657D028" w14:textId="77777777" w:rsidR="00FF49D3" w:rsidRPr="00A42C18" w:rsidRDefault="00FF49D3">
      <w:pPr>
        <w:pStyle w:val="ListParagraph"/>
        <w:numPr>
          <w:ilvl w:val="0"/>
          <w:numId w:val="30"/>
        </w:numPr>
        <w:spacing w:after="0"/>
        <w:rPr>
          <w:szCs w:val="20"/>
        </w:rPr>
      </w:pPr>
      <w:r w:rsidRPr="00A42C18">
        <w:rPr>
          <w:szCs w:val="20"/>
        </w:rPr>
        <w:t>Customer churn, whereby predicting customer churn behaviour develop retention strategies.</w:t>
      </w:r>
    </w:p>
    <w:p w14:paraId="41D95A6F" w14:textId="77777777" w:rsidR="00FF49D3" w:rsidRPr="00A42C18" w:rsidRDefault="00FF49D3" w:rsidP="00FF49D3">
      <w:pPr>
        <w:rPr>
          <w:lang w:val="en-GB"/>
        </w:rPr>
      </w:pPr>
    </w:p>
    <w:p w14:paraId="4A6F2E3D" w14:textId="77777777" w:rsidR="00FF49D3" w:rsidRPr="00A42C18" w:rsidRDefault="00FF49D3" w:rsidP="00FF49D3">
      <w:pPr>
        <w:rPr>
          <w:lang w:val="en-GB"/>
        </w:rPr>
      </w:pPr>
      <w:r w:rsidRPr="00A42C18">
        <w:rPr>
          <w:lang w:val="en-GB"/>
        </w:rPr>
        <w:t xml:space="preserve">Model skewing attacks in telecommunication networks can significantly impact the operation of networks causing service disruptions, reputational damage, and financial losses. </w:t>
      </w:r>
    </w:p>
    <w:p w14:paraId="264DB2CD" w14:textId="77777777" w:rsidR="00FF49D3" w:rsidRPr="00A42C18" w:rsidRDefault="00FF49D3">
      <w:pPr>
        <w:pStyle w:val="ListParagraph"/>
        <w:numPr>
          <w:ilvl w:val="0"/>
          <w:numId w:val="30"/>
        </w:numPr>
        <w:spacing w:after="0"/>
        <w:rPr>
          <w:szCs w:val="20"/>
        </w:rPr>
      </w:pPr>
      <w:r w:rsidRPr="00A42C18">
        <w:rPr>
          <w:szCs w:val="20"/>
        </w:rPr>
        <w:t>The attacker could create a network flood with dummy traffic. This behaviour can skew the model to predict higher traffic than usual, leading to over-provisioning of resources and unnecessary costs.</w:t>
      </w:r>
    </w:p>
    <w:p w14:paraId="0DD137BF" w14:textId="77777777" w:rsidR="00FF49D3" w:rsidRPr="00A42C18" w:rsidRDefault="00FF49D3">
      <w:pPr>
        <w:pStyle w:val="ListParagraph"/>
        <w:numPr>
          <w:ilvl w:val="0"/>
          <w:numId w:val="30"/>
        </w:numPr>
        <w:spacing w:after="0"/>
        <w:rPr>
          <w:szCs w:val="20"/>
        </w:rPr>
      </w:pPr>
      <w:r w:rsidRPr="00A42C18">
        <w:rPr>
          <w:szCs w:val="20"/>
        </w:rPr>
        <w:t>The attacker could manipulate network performance data, artificially degrading certain areas' performance metrics. This could prompt the model to optimize resources towards those areas unnecessarily.</w:t>
      </w:r>
    </w:p>
    <w:p w14:paraId="2E5442A0" w14:textId="77777777" w:rsidR="00FF49D3" w:rsidRPr="00A42C18" w:rsidRDefault="00FF49D3">
      <w:pPr>
        <w:pStyle w:val="ListParagraph"/>
        <w:numPr>
          <w:ilvl w:val="0"/>
          <w:numId w:val="30"/>
        </w:numPr>
        <w:spacing w:after="0"/>
        <w:rPr>
          <w:szCs w:val="20"/>
        </w:rPr>
      </w:pPr>
      <w:r w:rsidRPr="00A42C18">
        <w:rPr>
          <w:szCs w:val="20"/>
        </w:rPr>
        <w:t>The attacker could manipulate labels of transactions, i.e., they could change "fraudulent" labels to "legitimate," allowing malicious activity to remain undetected.</w:t>
      </w:r>
    </w:p>
    <w:p w14:paraId="718CBC5A" w14:textId="77777777" w:rsidR="00FF49D3" w:rsidRPr="00A42C18" w:rsidRDefault="00FF49D3">
      <w:pPr>
        <w:pStyle w:val="ListParagraph"/>
        <w:numPr>
          <w:ilvl w:val="0"/>
          <w:numId w:val="30"/>
        </w:numPr>
        <w:spacing w:after="0"/>
        <w:rPr>
          <w:szCs w:val="20"/>
        </w:rPr>
      </w:pPr>
      <w:r w:rsidRPr="00A42C18">
        <w:rPr>
          <w:szCs w:val="20"/>
        </w:rPr>
        <w:t>The attacker could alter predictions resulting in higher churn rates and this could cause the operators to invest unnecessarily in retention strategies for non-churning customers.</w:t>
      </w:r>
    </w:p>
    <w:p w14:paraId="3F22CCCB" w14:textId="77777777" w:rsidR="00FF49D3" w:rsidRPr="00A42C18" w:rsidRDefault="00FF49D3" w:rsidP="00FF49D3">
      <w:pPr>
        <w:rPr>
          <w:lang w:val="en-GB"/>
        </w:rPr>
      </w:pPr>
    </w:p>
    <w:p w14:paraId="35176A94" w14:textId="645FC2EF" w:rsidR="00FF49D3" w:rsidRPr="00A42C18" w:rsidRDefault="00FF49D3" w:rsidP="002C0303">
      <w:pPr>
        <w:pStyle w:val="Heading4"/>
        <w:rPr>
          <w:noProof/>
        </w:rPr>
      </w:pPr>
      <w:r w:rsidRPr="00A42C18">
        <w:rPr>
          <w:noProof/>
        </w:rPr>
        <w:t>Potential Exploits</w:t>
      </w:r>
    </w:p>
    <w:p w14:paraId="5E6079A5" w14:textId="618451AF" w:rsidR="00FF49D3" w:rsidRPr="00A42C18" w:rsidRDefault="00FF49D3" w:rsidP="00FF49D3">
      <w:pPr>
        <w:rPr>
          <w:lang w:val="en-GB"/>
        </w:rPr>
      </w:pPr>
      <w:r w:rsidRPr="00A42C18">
        <w:rPr>
          <w:lang w:val="en-GB"/>
        </w:rPr>
        <w:t xml:space="preserve">Model skewing attacks are performed primarily </w:t>
      </w:r>
      <w:r w:rsidR="00E323B4">
        <w:rPr>
          <w:lang w:val="en-GB"/>
        </w:rPr>
        <w:t xml:space="preserve">by </w:t>
      </w:r>
      <w:r w:rsidRPr="00A42C18">
        <w:rPr>
          <w:lang w:val="en-GB"/>
        </w:rPr>
        <w:t xml:space="preserve">exploiting weaknesses in the model's training process, such as lack of data validation or feedback mechanisms. There are many different types of model skewing attacks, based on attackers’ intention. However, </w:t>
      </w:r>
      <w:r w:rsidR="00E323B4">
        <w:rPr>
          <w:lang w:val="en-GB"/>
        </w:rPr>
        <w:t>they</w:t>
      </w:r>
      <w:r w:rsidRPr="00A42C18">
        <w:rPr>
          <w:lang w:val="en-GB"/>
        </w:rPr>
        <w:t xml:space="preserve"> can be broadly categorized into the following two exploits.</w:t>
      </w:r>
    </w:p>
    <w:p w14:paraId="36278C87" w14:textId="3AA12E36" w:rsidR="00FF49D3" w:rsidRPr="00A42C18" w:rsidRDefault="00FF49D3">
      <w:pPr>
        <w:pStyle w:val="ListParagraph"/>
        <w:numPr>
          <w:ilvl w:val="0"/>
          <w:numId w:val="31"/>
        </w:numPr>
      </w:pPr>
      <w:bookmarkStart w:id="228" w:name="_Hlk159240445"/>
      <w:r w:rsidRPr="0020479F">
        <w:t>Data manipulation-based Model skewing attacks</w:t>
      </w:r>
      <w:bookmarkEnd w:id="228"/>
      <w:r w:rsidRPr="0020479F">
        <w:t xml:space="preserve">: </w:t>
      </w:r>
      <w:r w:rsidRPr="00A42C18">
        <w:t>The attacker manipulates the data involved in the training of the model. The attacker modifies/injects the training data with modified data, or modifies the labels associated with the training data, resulting in learnt model behaviour to be changed. The attack can significantly impact the operation of networks causing service disruptions, reputational damage, and financial losses.</w:t>
      </w:r>
    </w:p>
    <w:p w14:paraId="2646EBDD" w14:textId="6EE571F1" w:rsidR="00FF49D3" w:rsidRPr="0020479F" w:rsidRDefault="00FF49D3">
      <w:pPr>
        <w:pStyle w:val="ListParagraph"/>
        <w:numPr>
          <w:ilvl w:val="0"/>
          <w:numId w:val="31"/>
        </w:numPr>
      </w:pPr>
      <w:r w:rsidRPr="0020479F">
        <w:t xml:space="preserve">Feedback manipulation-based Model Skewing attacks: </w:t>
      </w:r>
      <w:r w:rsidRPr="00A42C18">
        <w:t>The attacker manipulates the feedback mechanisms used by the AI/ML for continuous improvement during deployment. The attack can significantly impact the operation of networks causing service disruptions, reputational damage, and financial losses.</w:t>
      </w:r>
    </w:p>
    <w:p w14:paraId="0D6FF1E6" w14:textId="77777777" w:rsidR="0056347E" w:rsidRPr="0020479F" w:rsidRDefault="0056347E" w:rsidP="0056347E">
      <w:pPr>
        <w:rPr>
          <w:lang w:val="en-GB"/>
        </w:rPr>
      </w:pPr>
    </w:p>
    <w:p w14:paraId="36E52589" w14:textId="01DCF43A" w:rsidR="00833D2D" w:rsidRPr="00A42C18" w:rsidRDefault="00897594" w:rsidP="00705E53">
      <w:pPr>
        <w:pStyle w:val="Heading3"/>
        <w:rPr>
          <w:lang w:val="en-GB"/>
        </w:rPr>
      </w:pPr>
      <w:bookmarkStart w:id="229" w:name="_Toc184043395"/>
      <w:r w:rsidRPr="0020479F">
        <w:rPr>
          <w:lang w:val="en-GB"/>
        </w:rPr>
        <w:t>Output Integrity Attack (ML09:2023)</w:t>
      </w:r>
      <w:bookmarkEnd w:id="229"/>
    </w:p>
    <w:p w14:paraId="0D21684C" w14:textId="77777777" w:rsidR="00EF14AF" w:rsidRPr="00A42C18" w:rsidRDefault="00EF14AF" w:rsidP="002C0303">
      <w:pPr>
        <w:pStyle w:val="Heading4"/>
      </w:pPr>
      <w:r w:rsidRPr="00A42C18">
        <w:t>Introduction</w:t>
      </w:r>
    </w:p>
    <w:p w14:paraId="55AAD365" w14:textId="14A0D540" w:rsidR="00EF14AF" w:rsidRPr="0020479F" w:rsidRDefault="00EF14AF" w:rsidP="00EF14AF">
      <w:pPr>
        <w:rPr>
          <w:lang w:val="en-GB"/>
        </w:rPr>
      </w:pPr>
      <w:r w:rsidRPr="0020479F">
        <w:rPr>
          <w:lang w:val="en-GB"/>
        </w:rPr>
        <w:t xml:space="preserve">Output integrity attack </w:t>
      </w:r>
      <w:r w:rsidR="00C136EE">
        <w:rPr>
          <w:lang w:val="en-GB"/>
        </w:rPr>
        <w:t xml:space="preserve">(see </w:t>
      </w:r>
      <w:r w:rsidR="008B5387" w:rsidRPr="0020479F">
        <w:rPr>
          <w:lang w:val="en-GB"/>
        </w:rPr>
        <w:fldChar w:fldCharType="begin"/>
      </w:r>
      <w:r w:rsidR="008B5387" w:rsidRPr="0020479F">
        <w:rPr>
          <w:lang w:val="en-GB"/>
        </w:rPr>
        <w:instrText xml:space="preserve"> REF _Ref158193094 \r \h </w:instrText>
      </w:r>
      <w:r w:rsidR="008B5387" w:rsidRPr="0020479F">
        <w:rPr>
          <w:lang w:val="en-GB"/>
        </w:rPr>
      </w:r>
      <w:r w:rsidR="008B5387" w:rsidRPr="0020479F">
        <w:rPr>
          <w:lang w:val="en-GB"/>
        </w:rPr>
        <w:fldChar w:fldCharType="separate"/>
      </w:r>
      <w:r w:rsidR="00E14D82">
        <w:rPr>
          <w:lang w:val="en-GB"/>
        </w:rPr>
        <w:t>[i.50]</w:t>
      </w:r>
      <w:r w:rsidR="008B5387" w:rsidRPr="0020479F">
        <w:rPr>
          <w:lang w:val="en-GB"/>
        </w:rPr>
        <w:fldChar w:fldCharType="end"/>
      </w:r>
      <w:r w:rsidR="00C136EE">
        <w:rPr>
          <w:lang w:val="en-GB"/>
        </w:rPr>
        <w:t>)</w:t>
      </w:r>
      <w:r w:rsidRPr="0020479F">
        <w:rPr>
          <w:lang w:val="en-GB"/>
        </w:rPr>
        <w:t xml:space="preserve"> in the context of AI/ML model is to alter or manipulate the output of an ML model to attack the system that the model is being used in. The model output can be used by a system to implement critical logic/decisions, and a malicious actor can influence the output of the model to force incorrect decisions by the system. These incorrect decisions can lead to manipulation of other systems with which the current system interacts with. </w:t>
      </w:r>
    </w:p>
    <w:p w14:paraId="157CB4D7" w14:textId="44F07E2F" w:rsidR="00EF14AF" w:rsidRPr="0020479F" w:rsidRDefault="00EF14AF" w:rsidP="00EF14AF">
      <w:pPr>
        <w:rPr>
          <w:lang w:val="en-GB"/>
        </w:rPr>
      </w:pPr>
      <w:r w:rsidRPr="0020479F">
        <w:rPr>
          <w:lang w:val="en-GB"/>
        </w:rPr>
        <w:t xml:space="preserve">From O-RAN point of view, </w:t>
      </w:r>
      <w:r w:rsidR="00E323B4">
        <w:rPr>
          <w:lang w:val="en-GB"/>
        </w:rPr>
        <w:t xml:space="preserve">the </w:t>
      </w:r>
      <w:r w:rsidRPr="0020479F">
        <w:rPr>
          <w:lang w:val="en-GB"/>
        </w:rPr>
        <w:t xml:space="preserve">Non-RT RIC and Near-RT RIC use the AI/ML model to perform inference. The result of an inference using a model is an output which in </w:t>
      </w:r>
      <w:r w:rsidR="00E323B4">
        <w:rPr>
          <w:lang w:val="en-GB"/>
        </w:rPr>
        <w:t xml:space="preserve">the </w:t>
      </w:r>
      <w:r w:rsidRPr="0020479F">
        <w:rPr>
          <w:lang w:val="en-GB"/>
        </w:rPr>
        <w:t xml:space="preserve">case of </w:t>
      </w:r>
      <w:r w:rsidR="00E323B4">
        <w:rPr>
          <w:lang w:val="en-GB"/>
        </w:rPr>
        <w:t xml:space="preserve">the </w:t>
      </w:r>
      <w:r w:rsidRPr="0020479F">
        <w:rPr>
          <w:lang w:val="en-GB"/>
        </w:rPr>
        <w:t xml:space="preserve">Non-RT RIC is used to generate A1 policies and/or changing the configuration of O-CU and O-DU/O-RU using </w:t>
      </w:r>
      <w:r w:rsidR="00E323B4">
        <w:rPr>
          <w:lang w:val="en-GB"/>
        </w:rPr>
        <w:t xml:space="preserve">the </w:t>
      </w:r>
      <w:r w:rsidRPr="0020479F">
        <w:rPr>
          <w:lang w:val="en-GB"/>
        </w:rPr>
        <w:t xml:space="preserve">O1 </w:t>
      </w:r>
      <w:r w:rsidR="00E323B4" w:rsidRPr="0020479F">
        <w:rPr>
          <w:lang w:val="en-GB"/>
        </w:rPr>
        <w:t>interface</w:t>
      </w:r>
      <w:r w:rsidR="00E323B4" w:rsidRPr="00E323B4">
        <w:rPr>
          <w:lang w:val="en-GB"/>
        </w:rPr>
        <w:t xml:space="preserve"> or the open fronthaul m-plane</w:t>
      </w:r>
      <w:r w:rsidRPr="0020479F">
        <w:rPr>
          <w:lang w:val="en-GB"/>
        </w:rPr>
        <w:t xml:space="preserve">. Similarly, </w:t>
      </w:r>
      <w:r w:rsidR="00E323B4">
        <w:rPr>
          <w:lang w:val="en-GB"/>
        </w:rPr>
        <w:t xml:space="preserve">the </w:t>
      </w:r>
      <w:r w:rsidRPr="0020479F">
        <w:rPr>
          <w:lang w:val="en-GB"/>
        </w:rPr>
        <w:t xml:space="preserve">Near-RT RIC uses the model inference output to generate E2 policies and configuration changes over </w:t>
      </w:r>
      <w:r w:rsidR="00E323B4">
        <w:rPr>
          <w:lang w:val="en-GB"/>
        </w:rPr>
        <w:t xml:space="preserve">the </w:t>
      </w:r>
      <w:r w:rsidRPr="0020479F">
        <w:rPr>
          <w:lang w:val="en-GB"/>
        </w:rPr>
        <w:t>E2 interface.</w:t>
      </w:r>
    </w:p>
    <w:p w14:paraId="6C326C34" w14:textId="77777777" w:rsidR="00EF14AF" w:rsidRPr="0020479F" w:rsidRDefault="00EF14AF" w:rsidP="00EF14AF">
      <w:pPr>
        <w:rPr>
          <w:lang w:val="en-GB"/>
        </w:rPr>
      </w:pPr>
      <w:r w:rsidRPr="0020479F">
        <w:rPr>
          <w:lang w:val="en-GB"/>
        </w:rPr>
        <w:t>AI/ML model output attacks typically involve the following steps:</w:t>
      </w:r>
    </w:p>
    <w:p w14:paraId="656DE765" w14:textId="77777777" w:rsidR="00EF14AF" w:rsidRPr="0020479F" w:rsidRDefault="00EF14AF" w:rsidP="002616C2">
      <w:pPr>
        <w:numPr>
          <w:ilvl w:val="0"/>
          <w:numId w:val="32"/>
        </w:numPr>
        <w:rPr>
          <w:lang w:val="en-GB"/>
        </w:rPr>
      </w:pPr>
      <w:r w:rsidRPr="0020479F">
        <w:rPr>
          <w:b/>
          <w:bCs/>
          <w:lang w:val="en-GB"/>
        </w:rPr>
        <w:lastRenderedPageBreak/>
        <w:t>Obtaining Access</w:t>
      </w:r>
      <w:r w:rsidRPr="0020479F">
        <w:rPr>
          <w:lang w:val="en-GB"/>
        </w:rPr>
        <w:t>: Attackers attempt to gain unauthorized access to the target environment where the model output can be modified or altered. This can be done through various means such as exploiting vulnerabilities in the infrastructure, social engineering, insider threats, or targeting weak/misconfigured authentication/authorization mechanisms.</w:t>
      </w:r>
    </w:p>
    <w:p w14:paraId="44530C18" w14:textId="77777777" w:rsidR="00EF14AF" w:rsidRPr="0020479F" w:rsidRDefault="00EF14AF" w:rsidP="002616C2">
      <w:pPr>
        <w:numPr>
          <w:ilvl w:val="0"/>
          <w:numId w:val="32"/>
        </w:numPr>
        <w:spacing w:after="120"/>
        <w:ind w:left="1054" w:hanging="357"/>
        <w:rPr>
          <w:b/>
          <w:bCs/>
          <w:lang w:val="en-GB"/>
        </w:rPr>
      </w:pPr>
      <w:r w:rsidRPr="0020479F">
        <w:rPr>
          <w:b/>
          <w:bCs/>
          <w:lang w:val="en-GB"/>
        </w:rPr>
        <w:t>Output manipulation</w:t>
      </w:r>
      <w:r w:rsidRPr="0020479F">
        <w:rPr>
          <w:lang w:val="en-GB"/>
        </w:rPr>
        <w:t>: After gaining access to the target environment, the attackers can manipulate the AI/ML model output in several ways. Some of the attack vectors are mentioned below.</w:t>
      </w:r>
    </w:p>
    <w:p w14:paraId="4103DEF8" w14:textId="77777777" w:rsidR="00EF14AF" w:rsidRPr="0020479F" w:rsidRDefault="00EF14AF" w:rsidP="00EF14AF">
      <w:pPr>
        <w:spacing w:after="0"/>
        <w:ind w:left="284"/>
        <w:rPr>
          <w:lang w:val="en-GB"/>
        </w:rPr>
      </w:pPr>
    </w:p>
    <w:tbl>
      <w:tblPr>
        <w:tblStyle w:val="TableGrid"/>
        <w:tblW w:w="0" w:type="auto"/>
        <w:tblInd w:w="284" w:type="dxa"/>
        <w:tblLook w:val="04A0" w:firstRow="1" w:lastRow="0" w:firstColumn="1" w:lastColumn="0" w:noHBand="0" w:noVBand="1"/>
      </w:tblPr>
      <w:tblGrid>
        <w:gridCol w:w="2405"/>
        <w:gridCol w:w="6940"/>
      </w:tblGrid>
      <w:tr w:rsidR="00EF14AF" w:rsidRPr="00A42C18" w14:paraId="5AC598CC" w14:textId="77777777" w:rsidTr="00A24A12">
        <w:tc>
          <w:tcPr>
            <w:tcW w:w="2405" w:type="dxa"/>
          </w:tcPr>
          <w:p w14:paraId="4C8D994C" w14:textId="77777777" w:rsidR="00EF14AF" w:rsidRPr="0020479F" w:rsidRDefault="00EF14AF" w:rsidP="00A24A12">
            <w:pPr>
              <w:spacing w:after="0"/>
              <w:rPr>
                <w:b/>
                <w:bCs/>
                <w:lang w:val="en-GB"/>
              </w:rPr>
            </w:pPr>
            <w:r w:rsidRPr="0020479F">
              <w:rPr>
                <w:b/>
                <w:bCs/>
                <w:lang w:val="en-GB"/>
              </w:rPr>
              <w:t>Attack vector</w:t>
            </w:r>
          </w:p>
        </w:tc>
        <w:tc>
          <w:tcPr>
            <w:tcW w:w="6940" w:type="dxa"/>
          </w:tcPr>
          <w:p w14:paraId="6F3EE434" w14:textId="77777777" w:rsidR="00EF14AF" w:rsidRPr="0020479F" w:rsidRDefault="00EF14AF" w:rsidP="00A24A12">
            <w:pPr>
              <w:spacing w:after="0"/>
              <w:rPr>
                <w:b/>
                <w:bCs/>
                <w:lang w:val="en-GB"/>
              </w:rPr>
            </w:pPr>
            <w:r w:rsidRPr="0020479F">
              <w:rPr>
                <w:b/>
                <w:bCs/>
                <w:lang w:val="en-GB"/>
              </w:rPr>
              <w:t>Description</w:t>
            </w:r>
          </w:p>
        </w:tc>
      </w:tr>
      <w:tr w:rsidR="00EF14AF" w:rsidRPr="00A42C18" w14:paraId="1A582FEE" w14:textId="77777777" w:rsidTr="00A24A12">
        <w:tc>
          <w:tcPr>
            <w:tcW w:w="2405" w:type="dxa"/>
          </w:tcPr>
          <w:p w14:paraId="6983B854" w14:textId="77777777" w:rsidR="00EF14AF" w:rsidRPr="0020479F" w:rsidRDefault="00EF14AF" w:rsidP="00A24A12">
            <w:pPr>
              <w:spacing w:after="0"/>
              <w:rPr>
                <w:lang w:val="en-GB"/>
              </w:rPr>
            </w:pPr>
            <w:r w:rsidRPr="0020479F">
              <w:rPr>
                <w:lang w:val="en-GB"/>
              </w:rPr>
              <w:t>Output in transit</w:t>
            </w:r>
          </w:p>
        </w:tc>
        <w:tc>
          <w:tcPr>
            <w:tcW w:w="6940" w:type="dxa"/>
          </w:tcPr>
          <w:p w14:paraId="7D434FC5" w14:textId="77777777" w:rsidR="00EF14AF" w:rsidRPr="0020479F" w:rsidRDefault="00EF14AF" w:rsidP="00A24A12">
            <w:pPr>
              <w:spacing w:after="0"/>
              <w:rPr>
                <w:lang w:val="en-GB"/>
              </w:rPr>
            </w:pPr>
            <w:r w:rsidRPr="0020479F">
              <w:rPr>
                <w:lang w:val="en-GB"/>
              </w:rPr>
              <w:t>This method involves modifying the output while it is in transit over a network.</w:t>
            </w:r>
          </w:p>
        </w:tc>
      </w:tr>
      <w:tr w:rsidR="00EF14AF" w:rsidRPr="00A42C18" w14:paraId="35B8B16A" w14:textId="77777777" w:rsidTr="00A24A12">
        <w:tc>
          <w:tcPr>
            <w:tcW w:w="2405" w:type="dxa"/>
          </w:tcPr>
          <w:p w14:paraId="44337E93" w14:textId="77777777" w:rsidR="00EF14AF" w:rsidRPr="0020479F" w:rsidRDefault="00EF14AF" w:rsidP="00A24A12">
            <w:pPr>
              <w:spacing w:after="0"/>
              <w:rPr>
                <w:lang w:val="en-GB"/>
              </w:rPr>
            </w:pPr>
            <w:r w:rsidRPr="0020479F">
              <w:rPr>
                <w:lang w:val="en-GB"/>
              </w:rPr>
              <w:t>Output storage</w:t>
            </w:r>
          </w:p>
        </w:tc>
        <w:tc>
          <w:tcPr>
            <w:tcW w:w="6940" w:type="dxa"/>
          </w:tcPr>
          <w:p w14:paraId="068BA153" w14:textId="77777777" w:rsidR="00EF14AF" w:rsidRPr="0020479F" w:rsidRDefault="00EF14AF" w:rsidP="00A24A12">
            <w:pPr>
              <w:spacing w:after="0"/>
              <w:rPr>
                <w:lang w:val="en-GB"/>
              </w:rPr>
            </w:pPr>
            <w:r w:rsidRPr="0020479F">
              <w:rPr>
                <w:lang w:val="en-GB"/>
              </w:rPr>
              <w:t>This method involves modifying the output stored in the model output storage.</w:t>
            </w:r>
          </w:p>
        </w:tc>
      </w:tr>
      <w:tr w:rsidR="00EF14AF" w:rsidRPr="00A42C18" w14:paraId="73BF5429" w14:textId="77777777" w:rsidTr="00A24A12">
        <w:tc>
          <w:tcPr>
            <w:tcW w:w="2405" w:type="dxa"/>
          </w:tcPr>
          <w:p w14:paraId="097AF532" w14:textId="77777777" w:rsidR="00EF14AF" w:rsidRPr="0020479F" w:rsidRDefault="00EF14AF" w:rsidP="00A24A12">
            <w:pPr>
              <w:spacing w:after="0"/>
              <w:rPr>
                <w:lang w:val="en-GB"/>
              </w:rPr>
            </w:pPr>
            <w:r w:rsidRPr="0020479F">
              <w:rPr>
                <w:lang w:val="en-GB"/>
              </w:rPr>
              <w:t>Output layer of the model</w:t>
            </w:r>
          </w:p>
        </w:tc>
        <w:tc>
          <w:tcPr>
            <w:tcW w:w="6940" w:type="dxa"/>
          </w:tcPr>
          <w:p w14:paraId="4D1D2FCB" w14:textId="77777777" w:rsidR="00EF14AF" w:rsidRPr="0020479F" w:rsidRDefault="00EF14AF" w:rsidP="00A24A12">
            <w:pPr>
              <w:spacing w:after="0"/>
              <w:rPr>
                <w:lang w:val="en-GB"/>
              </w:rPr>
            </w:pPr>
            <w:r w:rsidRPr="0020479F">
              <w:rPr>
                <w:lang w:val="en-GB"/>
              </w:rPr>
              <w:t>This method involves changing the model output layer of the AI/ML model to achieve output manipulation.</w:t>
            </w:r>
          </w:p>
        </w:tc>
      </w:tr>
      <w:tr w:rsidR="00EF14AF" w:rsidRPr="00A42C18" w14:paraId="5F2D8A70" w14:textId="77777777" w:rsidTr="00A24A12">
        <w:tc>
          <w:tcPr>
            <w:tcW w:w="2405" w:type="dxa"/>
          </w:tcPr>
          <w:p w14:paraId="0E0CABCC" w14:textId="77777777" w:rsidR="00EF14AF" w:rsidRPr="0020479F" w:rsidRDefault="00EF14AF" w:rsidP="00A24A12">
            <w:pPr>
              <w:spacing w:after="0"/>
              <w:rPr>
                <w:lang w:val="en-GB"/>
              </w:rPr>
            </w:pPr>
            <w:r w:rsidRPr="0020479F">
              <w:rPr>
                <w:lang w:val="en-GB"/>
              </w:rPr>
              <w:t>Model inputs</w:t>
            </w:r>
          </w:p>
        </w:tc>
        <w:tc>
          <w:tcPr>
            <w:tcW w:w="6940" w:type="dxa"/>
          </w:tcPr>
          <w:p w14:paraId="1727712D" w14:textId="77777777" w:rsidR="00EF14AF" w:rsidRPr="0020479F" w:rsidRDefault="00EF14AF" w:rsidP="00A24A12">
            <w:pPr>
              <w:spacing w:after="0"/>
              <w:rPr>
                <w:lang w:val="en-GB"/>
              </w:rPr>
            </w:pPr>
            <w:r w:rsidRPr="0020479F">
              <w:rPr>
                <w:lang w:val="en-GB"/>
              </w:rPr>
              <w:t>This method does not involve a direct output manipulation but achieves the output change by modifying the training, inference, prediction inputs to the model.</w:t>
            </w:r>
          </w:p>
        </w:tc>
      </w:tr>
      <w:tr w:rsidR="00EF14AF" w:rsidRPr="00A42C18" w14:paraId="28431D27" w14:textId="77777777" w:rsidTr="00A24A12">
        <w:tc>
          <w:tcPr>
            <w:tcW w:w="2405" w:type="dxa"/>
          </w:tcPr>
          <w:p w14:paraId="7124C247" w14:textId="77777777" w:rsidR="00EF14AF" w:rsidRPr="0020479F" w:rsidRDefault="00EF14AF" w:rsidP="00A24A12">
            <w:pPr>
              <w:spacing w:after="0"/>
              <w:rPr>
                <w:lang w:val="en-GB"/>
              </w:rPr>
            </w:pPr>
            <w:r w:rsidRPr="0020479F">
              <w:rPr>
                <w:lang w:val="en-GB"/>
              </w:rPr>
              <w:t>Model hyperparameters</w:t>
            </w:r>
          </w:p>
        </w:tc>
        <w:tc>
          <w:tcPr>
            <w:tcW w:w="6940" w:type="dxa"/>
          </w:tcPr>
          <w:p w14:paraId="2A3E0499" w14:textId="77777777" w:rsidR="00EF14AF" w:rsidRPr="0020479F" w:rsidRDefault="00EF14AF" w:rsidP="00A24A12">
            <w:pPr>
              <w:spacing w:after="0"/>
              <w:rPr>
                <w:lang w:val="en-GB"/>
              </w:rPr>
            </w:pPr>
            <w:r w:rsidRPr="0020479F">
              <w:rPr>
                <w:lang w:val="en-GB"/>
              </w:rPr>
              <w:t>This method does not involve a direct output manipulation but achieves the output change by modifying the hyperparameters used for training the model.</w:t>
            </w:r>
          </w:p>
        </w:tc>
      </w:tr>
    </w:tbl>
    <w:p w14:paraId="31C22428" w14:textId="77777777" w:rsidR="00EF14AF" w:rsidRPr="00A42C18" w:rsidRDefault="00EF14AF" w:rsidP="00EF14AF">
      <w:pPr>
        <w:pStyle w:val="ListParagraph"/>
        <w:ind w:left="2500"/>
      </w:pPr>
    </w:p>
    <w:p w14:paraId="7FF1D4D7" w14:textId="77777777" w:rsidR="00EF14AF" w:rsidRPr="0020479F" w:rsidRDefault="00EF14AF" w:rsidP="002616C2">
      <w:pPr>
        <w:numPr>
          <w:ilvl w:val="0"/>
          <w:numId w:val="32"/>
        </w:numPr>
        <w:rPr>
          <w:lang w:val="en-GB"/>
        </w:rPr>
      </w:pPr>
      <w:r w:rsidRPr="0020479F">
        <w:rPr>
          <w:b/>
          <w:bCs/>
          <w:lang w:val="en-GB"/>
        </w:rPr>
        <w:t>Monitoring and recalibration</w:t>
      </w:r>
      <w:r w:rsidRPr="0020479F">
        <w:rPr>
          <w:lang w:val="en-GB"/>
        </w:rPr>
        <w:t xml:space="preserve">: Attackers monitor the effect of model output change and perform recalibration to achieve the desired result.   </w:t>
      </w:r>
    </w:p>
    <w:p w14:paraId="7B7F32CA" w14:textId="3A30DDAC" w:rsidR="00EF14AF" w:rsidRPr="00A42C18" w:rsidRDefault="00EF14AF" w:rsidP="002C0303">
      <w:pPr>
        <w:pStyle w:val="Heading4"/>
      </w:pPr>
      <w:r w:rsidRPr="00A42C18">
        <w:t>Potential exploits</w:t>
      </w:r>
    </w:p>
    <w:p w14:paraId="59CC64CB" w14:textId="77777777" w:rsidR="00EF14AF" w:rsidRPr="0020479F" w:rsidRDefault="00EF14AF" w:rsidP="00EF14AF">
      <w:pPr>
        <w:rPr>
          <w:lang w:val="en-GB"/>
        </w:rPr>
      </w:pPr>
      <w:r w:rsidRPr="0020479F">
        <w:rPr>
          <w:lang w:val="en-GB"/>
        </w:rPr>
        <w:t>AI/ML model output attacks pose several security threats:</w:t>
      </w:r>
    </w:p>
    <w:p w14:paraId="1143B1DD" w14:textId="77777777" w:rsidR="00EF14AF" w:rsidRPr="0020479F" w:rsidRDefault="00EF14AF">
      <w:pPr>
        <w:numPr>
          <w:ilvl w:val="0"/>
          <w:numId w:val="14"/>
        </w:numPr>
        <w:rPr>
          <w:lang w:val="en-GB"/>
        </w:rPr>
      </w:pPr>
      <w:r w:rsidRPr="0020479F">
        <w:rPr>
          <w:b/>
          <w:bCs/>
          <w:lang w:val="en-GB"/>
        </w:rPr>
        <w:t>Denial of Service</w:t>
      </w:r>
      <w:r w:rsidRPr="0020479F">
        <w:rPr>
          <w:lang w:val="en-GB"/>
        </w:rPr>
        <w:t>: The output of the AI/ML models is used to configure the O-RAN network functions and generate A1 policies for Near-RT RIC. A manipulated output of a model can cause service disruption of the O-RAN elements that are using configuration / policies derived from the output.</w:t>
      </w:r>
    </w:p>
    <w:p w14:paraId="6D0B3743" w14:textId="77777777" w:rsidR="00EF14AF" w:rsidRPr="0020479F" w:rsidRDefault="00EF14AF">
      <w:pPr>
        <w:numPr>
          <w:ilvl w:val="0"/>
          <w:numId w:val="14"/>
        </w:numPr>
        <w:rPr>
          <w:lang w:val="en-GB"/>
        </w:rPr>
      </w:pPr>
      <w:r w:rsidRPr="0020479F">
        <w:rPr>
          <w:b/>
          <w:bCs/>
          <w:lang w:val="en-GB"/>
        </w:rPr>
        <w:t xml:space="preserve">Subscriber QoE change: </w:t>
      </w:r>
      <w:r w:rsidRPr="0020479F">
        <w:rPr>
          <w:lang w:val="en-GB"/>
        </w:rPr>
        <w:t>The QoE that the subscribers experience depends on several configuration parameters of O-RAN elements and the radio conditions of the subscribers. AI/ML models are used to perform QoE optimization and QoE based traffic steering in O-RAN [i.14]. A carefully crafted manipulation of the output of AI/ML model can be used to improve or degrade the QoE of a subscriber or a group of subscribers.</w:t>
      </w:r>
    </w:p>
    <w:p w14:paraId="7C484353" w14:textId="77777777" w:rsidR="00950396" w:rsidRPr="0020479F" w:rsidRDefault="00950396" w:rsidP="0020479F">
      <w:pPr>
        <w:rPr>
          <w:lang w:val="en-GB"/>
        </w:rPr>
      </w:pPr>
    </w:p>
    <w:p w14:paraId="25A77D95" w14:textId="77777777" w:rsidR="00F07DD5" w:rsidRPr="0020479F" w:rsidRDefault="00F07DD5" w:rsidP="00705E53">
      <w:pPr>
        <w:pStyle w:val="Heading3"/>
        <w:rPr>
          <w:lang w:val="en-GB"/>
        </w:rPr>
      </w:pPr>
      <w:bookmarkStart w:id="230" w:name="_Toc184043396"/>
      <w:r w:rsidRPr="0020479F">
        <w:rPr>
          <w:lang w:val="en-GB"/>
        </w:rPr>
        <w:t>Model Poisoning (ML10:2023)</w:t>
      </w:r>
      <w:bookmarkEnd w:id="230"/>
    </w:p>
    <w:p w14:paraId="00354B20" w14:textId="43C97D4C" w:rsidR="0059258B" w:rsidRDefault="0059258B" w:rsidP="002C0303">
      <w:pPr>
        <w:pStyle w:val="Heading4"/>
        <w:rPr>
          <w:sz w:val="22"/>
          <w:szCs w:val="22"/>
        </w:rPr>
      </w:pPr>
      <w:bookmarkStart w:id="231" w:name="_Toc149137996"/>
      <w:bookmarkEnd w:id="231"/>
      <w:r>
        <w:t>Introduction</w:t>
      </w:r>
    </w:p>
    <w:p w14:paraId="40124A56" w14:textId="713E98FF" w:rsidR="005C4D1F" w:rsidRPr="0020479F" w:rsidRDefault="005C4D1F" w:rsidP="005C4D1F">
      <w:pPr>
        <w:tabs>
          <w:tab w:val="left" w:pos="9510"/>
        </w:tabs>
        <w:spacing w:after="0"/>
        <w:rPr>
          <w:sz w:val="22"/>
          <w:szCs w:val="22"/>
          <w:lang w:val="en-GB"/>
        </w:rPr>
      </w:pPr>
      <w:r w:rsidRPr="0020479F">
        <w:rPr>
          <w:sz w:val="22"/>
          <w:szCs w:val="22"/>
          <w:lang w:val="en-GB"/>
        </w:rPr>
        <w:t>Model poisoning attacks involve an adversary modifying an ML model’s internals to alter its predictions. Specifically, these changes could be made to the model parameters or to the code of the model algorithms. Unauthorized code changes to the model inference algorithm or alteration of the model parameters file pertain to trained models, while code changes to the model learning algorithm pertain to initial (untrained) models [i.20][i.19]</w:t>
      </w:r>
      <w:r w:rsidRPr="0020479F">
        <w:rPr>
          <w:sz w:val="22"/>
          <w:szCs w:val="22"/>
          <w:lang w:val="en-GB"/>
        </w:rPr>
        <w:fldChar w:fldCharType="begin"/>
      </w:r>
      <w:r w:rsidRPr="0020479F">
        <w:rPr>
          <w:sz w:val="22"/>
          <w:szCs w:val="22"/>
          <w:lang w:val="en-GB"/>
        </w:rPr>
        <w:instrText xml:space="preserve"> REF _Ref158133967 \r \h </w:instrText>
      </w:r>
      <w:r w:rsidRPr="0020479F">
        <w:rPr>
          <w:sz w:val="22"/>
          <w:szCs w:val="22"/>
          <w:lang w:val="en-GB"/>
        </w:rPr>
      </w:r>
      <w:r w:rsidRPr="0020479F">
        <w:rPr>
          <w:sz w:val="22"/>
          <w:szCs w:val="22"/>
          <w:lang w:val="en-GB"/>
        </w:rPr>
        <w:fldChar w:fldCharType="separate"/>
      </w:r>
      <w:r w:rsidR="00E14D82">
        <w:rPr>
          <w:sz w:val="22"/>
          <w:szCs w:val="22"/>
          <w:lang w:val="en-GB"/>
        </w:rPr>
        <w:t>[i.48]</w:t>
      </w:r>
      <w:r w:rsidRPr="0020479F">
        <w:rPr>
          <w:sz w:val="22"/>
          <w:szCs w:val="22"/>
          <w:lang w:val="en-GB"/>
        </w:rPr>
        <w:fldChar w:fldCharType="end"/>
      </w:r>
      <w:r w:rsidRPr="0020479F">
        <w:rPr>
          <w:sz w:val="22"/>
          <w:szCs w:val="22"/>
          <w:lang w:val="en-GB"/>
        </w:rPr>
        <w:fldChar w:fldCharType="begin"/>
      </w:r>
      <w:r w:rsidRPr="0020479F">
        <w:rPr>
          <w:sz w:val="22"/>
          <w:szCs w:val="22"/>
          <w:lang w:val="en-GB"/>
        </w:rPr>
        <w:instrText xml:space="preserve"> REF _Ref158133984 \r \h </w:instrText>
      </w:r>
      <w:r w:rsidRPr="0020479F">
        <w:rPr>
          <w:sz w:val="22"/>
          <w:szCs w:val="22"/>
          <w:lang w:val="en-GB"/>
        </w:rPr>
      </w:r>
      <w:r w:rsidRPr="0020479F">
        <w:rPr>
          <w:sz w:val="22"/>
          <w:szCs w:val="22"/>
          <w:lang w:val="en-GB"/>
        </w:rPr>
        <w:fldChar w:fldCharType="separate"/>
      </w:r>
      <w:r w:rsidR="00E14D82">
        <w:rPr>
          <w:sz w:val="22"/>
          <w:szCs w:val="22"/>
          <w:lang w:val="en-GB"/>
        </w:rPr>
        <w:t>[i.49]</w:t>
      </w:r>
      <w:r w:rsidRPr="0020479F">
        <w:rPr>
          <w:sz w:val="22"/>
          <w:szCs w:val="22"/>
          <w:lang w:val="en-GB"/>
        </w:rPr>
        <w:fldChar w:fldCharType="end"/>
      </w:r>
      <w:r w:rsidRPr="0020479F">
        <w:rPr>
          <w:sz w:val="22"/>
          <w:szCs w:val="22"/>
          <w:lang w:val="en-GB"/>
        </w:rPr>
        <w:t>.</w:t>
      </w:r>
    </w:p>
    <w:p w14:paraId="18BAAEF8" w14:textId="77777777" w:rsidR="005C4D1F" w:rsidRPr="0020479F" w:rsidRDefault="005C4D1F" w:rsidP="005C4D1F">
      <w:pPr>
        <w:tabs>
          <w:tab w:val="left" w:pos="9510"/>
        </w:tabs>
        <w:spacing w:after="0"/>
        <w:rPr>
          <w:sz w:val="22"/>
          <w:szCs w:val="22"/>
          <w:lang w:val="en-GB"/>
        </w:rPr>
      </w:pPr>
    </w:p>
    <w:p w14:paraId="4CD71EE2" w14:textId="33410465" w:rsidR="005C4D1F" w:rsidRPr="0020479F" w:rsidRDefault="005C4D1F" w:rsidP="005C4D1F">
      <w:pPr>
        <w:tabs>
          <w:tab w:val="left" w:pos="9510"/>
        </w:tabs>
        <w:spacing w:after="0"/>
        <w:rPr>
          <w:sz w:val="22"/>
          <w:szCs w:val="22"/>
          <w:lang w:val="en-GB"/>
        </w:rPr>
      </w:pPr>
      <w:r w:rsidRPr="0020479F">
        <w:rPr>
          <w:sz w:val="22"/>
          <w:szCs w:val="22"/>
          <w:lang w:val="en-GB"/>
        </w:rPr>
        <w:t xml:space="preserve">In literature this attack may also be referred to as logic corruption </w:t>
      </w:r>
      <w:r w:rsidRPr="0020479F">
        <w:rPr>
          <w:sz w:val="22"/>
          <w:szCs w:val="22"/>
          <w:lang w:val="en-GB"/>
        </w:rPr>
        <w:fldChar w:fldCharType="begin"/>
      </w:r>
      <w:r w:rsidRPr="0020479F">
        <w:rPr>
          <w:sz w:val="22"/>
          <w:szCs w:val="22"/>
          <w:lang w:val="en-GB"/>
        </w:rPr>
        <w:instrText xml:space="preserve"> REF _Ref158133967 \r \h </w:instrText>
      </w:r>
      <w:r w:rsidRPr="0020479F">
        <w:rPr>
          <w:sz w:val="22"/>
          <w:szCs w:val="22"/>
          <w:lang w:val="en-GB"/>
        </w:rPr>
      </w:r>
      <w:r w:rsidRPr="0020479F">
        <w:rPr>
          <w:sz w:val="22"/>
          <w:szCs w:val="22"/>
          <w:lang w:val="en-GB"/>
        </w:rPr>
        <w:fldChar w:fldCharType="separate"/>
      </w:r>
      <w:r w:rsidR="00E14D82">
        <w:rPr>
          <w:sz w:val="22"/>
          <w:szCs w:val="22"/>
          <w:lang w:val="en-GB"/>
        </w:rPr>
        <w:t>[i.48]</w:t>
      </w:r>
      <w:r w:rsidRPr="0020479F">
        <w:rPr>
          <w:sz w:val="22"/>
          <w:szCs w:val="22"/>
          <w:lang w:val="en-GB"/>
        </w:rPr>
        <w:fldChar w:fldCharType="end"/>
      </w:r>
      <w:r w:rsidR="00E14D82">
        <w:rPr>
          <w:sz w:val="22"/>
          <w:szCs w:val="22"/>
          <w:lang w:val="en-GB"/>
        </w:rPr>
        <w:t xml:space="preserve"> </w:t>
      </w:r>
      <w:r w:rsidRPr="0020479F">
        <w:rPr>
          <w:sz w:val="22"/>
          <w:szCs w:val="22"/>
          <w:lang w:val="en-GB"/>
        </w:rPr>
        <w:t>and can sometimes be inclusive to the manipulation of training data [i.20]. This aspect overlaps with Input Manipulation and Data Poisoning attacks, covered in clauses 5.3.2 and 5.3.3 respectively. For this report, model poisoning will focus on the direct manipulation of model internals.</w:t>
      </w:r>
    </w:p>
    <w:p w14:paraId="73C8A62E" w14:textId="77777777" w:rsidR="005C4D1F" w:rsidRPr="0020479F" w:rsidRDefault="005C4D1F" w:rsidP="005C4D1F">
      <w:pPr>
        <w:tabs>
          <w:tab w:val="left" w:pos="9510"/>
        </w:tabs>
        <w:spacing w:after="0"/>
        <w:rPr>
          <w:sz w:val="22"/>
          <w:szCs w:val="22"/>
          <w:lang w:val="en-GB"/>
        </w:rPr>
      </w:pPr>
    </w:p>
    <w:p w14:paraId="739C29FE" w14:textId="1671FEB2" w:rsidR="005C4D1F" w:rsidRPr="0020479F" w:rsidRDefault="005C4D1F" w:rsidP="005C4D1F">
      <w:pPr>
        <w:tabs>
          <w:tab w:val="left" w:pos="9510"/>
        </w:tabs>
        <w:spacing w:after="0"/>
        <w:rPr>
          <w:sz w:val="22"/>
          <w:szCs w:val="22"/>
          <w:lang w:val="en-GB"/>
        </w:rPr>
      </w:pPr>
      <w:r w:rsidRPr="0020479F">
        <w:rPr>
          <w:sz w:val="22"/>
          <w:szCs w:val="22"/>
          <w:lang w:val="en-GB"/>
        </w:rPr>
        <w:t xml:space="preserve">As an example, consider the O-RAN use case numbered 21 on Energy Saving </w:t>
      </w:r>
      <w:r w:rsidRPr="0020479F">
        <w:rPr>
          <w:sz w:val="22"/>
          <w:szCs w:val="22"/>
          <w:lang w:val="en-GB"/>
        </w:rPr>
        <w:fldChar w:fldCharType="begin"/>
      </w:r>
      <w:r w:rsidRPr="0020479F">
        <w:rPr>
          <w:sz w:val="22"/>
          <w:szCs w:val="22"/>
          <w:lang w:val="en-GB"/>
        </w:rPr>
        <w:instrText xml:space="preserve"> REF _Ref158134032 \r \h </w:instrText>
      </w:r>
      <w:r w:rsidRPr="0020479F">
        <w:rPr>
          <w:sz w:val="22"/>
          <w:szCs w:val="22"/>
          <w:lang w:val="en-GB"/>
        </w:rPr>
      </w:r>
      <w:r w:rsidRPr="0020479F">
        <w:rPr>
          <w:sz w:val="22"/>
          <w:szCs w:val="22"/>
          <w:lang w:val="en-GB"/>
        </w:rPr>
        <w:fldChar w:fldCharType="separate"/>
      </w:r>
      <w:r w:rsidR="00E14D82">
        <w:rPr>
          <w:sz w:val="22"/>
          <w:szCs w:val="22"/>
          <w:lang w:val="en-GB"/>
        </w:rPr>
        <w:t>[i.47]</w:t>
      </w:r>
      <w:r w:rsidRPr="0020479F">
        <w:rPr>
          <w:sz w:val="22"/>
          <w:szCs w:val="22"/>
          <w:lang w:val="en-GB"/>
        </w:rPr>
        <w:fldChar w:fldCharType="end"/>
      </w:r>
      <w:r w:rsidRPr="0020479F">
        <w:rPr>
          <w:sz w:val="22"/>
          <w:szCs w:val="22"/>
          <w:lang w:val="en-GB"/>
        </w:rPr>
        <w:t>. This use case details AI/ML assist to automatically control the power to one or more carriers or a cell of a given technology to reduce power consumption for the O-CU/DU/RU. An adversary with direct access to the Non-RT RIC model could alter its parameters to embed a backdoor, which could later be triggered to power-off of specific carriers or cells.</w:t>
      </w:r>
    </w:p>
    <w:p w14:paraId="4903FC12" w14:textId="77777777" w:rsidR="005C4D1F" w:rsidRPr="0020479F" w:rsidRDefault="005C4D1F" w:rsidP="005C4D1F">
      <w:pPr>
        <w:tabs>
          <w:tab w:val="left" w:pos="9510"/>
        </w:tabs>
        <w:spacing w:after="0"/>
        <w:rPr>
          <w:sz w:val="22"/>
          <w:szCs w:val="22"/>
          <w:lang w:val="en-GB"/>
        </w:rPr>
      </w:pPr>
    </w:p>
    <w:p w14:paraId="38EA0FB0" w14:textId="29E05359" w:rsidR="005C4D1F" w:rsidRDefault="005C4D1F" w:rsidP="005C4D1F">
      <w:pPr>
        <w:tabs>
          <w:tab w:val="left" w:pos="9510"/>
        </w:tabs>
        <w:spacing w:after="0"/>
        <w:rPr>
          <w:sz w:val="22"/>
          <w:szCs w:val="22"/>
          <w:lang w:val="en-GB"/>
        </w:rPr>
      </w:pPr>
      <w:r w:rsidRPr="0020479F">
        <w:rPr>
          <w:sz w:val="22"/>
          <w:szCs w:val="22"/>
          <w:lang w:val="en-GB"/>
        </w:rPr>
        <w:t xml:space="preserve">In the O-RAN AI/ML lifecycle, trained models reside in the “AI/ML Inference” and “AI/ML Model” hosts while initial models reside in the “AI/ML Training” host referred to in Figure 4-1 of [i.14]. Depending on the </w:t>
      </w:r>
      <w:r w:rsidRPr="0020479F">
        <w:rPr>
          <w:sz w:val="22"/>
          <w:szCs w:val="22"/>
          <w:lang w:val="en-GB"/>
        </w:rPr>
        <w:lastRenderedPageBreak/>
        <w:t xml:space="preserve">deployment scenarios outlined in table 2 of [i.14], the AI/ML lifecycle hosts (and their models) mentioned above might reside in the O-CU, O-DU, Non-RT RIC, SMO, or Near-RT RIC (see Table 4-1). </w:t>
      </w:r>
    </w:p>
    <w:p w14:paraId="6C211583" w14:textId="67B93D43" w:rsidR="0059258B" w:rsidRDefault="0059258B" w:rsidP="002C0303">
      <w:pPr>
        <w:pStyle w:val="Heading4"/>
      </w:pPr>
      <w:r>
        <w:t>Potential Exploits</w:t>
      </w:r>
    </w:p>
    <w:p w14:paraId="4C432FD6" w14:textId="77777777" w:rsidR="0059258B" w:rsidRDefault="0059258B" w:rsidP="0059258B">
      <w:pPr>
        <w:rPr>
          <w:lang w:val="en-GB"/>
        </w:rPr>
      </w:pPr>
      <w:r>
        <w:rPr>
          <w:lang w:val="en-GB"/>
        </w:rPr>
        <w:t>AI/ML model poisoning attacks pose several security threats as documented in [i.9]:</w:t>
      </w:r>
    </w:p>
    <w:p w14:paraId="488EF849" w14:textId="77777777" w:rsidR="0059258B" w:rsidRDefault="0059258B" w:rsidP="0059258B">
      <w:r>
        <w:rPr>
          <w:b/>
          <w:bCs/>
          <w:lang w:val="en-GB"/>
        </w:rPr>
        <w:t>Manipulation of the model:</w:t>
      </w:r>
      <w:r>
        <w:rPr>
          <w:lang w:val="en-GB"/>
        </w:rPr>
        <w:t xml:space="preserve"> An adversary can take control of the model parameters by either generating a backdoor or Trojan trigger and inserting it in the model or by sending malicious local model updates in federated learning.</w:t>
      </w:r>
    </w:p>
    <w:p w14:paraId="05A5AEB7" w14:textId="77777777" w:rsidR="0059258B" w:rsidRPr="005A00E4" w:rsidRDefault="0059258B" w:rsidP="005C4D1F">
      <w:pPr>
        <w:tabs>
          <w:tab w:val="left" w:pos="9510"/>
        </w:tabs>
        <w:spacing w:after="0"/>
        <w:rPr>
          <w:sz w:val="22"/>
          <w:szCs w:val="22"/>
        </w:rPr>
      </w:pPr>
    </w:p>
    <w:p w14:paraId="29A2DAD8" w14:textId="77777777" w:rsidR="000D0BF3" w:rsidRPr="0020479F" w:rsidRDefault="000D0BF3" w:rsidP="000D0BF3">
      <w:pPr>
        <w:rPr>
          <w:lang w:val="en-GB"/>
        </w:rPr>
      </w:pPr>
    </w:p>
    <w:p w14:paraId="4C0B5352" w14:textId="766BB3CE" w:rsidR="00475ECD" w:rsidRPr="0020479F" w:rsidRDefault="00A34273" w:rsidP="00705E53">
      <w:pPr>
        <w:pStyle w:val="Heading3"/>
        <w:rPr>
          <w:lang w:val="en-GB"/>
        </w:rPr>
      </w:pPr>
      <w:bookmarkStart w:id="232" w:name="_Toc184043397"/>
      <w:r w:rsidRPr="00A42C18">
        <w:rPr>
          <w:lang w:val="en-GB"/>
        </w:rPr>
        <w:t>Evasion attacks</w:t>
      </w:r>
      <w:bookmarkEnd w:id="232"/>
    </w:p>
    <w:p w14:paraId="4CF59CFE" w14:textId="7C6A7A85" w:rsidR="00E04EE5" w:rsidRDefault="00E04EE5" w:rsidP="00AB5929">
      <w:pPr>
        <w:pStyle w:val="Heading4"/>
      </w:pPr>
      <w:r>
        <w:t>Introduction</w:t>
      </w:r>
    </w:p>
    <w:p w14:paraId="69885258" w14:textId="1EA016F9" w:rsidR="00475ECD" w:rsidRPr="0020479F" w:rsidRDefault="00475ECD" w:rsidP="00475ECD">
      <w:pPr>
        <w:jc w:val="both"/>
        <w:rPr>
          <w:lang w:val="en-GB"/>
        </w:rPr>
      </w:pPr>
      <w:r w:rsidRPr="0020479F">
        <w:rPr>
          <w:lang w:val="en-GB"/>
        </w:rPr>
        <w:t xml:space="preserve">As per </w:t>
      </w:r>
      <w:r w:rsidR="008258D7" w:rsidRPr="0020479F">
        <w:rPr>
          <w:lang w:val="en-GB"/>
        </w:rPr>
        <w:t xml:space="preserve">ENISA </w:t>
      </w:r>
      <w:r w:rsidRPr="0020479F">
        <w:rPr>
          <w:lang w:val="en-GB"/>
        </w:rPr>
        <w:t xml:space="preserve">report 2021 </w:t>
      </w:r>
      <w:r w:rsidR="006400C1">
        <w:rPr>
          <w:lang w:val="en-GB"/>
        </w:rPr>
        <w:fldChar w:fldCharType="begin"/>
      </w:r>
      <w:r w:rsidR="006400C1">
        <w:rPr>
          <w:lang w:val="en-GB"/>
        </w:rPr>
        <w:instrText xml:space="preserve"> REF _Ref160782434 \r \h </w:instrText>
      </w:r>
      <w:r w:rsidR="006400C1">
        <w:rPr>
          <w:lang w:val="en-GB"/>
        </w:rPr>
      </w:r>
      <w:r w:rsidR="006400C1">
        <w:rPr>
          <w:lang w:val="en-GB"/>
        </w:rPr>
        <w:fldChar w:fldCharType="separate"/>
      </w:r>
      <w:r w:rsidR="00E14D82">
        <w:rPr>
          <w:lang w:val="en-GB"/>
        </w:rPr>
        <w:t>[i.19]</w:t>
      </w:r>
      <w:r w:rsidR="006400C1">
        <w:rPr>
          <w:lang w:val="en-GB"/>
        </w:rPr>
        <w:fldChar w:fldCharType="end"/>
      </w:r>
      <w:r w:rsidRPr="0020479F">
        <w:rPr>
          <w:lang w:val="en-GB"/>
        </w:rPr>
        <w:t xml:space="preserve">, evasion attacks are widely prevalent in cases where </w:t>
      </w:r>
      <w:r w:rsidR="000C32AA" w:rsidRPr="0020479F">
        <w:rPr>
          <w:lang w:val="en-GB"/>
        </w:rPr>
        <w:t>AI</w:t>
      </w:r>
      <w:r w:rsidR="000C32AA" w:rsidRPr="00A42C18">
        <w:rPr>
          <w:lang w:val="en-GB"/>
        </w:rPr>
        <w:t>/</w:t>
      </w:r>
      <w:r w:rsidRPr="0020479F">
        <w:rPr>
          <w:lang w:val="en-GB"/>
        </w:rPr>
        <w:t>ML solutions are deployed.</w:t>
      </w:r>
    </w:p>
    <w:p w14:paraId="2DCBE6D7" w14:textId="4B279891" w:rsidR="00475ECD" w:rsidRPr="0020479F" w:rsidRDefault="00475ECD" w:rsidP="0020479F">
      <w:pPr>
        <w:rPr>
          <w:lang w:val="en-GB"/>
        </w:rPr>
      </w:pPr>
      <w:r w:rsidRPr="0020479F">
        <w:rPr>
          <w:lang w:val="en-GB"/>
        </w:rPr>
        <w:t xml:space="preserve">With knowledge of inputs and outputs pairs during inference phase for different AI/ML </w:t>
      </w:r>
      <w:r w:rsidR="000C32AA" w:rsidRPr="00A42C18">
        <w:rPr>
          <w:lang w:val="en-GB"/>
        </w:rPr>
        <w:t>use cases</w:t>
      </w:r>
      <w:r w:rsidRPr="0020479F">
        <w:rPr>
          <w:lang w:val="en-GB"/>
        </w:rPr>
        <w:t>, attackers can work on the ML algorithm's inputs to find small perturbations leading to large modification of its outputs (e.g. decision errors).</w:t>
      </w:r>
      <w:r w:rsidRPr="0020479F">
        <w:rPr>
          <w:rFonts w:ascii="Arial" w:hAnsi="Arial"/>
          <w:sz w:val="24"/>
          <w:lang w:val="en-GB"/>
        </w:rPr>
        <w:t xml:space="preserve"> </w:t>
      </w:r>
    </w:p>
    <w:p w14:paraId="69CBF0BA" w14:textId="6D98D572" w:rsidR="00E04EE5" w:rsidRDefault="00E04EE5" w:rsidP="002C0303">
      <w:pPr>
        <w:pStyle w:val="Heading4"/>
      </w:pPr>
      <w:r>
        <w:t>White box evasion attacks</w:t>
      </w:r>
    </w:p>
    <w:p w14:paraId="4FDF01FC" w14:textId="0E838216" w:rsidR="00E04EE5" w:rsidRDefault="00E04EE5" w:rsidP="00E04EE5">
      <w:pPr>
        <w:jc w:val="both"/>
      </w:pPr>
      <w:r>
        <w:rPr>
          <w:lang w:val="en-GB"/>
        </w:rPr>
        <w:t xml:space="preserve">White box evasion attacks are based on gradient computation and the attacker has full knowledge of </w:t>
      </w:r>
      <w:r w:rsidRPr="0020479F">
        <w:rPr>
          <w:lang w:val="en-GB"/>
        </w:rPr>
        <w:t>the AI/ML models and algorithms being used</w:t>
      </w:r>
      <w:r w:rsidR="00E14D82">
        <w:rPr>
          <w:lang w:val="en-GB"/>
        </w:rPr>
        <w:t xml:space="preserve"> </w:t>
      </w:r>
      <w:r w:rsidR="00E14D82">
        <w:rPr>
          <w:lang w:val="en-GB"/>
        </w:rPr>
        <w:fldChar w:fldCharType="begin"/>
      </w:r>
      <w:r w:rsidR="00E14D82">
        <w:rPr>
          <w:lang w:val="en-GB"/>
        </w:rPr>
        <w:instrText xml:space="preserve"> REF _Ref152677023 \r \h </w:instrText>
      </w:r>
      <w:r w:rsidR="00E14D82">
        <w:rPr>
          <w:lang w:val="en-GB"/>
        </w:rPr>
      </w:r>
      <w:r w:rsidR="00E14D82">
        <w:rPr>
          <w:lang w:val="en-GB"/>
        </w:rPr>
        <w:fldChar w:fldCharType="separate"/>
      </w:r>
      <w:r w:rsidR="00E14D82">
        <w:rPr>
          <w:lang w:val="en-GB"/>
        </w:rPr>
        <w:t>[i.9]</w:t>
      </w:r>
      <w:r w:rsidR="00E14D82">
        <w:rPr>
          <w:lang w:val="en-GB"/>
        </w:rPr>
        <w:fldChar w:fldCharType="end"/>
      </w:r>
      <w:r w:rsidRPr="0020479F">
        <w:rPr>
          <w:lang w:val="en-GB"/>
        </w:rPr>
        <w:t xml:space="preserve">, the configurable parameters like thresholds, hyper-parameters, etc. </w:t>
      </w:r>
      <w:r>
        <w:rPr>
          <w:lang w:val="en-GB"/>
        </w:rPr>
        <w:t xml:space="preserve">The attacker </w:t>
      </w:r>
      <w:r>
        <w:t>manipulates an input sample in such a way that the classification loss is maximized. The specific manipulation is determined by calculating the gradients of the classification loss with respect to the input sample. For example, the attacker adds noise to the input sample, in the direction of the gradient of the classification loss with respect to the input sample.</w:t>
      </w:r>
    </w:p>
    <w:p w14:paraId="395C0866" w14:textId="43ADE433" w:rsidR="00E04EE5" w:rsidRDefault="00E04EE5" w:rsidP="002C0303">
      <w:pPr>
        <w:pStyle w:val="Heading4"/>
      </w:pPr>
      <w:r>
        <w:t>Black box evasion attacks</w:t>
      </w:r>
    </w:p>
    <w:p w14:paraId="1ABB0175" w14:textId="77777777" w:rsidR="00E04EE5" w:rsidRDefault="00E04EE5" w:rsidP="00E04EE5">
      <w:r w:rsidRPr="00F928D0">
        <w:rPr>
          <w:lang w:val="en-GB"/>
        </w:rPr>
        <w:t xml:space="preserve">Black-box evasion attacks are designed under a realistic adversarial model, in which the attacker has no prior knowledge of the model architecture or </w:t>
      </w:r>
      <w:r>
        <w:rPr>
          <w:lang w:val="en-GB"/>
        </w:rPr>
        <w:t>parameters</w:t>
      </w:r>
      <w:r w:rsidRPr="00F928D0">
        <w:rPr>
          <w:lang w:val="en-GB"/>
        </w:rPr>
        <w:t>. Instead, the adversary can interact with a trained ML model by querying it on various data samples and obtaining the model’s predictions</w:t>
      </w:r>
      <w:r>
        <w:rPr>
          <w:lang w:val="en-GB"/>
        </w:rPr>
        <w:t xml:space="preserve">. </w:t>
      </w:r>
      <w:r>
        <w:t>There are two main classes of black-box evasion attacks [i.9].</w:t>
      </w:r>
    </w:p>
    <w:p w14:paraId="13339529" w14:textId="77777777" w:rsidR="00E04EE5" w:rsidRDefault="00E04EE5" w:rsidP="00E04EE5">
      <w:pPr>
        <w:rPr>
          <w:lang w:val="en-GB"/>
        </w:rPr>
      </w:pPr>
      <w:r w:rsidRPr="009E2679">
        <w:rPr>
          <w:lang w:val="en-GB"/>
        </w:rPr>
        <w:t>a)</w:t>
      </w:r>
      <w:r>
        <w:rPr>
          <w:lang w:val="en-GB"/>
        </w:rPr>
        <w:t xml:space="preserve"> Decision based attacks: </w:t>
      </w:r>
      <w:r w:rsidRPr="003E4E72">
        <w:rPr>
          <w:lang w:val="en-GB"/>
        </w:rPr>
        <w:t xml:space="preserve">In these attacks, the adversary can only access the model's final decision or </w:t>
      </w:r>
      <w:r>
        <w:rPr>
          <w:lang w:val="en-GB"/>
        </w:rPr>
        <w:t>predicted</w:t>
      </w:r>
      <w:r w:rsidRPr="003E4E72">
        <w:rPr>
          <w:lang w:val="en-GB"/>
        </w:rPr>
        <w:t xml:space="preserve"> label. Techniques include the Boundary Attack, which employs random walks along the decision boundary and rejection sampling, and the HopSkipJumpAttack, which enhances gradient estimation to minimize the number of queries. Other methods involve finding the direction of the nearest decision boundary (OPT attack), using sign SGD instead of binary searches (Sign-OPT attack), and applying Bayesian optimization.</w:t>
      </w:r>
      <w:r>
        <w:rPr>
          <w:lang w:val="en-GB"/>
        </w:rPr>
        <w:t xml:space="preserve"> </w:t>
      </w:r>
    </w:p>
    <w:p w14:paraId="3CEE0D74" w14:textId="77777777" w:rsidR="00E04EE5" w:rsidRDefault="00E04EE5" w:rsidP="00E04EE5">
      <w:pPr>
        <w:rPr>
          <w:lang w:val="en-GB"/>
        </w:rPr>
      </w:pPr>
      <w:r>
        <w:rPr>
          <w:lang w:val="en-GB"/>
        </w:rPr>
        <w:t xml:space="preserve">b) </w:t>
      </w:r>
      <w:r w:rsidRPr="00812204">
        <w:rPr>
          <w:lang w:val="en-GB"/>
        </w:rPr>
        <w:t>Score-based attacks: In this scenario, attackers access the model’s confidence scores or logits and use various optimization techniques to generate adversarial examples. A common approach is zeroth-order optimization, which estimates the model’s gradients without directly computing derivatives. Other techniques include discrete optimization, natural evolution strategies, and random walks.</w:t>
      </w:r>
    </w:p>
    <w:p w14:paraId="0BB21CC0" w14:textId="20D11BA2" w:rsidR="00E14D82" w:rsidRPr="009E2679" w:rsidRDefault="00E14D82" w:rsidP="00E04EE5">
      <w:pPr>
        <w:rPr>
          <w:lang w:val="en-GB"/>
        </w:rPr>
      </w:pPr>
      <w:ins w:id="233" w:author="Author">
        <w:r>
          <w:t>The attacker can also employ transfer-based evasion techniques, exploiting the potential that an input identified as an adversarial example for a surrogate white-box model could similarly be effective as an adversarial example for another black-box model.</w:t>
        </w:r>
      </w:ins>
    </w:p>
    <w:p w14:paraId="08AECAA9" w14:textId="68B044CD" w:rsidR="002C0303" w:rsidRDefault="002C0303" w:rsidP="002C0303">
      <w:pPr>
        <w:pStyle w:val="Heading3"/>
        <w:rPr>
          <w:lang w:val="en-GB"/>
        </w:rPr>
      </w:pPr>
      <w:bookmarkStart w:id="234" w:name="_Toc183523668"/>
      <w:bookmarkStart w:id="235" w:name="_Toc183523669"/>
      <w:bookmarkStart w:id="236" w:name="_Toc184043398"/>
      <w:bookmarkEnd w:id="234"/>
      <w:bookmarkEnd w:id="235"/>
      <w:r w:rsidRPr="002C0303">
        <w:t>AI Energy-Latency Attack</w:t>
      </w:r>
      <w:bookmarkEnd w:id="236"/>
      <w:r>
        <w:rPr>
          <w:lang w:val="en-GB"/>
        </w:rPr>
        <w:t xml:space="preserve"> </w:t>
      </w:r>
    </w:p>
    <w:p w14:paraId="22A7C46C" w14:textId="7476F5FB" w:rsidR="002C0303" w:rsidRPr="002C0303" w:rsidRDefault="002C0303" w:rsidP="00AB5929">
      <w:pPr>
        <w:pStyle w:val="Heading4"/>
      </w:pPr>
      <w:r>
        <w:t>Introduction</w:t>
      </w:r>
    </w:p>
    <w:p w14:paraId="332924D7" w14:textId="375D1300" w:rsidR="00A04173" w:rsidRPr="00DE3E5B" w:rsidRDefault="00A04173" w:rsidP="00A04173">
      <w:pPr>
        <w:rPr>
          <w:lang w:val="en-GB"/>
        </w:rPr>
      </w:pPr>
      <w:r>
        <w:rPr>
          <w:lang w:val="en-GB"/>
        </w:rPr>
        <w:t>T</w:t>
      </w:r>
      <w:r w:rsidRPr="00DE3E5B">
        <w:rPr>
          <w:lang w:val="en-GB"/>
        </w:rPr>
        <w:t>he AI/ML Energy-Latency Attack is a type of side-channel attack that targets machine learning systems by exploiting the correlation between energy consumption and computation latency in hardware. These attacks can be used to infer sensitive information about the model, its parameters, or the data it's processing by observing power usage and timing information. This type of attack is particularly relevant for systems where machine learning models are deployed on edge devices or in cloud environments where multiple users share hardware resources.</w:t>
      </w:r>
    </w:p>
    <w:p w14:paraId="4C770C18" w14:textId="71921A6F" w:rsidR="00A04173" w:rsidRDefault="00A04173" w:rsidP="00A04173">
      <w:pPr>
        <w:rPr>
          <w:lang w:val="en-GB"/>
        </w:rPr>
      </w:pPr>
      <w:r w:rsidRPr="00DE3E5B">
        <w:rPr>
          <w:lang w:val="en-GB"/>
        </w:rPr>
        <w:t xml:space="preserve">The fundamental concept behind energy-latency attacks is that different computations consume varying amounts of energy and take different lengths of time to complete. In the context of machine learning, the execution of different neural network layers or operations can lead to measurable differences in power consumption and processing time. An attacker with access to these measurements can potentially infer the model's architecture, the data being processed, or </w:t>
      </w:r>
      <w:r w:rsidRPr="00DE3E5B">
        <w:rPr>
          <w:lang w:val="en-GB"/>
        </w:rPr>
        <w:lastRenderedPageBreak/>
        <w:t>even reconstruct the input data, which can be a significant privacy concern</w:t>
      </w:r>
      <w:r>
        <w:rPr>
          <w:lang w:val="en-GB"/>
        </w:rPr>
        <w:t xml:space="preserve"> (</w:t>
      </w:r>
      <w:r w:rsidR="00C269D3">
        <w:rPr>
          <w:lang w:val="en-GB"/>
        </w:rPr>
        <w:fldChar w:fldCharType="begin"/>
      </w:r>
      <w:r w:rsidR="00C269D3">
        <w:rPr>
          <w:lang w:val="en-GB"/>
        </w:rPr>
        <w:instrText xml:space="preserve"> REF _Ref167205889 \r \h </w:instrText>
      </w:r>
      <w:r w:rsidR="00C269D3">
        <w:rPr>
          <w:lang w:val="en-GB"/>
        </w:rPr>
      </w:r>
      <w:r w:rsidR="00C269D3">
        <w:rPr>
          <w:lang w:val="en-GB"/>
        </w:rPr>
        <w:fldChar w:fldCharType="separate"/>
      </w:r>
      <w:r w:rsidR="00E14D82">
        <w:rPr>
          <w:lang w:val="en-GB"/>
        </w:rPr>
        <w:t>[i.62]</w:t>
      </w:r>
      <w:r w:rsidR="00C269D3">
        <w:rPr>
          <w:lang w:val="en-GB"/>
        </w:rPr>
        <w:fldChar w:fldCharType="end"/>
      </w:r>
      <w:r>
        <w:rPr>
          <w:lang w:val="en-GB"/>
        </w:rPr>
        <w:t xml:space="preserve">, </w:t>
      </w:r>
      <w:r w:rsidR="00C269D3">
        <w:rPr>
          <w:lang w:val="en-GB"/>
        </w:rPr>
        <w:fldChar w:fldCharType="begin"/>
      </w:r>
      <w:r w:rsidR="00C269D3">
        <w:rPr>
          <w:lang w:val="en-GB"/>
        </w:rPr>
        <w:instrText xml:space="preserve"> REF _Ref167205900 \r \h </w:instrText>
      </w:r>
      <w:r w:rsidR="00C269D3">
        <w:rPr>
          <w:lang w:val="en-GB"/>
        </w:rPr>
      </w:r>
      <w:r w:rsidR="00C269D3">
        <w:rPr>
          <w:lang w:val="en-GB"/>
        </w:rPr>
        <w:fldChar w:fldCharType="separate"/>
      </w:r>
      <w:r w:rsidR="00E14D82">
        <w:rPr>
          <w:lang w:val="en-GB"/>
        </w:rPr>
        <w:t>[i.63]</w:t>
      </w:r>
      <w:r w:rsidR="00C269D3">
        <w:rPr>
          <w:lang w:val="en-GB"/>
        </w:rPr>
        <w:fldChar w:fldCharType="end"/>
      </w:r>
      <w:r>
        <w:rPr>
          <w:lang w:val="en-GB"/>
        </w:rPr>
        <w:t>)</w:t>
      </w:r>
      <w:r w:rsidRPr="00DE3E5B">
        <w:rPr>
          <w:lang w:val="en-GB"/>
        </w:rPr>
        <w:t>.</w:t>
      </w:r>
      <w:r>
        <w:rPr>
          <w:lang w:val="en-GB"/>
        </w:rPr>
        <w:t xml:space="preserve"> In addition, an attacker may </w:t>
      </w:r>
      <w:r w:rsidRPr="00DE3E5B">
        <w:rPr>
          <w:lang w:val="en-GB"/>
        </w:rPr>
        <w:t>craft inputs that maximize energy consumption or computation time</w:t>
      </w:r>
      <w:r>
        <w:rPr>
          <w:lang w:val="en-GB"/>
        </w:rPr>
        <w:t xml:space="preserve"> (so called ‘</w:t>
      </w:r>
      <w:r w:rsidRPr="00DE3E5B">
        <w:rPr>
          <w:lang w:val="en-GB"/>
        </w:rPr>
        <w:t>Sponge Examples</w:t>
      </w:r>
      <w:r>
        <w:rPr>
          <w:lang w:val="en-GB"/>
        </w:rPr>
        <w:t xml:space="preserve">’, </w:t>
      </w:r>
      <w:r w:rsidR="00C269D3">
        <w:rPr>
          <w:lang w:val="en-GB"/>
        </w:rPr>
        <w:fldChar w:fldCharType="begin"/>
      </w:r>
      <w:r w:rsidR="00C269D3">
        <w:rPr>
          <w:lang w:val="en-GB"/>
        </w:rPr>
        <w:instrText xml:space="preserve"> REF _Ref167205871 \r \h </w:instrText>
      </w:r>
      <w:r w:rsidR="00C269D3">
        <w:rPr>
          <w:lang w:val="en-GB"/>
        </w:rPr>
      </w:r>
      <w:r w:rsidR="00C269D3">
        <w:rPr>
          <w:lang w:val="en-GB"/>
        </w:rPr>
        <w:fldChar w:fldCharType="separate"/>
      </w:r>
      <w:r w:rsidR="00E14D82">
        <w:rPr>
          <w:lang w:val="en-GB"/>
        </w:rPr>
        <w:t>[i.61]</w:t>
      </w:r>
      <w:r w:rsidR="00C269D3">
        <w:rPr>
          <w:lang w:val="en-GB"/>
        </w:rPr>
        <w:fldChar w:fldCharType="end"/>
      </w:r>
      <w:r>
        <w:rPr>
          <w:lang w:val="en-GB"/>
        </w:rPr>
        <w:t>)</w:t>
      </w:r>
      <w:r w:rsidRPr="00DE3E5B">
        <w:rPr>
          <w:lang w:val="en-GB"/>
        </w:rPr>
        <w:t>, leading to a denial of service by overloading the system or draining battery life.</w:t>
      </w:r>
      <w:r>
        <w:rPr>
          <w:lang w:val="en-GB"/>
        </w:rPr>
        <w:t xml:space="preserve"> </w:t>
      </w:r>
    </w:p>
    <w:p w14:paraId="0E17E198" w14:textId="792BA8C1" w:rsidR="00A04173" w:rsidRPr="00A42C18" w:rsidRDefault="00A04173" w:rsidP="002C0303">
      <w:pPr>
        <w:pStyle w:val="Heading4"/>
      </w:pPr>
      <w:r w:rsidRPr="00A42C18">
        <w:t>Potential Exploits</w:t>
      </w:r>
    </w:p>
    <w:p w14:paraId="453634C6" w14:textId="77777777" w:rsidR="00A04173" w:rsidRPr="001155DD" w:rsidRDefault="00A04173" w:rsidP="00A04173">
      <w:pPr>
        <w:rPr>
          <w:lang w:val="en-GB"/>
        </w:rPr>
      </w:pPr>
      <w:r w:rsidRPr="005A00E4">
        <w:rPr>
          <w:b/>
          <w:bCs/>
          <w:lang w:val="en-GB"/>
        </w:rPr>
        <w:t>Model Extraction:</w:t>
      </w:r>
      <w:r w:rsidRPr="001155DD">
        <w:rPr>
          <w:lang w:val="en-GB"/>
        </w:rPr>
        <w:t xml:space="preserve"> By monitoring the energy and latency patterns, an attacker might deduce the structure of the neural network, including the types of layers, their sequence, and possibly hyperparameters.</w:t>
      </w:r>
    </w:p>
    <w:p w14:paraId="4B935E61" w14:textId="77777777" w:rsidR="00A04173" w:rsidRPr="001155DD" w:rsidRDefault="00A04173" w:rsidP="00A04173">
      <w:pPr>
        <w:rPr>
          <w:lang w:val="en-GB"/>
        </w:rPr>
      </w:pPr>
      <w:r w:rsidRPr="005A00E4">
        <w:rPr>
          <w:b/>
          <w:bCs/>
          <w:lang w:val="en-GB"/>
        </w:rPr>
        <w:t>Data Inference:</w:t>
      </w:r>
      <w:r w:rsidRPr="001155DD">
        <w:rPr>
          <w:lang w:val="en-GB"/>
        </w:rPr>
        <w:t xml:space="preserve"> Observing the energy and latency signatures of different computations could allow an attacker to make inferences about the input data, potentially leading to privacy breaches, especially if the data is sensitive.</w:t>
      </w:r>
    </w:p>
    <w:p w14:paraId="6F988FE5" w14:textId="77777777" w:rsidR="00A04173" w:rsidRPr="005A00E4" w:rsidRDefault="00A04173" w:rsidP="00A04173">
      <w:pPr>
        <w:rPr>
          <w:lang w:val="en-GB"/>
        </w:rPr>
      </w:pPr>
      <w:r w:rsidRPr="005A00E4">
        <w:rPr>
          <w:b/>
          <w:bCs/>
          <w:lang w:val="en-GB"/>
        </w:rPr>
        <w:t>Denial of Service:</w:t>
      </w:r>
      <w:r w:rsidRPr="001155DD">
        <w:rPr>
          <w:lang w:val="en-GB"/>
        </w:rPr>
        <w:t xml:space="preserve"> An attacker could exploit these side channels to craft inputs that maximize energy consumption or computation time, leading to a denial of service by overloading the system or draining battery life.</w:t>
      </w:r>
    </w:p>
    <w:p w14:paraId="3F7AC390" w14:textId="77777777" w:rsidR="00475ECD" w:rsidRPr="0020479F" w:rsidRDefault="00475ECD" w:rsidP="000D0BF3">
      <w:pPr>
        <w:rPr>
          <w:lang w:val="en-GB"/>
        </w:rPr>
      </w:pPr>
    </w:p>
    <w:p w14:paraId="4D56C068" w14:textId="3D5DE9F1" w:rsidR="008D37DC" w:rsidRPr="0020479F" w:rsidRDefault="00E04365" w:rsidP="009C7CA6">
      <w:pPr>
        <w:pStyle w:val="Heading1"/>
        <w:rPr>
          <w:lang w:val="en-GB"/>
        </w:rPr>
      </w:pPr>
      <w:bookmarkStart w:id="237" w:name="_Toc184043399"/>
      <w:r w:rsidRPr="0020479F">
        <w:rPr>
          <w:lang w:val="en-GB"/>
        </w:rPr>
        <w:lastRenderedPageBreak/>
        <w:t>Threat Analysis</w:t>
      </w:r>
      <w:bookmarkEnd w:id="237"/>
    </w:p>
    <w:p w14:paraId="6B79F108" w14:textId="15193FE4" w:rsidR="00957CCD" w:rsidRPr="0020479F" w:rsidRDefault="00957CCD" w:rsidP="00475ECD">
      <w:pPr>
        <w:pStyle w:val="Heading2"/>
        <w:rPr>
          <w:lang w:val="en-GB"/>
        </w:rPr>
      </w:pPr>
      <w:bookmarkStart w:id="238" w:name="_Toc149138000"/>
      <w:bookmarkStart w:id="239" w:name="_Toc184043400"/>
      <w:bookmarkEnd w:id="238"/>
      <w:r w:rsidRPr="0020479F">
        <w:rPr>
          <w:lang w:val="en-GB"/>
        </w:rPr>
        <w:t>Input Manipulation Attack (ML01:2023)</w:t>
      </w:r>
      <w:bookmarkEnd w:id="239"/>
    </w:p>
    <w:p w14:paraId="42A5341F" w14:textId="77777777" w:rsidR="00950396" w:rsidRPr="0020479F" w:rsidRDefault="00950396" w:rsidP="00705E53">
      <w:pPr>
        <w:pStyle w:val="Heading3"/>
        <w:rPr>
          <w:lang w:val="en-GB"/>
        </w:rPr>
      </w:pPr>
      <w:bookmarkStart w:id="240" w:name="_Toc184043401"/>
      <w:r w:rsidRPr="0020479F">
        <w:rPr>
          <w:lang w:val="en-GB"/>
        </w:rPr>
        <w:t>Training Data Control</w:t>
      </w:r>
      <w:bookmarkEnd w:id="240"/>
    </w:p>
    <w:tbl>
      <w:tblPr>
        <w:tblStyle w:val="TableGrid"/>
        <w:tblW w:w="0" w:type="auto"/>
        <w:tblLook w:val="04A0" w:firstRow="1" w:lastRow="0" w:firstColumn="1" w:lastColumn="0" w:noHBand="0" w:noVBand="1"/>
      </w:tblPr>
      <w:tblGrid>
        <w:gridCol w:w="1838"/>
        <w:gridCol w:w="7791"/>
      </w:tblGrid>
      <w:tr w:rsidR="00950396" w:rsidRPr="00A42C18" w14:paraId="37019E92" w14:textId="77777777" w:rsidTr="00A24A12">
        <w:tc>
          <w:tcPr>
            <w:tcW w:w="1838" w:type="dxa"/>
          </w:tcPr>
          <w:p w14:paraId="56CD65A6" w14:textId="77777777" w:rsidR="00950396" w:rsidRPr="00A42C18" w:rsidRDefault="00950396" w:rsidP="00A24A12">
            <w:pPr>
              <w:spacing w:after="0"/>
              <w:jc w:val="both"/>
              <w:rPr>
                <w:b/>
                <w:bCs/>
                <w:lang w:val="en-GB"/>
              </w:rPr>
            </w:pPr>
            <w:r w:rsidRPr="00A42C18">
              <w:rPr>
                <w:b/>
                <w:bCs/>
                <w:lang w:val="en-GB"/>
              </w:rPr>
              <w:t>Threat ID</w:t>
            </w:r>
          </w:p>
        </w:tc>
        <w:tc>
          <w:tcPr>
            <w:tcW w:w="7791" w:type="dxa"/>
          </w:tcPr>
          <w:p w14:paraId="20C169B9" w14:textId="14822022" w:rsidR="00950396" w:rsidRPr="00A42C18" w:rsidRDefault="001C5566" w:rsidP="00A24A12">
            <w:pPr>
              <w:spacing w:after="0"/>
              <w:jc w:val="both"/>
              <w:rPr>
                <w:lang w:val="en-GB"/>
              </w:rPr>
            </w:pPr>
            <w:r>
              <w:rPr>
                <w:lang w:val="en-GB"/>
              </w:rPr>
              <w:t>T-AIML-IM-</w:t>
            </w:r>
            <w:r w:rsidR="00950396" w:rsidRPr="00A42C18">
              <w:rPr>
                <w:lang w:val="en-GB"/>
              </w:rPr>
              <w:t>1</w:t>
            </w:r>
          </w:p>
        </w:tc>
      </w:tr>
      <w:tr w:rsidR="00950396" w:rsidRPr="00A42C18" w14:paraId="2188AEE5" w14:textId="77777777" w:rsidTr="00A24A12">
        <w:tc>
          <w:tcPr>
            <w:tcW w:w="1838" w:type="dxa"/>
          </w:tcPr>
          <w:p w14:paraId="542D2200" w14:textId="77777777" w:rsidR="00950396" w:rsidRPr="00A42C18" w:rsidRDefault="00950396" w:rsidP="00A24A12">
            <w:pPr>
              <w:spacing w:after="0"/>
              <w:jc w:val="both"/>
              <w:rPr>
                <w:b/>
                <w:bCs/>
                <w:lang w:val="en-GB"/>
              </w:rPr>
            </w:pPr>
            <w:r w:rsidRPr="00A42C18">
              <w:rPr>
                <w:b/>
                <w:bCs/>
                <w:lang w:val="en-GB"/>
              </w:rPr>
              <w:t>Threat title</w:t>
            </w:r>
          </w:p>
        </w:tc>
        <w:tc>
          <w:tcPr>
            <w:tcW w:w="7791" w:type="dxa"/>
          </w:tcPr>
          <w:p w14:paraId="627E4778" w14:textId="77777777" w:rsidR="00950396" w:rsidRPr="00A42C18" w:rsidRDefault="00950396" w:rsidP="00A24A12">
            <w:pPr>
              <w:spacing w:after="0"/>
              <w:jc w:val="both"/>
              <w:rPr>
                <w:lang w:val="en-GB"/>
              </w:rPr>
            </w:pPr>
            <w:r w:rsidRPr="00A42C18">
              <w:rPr>
                <w:lang w:val="en-GB"/>
              </w:rPr>
              <w:t>Training Data Control</w:t>
            </w:r>
          </w:p>
        </w:tc>
      </w:tr>
      <w:tr w:rsidR="00950396" w:rsidRPr="00A42C18" w14:paraId="27348CE7" w14:textId="77777777" w:rsidTr="00A24A12">
        <w:tc>
          <w:tcPr>
            <w:tcW w:w="1838" w:type="dxa"/>
          </w:tcPr>
          <w:p w14:paraId="13AA5B0A" w14:textId="77777777" w:rsidR="00950396" w:rsidRPr="00A42C18" w:rsidRDefault="00950396" w:rsidP="00A24A12">
            <w:pPr>
              <w:spacing w:after="0"/>
              <w:jc w:val="both"/>
              <w:rPr>
                <w:b/>
                <w:bCs/>
                <w:lang w:val="en-GB"/>
              </w:rPr>
            </w:pPr>
            <w:r w:rsidRPr="00A42C18">
              <w:rPr>
                <w:b/>
                <w:bCs/>
                <w:lang w:val="en-GB"/>
              </w:rPr>
              <w:t>Threat description</w:t>
            </w:r>
          </w:p>
        </w:tc>
        <w:tc>
          <w:tcPr>
            <w:tcW w:w="7791" w:type="dxa"/>
          </w:tcPr>
          <w:p w14:paraId="09734BEE" w14:textId="77777777" w:rsidR="00950396" w:rsidRPr="00A42C18" w:rsidRDefault="00950396" w:rsidP="00A24A12">
            <w:pPr>
              <w:spacing w:after="0"/>
              <w:jc w:val="both"/>
              <w:rPr>
                <w:lang w:val="en-GB"/>
              </w:rPr>
            </w:pPr>
            <w:r w:rsidRPr="00A42C18">
              <w:rPr>
                <w:lang w:val="en-GB"/>
              </w:rPr>
              <w:t xml:space="preserve">An adversary </w:t>
            </w:r>
            <w:r w:rsidRPr="0020479F">
              <w:rPr>
                <w:lang w:val="en-GB"/>
              </w:rPr>
              <w:t>takes control of a subset of the training data by inserting or modifying training samples.</w:t>
            </w:r>
          </w:p>
        </w:tc>
      </w:tr>
      <w:tr w:rsidR="00950396" w:rsidRPr="00A42C18" w14:paraId="0CD4C0E6" w14:textId="77777777" w:rsidTr="00A24A12">
        <w:tc>
          <w:tcPr>
            <w:tcW w:w="1838" w:type="dxa"/>
          </w:tcPr>
          <w:p w14:paraId="260E5089" w14:textId="77777777" w:rsidR="00950396" w:rsidRPr="00A42C18" w:rsidRDefault="00950396" w:rsidP="00A24A12">
            <w:pPr>
              <w:spacing w:after="0"/>
              <w:jc w:val="both"/>
              <w:rPr>
                <w:b/>
                <w:bCs/>
                <w:lang w:val="en-GB"/>
              </w:rPr>
            </w:pPr>
            <w:r w:rsidRPr="00A42C18">
              <w:rPr>
                <w:b/>
                <w:bCs/>
                <w:lang w:val="en-GB"/>
              </w:rPr>
              <w:t>Threat type</w:t>
            </w:r>
          </w:p>
        </w:tc>
        <w:tc>
          <w:tcPr>
            <w:tcW w:w="7791" w:type="dxa"/>
          </w:tcPr>
          <w:p w14:paraId="0E3470B6" w14:textId="77777777" w:rsidR="00950396" w:rsidRPr="00A42C18" w:rsidRDefault="00950396" w:rsidP="00A24A12">
            <w:pPr>
              <w:spacing w:after="0"/>
              <w:jc w:val="both"/>
              <w:rPr>
                <w:lang w:val="en-GB"/>
              </w:rPr>
            </w:pPr>
            <w:r w:rsidRPr="00A42C18">
              <w:rPr>
                <w:lang w:val="en-GB"/>
              </w:rPr>
              <w:t>Tampering</w:t>
            </w:r>
          </w:p>
        </w:tc>
      </w:tr>
      <w:tr w:rsidR="00950396" w:rsidRPr="00A42C18" w14:paraId="24D0BAA2" w14:textId="77777777" w:rsidTr="00A24A12">
        <w:tc>
          <w:tcPr>
            <w:tcW w:w="1838" w:type="dxa"/>
          </w:tcPr>
          <w:p w14:paraId="58F8F5AB" w14:textId="77777777" w:rsidR="00950396" w:rsidRPr="00A42C18" w:rsidRDefault="00950396" w:rsidP="00A24A12">
            <w:pPr>
              <w:spacing w:after="0"/>
              <w:jc w:val="both"/>
              <w:rPr>
                <w:b/>
                <w:bCs/>
                <w:lang w:val="en-GB"/>
              </w:rPr>
            </w:pPr>
            <w:r w:rsidRPr="00A42C18">
              <w:rPr>
                <w:b/>
                <w:bCs/>
                <w:lang w:val="en-GB"/>
              </w:rPr>
              <w:t>Vulnerabilities</w:t>
            </w:r>
          </w:p>
        </w:tc>
        <w:tc>
          <w:tcPr>
            <w:tcW w:w="7791" w:type="dxa"/>
          </w:tcPr>
          <w:p w14:paraId="61F59136" w14:textId="77777777" w:rsidR="00950396" w:rsidRPr="00A42C18" w:rsidRDefault="00950396" w:rsidP="00A24A12">
            <w:pPr>
              <w:spacing w:after="0"/>
              <w:jc w:val="both"/>
              <w:rPr>
                <w:lang w:val="en-GB"/>
              </w:rPr>
            </w:pPr>
            <w:r w:rsidRPr="00A42C18">
              <w:rPr>
                <w:lang w:val="en-GB"/>
              </w:rPr>
              <w:t>Vulnerabilities in data sources, vulnerabilities in training database</w:t>
            </w:r>
          </w:p>
        </w:tc>
      </w:tr>
      <w:tr w:rsidR="00950396" w:rsidRPr="00A42C18" w14:paraId="78908833" w14:textId="77777777" w:rsidTr="00A24A12">
        <w:tc>
          <w:tcPr>
            <w:tcW w:w="1838" w:type="dxa"/>
          </w:tcPr>
          <w:p w14:paraId="76948F8C" w14:textId="77777777" w:rsidR="00950396" w:rsidRPr="00A42C18" w:rsidRDefault="00950396" w:rsidP="00A24A12">
            <w:pPr>
              <w:spacing w:after="0"/>
              <w:jc w:val="both"/>
              <w:rPr>
                <w:b/>
                <w:bCs/>
                <w:lang w:val="en-GB"/>
              </w:rPr>
            </w:pPr>
            <w:r w:rsidRPr="00A42C18">
              <w:rPr>
                <w:b/>
                <w:bCs/>
                <w:lang w:val="en-GB"/>
              </w:rPr>
              <w:t>Impact type</w:t>
            </w:r>
          </w:p>
        </w:tc>
        <w:tc>
          <w:tcPr>
            <w:tcW w:w="7791" w:type="dxa"/>
          </w:tcPr>
          <w:p w14:paraId="3C53DEA1" w14:textId="77777777" w:rsidR="00950396" w:rsidRPr="00A42C18" w:rsidRDefault="00950396" w:rsidP="00A24A12">
            <w:pPr>
              <w:spacing w:after="0"/>
              <w:jc w:val="both"/>
              <w:rPr>
                <w:lang w:val="en-GB"/>
              </w:rPr>
            </w:pPr>
            <w:r w:rsidRPr="00A42C18">
              <w:rPr>
                <w:lang w:val="en-GB"/>
              </w:rPr>
              <w:t>Integrity</w:t>
            </w:r>
          </w:p>
        </w:tc>
      </w:tr>
      <w:tr w:rsidR="00950396" w:rsidRPr="00A42C18" w14:paraId="5FC13EB6" w14:textId="77777777" w:rsidTr="00A24A12">
        <w:tc>
          <w:tcPr>
            <w:tcW w:w="1838" w:type="dxa"/>
          </w:tcPr>
          <w:p w14:paraId="5BC5F1D4" w14:textId="77777777" w:rsidR="00950396" w:rsidRPr="00A42C18" w:rsidRDefault="00950396" w:rsidP="00A24A12">
            <w:pPr>
              <w:spacing w:after="0"/>
              <w:jc w:val="both"/>
              <w:rPr>
                <w:b/>
                <w:bCs/>
                <w:lang w:val="en-GB"/>
              </w:rPr>
            </w:pPr>
            <w:r w:rsidRPr="00A42C18">
              <w:rPr>
                <w:b/>
                <w:bCs/>
                <w:lang w:val="en-GB"/>
              </w:rPr>
              <w:t>Affected Assets</w:t>
            </w:r>
          </w:p>
        </w:tc>
        <w:tc>
          <w:tcPr>
            <w:tcW w:w="7791" w:type="dxa"/>
          </w:tcPr>
          <w:p w14:paraId="53DB4208" w14:textId="77777777" w:rsidR="00950396" w:rsidRPr="0020479F" w:rsidRDefault="00950396" w:rsidP="00A24A12">
            <w:pPr>
              <w:pStyle w:val="EditorsNote"/>
              <w:spacing w:after="0"/>
              <w:ind w:left="0" w:firstLine="0"/>
              <w:rPr>
                <w:color w:val="auto"/>
                <w:lang w:val="en-GB"/>
              </w:rPr>
            </w:pPr>
            <w:r w:rsidRPr="0020479F">
              <w:rPr>
                <w:color w:val="auto"/>
                <w:lang w:val="en-GB"/>
              </w:rPr>
              <w:t>Training or test data: data sets collected externally or internally from the Near-RT RIC, O-CU and O-DU and passed to the ML training hosts in a ML system. [ASSET-D-25]</w:t>
            </w:r>
          </w:p>
          <w:p w14:paraId="1D811BF4" w14:textId="77777777" w:rsidR="00950396" w:rsidRPr="0020479F" w:rsidRDefault="00950396" w:rsidP="00A24A12">
            <w:pPr>
              <w:pStyle w:val="EditorsNote"/>
              <w:spacing w:after="0"/>
              <w:ind w:left="0" w:firstLine="0"/>
              <w:rPr>
                <w:color w:val="auto"/>
                <w:lang w:val="en-GB"/>
              </w:rPr>
            </w:pPr>
            <w:r w:rsidRPr="0020479F">
              <w:rPr>
                <w:color w:val="auto"/>
                <w:lang w:val="en-GB"/>
              </w:rPr>
              <w:t>The trained ML model [ASSET-D-26],</w:t>
            </w:r>
          </w:p>
          <w:p w14:paraId="7D1A1A75" w14:textId="2691DA69" w:rsidR="00950396" w:rsidRPr="0020479F" w:rsidRDefault="00950396" w:rsidP="00A24A12">
            <w:pPr>
              <w:pStyle w:val="EditorsNote"/>
              <w:spacing w:after="0"/>
              <w:ind w:left="0" w:firstLine="0"/>
              <w:rPr>
                <w:color w:val="auto"/>
                <w:lang w:val="en-GB"/>
              </w:rPr>
            </w:pPr>
            <w:r w:rsidRPr="0020479F">
              <w:rPr>
                <w:color w:val="auto"/>
                <w:lang w:val="en-GB"/>
              </w:rPr>
              <w:t>The ML prediction results built into the model [</w:t>
            </w:r>
            <w:r w:rsidR="000C32AA" w:rsidRPr="00A42C18">
              <w:rPr>
                <w:color w:val="auto"/>
                <w:lang w:val="en-GB"/>
              </w:rPr>
              <w:t>ASSET-</w:t>
            </w:r>
            <w:r w:rsidRPr="0020479F">
              <w:rPr>
                <w:color w:val="auto"/>
                <w:lang w:val="en-GB"/>
              </w:rPr>
              <w:t>D-27],</w:t>
            </w:r>
          </w:p>
          <w:p w14:paraId="6D75EAE5" w14:textId="1A20F84F" w:rsidR="00950396" w:rsidRPr="00A42C18" w:rsidRDefault="00950396" w:rsidP="00A24A12">
            <w:pPr>
              <w:pStyle w:val="EditorsNote"/>
              <w:spacing w:after="0"/>
              <w:ind w:left="0" w:firstLine="0"/>
              <w:rPr>
                <w:lang w:val="en-GB"/>
              </w:rPr>
            </w:pPr>
            <w:r w:rsidRPr="0020479F">
              <w:rPr>
                <w:color w:val="auto"/>
                <w:lang w:val="en-GB"/>
              </w:rPr>
              <w:t>The behaviour of the ML system [</w:t>
            </w:r>
            <w:r w:rsidR="000C32AA" w:rsidRPr="00A42C18">
              <w:rPr>
                <w:color w:val="auto"/>
                <w:lang w:val="en-GB"/>
              </w:rPr>
              <w:t>ASSET-</w:t>
            </w:r>
            <w:r w:rsidRPr="0020479F">
              <w:rPr>
                <w:color w:val="auto"/>
                <w:lang w:val="en-GB"/>
              </w:rPr>
              <w:t>D-28].</w:t>
            </w:r>
          </w:p>
        </w:tc>
      </w:tr>
    </w:tbl>
    <w:p w14:paraId="0CA44E3A" w14:textId="77777777" w:rsidR="00950396" w:rsidRPr="00A42C18" w:rsidRDefault="00950396" w:rsidP="00950396">
      <w:pPr>
        <w:rPr>
          <w:lang w:val="en-GB"/>
        </w:rPr>
      </w:pPr>
    </w:p>
    <w:p w14:paraId="1659B681" w14:textId="77777777" w:rsidR="00950396" w:rsidRDefault="00950396" w:rsidP="00705E53">
      <w:pPr>
        <w:pStyle w:val="Heading3"/>
        <w:rPr>
          <w:lang w:val="en-GB"/>
        </w:rPr>
      </w:pPr>
      <w:bookmarkStart w:id="241" w:name="_Toc184043402"/>
      <w:r w:rsidRPr="0020479F">
        <w:rPr>
          <w:lang w:val="en-GB"/>
        </w:rPr>
        <w:t>Model Control</w:t>
      </w:r>
      <w:bookmarkEnd w:id="241"/>
    </w:p>
    <w:p w14:paraId="15A03646" w14:textId="418C2884" w:rsidR="0059258B" w:rsidRPr="0059258B" w:rsidRDefault="0059258B" w:rsidP="005A00E4">
      <w:pPr>
        <w:rPr>
          <w:lang w:val="en-GB"/>
        </w:rPr>
      </w:pPr>
      <w:r>
        <w:rPr>
          <w:lang w:val="en-GB"/>
        </w:rPr>
        <w:t>void</w:t>
      </w:r>
    </w:p>
    <w:p w14:paraId="4A7B9D17" w14:textId="77777777" w:rsidR="00950396" w:rsidRPr="0020479F" w:rsidRDefault="00950396" w:rsidP="00950396">
      <w:pPr>
        <w:spacing w:after="120"/>
        <w:rPr>
          <w:lang w:val="en-GB"/>
        </w:rPr>
      </w:pPr>
    </w:p>
    <w:p w14:paraId="034660AA" w14:textId="77777777" w:rsidR="00950396" w:rsidRPr="0020479F" w:rsidRDefault="00950396" w:rsidP="00705E53">
      <w:pPr>
        <w:pStyle w:val="Heading3"/>
        <w:rPr>
          <w:lang w:val="en-GB"/>
        </w:rPr>
      </w:pPr>
      <w:bookmarkStart w:id="242" w:name="_Toc184043403"/>
      <w:r w:rsidRPr="0020479F">
        <w:rPr>
          <w:lang w:val="en-GB"/>
        </w:rPr>
        <w:t>Testing Data Control</w:t>
      </w:r>
      <w:bookmarkEnd w:id="242"/>
    </w:p>
    <w:tbl>
      <w:tblPr>
        <w:tblStyle w:val="TableGrid"/>
        <w:tblW w:w="0" w:type="auto"/>
        <w:tblLook w:val="04A0" w:firstRow="1" w:lastRow="0" w:firstColumn="1" w:lastColumn="0" w:noHBand="0" w:noVBand="1"/>
      </w:tblPr>
      <w:tblGrid>
        <w:gridCol w:w="1838"/>
        <w:gridCol w:w="7791"/>
      </w:tblGrid>
      <w:tr w:rsidR="00950396" w:rsidRPr="00A42C18" w14:paraId="61EDFB9A" w14:textId="77777777" w:rsidTr="00A24A12">
        <w:tc>
          <w:tcPr>
            <w:tcW w:w="1838" w:type="dxa"/>
          </w:tcPr>
          <w:p w14:paraId="3DF6FD0D" w14:textId="77777777" w:rsidR="00950396" w:rsidRPr="00A42C18" w:rsidRDefault="00950396" w:rsidP="00A24A12">
            <w:pPr>
              <w:spacing w:after="0"/>
              <w:jc w:val="both"/>
              <w:rPr>
                <w:b/>
                <w:bCs/>
                <w:lang w:val="en-GB"/>
              </w:rPr>
            </w:pPr>
            <w:r w:rsidRPr="00A42C18">
              <w:rPr>
                <w:b/>
                <w:bCs/>
                <w:lang w:val="en-GB"/>
              </w:rPr>
              <w:t>Threat ID</w:t>
            </w:r>
          </w:p>
        </w:tc>
        <w:tc>
          <w:tcPr>
            <w:tcW w:w="7791" w:type="dxa"/>
          </w:tcPr>
          <w:p w14:paraId="4756A468" w14:textId="09482CE0" w:rsidR="00950396" w:rsidRPr="00A42C18" w:rsidRDefault="001C5566" w:rsidP="00A24A12">
            <w:pPr>
              <w:spacing w:after="0"/>
              <w:jc w:val="both"/>
              <w:rPr>
                <w:lang w:val="en-GB"/>
              </w:rPr>
            </w:pPr>
            <w:r>
              <w:rPr>
                <w:lang w:val="en-GB"/>
              </w:rPr>
              <w:t>T-AIML-IM-</w:t>
            </w:r>
            <w:r w:rsidR="00EC0FC8">
              <w:rPr>
                <w:lang w:val="en-GB"/>
              </w:rPr>
              <w:t>2</w:t>
            </w:r>
          </w:p>
        </w:tc>
      </w:tr>
      <w:tr w:rsidR="00950396" w:rsidRPr="00A42C18" w14:paraId="41CF0003" w14:textId="77777777" w:rsidTr="00A24A12">
        <w:tc>
          <w:tcPr>
            <w:tcW w:w="1838" w:type="dxa"/>
          </w:tcPr>
          <w:p w14:paraId="01DA2A47" w14:textId="77777777" w:rsidR="00950396" w:rsidRPr="00A42C18" w:rsidRDefault="00950396" w:rsidP="00A24A12">
            <w:pPr>
              <w:spacing w:after="0"/>
              <w:jc w:val="both"/>
              <w:rPr>
                <w:b/>
                <w:bCs/>
                <w:lang w:val="en-GB"/>
              </w:rPr>
            </w:pPr>
            <w:r w:rsidRPr="00A42C18">
              <w:rPr>
                <w:b/>
                <w:bCs/>
                <w:lang w:val="en-GB"/>
              </w:rPr>
              <w:t>Threat title</w:t>
            </w:r>
          </w:p>
        </w:tc>
        <w:tc>
          <w:tcPr>
            <w:tcW w:w="7791" w:type="dxa"/>
          </w:tcPr>
          <w:p w14:paraId="2994856A" w14:textId="77777777" w:rsidR="00950396" w:rsidRPr="00A42C18" w:rsidRDefault="00950396" w:rsidP="00A24A12">
            <w:pPr>
              <w:spacing w:after="0"/>
              <w:jc w:val="both"/>
              <w:rPr>
                <w:lang w:val="en-GB"/>
              </w:rPr>
            </w:pPr>
            <w:r w:rsidRPr="00A42C18">
              <w:rPr>
                <w:lang w:val="en-GB"/>
              </w:rPr>
              <w:t>Testing Data Control</w:t>
            </w:r>
          </w:p>
        </w:tc>
      </w:tr>
      <w:tr w:rsidR="00950396" w:rsidRPr="00A42C18" w14:paraId="01623EAF" w14:textId="77777777" w:rsidTr="00A24A12">
        <w:tc>
          <w:tcPr>
            <w:tcW w:w="1838" w:type="dxa"/>
          </w:tcPr>
          <w:p w14:paraId="3D404F07" w14:textId="77777777" w:rsidR="00950396" w:rsidRPr="00A42C18" w:rsidRDefault="00950396" w:rsidP="00A24A12">
            <w:pPr>
              <w:spacing w:after="0"/>
              <w:jc w:val="both"/>
              <w:rPr>
                <w:b/>
                <w:bCs/>
                <w:lang w:val="en-GB"/>
              </w:rPr>
            </w:pPr>
            <w:r w:rsidRPr="00A42C18">
              <w:rPr>
                <w:b/>
                <w:bCs/>
                <w:lang w:val="en-GB"/>
              </w:rPr>
              <w:t>Threat description</w:t>
            </w:r>
          </w:p>
        </w:tc>
        <w:tc>
          <w:tcPr>
            <w:tcW w:w="7791" w:type="dxa"/>
          </w:tcPr>
          <w:p w14:paraId="67249482" w14:textId="77777777" w:rsidR="00950396" w:rsidRPr="00A42C18" w:rsidRDefault="00950396" w:rsidP="00A24A12">
            <w:pPr>
              <w:spacing w:after="0"/>
              <w:jc w:val="both"/>
              <w:rPr>
                <w:lang w:val="en-GB"/>
              </w:rPr>
            </w:pPr>
            <w:r w:rsidRPr="0020479F">
              <w:rPr>
                <w:lang w:val="en-GB"/>
              </w:rPr>
              <w:t>An adversary adds perturbations to testing samples at model deployment time to generate adversarial examples or in backdoor poisoning attacks</w:t>
            </w:r>
          </w:p>
        </w:tc>
      </w:tr>
      <w:tr w:rsidR="00950396" w:rsidRPr="00A42C18" w14:paraId="6D555238" w14:textId="77777777" w:rsidTr="00A24A12">
        <w:tc>
          <w:tcPr>
            <w:tcW w:w="1838" w:type="dxa"/>
          </w:tcPr>
          <w:p w14:paraId="310B71ED" w14:textId="77777777" w:rsidR="00950396" w:rsidRPr="00A42C18" w:rsidRDefault="00950396" w:rsidP="00A24A12">
            <w:pPr>
              <w:spacing w:after="0"/>
              <w:jc w:val="both"/>
              <w:rPr>
                <w:b/>
                <w:bCs/>
                <w:lang w:val="en-GB"/>
              </w:rPr>
            </w:pPr>
            <w:r w:rsidRPr="00A42C18">
              <w:rPr>
                <w:b/>
                <w:bCs/>
                <w:lang w:val="en-GB"/>
              </w:rPr>
              <w:t>Threat type</w:t>
            </w:r>
          </w:p>
        </w:tc>
        <w:tc>
          <w:tcPr>
            <w:tcW w:w="7791" w:type="dxa"/>
          </w:tcPr>
          <w:p w14:paraId="1F1E6D56" w14:textId="77777777" w:rsidR="00950396" w:rsidRPr="00A42C18" w:rsidRDefault="00950396" w:rsidP="00A24A12">
            <w:pPr>
              <w:spacing w:after="0"/>
              <w:jc w:val="both"/>
              <w:rPr>
                <w:lang w:val="en-GB"/>
              </w:rPr>
            </w:pPr>
            <w:r w:rsidRPr="00A42C18">
              <w:rPr>
                <w:lang w:val="en-GB"/>
              </w:rPr>
              <w:t>Tampering</w:t>
            </w:r>
          </w:p>
        </w:tc>
      </w:tr>
      <w:tr w:rsidR="00950396" w:rsidRPr="00A42C18" w14:paraId="29917F73" w14:textId="77777777" w:rsidTr="00A24A12">
        <w:tc>
          <w:tcPr>
            <w:tcW w:w="1838" w:type="dxa"/>
          </w:tcPr>
          <w:p w14:paraId="7D402BF5" w14:textId="77777777" w:rsidR="00950396" w:rsidRPr="00A42C18" w:rsidRDefault="00950396" w:rsidP="00A24A12">
            <w:pPr>
              <w:spacing w:after="0"/>
              <w:jc w:val="both"/>
              <w:rPr>
                <w:b/>
                <w:bCs/>
                <w:lang w:val="en-GB"/>
              </w:rPr>
            </w:pPr>
            <w:r w:rsidRPr="00A42C18">
              <w:rPr>
                <w:b/>
                <w:bCs/>
                <w:lang w:val="en-GB"/>
              </w:rPr>
              <w:t>Vulnerabilities</w:t>
            </w:r>
          </w:p>
        </w:tc>
        <w:tc>
          <w:tcPr>
            <w:tcW w:w="7791" w:type="dxa"/>
          </w:tcPr>
          <w:p w14:paraId="21E3571C" w14:textId="77777777" w:rsidR="00950396" w:rsidRPr="00A42C18" w:rsidRDefault="00950396" w:rsidP="00A24A12">
            <w:pPr>
              <w:spacing w:after="0"/>
              <w:jc w:val="both"/>
              <w:rPr>
                <w:lang w:val="en-GB"/>
              </w:rPr>
            </w:pPr>
            <w:r w:rsidRPr="00A42C18">
              <w:rPr>
                <w:lang w:val="en-GB"/>
              </w:rPr>
              <w:t>Vulnerabilities in data sources, vulnerabilities in training database</w:t>
            </w:r>
          </w:p>
        </w:tc>
      </w:tr>
      <w:tr w:rsidR="00950396" w:rsidRPr="00A42C18" w14:paraId="6E936B98" w14:textId="77777777" w:rsidTr="00A24A12">
        <w:tc>
          <w:tcPr>
            <w:tcW w:w="1838" w:type="dxa"/>
          </w:tcPr>
          <w:p w14:paraId="4DD3340C" w14:textId="77777777" w:rsidR="00950396" w:rsidRPr="00A42C18" w:rsidRDefault="00950396" w:rsidP="00A24A12">
            <w:pPr>
              <w:spacing w:after="0"/>
              <w:jc w:val="both"/>
              <w:rPr>
                <w:b/>
                <w:bCs/>
                <w:lang w:val="en-GB"/>
              </w:rPr>
            </w:pPr>
            <w:r w:rsidRPr="00A42C18">
              <w:rPr>
                <w:b/>
                <w:bCs/>
                <w:lang w:val="en-GB"/>
              </w:rPr>
              <w:t>Impact type</w:t>
            </w:r>
          </w:p>
        </w:tc>
        <w:tc>
          <w:tcPr>
            <w:tcW w:w="7791" w:type="dxa"/>
          </w:tcPr>
          <w:p w14:paraId="3A807EF6" w14:textId="77777777" w:rsidR="00950396" w:rsidRPr="00A42C18" w:rsidRDefault="00950396" w:rsidP="00A24A12">
            <w:pPr>
              <w:spacing w:after="0"/>
              <w:jc w:val="both"/>
              <w:rPr>
                <w:lang w:val="en-GB"/>
              </w:rPr>
            </w:pPr>
            <w:r w:rsidRPr="00A42C18">
              <w:rPr>
                <w:lang w:val="en-GB"/>
              </w:rPr>
              <w:t>Integrity</w:t>
            </w:r>
          </w:p>
        </w:tc>
      </w:tr>
      <w:tr w:rsidR="00950396" w:rsidRPr="00A42C18" w14:paraId="2112C57F" w14:textId="77777777" w:rsidTr="00A24A12">
        <w:tc>
          <w:tcPr>
            <w:tcW w:w="1838" w:type="dxa"/>
          </w:tcPr>
          <w:p w14:paraId="2893AA52" w14:textId="77777777" w:rsidR="00950396" w:rsidRPr="00A42C18" w:rsidRDefault="00950396" w:rsidP="00A24A12">
            <w:pPr>
              <w:spacing w:after="0"/>
              <w:jc w:val="both"/>
              <w:rPr>
                <w:b/>
                <w:bCs/>
                <w:lang w:val="en-GB"/>
              </w:rPr>
            </w:pPr>
            <w:r w:rsidRPr="00A42C18">
              <w:rPr>
                <w:b/>
                <w:bCs/>
                <w:lang w:val="en-GB"/>
              </w:rPr>
              <w:t>Affected Assets</w:t>
            </w:r>
          </w:p>
        </w:tc>
        <w:tc>
          <w:tcPr>
            <w:tcW w:w="7791" w:type="dxa"/>
          </w:tcPr>
          <w:p w14:paraId="43F9C842" w14:textId="7388A91F" w:rsidR="00950396" w:rsidRPr="0020479F" w:rsidRDefault="00950396" w:rsidP="00A24A12">
            <w:pPr>
              <w:pStyle w:val="EditorsNote"/>
              <w:spacing w:after="0"/>
              <w:ind w:left="0" w:firstLine="0"/>
              <w:rPr>
                <w:color w:val="auto"/>
                <w:lang w:val="en-GB"/>
              </w:rPr>
            </w:pPr>
            <w:r w:rsidRPr="0020479F">
              <w:rPr>
                <w:color w:val="auto"/>
                <w:lang w:val="en-GB"/>
              </w:rPr>
              <w:t xml:space="preserve">Training or test data: data sets collected </w:t>
            </w:r>
            <w:r w:rsidR="00E071C0" w:rsidRPr="0020479F">
              <w:rPr>
                <w:color w:val="auto"/>
                <w:lang w:val="en-GB"/>
              </w:rPr>
              <w:t>externally</w:t>
            </w:r>
            <w:r w:rsidRPr="0020479F">
              <w:rPr>
                <w:color w:val="auto"/>
                <w:lang w:val="en-GB"/>
              </w:rPr>
              <w:t xml:space="preserve"> or internally from the Near-RT RIC, O-CU and O-DU and passed to the ML training hosts in a ML system. [ASSET-D-25]</w:t>
            </w:r>
          </w:p>
          <w:p w14:paraId="608455DB" w14:textId="77777777" w:rsidR="00950396" w:rsidRPr="0020479F" w:rsidRDefault="00950396" w:rsidP="00A24A12">
            <w:pPr>
              <w:pStyle w:val="EditorsNote"/>
              <w:spacing w:after="0"/>
              <w:ind w:left="0" w:firstLine="0"/>
              <w:rPr>
                <w:color w:val="auto"/>
                <w:lang w:val="en-GB"/>
              </w:rPr>
            </w:pPr>
            <w:r w:rsidRPr="0020479F">
              <w:rPr>
                <w:color w:val="auto"/>
                <w:lang w:val="en-GB"/>
              </w:rPr>
              <w:t>The trained ML model [ASSET-D-26],</w:t>
            </w:r>
          </w:p>
          <w:p w14:paraId="4FDE9025" w14:textId="2148938C" w:rsidR="00950396" w:rsidRPr="0020479F" w:rsidRDefault="00950396" w:rsidP="00A24A12">
            <w:pPr>
              <w:pStyle w:val="EditorsNote"/>
              <w:spacing w:after="0"/>
              <w:ind w:left="0" w:firstLine="0"/>
              <w:rPr>
                <w:color w:val="auto"/>
                <w:lang w:val="en-GB"/>
              </w:rPr>
            </w:pPr>
            <w:r w:rsidRPr="0020479F">
              <w:rPr>
                <w:color w:val="auto"/>
                <w:lang w:val="en-GB"/>
              </w:rPr>
              <w:t>The ML prediction results built into the model [</w:t>
            </w:r>
            <w:r w:rsidR="000C32AA" w:rsidRPr="00A42C18">
              <w:rPr>
                <w:color w:val="auto"/>
                <w:lang w:val="en-GB"/>
              </w:rPr>
              <w:t>ASSET-</w:t>
            </w:r>
            <w:r w:rsidRPr="0020479F">
              <w:rPr>
                <w:color w:val="auto"/>
                <w:lang w:val="en-GB"/>
              </w:rPr>
              <w:t>D-27],</w:t>
            </w:r>
          </w:p>
          <w:p w14:paraId="284CB043" w14:textId="047C54C8" w:rsidR="00950396" w:rsidRPr="00A42C18" w:rsidRDefault="00950396" w:rsidP="00A24A12">
            <w:pPr>
              <w:pStyle w:val="EditorsNote"/>
              <w:spacing w:after="0"/>
              <w:ind w:left="0" w:firstLine="0"/>
              <w:rPr>
                <w:lang w:val="en-GB"/>
              </w:rPr>
            </w:pPr>
            <w:r w:rsidRPr="0020479F">
              <w:rPr>
                <w:color w:val="auto"/>
                <w:lang w:val="en-GB"/>
              </w:rPr>
              <w:t>The behaviour of the ML system [</w:t>
            </w:r>
            <w:r w:rsidR="000C32AA" w:rsidRPr="00A42C18">
              <w:rPr>
                <w:color w:val="auto"/>
                <w:lang w:val="en-GB"/>
              </w:rPr>
              <w:t>ASSET-</w:t>
            </w:r>
            <w:r w:rsidRPr="0020479F">
              <w:rPr>
                <w:color w:val="auto"/>
                <w:lang w:val="en-GB"/>
              </w:rPr>
              <w:t>D-28].</w:t>
            </w:r>
          </w:p>
        </w:tc>
      </w:tr>
    </w:tbl>
    <w:p w14:paraId="682F53BB" w14:textId="77777777" w:rsidR="00950396" w:rsidRPr="0020479F" w:rsidRDefault="00950396" w:rsidP="00950396">
      <w:pPr>
        <w:spacing w:after="120"/>
        <w:rPr>
          <w:lang w:val="en-GB"/>
        </w:rPr>
      </w:pPr>
    </w:p>
    <w:p w14:paraId="7AAC086B" w14:textId="77777777" w:rsidR="00950396" w:rsidRPr="0020479F" w:rsidRDefault="00950396" w:rsidP="00705E53">
      <w:pPr>
        <w:pStyle w:val="Heading3"/>
        <w:rPr>
          <w:lang w:val="en-GB"/>
        </w:rPr>
      </w:pPr>
      <w:bookmarkStart w:id="243" w:name="_Toc184043404"/>
      <w:r w:rsidRPr="0020479F">
        <w:rPr>
          <w:lang w:val="en-GB"/>
        </w:rPr>
        <w:t>Label Manipulation</w:t>
      </w:r>
      <w:bookmarkEnd w:id="243"/>
    </w:p>
    <w:tbl>
      <w:tblPr>
        <w:tblStyle w:val="TableGrid"/>
        <w:tblW w:w="0" w:type="auto"/>
        <w:tblLook w:val="04A0" w:firstRow="1" w:lastRow="0" w:firstColumn="1" w:lastColumn="0" w:noHBand="0" w:noVBand="1"/>
      </w:tblPr>
      <w:tblGrid>
        <w:gridCol w:w="1838"/>
        <w:gridCol w:w="7791"/>
      </w:tblGrid>
      <w:tr w:rsidR="00950396" w:rsidRPr="00A42C18" w14:paraId="4694F1EE" w14:textId="77777777" w:rsidTr="00A24A12">
        <w:tc>
          <w:tcPr>
            <w:tcW w:w="1838" w:type="dxa"/>
          </w:tcPr>
          <w:p w14:paraId="34CBE8C2" w14:textId="77777777" w:rsidR="00950396" w:rsidRPr="00A42C18" w:rsidRDefault="00950396" w:rsidP="00A24A12">
            <w:pPr>
              <w:spacing w:after="0"/>
              <w:jc w:val="both"/>
              <w:rPr>
                <w:b/>
                <w:bCs/>
                <w:lang w:val="en-GB"/>
              </w:rPr>
            </w:pPr>
            <w:r w:rsidRPr="00A42C18">
              <w:rPr>
                <w:b/>
                <w:bCs/>
                <w:lang w:val="en-GB"/>
              </w:rPr>
              <w:t>Threat ID</w:t>
            </w:r>
          </w:p>
        </w:tc>
        <w:tc>
          <w:tcPr>
            <w:tcW w:w="7791" w:type="dxa"/>
          </w:tcPr>
          <w:p w14:paraId="0DAD25EF" w14:textId="7BF31395" w:rsidR="00950396" w:rsidRPr="00A42C18" w:rsidRDefault="001C5566" w:rsidP="00A24A12">
            <w:pPr>
              <w:spacing w:after="0"/>
              <w:jc w:val="both"/>
              <w:rPr>
                <w:lang w:val="en-GB"/>
              </w:rPr>
            </w:pPr>
            <w:r>
              <w:rPr>
                <w:lang w:val="en-GB"/>
              </w:rPr>
              <w:t>T-AIML-IM-</w:t>
            </w:r>
            <w:r w:rsidR="00EC0FC8">
              <w:rPr>
                <w:lang w:val="en-GB"/>
              </w:rPr>
              <w:t>3</w:t>
            </w:r>
          </w:p>
        </w:tc>
      </w:tr>
      <w:tr w:rsidR="00950396" w:rsidRPr="00A42C18" w14:paraId="4CC714FB" w14:textId="77777777" w:rsidTr="00A24A12">
        <w:tc>
          <w:tcPr>
            <w:tcW w:w="1838" w:type="dxa"/>
          </w:tcPr>
          <w:p w14:paraId="5B120276" w14:textId="77777777" w:rsidR="00950396" w:rsidRPr="00A42C18" w:rsidRDefault="00950396" w:rsidP="00A24A12">
            <w:pPr>
              <w:spacing w:after="0"/>
              <w:jc w:val="both"/>
              <w:rPr>
                <w:b/>
                <w:bCs/>
                <w:lang w:val="en-GB"/>
              </w:rPr>
            </w:pPr>
            <w:r w:rsidRPr="00A42C18">
              <w:rPr>
                <w:b/>
                <w:bCs/>
                <w:lang w:val="en-GB"/>
              </w:rPr>
              <w:t>Threat title</w:t>
            </w:r>
          </w:p>
        </w:tc>
        <w:tc>
          <w:tcPr>
            <w:tcW w:w="7791" w:type="dxa"/>
          </w:tcPr>
          <w:p w14:paraId="5CF56240" w14:textId="77777777" w:rsidR="00950396" w:rsidRPr="00A42C18" w:rsidRDefault="00950396" w:rsidP="00A24A12">
            <w:pPr>
              <w:spacing w:after="0"/>
              <w:jc w:val="both"/>
              <w:rPr>
                <w:lang w:val="en-GB"/>
              </w:rPr>
            </w:pPr>
            <w:r w:rsidRPr="00A42C18">
              <w:rPr>
                <w:lang w:val="en-GB"/>
              </w:rPr>
              <w:t>Label Manipulation</w:t>
            </w:r>
          </w:p>
        </w:tc>
      </w:tr>
      <w:tr w:rsidR="00950396" w:rsidRPr="00A42C18" w14:paraId="4208C5D1" w14:textId="77777777" w:rsidTr="00A24A12">
        <w:tc>
          <w:tcPr>
            <w:tcW w:w="1838" w:type="dxa"/>
          </w:tcPr>
          <w:p w14:paraId="0C7CB1F6" w14:textId="77777777" w:rsidR="00950396" w:rsidRPr="00A42C18" w:rsidRDefault="00950396" w:rsidP="00A24A12">
            <w:pPr>
              <w:spacing w:after="0"/>
              <w:jc w:val="both"/>
              <w:rPr>
                <w:b/>
                <w:bCs/>
                <w:lang w:val="en-GB"/>
              </w:rPr>
            </w:pPr>
            <w:r w:rsidRPr="00A42C18">
              <w:rPr>
                <w:b/>
                <w:bCs/>
                <w:lang w:val="en-GB"/>
              </w:rPr>
              <w:t>Threat description</w:t>
            </w:r>
          </w:p>
        </w:tc>
        <w:tc>
          <w:tcPr>
            <w:tcW w:w="7791" w:type="dxa"/>
          </w:tcPr>
          <w:p w14:paraId="26C3D680" w14:textId="77777777" w:rsidR="00950396" w:rsidRPr="00A42C18" w:rsidRDefault="00950396" w:rsidP="00A24A12">
            <w:pPr>
              <w:spacing w:after="0"/>
              <w:jc w:val="both"/>
              <w:rPr>
                <w:lang w:val="en-GB"/>
              </w:rPr>
            </w:pPr>
            <w:r w:rsidRPr="00A42C18">
              <w:rPr>
                <w:lang w:val="en-GB"/>
              </w:rPr>
              <w:t>An adversary may intentionally mis-assign labels to training data.</w:t>
            </w:r>
          </w:p>
        </w:tc>
      </w:tr>
      <w:tr w:rsidR="00950396" w:rsidRPr="00A42C18" w14:paraId="71EBE1E1" w14:textId="77777777" w:rsidTr="00A24A12">
        <w:tc>
          <w:tcPr>
            <w:tcW w:w="1838" w:type="dxa"/>
          </w:tcPr>
          <w:p w14:paraId="6599AA2E" w14:textId="77777777" w:rsidR="00950396" w:rsidRPr="00A42C18" w:rsidRDefault="00950396" w:rsidP="00A24A12">
            <w:pPr>
              <w:spacing w:after="0"/>
              <w:jc w:val="both"/>
              <w:rPr>
                <w:b/>
                <w:bCs/>
                <w:lang w:val="en-GB"/>
              </w:rPr>
            </w:pPr>
            <w:r w:rsidRPr="00A42C18">
              <w:rPr>
                <w:b/>
                <w:bCs/>
                <w:lang w:val="en-GB"/>
              </w:rPr>
              <w:t>Threat type</w:t>
            </w:r>
          </w:p>
        </w:tc>
        <w:tc>
          <w:tcPr>
            <w:tcW w:w="7791" w:type="dxa"/>
          </w:tcPr>
          <w:p w14:paraId="53229CF2" w14:textId="77777777" w:rsidR="00950396" w:rsidRPr="00A42C18" w:rsidRDefault="00950396" w:rsidP="00A24A12">
            <w:pPr>
              <w:spacing w:after="0"/>
              <w:jc w:val="both"/>
              <w:rPr>
                <w:lang w:val="en-GB"/>
              </w:rPr>
            </w:pPr>
            <w:r w:rsidRPr="00A42C18">
              <w:rPr>
                <w:lang w:val="en-GB"/>
              </w:rPr>
              <w:t>Tampering</w:t>
            </w:r>
          </w:p>
        </w:tc>
      </w:tr>
      <w:tr w:rsidR="00950396" w:rsidRPr="00A42C18" w14:paraId="4176D5A9" w14:textId="77777777" w:rsidTr="00A24A12">
        <w:tc>
          <w:tcPr>
            <w:tcW w:w="1838" w:type="dxa"/>
          </w:tcPr>
          <w:p w14:paraId="01455925" w14:textId="77777777" w:rsidR="00950396" w:rsidRPr="00A42C18" w:rsidRDefault="00950396" w:rsidP="00A24A12">
            <w:pPr>
              <w:spacing w:after="0"/>
              <w:jc w:val="both"/>
              <w:rPr>
                <w:b/>
                <w:bCs/>
                <w:lang w:val="en-GB"/>
              </w:rPr>
            </w:pPr>
            <w:r w:rsidRPr="00A42C18">
              <w:rPr>
                <w:b/>
                <w:bCs/>
                <w:lang w:val="en-GB"/>
              </w:rPr>
              <w:t>Vulnerabilities</w:t>
            </w:r>
          </w:p>
        </w:tc>
        <w:tc>
          <w:tcPr>
            <w:tcW w:w="7791" w:type="dxa"/>
          </w:tcPr>
          <w:p w14:paraId="5C79A333" w14:textId="77777777" w:rsidR="00950396" w:rsidRPr="00A42C18" w:rsidRDefault="00950396" w:rsidP="00A24A12">
            <w:pPr>
              <w:spacing w:after="0"/>
              <w:jc w:val="both"/>
              <w:rPr>
                <w:lang w:val="en-GB"/>
              </w:rPr>
            </w:pPr>
            <w:r w:rsidRPr="00A42C18">
              <w:rPr>
                <w:lang w:val="en-GB"/>
              </w:rPr>
              <w:t>Vulnerabilities in data sources, vulnerabilities in training database</w:t>
            </w:r>
          </w:p>
        </w:tc>
      </w:tr>
      <w:tr w:rsidR="00950396" w:rsidRPr="00A42C18" w14:paraId="353A871A" w14:textId="77777777" w:rsidTr="00A24A12">
        <w:tc>
          <w:tcPr>
            <w:tcW w:w="1838" w:type="dxa"/>
          </w:tcPr>
          <w:p w14:paraId="06EF9C8C" w14:textId="77777777" w:rsidR="00950396" w:rsidRPr="00A42C18" w:rsidRDefault="00950396" w:rsidP="00A24A12">
            <w:pPr>
              <w:spacing w:after="0"/>
              <w:jc w:val="both"/>
              <w:rPr>
                <w:b/>
                <w:bCs/>
                <w:lang w:val="en-GB"/>
              </w:rPr>
            </w:pPr>
            <w:r w:rsidRPr="00A42C18">
              <w:rPr>
                <w:b/>
                <w:bCs/>
                <w:lang w:val="en-GB"/>
              </w:rPr>
              <w:t>Impact type</w:t>
            </w:r>
          </w:p>
        </w:tc>
        <w:tc>
          <w:tcPr>
            <w:tcW w:w="7791" w:type="dxa"/>
          </w:tcPr>
          <w:p w14:paraId="31556CC5" w14:textId="77777777" w:rsidR="00950396" w:rsidRPr="00A42C18" w:rsidRDefault="00950396" w:rsidP="00A24A12">
            <w:pPr>
              <w:spacing w:after="0"/>
              <w:jc w:val="both"/>
              <w:rPr>
                <w:lang w:val="en-GB"/>
              </w:rPr>
            </w:pPr>
            <w:r w:rsidRPr="00A42C18">
              <w:rPr>
                <w:lang w:val="en-GB"/>
              </w:rPr>
              <w:t>Integrity</w:t>
            </w:r>
          </w:p>
        </w:tc>
      </w:tr>
      <w:tr w:rsidR="00950396" w:rsidRPr="00A42C18" w14:paraId="4EE14B8B" w14:textId="77777777" w:rsidTr="00A24A12">
        <w:tc>
          <w:tcPr>
            <w:tcW w:w="1838" w:type="dxa"/>
          </w:tcPr>
          <w:p w14:paraId="215DB981" w14:textId="77777777" w:rsidR="00950396" w:rsidRPr="00A42C18" w:rsidRDefault="00950396" w:rsidP="00A24A12">
            <w:pPr>
              <w:spacing w:after="0"/>
              <w:jc w:val="both"/>
              <w:rPr>
                <w:b/>
                <w:bCs/>
                <w:lang w:val="en-GB"/>
              </w:rPr>
            </w:pPr>
            <w:r w:rsidRPr="00A42C18">
              <w:rPr>
                <w:b/>
                <w:bCs/>
                <w:lang w:val="en-GB"/>
              </w:rPr>
              <w:t>Affected Assets</w:t>
            </w:r>
          </w:p>
        </w:tc>
        <w:tc>
          <w:tcPr>
            <w:tcW w:w="7791" w:type="dxa"/>
          </w:tcPr>
          <w:p w14:paraId="23A2412A" w14:textId="77777777" w:rsidR="00950396" w:rsidRPr="0020479F" w:rsidRDefault="00950396" w:rsidP="00A24A12">
            <w:pPr>
              <w:pStyle w:val="EditorsNote"/>
              <w:spacing w:after="0"/>
              <w:ind w:left="0" w:firstLine="0"/>
              <w:rPr>
                <w:color w:val="auto"/>
                <w:lang w:val="en-GB"/>
              </w:rPr>
            </w:pPr>
            <w:r w:rsidRPr="0020479F">
              <w:rPr>
                <w:color w:val="auto"/>
                <w:lang w:val="en-GB"/>
              </w:rPr>
              <w:t>Training or test data: data sets collected externally or internally from the Near-RT RIC, O-CU and O-DU and passed to the ML training hosts in a ML system. [ASSET-D-25]</w:t>
            </w:r>
          </w:p>
          <w:p w14:paraId="22AA9DAF" w14:textId="77777777" w:rsidR="00950396" w:rsidRPr="0020479F" w:rsidRDefault="00950396" w:rsidP="00A24A12">
            <w:pPr>
              <w:pStyle w:val="EditorsNote"/>
              <w:spacing w:after="0"/>
              <w:ind w:left="0" w:firstLine="0"/>
              <w:rPr>
                <w:color w:val="auto"/>
                <w:lang w:val="en-GB"/>
              </w:rPr>
            </w:pPr>
            <w:r w:rsidRPr="0020479F">
              <w:rPr>
                <w:color w:val="auto"/>
                <w:lang w:val="en-GB"/>
              </w:rPr>
              <w:t>The trained ML model [ASSET-D-26],</w:t>
            </w:r>
          </w:p>
          <w:p w14:paraId="0670099C" w14:textId="5FA698B4" w:rsidR="00950396" w:rsidRPr="0020479F" w:rsidRDefault="00950396" w:rsidP="00A24A12">
            <w:pPr>
              <w:pStyle w:val="EditorsNote"/>
              <w:spacing w:after="0"/>
              <w:ind w:left="0" w:firstLine="0"/>
              <w:rPr>
                <w:color w:val="auto"/>
                <w:lang w:val="en-GB"/>
              </w:rPr>
            </w:pPr>
            <w:r w:rsidRPr="0020479F">
              <w:rPr>
                <w:color w:val="auto"/>
                <w:lang w:val="en-GB"/>
              </w:rPr>
              <w:t>The ML prediction results built into the model [</w:t>
            </w:r>
            <w:r w:rsidR="000C32AA" w:rsidRPr="00A42C18">
              <w:rPr>
                <w:color w:val="auto"/>
                <w:lang w:val="en-GB"/>
              </w:rPr>
              <w:t>ASSET-</w:t>
            </w:r>
            <w:r w:rsidRPr="0020479F">
              <w:rPr>
                <w:color w:val="auto"/>
                <w:lang w:val="en-GB"/>
              </w:rPr>
              <w:t>D-27],</w:t>
            </w:r>
          </w:p>
          <w:p w14:paraId="132D60A5" w14:textId="35D3C73C" w:rsidR="00950396" w:rsidRPr="00A42C18" w:rsidRDefault="00950396" w:rsidP="00A24A12">
            <w:pPr>
              <w:pStyle w:val="EditorsNote"/>
              <w:spacing w:after="0"/>
              <w:ind w:left="0" w:firstLine="0"/>
              <w:rPr>
                <w:lang w:val="en-GB"/>
              </w:rPr>
            </w:pPr>
            <w:r w:rsidRPr="0020479F">
              <w:rPr>
                <w:color w:val="auto"/>
                <w:lang w:val="en-GB"/>
              </w:rPr>
              <w:t>The behaviour of the ML system [</w:t>
            </w:r>
            <w:r w:rsidR="000C32AA" w:rsidRPr="00A42C18">
              <w:rPr>
                <w:color w:val="auto"/>
                <w:lang w:val="en-GB"/>
              </w:rPr>
              <w:t>ASSET-</w:t>
            </w:r>
            <w:r w:rsidRPr="0020479F">
              <w:rPr>
                <w:color w:val="auto"/>
                <w:lang w:val="en-GB"/>
              </w:rPr>
              <w:t>D-28].</w:t>
            </w:r>
          </w:p>
        </w:tc>
      </w:tr>
    </w:tbl>
    <w:p w14:paraId="341BF6C7" w14:textId="77777777" w:rsidR="00950396" w:rsidRPr="0020479F" w:rsidRDefault="00950396" w:rsidP="00950396">
      <w:pPr>
        <w:spacing w:after="120"/>
        <w:rPr>
          <w:lang w:val="en-GB"/>
        </w:rPr>
      </w:pPr>
    </w:p>
    <w:p w14:paraId="2FD6FD9F" w14:textId="77777777" w:rsidR="00950396" w:rsidRPr="0020479F" w:rsidRDefault="00950396" w:rsidP="00705E53">
      <w:pPr>
        <w:pStyle w:val="Heading3"/>
        <w:rPr>
          <w:lang w:val="en-GB"/>
        </w:rPr>
      </w:pPr>
      <w:bookmarkStart w:id="244" w:name="_Toc184043405"/>
      <w:r w:rsidRPr="0020479F">
        <w:rPr>
          <w:lang w:val="en-GB"/>
        </w:rPr>
        <w:lastRenderedPageBreak/>
        <w:t>AI/ML Query Exploitation</w:t>
      </w:r>
      <w:bookmarkEnd w:id="244"/>
    </w:p>
    <w:tbl>
      <w:tblPr>
        <w:tblStyle w:val="TableGrid"/>
        <w:tblW w:w="0" w:type="auto"/>
        <w:tblLook w:val="04A0" w:firstRow="1" w:lastRow="0" w:firstColumn="1" w:lastColumn="0" w:noHBand="0" w:noVBand="1"/>
      </w:tblPr>
      <w:tblGrid>
        <w:gridCol w:w="1838"/>
        <w:gridCol w:w="7791"/>
      </w:tblGrid>
      <w:tr w:rsidR="00950396" w:rsidRPr="00A42C18" w14:paraId="1088AC68" w14:textId="77777777" w:rsidTr="00A24A12">
        <w:tc>
          <w:tcPr>
            <w:tcW w:w="1838" w:type="dxa"/>
          </w:tcPr>
          <w:p w14:paraId="65CC819E" w14:textId="77777777" w:rsidR="00950396" w:rsidRPr="00A42C18" w:rsidRDefault="00950396" w:rsidP="00A24A12">
            <w:pPr>
              <w:spacing w:after="0"/>
              <w:jc w:val="both"/>
              <w:rPr>
                <w:b/>
                <w:bCs/>
                <w:lang w:val="en-GB"/>
              </w:rPr>
            </w:pPr>
            <w:r w:rsidRPr="00A42C18">
              <w:rPr>
                <w:b/>
                <w:bCs/>
                <w:lang w:val="en-GB"/>
              </w:rPr>
              <w:t>Threat ID</w:t>
            </w:r>
          </w:p>
        </w:tc>
        <w:tc>
          <w:tcPr>
            <w:tcW w:w="7791" w:type="dxa"/>
          </w:tcPr>
          <w:p w14:paraId="719587D3" w14:textId="2E4BCBE6" w:rsidR="00950396" w:rsidRPr="00A42C18" w:rsidRDefault="001C5566" w:rsidP="00A24A12">
            <w:pPr>
              <w:spacing w:after="0"/>
              <w:jc w:val="both"/>
              <w:rPr>
                <w:lang w:val="en-GB"/>
              </w:rPr>
            </w:pPr>
            <w:r>
              <w:rPr>
                <w:lang w:val="en-GB"/>
              </w:rPr>
              <w:t>T-AIML-IM-</w:t>
            </w:r>
            <w:r w:rsidR="00EC0FC8">
              <w:rPr>
                <w:lang w:val="en-GB"/>
              </w:rPr>
              <w:t>4</w:t>
            </w:r>
          </w:p>
        </w:tc>
      </w:tr>
      <w:tr w:rsidR="00950396" w:rsidRPr="00A42C18" w14:paraId="0F75B5AA" w14:textId="77777777" w:rsidTr="00A24A12">
        <w:tc>
          <w:tcPr>
            <w:tcW w:w="1838" w:type="dxa"/>
          </w:tcPr>
          <w:p w14:paraId="664AC3E8" w14:textId="77777777" w:rsidR="00950396" w:rsidRPr="00A42C18" w:rsidRDefault="00950396" w:rsidP="00A24A12">
            <w:pPr>
              <w:spacing w:after="0"/>
              <w:jc w:val="both"/>
              <w:rPr>
                <w:b/>
                <w:bCs/>
                <w:lang w:val="en-GB"/>
              </w:rPr>
            </w:pPr>
            <w:r w:rsidRPr="00A42C18">
              <w:rPr>
                <w:b/>
                <w:bCs/>
                <w:lang w:val="en-GB"/>
              </w:rPr>
              <w:t>Threat title</w:t>
            </w:r>
          </w:p>
        </w:tc>
        <w:tc>
          <w:tcPr>
            <w:tcW w:w="7791" w:type="dxa"/>
          </w:tcPr>
          <w:p w14:paraId="5D4A88FA" w14:textId="77777777" w:rsidR="00950396" w:rsidRPr="00A42C18" w:rsidRDefault="00950396" w:rsidP="00A24A12">
            <w:pPr>
              <w:spacing w:after="0"/>
              <w:jc w:val="both"/>
              <w:rPr>
                <w:lang w:val="en-GB"/>
              </w:rPr>
            </w:pPr>
            <w:r w:rsidRPr="00A42C18">
              <w:rPr>
                <w:lang w:val="en-GB"/>
              </w:rPr>
              <w:t>AI/ML Query Exploitation</w:t>
            </w:r>
          </w:p>
        </w:tc>
      </w:tr>
      <w:tr w:rsidR="00950396" w:rsidRPr="00A42C18" w14:paraId="371C56CB" w14:textId="77777777" w:rsidTr="00A24A12">
        <w:tc>
          <w:tcPr>
            <w:tcW w:w="1838" w:type="dxa"/>
          </w:tcPr>
          <w:p w14:paraId="31C7023E" w14:textId="77777777" w:rsidR="00950396" w:rsidRPr="00A42C18" w:rsidRDefault="00950396" w:rsidP="00A24A12">
            <w:pPr>
              <w:spacing w:after="0"/>
              <w:jc w:val="both"/>
              <w:rPr>
                <w:b/>
                <w:bCs/>
                <w:lang w:val="en-GB"/>
              </w:rPr>
            </w:pPr>
            <w:r w:rsidRPr="00A42C18">
              <w:rPr>
                <w:b/>
                <w:bCs/>
                <w:lang w:val="en-GB"/>
              </w:rPr>
              <w:t>Threat description</w:t>
            </w:r>
          </w:p>
        </w:tc>
        <w:tc>
          <w:tcPr>
            <w:tcW w:w="7791" w:type="dxa"/>
          </w:tcPr>
          <w:p w14:paraId="3AADC2F0" w14:textId="77777777" w:rsidR="00950396" w:rsidRPr="00A42C18" w:rsidRDefault="00950396" w:rsidP="00A24A12">
            <w:pPr>
              <w:spacing w:after="0"/>
              <w:jc w:val="both"/>
              <w:rPr>
                <w:lang w:val="en-GB"/>
              </w:rPr>
            </w:pPr>
            <w:r w:rsidRPr="00A42C18">
              <w:rPr>
                <w:lang w:val="en-GB"/>
              </w:rPr>
              <w:t>An adversary may submit queries to the model and receive predictions (either labels or model confidences) and confidential data.</w:t>
            </w:r>
          </w:p>
        </w:tc>
      </w:tr>
      <w:tr w:rsidR="00950396" w:rsidRPr="00A42C18" w14:paraId="34EA5A92" w14:textId="77777777" w:rsidTr="00A24A12">
        <w:tc>
          <w:tcPr>
            <w:tcW w:w="1838" w:type="dxa"/>
          </w:tcPr>
          <w:p w14:paraId="553A68E9" w14:textId="77777777" w:rsidR="00950396" w:rsidRPr="00A42C18" w:rsidRDefault="00950396" w:rsidP="00A24A12">
            <w:pPr>
              <w:spacing w:after="0"/>
              <w:jc w:val="both"/>
              <w:rPr>
                <w:b/>
                <w:bCs/>
                <w:lang w:val="en-GB"/>
              </w:rPr>
            </w:pPr>
            <w:r w:rsidRPr="00A42C18">
              <w:rPr>
                <w:b/>
                <w:bCs/>
                <w:lang w:val="en-GB"/>
              </w:rPr>
              <w:t>Threat type</w:t>
            </w:r>
          </w:p>
        </w:tc>
        <w:tc>
          <w:tcPr>
            <w:tcW w:w="7791" w:type="dxa"/>
          </w:tcPr>
          <w:p w14:paraId="3CD79134" w14:textId="77777777" w:rsidR="00950396" w:rsidRPr="00A42C18" w:rsidRDefault="00950396" w:rsidP="00A24A12">
            <w:pPr>
              <w:spacing w:after="0"/>
              <w:jc w:val="both"/>
              <w:rPr>
                <w:lang w:val="en-GB"/>
              </w:rPr>
            </w:pPr>
            <w:r w:rsidRPr="00A42C18">
              <w:rPr>
                <w:lang w:val="en-GB"/>
              </w:rPr>
              <w:t>Information Disclosure</w:t>
            </w:r>
          </w:p>
        </w:tc>
      </w:tr>
      <w:tr w:rsidR="00950396" w:rsidRPr="00A42C18" w14:paraId="14E8E42F" w14:textId="77777777" w:rsidTr="00A24A12">
        <w:tc>
          <w:tcPr>
            <w:tcW w:w="1838" w:type="dxa"/>
          </w:tcPr>
          <w:p w14:paraId="1DA17559" w14:textId="77777777" w:rsidR="00950396" w:rsidRPr="00A42C18" w:rsidRDefault="00950396" w:rsidP="00A24A12">
            <w:pPr>
              <w:spacing w:after="0"/>
              <w:jc w:val="both"/>
              <w:rPr>
                <w:b/>
                <w:bCs/>
                <w:lang w:val="en-GB"/>
              </w:rPr>
            </w:pPr>
            <w:r w:rsidRPr="00A42C18">
              <w:rPr>
                <w:b/>
                <w:bCs/>
                <w:lang w:val="en-GB"/>
              </w:rPr>
              <w:t>Vulnerabilities</w:t>
            </w:r>
          </w:p>
        </w:tc>
        <w:tc>
          <w:tcPr>
            <w:tcW w:w="7791" w:type="dxa"/>
          </w:tcPr>
          <w:p w14:paraId="561F96CC" w14:textId="77777777" w:rsidR="00950396" w:rsidRPr="00A42C18" w:rsidRDefault="00950396" w:rsidP="00A24A12">
            <w:pPr>
              <w:spacing w:after="0"/>
              <w:jc w:val="both"/>
              <w:rPr>
                <w:lang w:val="en-GB"/>
              </w:rPr>
            </w:pPr>
            <w:r w:rsidRPr="00A42C18">
              <w:rPr>
                <w:lang w:val="en-GB"/>
              </w:rPr>
              <w:t>Vulnerabilities in data sources, vulnerabilities in training database, vulnerabilities in AI/ML APIs</w:t>
            </w:r>
          </w:p>
        </w:tc>
      </w:tr>
      <w:tr w:rsidR="00950396" w:rsidRPr="00A42C18" w14:paraId="6ED485BB" w14:textId="77777777" w:rsidTr="00A24A12">
        <w:tc>
          <w:tcPr>
            <w:tcW w:w="1838" w:type="dxa"/>
          </w:tcPr>
          <w:p w14:paraId="45868AE8" w14:textId="77777777" w:rsidR="00950396" w:rsidRPr="00A42C18" w:rsidRDefault="00950396" w:rsidP="00A24A12">
            <w:pPr>
              <w:spacing w:after="0"/>
              <w:jc w:val="both"/>
              <w:rPr>
                <w:b/>
                <w:bCs/>
                <w:lang w:val="en-GB"/>
              </w:rPr>
            </w:pPr>
            <w:r w:rsidRPr="00A42C18">
              <w:rPr>
                <w:b/>
                <w:bCs/>
                <w:lang w:val="en-GB"/>
              </w:rPr>
              <w:t>Impact type</w:t>
            </w:r>
          </w:p>
        </w:tc>
        <w:tc>
          <w:tcPr>
            <w:tcW w:w="7791" w:type="dxa"/>
          </w:tcPr>
          <w:p w14:paraId="558BCA16" w14:textId="77777777" w:rsidR="00950396" w:rsidRPr="00A42C18" w:rsidRDefault="00950396" w:rsidP="00A24A12">
            <w:pPr>
              <w:spacing w:after="0"/>
              <w:jc w:val="both"/>
              <w:rPr>
                <w:lang w:val="en-GB"/>
              </w:rPr>
            </w:pPr>
            <w:r w:rsidRPr="00A42C18">
              <w:rPr>
                <w:lang w:val="en-GB"/>
              </w:rPr>
              <w:t>Confidentiality</w:t>
            </w:r>
          </w:p>
        </w:tc>
      </w:tr>
      <w:tr w:rsidR="00950396" w:rsidRPr="00A42C18" w14:paraId="69DFA8D8" w14:textId="77777777" w:rsidTr="00A24A12">
        <w:tc>
          <w:tcPr>
            <w:tcW w:w="1838" w:type="dxa"/>
          </w:tcPr>
          <w:p w14:paraId="6A1B4BAB" w14:textId="77777777" w:rsidR="00950396" w:rsidRPr="00A42C18" w:rsidRDefault="00950396" w:rsidP="00A24A12">
            <w:pPr>
              <w:spacing w:after="0"/>
              <w:jc w:val="both"/>
              <w:rPr>
                <w:b/>
                <w:bCs/>
                <w:lang w:val="en-GB"/>
              </w:rPr>
            </w:pPr>
            <w:r w:rsidRPr="00A42C18">
              <w:rPr>
                <w:b/>
                <w:bCs/>
                <w:lang w:val="en-GB"/>
              </w:rPr>
              <w:t>Affected Assets</w:t>
            </w:r>
          </w:p>
        </w:tc>
        <w:tc>
          <w:tcPr>
            <w:tcW w:w="7791" w:type="dxa"/>
          </w:tcPr>
          <w:p w14:paraId="3432DF53" w14:textId="77777777" w:rsidR="00950396" w:rsidRPr="0020479F" w:rsidRDefault="00950396" w:rsidP="00A24A12">
            <w:pPr>
              <w:pStyle w:val="EditorsNote"/>
              <w:spacing w:after="0"/>
              <w:ind w:left="0" w:firstLine="0"/>
              <w:rPr>
                <w:color w:val="auto"/>
                <w:lang w:val="en-GB"/>
              </w:rPr>
            </w:pPr>
            <w:r w:rsidRPr="0020479F">
              <w:rPr>
                <w:color w:val="auto"/>
                <w:lang w:val="en-GB"/>
              </w:rPr>
              <w:t>A1 Enrichment Information that is collected or derived at SMO/Non-RT RIC either from non-network data sources or from network functions themselves and provided over the A1 interface to be utilized by Near-RT RIC, e.g., an ML model, to improve its performance. [ASSET-D-08]</w:t>
            </w:r>
          </w:p>
          <w:p w14:paraId="1EAE44D4" w14:textId="77777777" w:rsidR="00950396" w:rsidRPr="0020479F" w:rsidRDefault="00950396" w:rsidP="00A24A12">
            <w:pPr>
              <w:pStyle w:val="EditorsNote"/>
              <w:spacing w:after="0"/>
              <w:ind w:left="0" w:firstLine="0"/>
              <w:rPr>
                <w:color w:val="auto"/>
                <w:lang w:val="en-GB"/>
              </w:rPr>
            </w:pPr>
            <w:r w:rsidRPr="0020479F">
              <w:rPr>
                <w:color w:val="auto"/>
                <w:lang w:val="en-GB"/>
              </w:rPr>
              <w:t>Training or test data: data sets collected externally or internally from the Near-RT RIC, O-CU and O-DU and passed to the ML training hosts in a ML system. [ASSET-D-25]</w:t>
            </w:r>
          </w:p>
          <w:p w14:paraId="1E932C0B" w14:textId="77777777" w:rsidR="00950396" w:rsidRPr="0020479F" w:rsidRDefault="00950396" w:rsidP="00A24A12">
            <w:pPr>
              <w:pStyle w:val="EditorsNote"/>
              <w:spacing w:after="0"/>
              <w:ind w:left="0" w:firstLine="0"/>
              <w:rPr>
                <w:color w:val="auto"/>
                <w:lang w:val="en-GB"/>
              </w:rPr>
            </w:pPr>
            <w:r w:rsidRPr="0020479F">
              <w:rPr>
                <w:color w:val="auto"/>
                <w:lang w:val="en-GB"/>
              </w:rPr>
              <w:t>The trained ML model [ASSET-D-26],</w:t>
            </w:r>
          </w:p>
          <w:p w14:paraId="0F0D7039" w14:textId="459F9DE1" w:rsidR="00950396" w:rsidRPr="0020479F" w:rsidRDefault="00950396" w:rsidP="00A24A12">
            <w:pPr>
              <w:pStyle w:val="EditorsNote"/>
              <w:spacing w:after="0"/>
              <w:ind w:left="0" w:firstLine="0"/>
              <w:rPr>
                <w:color w:val="auto"/>
                <w:lang w:val="en-GB"/>
              </w:rPr>
            </w:pPr>
            <w:r w:rsidRPr="0020479F">
              <w:rPr>
                <w:color w:val="auto"/>
                <w:lang w:val="en-GB"/>
              </w:rPr>
              <w:t>The ML prediction results built into the model [</w:t>
            </w:r>
            <w:r w:rsidR="000C32AA" w:rsidRPr="00A42C18">
              <w:rPr>
                <w:color w:val="auto"/>
                <w:lang w:val="en-GB"/>
              </w:rPr>
              <w:t>ASSET-</w:t>
            </w:r>
            <w:r w:rsidRPr="0020479F">
              <w:rPr>
                <w:color w:val="auto"/>
                <w:lang w:val="en-GB"/>
              </w:rPr>
              <w:t>D-27],</w:t>
            </w:r>
          </w:p>
          <w:p w14:paraId="11970676" w14:textId="1D32A4F1" w:rsidR="00950396" w:rsidRPr="00A42C18" w:rsidRDefault="00950396" w:rsidP="00A24A12">
            <w:pPr>
              <w:pStyle w:val="EditorsNote"/>
              <w:spacing w:after="0"/>
              <w:ind w:left="0" w:firstLine="0"/>
              <w:rPr>
                <w:lang w:val="en-GB"/>
              </w:rPr>
            </w:pPr>
            <w:r w:rsidRPr="0020479F">
              <w:rPr>
                <w:color w:val="auto"/>
                <w:lang w:val="en-GB"/>
              </w:rPr>
              <w:t>The behaviour of the ML system [</w:t>
            </w:r>
            <w:r w:rsidR="000C32AA" w:rsidRPr="00A42C18">
              <w:rPr>
                <w:color w:val="auto"/>
                <w:lang w:val="en-GB"/>
              </w:rPr>
              <w:t>ASSET-</w:t>
            </w:r>
            <w:r w:rsidRPr="0020479F">
              <w:rPr>
                <w:color w:val="auto"/>
                <w:lang w:val="en-GB"/>
              </w:rPr>
              <w:t>D-28].</w:t>
            </w:r>
          </w:p>
        </w:tc>
      </w:tr>
    </w:tbl>
    <w:p w14:paraId="3A38A374" w14:textId="77777777" w:rsidR="00957CCD" w:rsidRPr="0020479F" w:rsidRDefault="00957CCD" w:rsidP="00957CCD">
      <w:pPr>
        <w:rPr>
          <w:lang w:val="en-GB"/>
        </w:rPr>
      </w:pPr>
    </w:p>
    <w:p w14:paraId="255C44EC" w14:textId="33D87CAF" w:rsidR="000D0BF3" w:rsidRPr="0020479F" w:rsidRDefault="00475ECD" w:rsidP="00475ECD">
      <w:pPr>
        <w:pStyle w:val="Heading2"/>
        <w:rPr>
          <w:lang w:val="en-GB"/>
        </w:rPr>
      </w:pPr>
      <w:bookmarkStart w:id="245" w:name="_Toc184043406"/>
      <w:r w:rsidRPr="0020479F">
        <w:rPr>
          <w:lang w:val="en-GB"/>
        </w:rPr>
        <w:t>Data poisoning attacks</w:t>
      </w:r>
      <w:r w:rsidR="00957CCD" w:rsidRPr="0020479F">
        <w:rPr>
          <w:lang w:val="en-GB"/>
        </w:rPr>
        <w:t xml:space="preserve"> (ML02:2023)</w:t>
      </w:r>
      <w:bookmarkEnd w:id="245"/>
    </w:p>
    <w:p w14:paraId="51990D8B" w14:textId="43AB5043" w:rsidR="000D0BF3" w:rsidRPr="0020479F" w:rsidRDefault="001C5566" w:rsidP="00705E53">
      <w:pPr>
        <w:pStyle w:val="Heading3"/>
        <w:rPr>
          <w:lang w:val="en-GB"/>
        </w:rPr>
      </w:pPr>
      <w:bookmarkStart w:id="246" w:name="_Toc184043407"/>
      <w:r>
        <w:t>Black-box Data Poisoning</w:t>
      </w:r>
      <w:bookmarkEnd w:id="246"/>
    </w:p>
    <w:p w14:paraId="77A96070" w14:textId="77777777" w:rsidR="000D0BF3" w:rsidRPr="00A42C18" w:rsidRDefault="000D0BF3" w:rsidP="000D0BF3">
      <w:pPr>
        <w:rPr>
          <w:lang w:val="en-GB"/>
        </w:rPr>
      </w:pPr>
    </w:p>
    <w:tbl>
      <w:tblPr>
        <w:tblStyle w:val="TableGrid"/>
        <w:tblW w:w="0" w:type="auto"/>
        <w:tblLook w:val="04A0" w:firstRow="1" w:lastRow="0" w:firstColumn="1" w:lastColumn="0" w:noHBand="0" w:noVBand="1"/>
      </w:tblPr>
      <w:tblGrid>
        <w:gridCol w:w="1838"/>
        <w:gridCol w:w="7791"/>
      </w:tblGrid>
      <w:tr w:rsidR="000D0BF3" w:rsidRPr="00A42C18" w14:paraId="09B25D5F" w14:textId="77777777" w:rsidTr="008F74D5">
        <w:tc>
          <w:tcPr>
            <w:tcW w:w="1838" w:type="dxa"/>
          </w:tcPr>
          <w:p w14:paraId="37E5ABD0" w14:textId="77777777" w:rsidR="000D0BF3" w:rsidRPr="0020479F" w:rsidRDefault="000D0BF3" w:rsidP="008F74D5">
            <w:pPr>
              <w:spacing w:after="0"/>
              <w:jc w:val="both"/>
              <w:rPr>
                <w:b/>
                <w:bCs/>
                <w:lang w:val="en-GB"/>
              </w:rPr>
            </w:pPr>
            <w:r w:rsidRPr="0020479F">
              <w:rPr>
                <w:b/>
                <w:bCs/>
                <w:lang w:val="en-GB"/>
              </w:rPr>
              <w:t>Threat ID</w:t>
            </w:r>
          </w:p>
        </w:tc>
        <w:tc>
          <w:tcPr>
            <w:tcW w:w="7791" w:type="dxa"/>
          </w:tcPr>
          <w:p w14:paraId="00FD1F9C" w14:textId="1E32EF3C" w:rsidR="000D0BF3" w:rsidRPr="0020479F" w:rsidRDefault="001C5566" w:rsidP="008F74D5">
            <w:pPr>
              <w:spacing w:after="0"/>
              <w:jc w:val="both"/>
              <w:rPr>
                <w:lang w:val="en-GB"/>
              </w:rPr>
            </w:pPr>
            <w:r>
              <w:rPr>
                <w:lang w:val="en-GB"/>
              </w:rPr>
              <w:t>T-AIML-DP-</w:t>
            </w:r>
            <w:r w:rsidR="000D0BF3" w:rsidRPr="0020479F">
              <w:rPr>
                <w:lang w:val="en-GB"/>
              </w:rPr>
              <w:t>01</w:t>
            </w:r>
          </w:p>
        </w:tc>
      </w:tr>
      <w:tr w:rsidR="000D0BF3" w:rsidRPr="00A42C18" w14:paraId="0A87DC53" w14:textId="77777777" w:rsidTr="008F74D5">
        <w:tc>
          <w:tcPr>
            <w:tcW w:w="1838" w:type="dxa"/>
          </w:tcPr>
          <w:p w14:paraId="1AB4B3BF" w14:textId="77777777" w:rsidR="000D0BF3" w:rsidRPr="0020479F" w:rsidRDefault="000D0BF3" w:rsidP="008F74D5">
            <w:pPr>
              <w:spacing w:after="0"/>
              <w:jc w:val="both"/>
              <w:rPr>
                <w:b/>
                <w:bCs/>
                <w:lang w:val="en-GB"/>
              </w:rPr>
            </w:pPr>
            <w:r w:rsidRPr="0020479F">
              <w:rPr>
                <w:b/>
                <w:bCs/>
                <w:lang w:val="en-GB"/>
              </w:rPr>
              <w:t>Threat title</w:t>
            </w:r>
          </w:p>
        </w:tc>
        <w:tc>
          <w:tcPr>
            <w:tcW w:w="7791" w:type="dxa"/>
          </w:tcPr>
          <w:p w14:paraId="21606823" w14:textId="2310A2EC" w:rsidR="000D0BF3" w:rsidRPr="0020479F" w:rsidRDefault="001C5566" w:rsidP="008F74D5">
            <w:pPr>
              <w:spacing w:after="0"/>
              <w:jc w:val="both"/>
              <w:rPr>
                <w:lang w:val="en-GB"/>
              </w:rPr>
            </w:pPr>
            <w:r w:rsidRPr="001C5566">
              <w:rPr>
                <w:lang w:val="en-GB"/>
              </w:rPr>
              <w:t>Black-box Data Poisoning</w:t>
            </w:r>
          </w:p>
        </w:tc>
      </w:tr>
      <w:tr w:rsidR="000D0BF3" w:rsidRPr="00A42C18" w14:paraId="74F5DAEA" w14:textId="77777777" w:rsidTr="008F74D5">
        <w:tc>
          <w:tcPr>
            <w:tcW w:w="1838" w:type="dxa"/>
          </w:tcPr>
          <w:p w14:paraId="191C1091" w14:textId="77777777" w:rsidR="000D0BF3" w:rsidRPr="0020479F" w:rsidRDefault="000D0BF3" w:rsidP="008F74D5">
            <w:pPr>
              <w:spacing w:after="0"/>
              <w:jc w:val="both"/>
              <w:rPr>
                <w:b/>
                <w:bCs/>
                <w:lang w:val="en-GB"/>
              </w:rPr>
            </w:pPr>
            <w:r w:rsidRPr="0020479F">
              <w:rPr>
                <w:b/>
                <w:bCs/>
                <w:lang w:val="en-GB"/>
              </w:rPr>
              <w:t>Threat description</w:t>
            </w:r>
          </w:p>
        </w:tc>
        <w:tc>
          <w:tcPr>
            <w:tcW w:w="7791" w:type="dxa"/>
          </w:tcPr>
          <w:p w14:paraId="64B4538B" w14:textId="77777777" w:rsidR="000D0BF3" w:rsidRPr="0020479F" w:rsidRDefault="000D0BF3" w:rsidP="008F74D5">
            <w:pPr>
              <w:spacing w:after="0"/>
              <w:jc w:val="both"/>
              <w:rPr>
                <w:lang w:val="en-GB"/>
              </w:rPr>
            </w:pPr>
            <w:r w:rsidRPr="0020479F">
              <w:rPr>
                <w:lang w:val="en-GB"/>
              </w:rPr>
              <w:t>An attacker in possession of a compromised data-source can inject poisoned data which can be consumed by AI/ML for training. For such an attack, the attacker does not need to know any details of the AI/ML algorithm, or the parameters being used. Knowledge of inputs and outputs of AI/ML is sufficient to launch such attacks.</w:t>
            </w:r>
          </w:p>
        </w:tc>
      </w:tr>
      <w:tr w:rsidR="000D0BF3" w:rsidRPr="00A42C18" w14:paraId="74526C93" w14:textId="77777777" w:rsidTr="008F74D5">
        <w:tc>
          <w:tcPr>
            <w:tcW w:w="1838" w:type="dxa"/>
          </w:tcPr>
          <w:p w14:paraId="16DC3C3F" w14:textId="77777777" w:rsidR="000D0BF3" w:rsidRPr="0020479F" w:rsidRDefault="000D0BF3" w:rsidP="008F74D5">
            <w:pPr>
              <w:spacing w:after="0"/>
              <w:jc w:val="both"/>
              <w:rPr>
                <w:b/>
                <w:bCs/>
                <w:lang w:val="en-GB"/>
              </w:rPr>
            </w:pPr>
            <w:r w:rsidRPr="0020479F">
              <w:rPr>
                <w:b/>
                <w:bCs/>
                <w:lang w:val="en-GB"/>
              </w:rPr>
              <w:t>Threat type</w:t>
            </w:r>
          </w:p>
        </w:tc>
        <w:tc>
          <w:tcPr>
            <w:tcW w:w="7791" w:type="dxa"/>
          </w:tcPr>
          <w:p w14:paraId="19FFEC78" w14:textId="77777777" w:rsidR="000D0BF3" w:rsidRPr="0020479F" w:rsidRDefault="000D0BF3" w:rsidP="008F74D5">
            <w:pPr>
              <w:spacing w:after="0"/>
              <w:jc w:val="both"/>
              <w:rPr>
                <w:lang w:val="en-GB"/>
              </w:rPr>
            </w:pPr>
          </w:p>
          <w:p w14:paraId="0A1F7830" w14:textId="77777777" w:rsidR="000D0BF3" w:rsidRPr="0020479F" w:rsidRDefault="000D0BF3" w:rsidP="008F74D5">
            <w:pPr>
              <w:spacing w:after="0"/>
              <w:jc w:val="both"/>
              <w:rPr>
                <w:lang w:val="en-GB"/>
              </w:rPr>
            </w:pPr>
            <w:r w:rsidRPr="0020479F">
              <w:rPr>
                <w:lang w:val="en-GB"/>
              </w:rPr>
              <w:t>Tampering</w:t>
            </w:r>
          </w:p>
        </w:tc>
      </w:tr>
      <w:tr w:rsidR="000D0BF3" w:rsidRPr="00A42C18" w14:paraId="2B422FF8" w14:textId="77777777" w:rsidTr="008F74D5">
        <w:tc>
          <w:tcPr>
            <w:tcW w:w="1838" w:type="dxa"/>
          </w:tcPr>
          <w:p w14:paraId="191C4AE0" w14:textId="77777777" w:rsidR="000D0BF3" w:rsidRPr="0020479F" w:rsidRDefault="000D0BF3" w:rsidP="008F74D5">
            <w:pPr>
              <w:spacing w:after="0"/>
              <w:jc w:val="both"/>
              <w:rPr>
                <w:b/>
                <w:bCs/>
                <w:lang w:val="en-GB"/>
              </w:rPr>
            </w:pPr>
            <w:r w:rsidRPr="0020479F">
              <w:rPr>
                <w:b/>
                <w:bCs/>
                <w:lang w:val="en-GB"/>
              </w:rPr>
              <w:t>Vulnerabilities</w:t>
            </w:r>
          </w:p>
        </w:tc>
        <w:tc>
          <w:tcPr>
            <w:tcW w:w="7791" w:type="dxa"/>
          </w:tcPr>
          <w:p w14:paraId="6D71366F" w14:textId="77777777" w:rsidR="000D0BF3" w:rsidRPr="0020479F" w:rsidRDefault="000D0BF3" w:rsidP="008F74D5">
            <w:pPr>
              <w:spacing w:after="0"/>
              <w:jc w:val="both"/>
              <w:rPr>
                <w:lang w:val="en-GB"/>
              </w:rPr>
            </w:pPr>
            <w:r w:rsidRPr="0020479F">
              <w:rPr>
                <w:lang w:val="en-GB"/>
              </w:rPr>
              <w:t>Vulnerabilities in data sources, vulnerabilities in training database</w:t>
            </w:r>
          </w:p>
        </w:tc>
      </w:tr>
      <w:tr w:rsidR="000D0BF3" w:rsidRPr="00A42C18" w14:paraId="77D28D34" w14:textId="77777777" w:rsidTr="008F74D5">
        <w:tc>
          <w:tcPr>
            <w:tcW w:w="1838" w:type="dxa"/>
          </w:tcPr>
          <w:p w14:paraId="25370973" w14:textId="77777777" w:rsidR="000D0BF3" w:rsidRPr="0020479F" w:rsidRDefault="000D0BF3" w:rsidP="008F74D5">
            <w:pPr>
              <w:spacing w:after="0"/>
              <w:jc w:val="both"/>
              <w:rPr>
                <w:b/>
                <w:bCs/>
                <w:lang w:val="en-GB"/>
              </w:rPr>
            </w:pPr>
            <w:r w:rsidRPr="0020479F">
              <w:rPr>
                <w:b/>
                <w:bCs/>
                <w:lang w:val="en-GB"/>
              </w:rPr>
              <w:t>Impact type</w:t>
            </w:r>
          </w:p>
        </w:tc>
        <w:tc>
          <w:tcPr>
            <w:tcW w:w="7791" w:type="dxa"/>
          </w:tcPr>
          <w:p w14:paraId="4B7237C6" w14:textId="2FCBCBDF" w:rsidR="000D0BF3" w:rsidRPr="0020479F" w:rsidRDefault="00760A4D" w:rsidP="008F74D5">
            <w:pPr>
              <w:spacing w:after="0"/>
              <w:jc w:val="both"/>
              <w:rPr>
                <w:lang w:val="en-GB"/>
              </w:rPr>
            </w:pPr>
            <w:r w:rsidRPr="00760A4D">
              <w:rPr>
                <w:lang w:val="en-GB"/>
              </w:rPr>
              <w:t>Integrity</w:t>
            </w:r>
          </w:p>
        </w:tc>
      </w:tr>
      <w:tr w:rsidR="000D0BF3" w:rsidRPr="00A42C18" w14:paraId="646A59C8" w14:textId="77777777" w:rsidTr="008F74D5">
        <w:tc>
          <w:tcPr>
            <w:tcW w:w="1838" w:type="dxa"/>
          </w:tcPr>
          <w:p w14:paraId="638001C5" w14:textId="77777777" w:rsidR="000D0BF3" w:rsidRPr="0020479F" w:rsidRDefault="000D0BF3" w:rsidP="008F74D5">
            <w:pPr>
              <w:spacing w:after="0"/>
              <w:jc w:val="both"/>
              <w:rPr>
                <w:b/>
                <w:bCs/>
                <w:lang w:val="en-GB"/>
              </w:rPr>
            </w:pPr>
            <w:r w:rsidRPr="0020479F">
              <w:rPr>
                <w:b/>
                <w:bCs/>
                <w:lang w:val="en-GB"/>
              </w:rPr>
              <w:t>Affected Assets</w:t>
            </w:r>
          </w:p>
        </w:tc>
        <w:tc>
          <w:tcPr>
            <w:tcW w:w="7791" w:type="dxa"/>
          </w:tcPr>
          <w:p w14:paraId="40D0C266" w14:textId="70158117" w:rsidR="000D0BF3" w:rsidRPr="0020479F" w:rsidRDefault="000D0BF3" w:rsidP="008F74D5">
            <w:pPr>
              <w:pStyle w:val="EditorsNote"/>
              <w:ind w:left="0" w:firstLine="0"/>
              <w:rPr>
                <w:color w:val="auto"/>
                <w:lang w:val="en-GB"/>
              </w:rPr>
            </w:pPr>
            <w:r w:rsidRPr="0020479F">
              <w:rPr>
                <w:color w:val="auto"/>
                <w:lang w:val="en-GB"/>
              </w:rPr>
              <w:t xml:space="preserve">Database holding data from xApp applications and E2 Node [ASSET-D-10], </w:t>
            </w:r>
            <w:r w:rsidRPr="0020479F">
              <w:rPr>
                <w:color w:val="auto"/>
                <w:lang w:val="en-GB"/>
              </w:rPr>
              <w:br/>
              <w:t xml:space="preserve">Training or test data sets collected externally or internally [ASSET-D-25], </w:t>
            </w:r>
            <w:r w:rsidRPr="0020479F">
              <w:rPr>
                <w:color w:val="auto"/>
                <w:lang w:val="en-GB"/>
              </w:rPr>
              <w:br/>
              <w:t xml:space="preserve">Trained ML model [ASSET-D-26], </w:t>
            </w:r>
            <w:r w:rsidRPr="0020479F">
              <w:rPr>
                <w:color w:val="auto"/>
                <w:lang w:val="en-GB"/>
              </w:rPr>
              <w:br/>
              <w:t>ML components deploying machine learning (</w:t>
            </w:r>
            <w:r w:rsidR="00696FB0">
              <w:rPr>
                <w:color w:val="auto"/>
                <w:lang w:val="en-GB"/>
              </w:rPr>
              <w:t>xApps</w:t>
            </w:r>
            <w:r w:rsidRPr="0020479F">
              <w:rPr>
                <w:color w:val="auto"/>
                <w:lang w:val="en-GB"/>
              </w:rPr>
              <w:t xml:space="preserve">, </w:t>
            </w:r>
            <w:r w:rsidR="00696FB0">
              <w:rPr>
                <w:color w:val="auto"/>
                <w:lang w:val="en-GB"/>
              </w:rPr>
              <w:t>rApps</w:t>
            </w:r>
            <w:r w:rsidRPr="0020479F">
              <w:rPr>
                <w:color w:val="auto"/>
                <w:lang w:val="en-GB"/>
              </w:rPr>
              <w:t>) [ASSET-C-12],</w:t>
            </w:r>
            <w:r w:rsidRPr="0020479F">
              <w:rPr>
                <w:color w:val="auto"/>
                <w:lang w:val="en-GB"/>
              </w:rPr>
              <w:br/>
              <w:t>Near-RT-RIC SW [ASSET-C-02</w:t>
            </w:r>
            <w:r w:rsidR="0055689E">
              <w:rPr>
                <w:color w:val="auto"/>
                <w:lang w:val="en-GB"/>
              </w:rPr>
              <w:t>]</w:t>
            </w:r>
            <w:r w:rsidRPr="0020479F">
              <w:rPr>
                <w:color w:val="auto"/>
                <w:lang w:val="en-GB"/>
              </w:rPr>
              <w:t xml:space="preserve">, </w:t>
            </w:r>
            <w:r w:rsidRPr="0020479F">
              <w:rPr>
                <w:color w:val="auto"/>
                <w:lang w:val="en-GB"/>
              </w:rPr>
              <w:br/>
              <w:t>Non-RT-RIC SW [ASSET-C-11]</w:t>
            </w:r>
          </w:p>
          <w:p w14:paraId="23BEA91C" w14:textId="77777777" w:rsidR="000D0BF3" w:rsidRPr="0020479F" w:rsidRDefault="000D0BF3" w:rsidP="008F74D5">
            <w:pPr>
              <w:pStyle w:val="EditorsNote"/>
              <w:rPr>
                <w:lang w:val="en-GB"/>
              </w:rPr>
            </w:pPr>
          </w:p>
        </w:tc>
      </w:tr>
    </w:tbl>
    <w:p w14:paraId="5F0339DA" w14:textId="77777777" w:rsidR="000D0BF3" w:rsidRPr="0020479F" w:rsidRDefault="000D0BF3" w:rsidP="000D0BF3">
      <w:pPr>
        <w:rPr>
          <w:lang w:val="en-GB"/>
        </w:rPr>
      </w:pPr>
    </w:p>
    <w:p w14:paraId="19CF4520" w14:textId="5046EE35" w:rsidR="000D0BF3" w:rsidRPr="0020479F" w:rsidRDefault="001C5566" w:rsidP="00705E53">
      <w:pPr>
        <w:pStyle w:val="Heading3"/>
        <w:rPr>
          <w:lang w:val="en-GB"/>
        </w:rPr>
      </w:pPr>
      <w:bookmarkStart w:id="247" w:name="_Toc184043408"/>
      <w:r w:rsidRPr="001C5566">
        <w:rPr>
          <w:lang w:val="en-GB"/>
        </w:rPr>
        <w:t>Grey-box Data Poisoning</w:t>
      </w:r>
      <w:bookmarkEnd w:id="247"/>
    </w:p>
    <w:tbl>
      <w:tblPr>
        <w:tblStyle w:val="TableGrid"/>
        <w:tblW w:w="0" w:type="auto"/>
        <w:tblLook w:val="04A0" w:firstRow="1" w:lastRow="0" w:firstColumn="1" w:lastColumn="0" w:noHBand="0" w:noVBand="1"/>
      </w:tblPr>
      <w:tblGrid>
        <w:gridCol w:w="1838"/>
        <w:gridCol w:w="7791"/>
      </w:tblGrid>
      <w:tr w:rsidR="000D0BF3" w:rsidRPr="00A42C18" w14:paraId="6619C3C9" w14:textId="77777777" w:rsidTr="008F74D5">
        <w:tc>
          <w:tcPr>
            <w:tcW w:w="1838" w:type="dxa"/>
          </w:tcPr>
          <w:p w14:paraId="3F9BA9CD" w14:textId="77777777" w:rsidR="000D0BF3" w:rsidRPr="0020479F" w:rsidRDefault="000D0BF3" w:rsidP="008F74D5">
            <w:pPr>
              <w:spacing w:after="0"/>
              <w:jc w:val="both"/>
              <w:rPr>
                <w:b/>
                <w:bCs/>
                <w:lang w:val="en-GB"/>
              </w:rPr>
            </w:pPr>
            <w:r w:rsidRPr="0020479F">
              <w:rPr>
                <w:b/>
                <w:bCs/>
                <w:lang w:val="en-GB"/>
              </w:rPr>
              <w:t>Threat ID</w:t>
            </w:r>
          </w:p>
        </w:tc>
        <w:tc>
          <w:tcPr>
            <w:tcW w:w="7791" w:type="dxa"/>
          </w:tcPr>
          <w:p w14:paraId="51CDFAC2" w14:textId="4C2D431E" w:rsidR="000D0BF3" w:rsidRPr="0020479F" w:rsidRDefault="001C5566" w:rsidP="008F74D5">
            <w:pPr>
              <w:spacing w:after="0"/>
              <w:jc w:val="both"/>
              <w:rPr>
                <w:lang w:val="en-GB"/>
              </w:rPr>
            </w:pPr>
            <w:r>
              <w:rPr>
                <w:lang w:val="en-GB"/>
              </w:rPr>
              <w:t>T-AIML-DP-</w:t>
            </w:r>
            <w:r w:rsidR="000D0BF3" w:rsidRPr="0020479F">
              <w:rPr>
                <w:lang w:val="en-GB"/>
              </w:rPr>
              <w:t>02</w:t>
            </w:r>
          </w:p>
        </w:tc>
      </w:tr>
      <w:tr w:rsidR="000D0BF3" w:rsidRPr="00A42C18" w14:paraId="0AE319FD" w14:textId="77777777" w:rsidTr="008F74D5">
        <w:tc>
          <w:tcPr>
            <w:tcW w:w="1838" w:type="dxa"/>
          </w:tcPr>
          <w:p w14:paraId="0578D1A9" w14:textId="77777777" w:rsidR="000D0BF3" w:rsidRPr="0020479F" w:rsidRDefault="000D0BF3" w:rsidP="008F74D5">
            <w:pPr>
              <w:spacing w:after="0"/>
              <w:jc w:val="both"/>
              <w:rPr>
                <w:b/>
                <w:bCs/>
                <w:lang w:val="en-GB"/>
              </w:rPr>
            </w:pPr>
            <w:r w:rsidRPr="0020479F">
              <w:rPr>
                <w:b/>
                <w:bCs/>
                <w:lang w:val="en-GB"/>
              </w:rPr>
              <w:t>Threat title</w:t>
            </w:r>
          </w:p>
        </w:tc>
        <w:tc>
          <w:tcPr>
            <w:tcW w:w="7791" w:type="dxa"/>
          </w:tcPr>
          <w:p w14:paraId="070FF97E" w14:textId="7F74A3E5" w:rsidR="000D0BF3" w:rsidRPr="0020479F" w:rsidRDefault="001C5566" w:rsidP="008F74D5">
            <w:pPr>
              <w:spacing w:after="0"/>
              <w:jc w:val="both"/>
              <w:rPr>
                <w:lang w:val="en-GB"/>
              </w:rPr>
            </w:pPr>
            <w:r w:rsidRPr="001C5566">
              <w:rPr>
                <w:lang w:val="en-GB"/>
              </w:rPr>
              <w:t>Grey-box Data Poisoning</w:t>
            </w:r>
          </w:p>
        </w:tc>
      </w:tr>
      <w:tr w:rsidR="000D0BF3" w:rsidRPr="00A42C18" w14:paraId="13F8396F" w14:textId="77777777" w:rsidTr="008F74D5">
        <w:tc>
          <w:tcPr>
            <w:tcW w:w="1838" w:type="dxa"/>
          </w:tcPr>
          <w:p w14:paraId="4568AFC3" w14:textId="77777777" w:rsidR="000D0BF3" w:rsidRPr="0020479F" w:rsidRDefault="000D0BF3" w:rsidP="008F74D5">
            <w:pPr>
              <w:spacing w:after="0"/>
              <w:jc w:val="both"/>
              <w:rPr>
                <w:b/>
                <w:bCs/>
                <w:lang w:val="en-GB"/>
              </w:rPr>
            </w:pPr>
            <w:r w:rsidRPr="0020479F">
              <w:rPr>
                <w:b/>
                <w:bCs/>
                <w:lang w:val="en-GB"/>
              </w:rPr>
              <w:t>Threat description</w:t>
            </w:r>
          </w:p>
        </w:tc>
        <w:tc>
          <w:tcPr>
            <w:tcW w:w="7791" w:type="dxa"/>
          </w:tcPr>
          <w:p w14:paraId="5C2BB629" w14:textId="77777777" w:rsidR="000D0BF3" w:rsidRPr="0020479F" w:rsidRDefault="000D0BF3" w:rsidP="008F74D5">
            <w:pPr>
              <w:spacing w:after="0"/>
              <w:jc w:val="both"/>
              <w:rPr>
                <w:lang w:val="en-GB"/>
              </w:rPr>
            </w:pPr>
            <w:r w:rsidRPr="0020479F">
              <w:rPr>
                <w:lang w:val="en-GB"/>
              </w:rPr>
              <w:t xml:space="preserve">An attacker being able to query the database which stores the training data, and/or streaming data used for online ML models, and/or AI/ML models may be able to get more details about the AI/ML algorithms being used and parameters configured if any. This can help the attacker to launch an attack which can poison the training data in a manner that would affect that particular algorithm or its parameters the most. </w:t>
            </w:r>
          </w:p>
        </w:tc>
      </w:tr>
      <w:tr w:rsidR="000D0BF3" w:rsidRPr="00A42C18" w14:paraId="23EEB85F" w14:textId="77777777" w:rsidTr="008F74D5">
        <w:tc>
          <w:tcPr>
            <w:tcW w:w="1838" w:type="dxa"/>
          </w:tcPr>
          <w:p w14:paraId="34C01870" w14:textId="77777777" w:rsidR="000D0BF3" w:rsidRPr="0020479F" w:rsidRDefault="000D0BF3" w:rsidP="008F74D5">
            <w:pPr>
              <w:spacing w:after="0"/>
              <w:jc w:val="both"/>
              <w:rPr>
                <w:b/>
                <w:bCs/>
                <w:lang w:val="en-GB"/>
              </w:rPr>
            </w:pPr>
            <w:r w:rsidRPr="0020479F">
              <w:rPr>
                <w:b/>
                <w:bCs/>
                <w:lang w:val="en-GB"/>
              </w:rPr>
              <w:t>Threat type</w:t>
            </w:r>
          </w:p>
        </w:tc>
        <w:tc>
          <w:tcPr>
            <w:tcW w:w="7791" w:type="dxa"/>
          </w:tcPr>
          <w:p w14:paraId="41959E82" w14:textId="77777777" w:rsidR="000D0BF3" w:rsidRPr="0020479F" w:rsidRDefault="000D0BF3" w:rsidP="008F74D5">
            <w:pPr>
              <w:spacing w:after="0"/>
              <w:jc w:val="both"/>
              <w:rPr>
                <w:lang w:val="en-GB"/>
              </w:rPr>
            </w:pPr>
            <w:r w:rsidRPr="0020479F">
              <w:rPr>
                <w:lang w:val="en-GB"/>
              </w:rPr>
              <w:t>Tampering</w:t>
            </w:r>
          </w:p>
        </w:tc>
      </w:tr>
      <w:tr w:rsidR="000D0BF3" w:rsidRPr="00A42C18" w14:paraId="1043E3A3" w14:textId="77777777" w:rsidTr="008F74D5">
        <w:tc>
          <w:tcPr>
            <w:tcW w:w="1838" w:type="dxa"/>
          </w:tcPr>
          <w:p w14:paraId="1823D182" w14:textId="77777777" w:rsidR="000D0BF3" w:rsidRPr="0020479F" w:rsidRDefault="000D0BF3" w:rsidP="008F74D5">
            <w:pPr>
              <w:spacing w:after="0"/>
              <w:jc w:val="both"/>
              <w:rPr>
                <w:b/>
                <w:bCs/>
                <w:lang w:val="en-GB"/>
              </w:rPr>
            </w:pPr>
            <w:r w:rsidRPr="0020479F">
              <w:rPr>
                <w:b/>
                <w:bCs/>
                <w:lang w:val="en-GB"/>
              </w:rPr>
              <w:t>Vulnerabilities</w:t>
            </w:r>
          </w:p>
        </w:tc>
        <w:tc>
          <w:tcPr>
            <w:tcW w:w="7791" w:type="dxa"/>
          </w:tcPr>
          <w:p w14:paraId="31291629" w14:textId="77777777" w:rsidR="000D0BF3" w:rsidRPr="0020479F" w:rsidRDefault="000D0BF3" w:rsidP="008F74D5">
            <w:pPr>
              <w:spacing w:after="0"/>
              <w:jc w:val="both"/>
              <w:rPr>
                <w:lang w:val="en-GB"/>
              </w:rPr>
            </w:pPr>
            <w:r w:rsidRPr="0020479F">
              <w:rPr>
                <w:lang w:val="en-GB"/>
              </w:rPr>
              <w:t>Vulnerabilities in data sources, vulnerabilities in data transport, vulnerabilities in training database</w:t>
            </w:r>
          </w:p>
        </w:tc>
      </w:tr>
      <w:tr w:rsidR="000D0BF3" w:rsidRPr="00A42C18" w14:paraId="130B1759" w14:textId="77777777" w:rsidTr="008F74D5">
        <w:tc>
          <w:tcPr>
            <w:tcW w:w="1838" w:type="dxa"/>
          </w:tcPr>
          <w:p w14:paraId="1780954C" w14:textId="77777777" w:rsidR="000D0BF3" w:rsidRPr="0020479F" w:rsidRDefault="000D0BF3" w:rsidP="008F74D5">
            <w:pPr>
              <w:spacing w:after="0"/>
              <w:jc w:val="both"/>
              <w:rPr>
                <w:b/>
                <w:bCs/>
                <w:lang w:val="en-GB"/>
              </w:rPr>
            </w:pPr>
            <w:r w:rsidRPr="0020479F">
              <w:rPr>
                <w:b/>
                <w:bCs/>
                <w:lang w:val="en-GB"/>
              </w:rPr>
              <w:lastRenderedPageBreak/>
              <w:t>Impact type</w:t>
            </w:r>
          </w:p>
        </w:tc>
        <w:tc>
          <w:tcPr>
            <w:tcW w:w="7791" w:type="dxa"/>
          </w:tcPr>
          <w:p w14:paraId="3AEC371D" w14:textId="3858E6A1" w:rsidR="000D0BF3" w:rsidRPr="0020479F" w:rsidRDefault="00760A4D" w:rsidP="008F74D5">
            <w:pPr>
              <w:spacing w:after="0"/>
              <w:jc w:val="both"/>
              <w:rPr>
                <w:lang w:val="en-GB"/>
              </w:rPr>
            </w:pPr>
            <w:r w:rsidRPr="00760A4D">
              <w:rPr>
                <w:lang w:val="en-GB"/>
              </w:rPr>
              <w:t>Integrity</w:t>
            </w:r>
          </w:p>
        </w:tc>
      </w:tr>
      <w:tr w:rsidR="000D0BF3" w:rsidRPr="00A42C18" w14:paraId="0D5402DD" w14:textId="77777777" w:rsidTr="008F74D5">
        <w:tc>
          <w:tcPr>
            <w:tcW w:w="1838" w:type="dxa"/>
          </w:tcPr>
          <w:p w14:paraId="2B8B7392" w14:textId="77777777" w:rsidR="000D0BF3" w:rsidRPr="0020479F" w:rsidRDefault="000D0BF3" w:rsidP="008F74D5">
            <w:pPr>
              <w:spacing w:after="0"/>
              <w:jc w:val="both"/>
              <w:rPr>
                <w:b/>
                <w:bCs/>
                <w:lang w:val="en-GB"/>
              </w:rPr>
            </w:pPr>
            <w:r w:rsidRPr="0020479F">
              <w:rPr>
                <w:b/>
                <w:bCs/>
                <w:lang w:val="en-GB"/>
              </w:rPr>
              <w:t>Affected Assets</w:t>
            </w:r>
          </w:p>
        </w:tc>
        <w:tc>
          <w:tcPr>
            <w:tcW w:w="7791" w:type="dxa"/>
          </w:tcPr>
          <w:p w14:paraId="1FDD7165" w14:textId="7FAB83C3" w:rsidR="000D0BF3" w:rsidRPr="0020479F" w:rsidRDefault="000D0BF3" w:rsidP="008F74D5">
            <w:pPr>
              <w:pStyle w:val="EditorsNote"/>
              <w:ind w:left="0" w:firstLine="0"/>
              <w:rPr>
                <w:lang w:val="en-GB"/>
              </w:rPr>
            </w:pPr>
            <w:r w:rsidRPr="0020479F">
              <w:rPr>
                <w:color w:val="auto"/>
                <w:lang w:val="en-GB"/>
              </w:rPr>
              <w:t xml:space="preserve">Database holding data from xApp applications and E2 Node [ASSET-D-10], </w:t>
            </w:r>
            <w:r w:rsidRPr="0020479F">
              <w:rPr>
                <w:color w:val="auto"/>
                <w:lang w:val="en-GB"/>
              </w:rPr>
              <w:br/>
              <w:t xml:space="preserve">Training or test data sets collected externally or internally [ASSET-D-25], </w:t>
            </w:r>
            <w:r w:rsidRPr="0020479F">
              <w:rPr>
                <w:color w:val="auto"/>
                <w:lang w:val="en-GB"/>
              </w:rPr>
              <w:br/>
              <w:t xml:space="preserve">Trained ML model [ASSET-D-26], </w:t>
            </w:r>
            <w:r w:rsidRPr="0020479F">
              <w:rPr>
                <w:color w:val="auto"/>
                <w:lang w:val="en-GB"/>
              </w:rPr>
              <w:br/>
              <w:t>ML components deploying machine learning (</w:t>
            </w:r>
            <w:r w:rsidR="00696FB0">
              <w:rPr>
                <w:color w:val="auto"/>
                <w:lang w:val="en-GB"/>
              </w:rPr>
              <w:t>xApps</w:t>
            </w:r>
            <w:r w:rsidRPr="0020479F">
              <w:rPr>
                <w:color w:val="auto"/>
                <w:lang w:val="en-GB"/>
              </w:rPr>
              <w:t xml:space="preserve">, </w:t>
            </w:r>
            <w:r w:rsidR="00696FB0">
              <w:rPr>
                <w:color w:val="auto"/>
                <w:lang w:val="en-GB"/>
              </w:rPr>
              <w:t>rApps</w:t>
            </w:r>
            <w:r w:rsidRPr="0020479F">
              <w:rPr>
                <w:color w:val="auto"/>
                <w:lang w:val="en-GB"/>
              </w:rPr>
              <w:t>) [ASSET-C-12],</w:t>
            </w:r>
            <w:r w:rsidRPr="0020479F">
              <w:rPr>
                <w:color w:val="auto"/>
                <w:lang w:val="en-GB"/>
              </w:rPr>
              <w:br/>
              <w:t>Near-RT-RIC SW [ASSET-C-02</w:t>
            </w:r>
            <w:r w:rsidR="0055689E">
              <w:rPr>
                <w:color w:val="auto"/>
                <w:lang w:val="en-GB"/>
              </w:rPr>
              <w:t>]</w:t>
            </w:r>
            <w:r w:rsidRPr="0020479F">
              <w:rPr>
                <w:color w:val="auto"/>
                <w:lang w:val="en-GB"/>
              </w:rPr>
              <w:t xml:space="preserve">, </w:t>
            </w:r>
            <w:r w:rsidRPr="0020479F">
              <w:rPr>
                <w:color w:val="auto"/>
                <w:lang w:val="en-GB"/>
              </w:rPr>
              <w:br/>
              <w:t xml:space="preserve">Non-RT-RIC SW [ASSET-C-11], </w:t>
            </w:r>
            <w:r w:rsidRPr="0020479F">
              <w:rPr>
                <w:color w:val="auto"/>
                <w:lang w:val="en-GB"/>
              </w:rPr>
              <w:br/>
              <w:t>O1 interface for streaming data [ASSET-C-22],</w:t>
            </w:r>
            <w:r w:rsidRPr="0020479F">
              <w:rPr>
                <w:color w:val="auto"/>
                <w:lang w:val="en-GB"/>
              </w:rPr>
              <w:br/>
              <w:t>A1 interface [ASSET-C-14],</w:t>
            </w:r>
            <w:r w:rsidRPr="0020479F">
              <w:rPr>
                <w:color w:val="auto"/>
                <w:lang w:val="en-GB"/>
              </w:rPr>
              <w:br/>
              <w:t>E2 interface for streaming data</w:t>
            </w:r>
            <w:r w:rsidR="00F07DD5" w:rsidRPr="0020479F">
              <w:rPr>
                <w:color w:val="auto"/>
                <w:lang w:val="en-GB"/>
              </w:rPr>
              <w:t xml:space="preserve"> [ASSET-C-40]</w:t>
            </w:r>
          </w:p>
        </w:tc>
      </w:tr>
    </w:tbl>
    <w:p w14:paraId="6AFEA396" w14:textId="77777777" w:rsidR="000D0BF3" w:rsidRPr="0020479F" w:rsidRDefault="000D0BF3" w:rsidP="000D0BF3">
      <w:pPr>
        <w:rPr>
          <w:lang w:val="en-GB"/>
        </w:rPr>
      </w:pPr>
    </w:p>
    <w:p w14:paraId="45D6A063" w14:textId="38C08BC4" w:rsidR="000D0BF3" w:rsidRPr="0020479F" w:rsidRDefault="001C5566" w:rsidP="00705E53">
      <w:pPr>
        <w:pStyle w:val="Heading3"/>
        <w:rPr>
          <w:lang w:val="en-GB"/>
        </w:rPr>
      </w:pPr>
      <w:bookmarkStart w:id="248" w:name="_Toc184043409"/>
      <w:r w:rsidRPr="001C5566">
        <w:rPr>
          <w:lang w:val="en-GB"/>
        </w:rPr>
        <w:t>White-box Data Poisoning</w:t>
      </w:r>
      <w:bookmarkEnd w:id="248"/>
    </w:p>
    <w:tbl>
      <w:tblPr>
        <w:tblStyle w:val="TableGrid"/>
        <w:tblW w:w="0" w:type="auto"/>
        <w:tblLook w:val="04A0" w:firstRow="1" w:lastRow="0" w:firstColumn="1" w:lastColumn="0" w:noHBand="0" w:noVBand="1"/>
      </w:tblPr>
      <w:tblGrid>
        <w:gridCol w:w="1838"/>
        <w:gridCol w:w="7791"/>
      </w:tblGrid>
      <w:tr w:rsidR="000D0BF3" w:rsidRPr="00A42C18" w14:paraId="420B653D" w14:textId="77777777" w:rsidTr="008F74D5">
        <w:tc>
          <w:tcPr>
            <w:tcW w:w="1838" w:type="dxa"/>
          </w:tcPr>
          <w:p w14:paraId="55D3C936" w14:textId="77777777" w:rsidR="000D0BF3" w:rsidRPr="0020479F" w:rsidRDefault="000D0BF3" w:rsidP="008F74D5">
            <w:pPr>
              <w:spacing w:after="0"/>
              <w:jc w:val="both"/>
              <w:rPr>
                <w:b/>
                <w:bCs/>
                <w:lang w:val="en-GB"/>
              </w:rPr>
            </w:pPr>
            <w:bookmarkStart w:id="249" w:name="_Hlk144388852"/>
            <w:r w:rsidRPr="0020479F">
              <w:rPr>
                <w:b/>
                <w:bCs/>
                <w:lang w:val="en-GB"/>
              </w:rPr>
              <w:t>Threat ID</w:t>
            </w:r>
          </w:p>
        </w:tc>
        <w:tc>
          <w:tcPr>
            <w:tcW w:w="7791" w:type="dxa"/>
          </w:tcPr>
          <w:p w14:paraId="38DAEEE4" w14:textId="4DBEB68B" w:rsidR="000D0BF3" w:rsidRPr="0020479F" w:rsidRDefault="001C5566" w:rsidP="008F74D5">
            <w:pPr>
              <w:spacing w:after="0"/>
              <w:jc w:val="both"/>
              <w:rPr>
                <w:lang w:val="en-GB"/>
              </w:rPr>
            </w:pPr>
            <w:r>
              <w:rPr>
                <w:lang w:val="en-GB"/>
              </w:rPr>
              <w:t>T-AIML-DP-</w:t>
            </w:r>
            <w:r w:rsidR="000D0BF3" w:rsidRPr="0020479F">
              <w:rPr>
                <w:lang w:val="en-GB"/>
              </w:rPr>
              <w:t>03</w:t>
            </w:r>
          </w:p>
        </w:tc>
      </w:tr>
      <w:tr w:rsidR="000D0BF3" w:rsidRPr="00A42C18" w14:paraId="07EB9EF4" w14:textId="77777777" w:rsidTr="008F74D5">
        <w:tc>
          <w:tcPr>
            <w:tcW w:w="1838" w:type="dxa"/>
          </w:tcPr>
          <w:p w14:paraId="4A37A8C8" w14:textId="77777777" w:rsidR="000D0BF3" w:rsidRPr="0020479F" w:rsidRDefault="000D0BF3" w:rsidP="008F74D5">
            <w:pPr>
              <w:spacing w:after="0"/>
              <w:jc w:val="both"/>
              <w:rPr>
                <w:b/>
                <w:bCs/>
                <w:lang w:val="en-GB"/>
              </w:rPr>
            </w:pPr>
            <w:r w:rsidRPr="0020479F">
              <w:rPr>
                <w:b/>
                <w:bCs/>
                <w:lang w:val="en-GB"/>
              </w:rPr>
              <w:t>Threat title</w:t>
            </w:r>
          </w:p>
        </w:tc>
        <w:tc>
          <w:tcPr>
            <w:tcW w:w="7791" w:type="dxa"/>
          </w:tcPr>
          <w:p w14:paraId="5452CF68" w14:textId="286DD242" w:rsidR="000D0BF3" w:rsidRPr="0020479F" w:rsidRDefault="001C5566" w:rsidP="008F74D5">
            <w:pPr>
              <w:spacing w:after="0"/>
              <w:jc w:val="both"/>
              <w:rPr>
                <w:lang w:val="en-GB"/>
              </w:rPr>
            </w:pPr>
            <w:r w:rsidRPr="001C5566">
              <w:rPr>
                <w:lang w:val="en-GB"/>
              </w:rPr>
              <w:t>White-box Data Poisoning</w:t>
            </w:r>
          </w:p>
        </w:tc>
      </w:tr>
      <w:tr w:rsidR="000D0BF3" w:rsidRPr="00A42C18" w14:paraId="704546C4" w14:textId="77777777" w:rsidTr="008F74D5">
        <w:tc>
          <w:tcPr>
            <w:tcW w:w="1838" w:type="dxa"/>
          </w:tcPr>
          <w:p w14:paraId="753DA5C5" w14:textId="77777777" w:rsidR="000D0BF3" w:rsidRPr="0020479F" w:rsidRDefault="000D0BF3" w:rsidP="008F74D5">
            <w:pPr>
              <w:spacing w:after="0"/>
              <w:jc w:val="both"/>
              <w:rPr>
                <w:b/>
                <w:bCs/>
                <w:lang w:val="en-GB"/>
              </w:rPr>
            </w:pPr>
            <w:r w:rsidRPr="0020479F">
              <w:rPr>
                <w:b/>
                <w:bCs/>
                <w:lang w:val="en-GB"/>
              </w:rPr>
              <w:t>Threat description</w:t>
            </w:r>
          </w:p>
        </w:tc>
        <w:tc>
          <w:tcPr>
            <w:tcW w:w="7791" w:type="dxa"/>
          </w:tcPr>
          <w:p w14:paraId="590D5A12" w14:textId="210932C4" w:rsidR="000D0BF3" w:rsidRPr="0020479F" w:rsidRDefault="000D0BF3" w:rsidP="008F74D5">
            <w:pPr>
              <w:spacing w:after="0"/>
              <w:jc w:val="both"/>
              <w:rPr>
                <w:lang w:val="en-GB"/>
              </w:rPr>
            </w:pPr>
            <w:r w:rsidRPr="0020479F">
              <w:rPr>
                <w:lang w:val="en-GB"/>
              </w:rPr>
              <w:t xml:space="preserve">An attacker having full knowledge of the AI/ML algorithm being used, the configurable parameters like thresholds, hyper-parameters, etc. can launch a data poisoning attack in a manner which can modify the </w:t>
            </w:r>
            <w:r w:rsidR="00DA02F3" w:rsidRPr="00A42C18">
              <w:rPr>
                <w:lang w:val="en-GB"/>
              </w:rPr>
              <w:t>behaviour</w:t>
            </w:r>
            <w:r w:rsidRPr="0020479F">
              <w:rPr>
                <w:lang w:val="en-GB"/>
              </w:rPr>
              <w:t xml:space="preserve"> of AI/ML algorithm with slow poisoning and can make it very challenging to detect such attacks.</w:t>
            </w:r>
          </w:p>
        </w:tc>
      </w:tr>
      <w:tr w:rsidR="000D0BF3" w:rsidRPr="00A42C18" w14:paraId="079F11F3" w14:textId="77777777" w:rsidTr="008F74D5">
        <w:tc>
          <w:tcPr>
            <w:tcW w:w="1838" w:type="dxa"/>
          </w:tcPr>
          <w:p w14:paraId="2CB8D26D" w14:textId="77777777" w:rsidR="000D0BF3" w:rsidRPr="0020479F" w:rsidRDefault="000D0BF3" w:rsidP="008F74D5">
            <w:pPr>
              <w:spacing w:after="0"/>
              <w:jc w:val="both"/>
              <w:rPr>
                <w:b/>
                <w:bCs/>
                <w:lang w:val="en-GB"/>
              </w:rPr>
            </w:pPr>
            <w:r w:rsidRPr="0020479F">
              <w:rPr>
                <w:b/>
                <w:bCs/>
                <w:lang w:val="en-GB"/>
              </w:rPr>
              <w:t>Threat type</w:t>
            </w:r>
          </w:p>
        </w:tc>
        <w:tc>
          <w:tcPr>
            <w:tcW w:w="7791" w:type="dxa"/>
          </w:tcPr>
          <w:p w14:paraId="496D77F0" w14:textId="77777777" w:rsidR="000D0BF3" w:rsidRPr="0020479F" w:rsidRDefault="000D0BF3" w:rsidP="008F74D5">
            <w:pPr>
              <w:spacing w:after="0"/>
              <w:jc w:val="both"/>
              <w:rPr>
                <w:lang w:val="en-GB"/>
              </w:rPr>
            </w:pPr>
            <w:r w:rsidRPr="0020479F">
              <w:rPr>
                <w:lang w:val="en-GB"/>
              </w:rPr>
              <w:t>Tampering</w:t>
            </w:r>
          </w:p>
        </w:tc>
      </w:tr>
      <w:tr w:rsidR="000D0BF3" w:rsidRPr="00A42C18" w14:paraId="7FFFAFC0" w14:textId="77777777" w:rsidTr="008F74D5">
        <w:tc>
          <w:tcPr>
            <w:tcW w:w="1838" w:type="dxa"/>
          </w:tcPr>
          <w:p w14:paraId="7C804FFF" w14:textId="77777777" w:rsidR="000D0BF3" w:rsidRPr="0020479F" w:rsidRDefault="000D0BF3" w:rsidP="008F74D5">
            <w:pPr>
              <w:spacing w:after="0"/>
              <w:jc w:val="both"/>
              <w:rPr>
                <w:b/>
                <w:bCs/>
                <w:lang w:val="en-GB"/>
              </w:rPr>
            </w:pPr>
            <w:r w:rsidRPr="0020479F">
              <w:rPr>
                <w:b/>
                <w:bCs/>
                <w:lang w:val="en-GB"/>
              </w:rPr>
              <w:t>Vulnerabilities</w:t>
            </w:r>
          </w:p>
        </w:tc>
        <w:tc>
          <w:tcPr>
            <w:tcW w:w="7791" w:type="dxa"/>
          </w:tcPr>
          <w:p w14:paraId="6189D6BB" w14:textId="77777777" w:rsidR="000D0BF3" w:rsidRPr="0020479F" w:rsidRDefault="000D0BF3" w:rsidP="008F74D5">
            <w:pPr>
              <w:spacing w:after="0"/>
              <w:jc w:val="both"/>
              <w:rPr>
                <w:lang w:val="en-GB"/>
              </w:rPr>
            </w:pPr>
            <w:r w:rsidRPr="0020479F">
              <w:rPr>
                <w:lang w:val="en-GB"/>
              </w:rPr>
              <w:t>Vulnerabilities in data sources, vulnerabilities in training database</w:t>
            </w:r>
          </w:p>
        </w:tc>
      </w:tr>
      <w:tr w:rsidR="000D0BF3" w:rsidRPr="00A42C18" w14:paraId="7330F0DF" w14:textId="77777777" w:rsidTr="008F74D5">
        <w:tc>
          <w:tcPr>
            <w:tcW w:w="1838" w:type="dxa"/>
          </w:tcPr>
          <w:p w14:paraId="0F066791" w14:textId="77777777" w:rsidR="000D0BF3" w:rsidRPr="0020479F" w:rsidRDefault="000D0BF3" w:rsidP="008F74D5">
            <w:pPr>
              <w:spacing w:after="0"/>
              <w:jc w:val="both"/>
              <w:rPr>
                <w:b/>
                <w:bCs/>
                <w:lang w:val="en-GB"/>
              </w:rPr>
            </w:pPr>
            <w:r w:rsidRPr="0020479F">
              <w:rPr>
                <w:b/>
                <w:bCs/>
                <w:lang w:val="en-GB"/>
              </w:rPr>
              <w:t>Impact type</w:t>
            </w:r>
          </w:p>
        </w:tc>
        <w:tc>
          <w:tcPr>
            <w:tcW w:w="7791" w:type="dxa"/>
          </w:tcPr>
          <w:p w14:paraId="03BFE13F" w14:textId="4594864E" w:rsidR="000D0BF3" w:rsidRPr="0020479F" w:rsidRDefault="00760A4D" w:rsidP="008F74D5">
            <w:pPr>
              <w:spacing w:after="0"/>
              <w:jc w:val="both"/>
              <w:rPr>
                <w:lang w:val="en-GB"/>
              </w:rPr>
            </w:pPr>
            <w:r w:rsidRPr="00760A4D">
              <w:rPr>
                <w:lang w:val="en-GB"/>
              </w:rPr>
              <w:t>Integrity</w:t>
            </w:r>
          </w:p>
        </w:tc>
      </w:tr>
      <w:tr w:rsidR="000D0BF3" w:rsidRPr="00A42C18" w14:paraId="0C910443" w14:textId="77777777" w:rsidTr="008F74D5">
        <w:tc>
          <w:tcPr>
            <w:tcW w:w="1838" w:type="dxa"/>
          </w:tcPr>
          <w:p w14:paraId="379583B0" w14:textId="77777777" w:rsidR="000D0BF3" w:rsidRPr="0020479F" w:rsidRDefault="000D0BF3" w:rsidP="008F74D5">
            <w:pPr>
              <w:spacing w:after="0"/>
              <w:jc w:val="both"/>
              <w:rPr>
                <w:b/>
                <w:bCs/>
                <w:lang w:val="en-GB"/>
              </w:rPr>
            </w:pPr>
            <w:r w:rsidRPr="0020479F">
              <w:rPr>
                <w:b/>
                <w:bCs/>
                <w:lang w:val="en-GB"/>
              </w:rPr>
              <w:t>Affected Assets</w:t>
            </w:r>
          </w:p>
        </w:tc>
        <w:tc>
          <w:tcPr>
            <w:tcW w:w="7791" w:type="dxa"/>
          </w:tcPr>
          <w:p w14:paraId="7DE9C755" w14:textId="5A3E90AB" w:rsidR="000D0BF3" w:rsidRPr="0020479F" w:rsidRDefault="000D0BF3" w:rsidP="008F74D5">
            <w:pPr>
              <w:pStyle w:val="EditorsNote"/>
              <w:ind w:left="0" w:firstLine="0"/>
              <w:rPr>
                <w:lang w:val="en-GB"/>
              </w:rPr>
            </w:pPr>
            <w:r w:rsidRPr="0020479F">
              <w:rPr>
                <w:color w:val="auto"/>
                <w:lang w:val="en-GB"/>
              </w:rPr>
              <w:t xml:space="preserve">Database holding data from xApp applications and E2 Node [ASSET-D-10], </w:t>
            </w:r>
            <w:r w:rsidRPr="0020479F">
              <w:rPr>
                <w:color w:val="auto"/>
                <w:lang w:val="en-GB"/>
              </w:rPr>
              <w:br/>
              <w:t xml:space="preserve">Training or test data sets collected externally or internally [ASSET-D-25], </w:t>
            </w:r>
            <w:r w:rsidRPr="0020479F">
              <w:rPr>
                <w:color w:val="auto"/>
                <w:lang w:val="en-GB"/>
              </w:rPr>
              <w:br/>
              <w:t xml:space="preserve">Trained ML model [ASSET-D-26], </w:t>
            </w:r>
            <w:r w:rsidRPr="0020479F">
              <w:rPr>
                <w:color w:val="auto"/>
                <w:lang w:val="en-GB"/>
              </w:rPr>
              <w:br/>
              <w:t>ML components deploying machine learning (</w:t>
            </w:r>
            <w:r w:rsidR="00696FB0">
              <w:rPr>
                <w:color w:val="auto"/>
                <w:lang w:val="en-GB"/>
              </w:rPr>
              <w:t>xApps</w:t>
            </w:r>
            <w:r w:rsidRPr="0020479F">
              <w:rPr>
                <w:color w:val="auto"/>
                <w:lang w:val="en-GB"/>
              </w:rPr>
              <w:t xml:space="preserve">, </w:t>
            </w:r>
            <w:r w:rsidR="00696FB0">
              <w:rPr>
                <w:color w:val="auto"/>
                <w:lang w:val="en-GB"/>
              </w:rPr>
              <w:t>rApps</w:t>
            </w:r>
            <w:r w:rsidRPr="0020479F">
              <w:rPr>
                <w:color w:val="auto"/>
                <w:lang w:val="en-GB"/>
              </w:rPr>
              <w:t>) [ASSET-C-12],</w:t>
            </w:r>
            <w:r w:rsidRPr="0020479F">
              <w:rPr>
                <w:color w:val="auto"/>
                <w:lang w:val="en-GB"/>
              </w:rPr>
              <w:br/>
              <w:t>Near-RT-RIC SW [ASSET-C-02</w:t>
            </w:r>
            <w:r w:rsidR="0055689E">
              <w:rPr>
                <w:color w:val="auto"/>
                <w:lang w:val="en-GB"/>
              </w:rPr>
              <w:t>]</w:t>
            </w:r>
            <w:r w:rsidRPr="0020479F">
              <w:rPr>
                <w:color w:val="auto"/>
                <w:lang w:val="en-GB"/>
              </w:rPr>
              <w:t xml:space="preserve">, </w:t>
            </w:r>
            <w:r w:rsidRPr="0020479F">
              <w:rPr>
                <w:color w:val="auto"/>
                <w:lang w:val="en-GB"/>
              </w:rPr>
              <w:br/>
              <w:t>Non-RT-RIC SW [ASSET-C-11],</w:t>
            </w:r>
            <w:r w:rsidRPr="0020479F">
              <w:rPr>
                <w:color w:val="auto"/>
                <w:lang w:val="en-GB"/>
              </w:rPr>
              <w:br/>
              <w:t>O1 interface for streaming data [ASSET-C-22],</w:t>
            </w:r>
            <w:r w:rsidRPr="0020479F">
              <w:rPr>
                <w:color w:val="auto"/>
                <w:lang w:val="en-GB"/>
              </w:rPr>
              <w:br/>
              <w:t>A1 interface [ASSET-C-14],</w:t>
            </w:r>
            <w:r w:rsidRPr="0020479F">
              <w:rPr>
                <w:color w:val="auto"/>
                <w:lang w:val="en-GB"/>
              </w:rPr>
              <w:br/>
              <w:t>E2 interface for streaming data</w:t>
            </w:r>
            <w:r w:rsidR="00F07DD5" w:rsidRPr="0020479F">
              <w:rPr>
                <w:color w:val="auto"/>
                <w:lang w:val="en-GB"/>
              </w:rPr>
              <w:t xml:space="preserve"> [ASSET-C-40]</w:t>
            </w:r>
          </w:p>
        </w:tc>
      </w:tr>
      <w:bookmarkEnd w:id="249"/>
    </w:tbl>
    <w:p w14:paraId="52997C7F" w14:textId="77777777" w:rsidR="000D0BF3" w:rsidRPr="0020479F" w:rsidRDefault="000D0BF3" w:rsidP="005F46EA">
      <w:pPr>
        <w:rPr>
          <w:lang w:val="en-GB"/>
        </w:rPr>
      </w:pPr>
    </w:p>
    <w:p w14:paraId="0763C1E5" w14:textId="3DA7A3A5" w:rsidR="007C0848" w:rsidRPr="0020479F" w:rsidRDefault="007C0848" w:rsidP="007C0848">
      <w:pPr>
        <w:pStyle w:val="Heading2"/>
        <w:rPr>
          <w:lang w:val="en-GB"/>
        </w:rPr>
      </w:pPr>
      <w:bookmarkStart w:id="250" w:name="_Toc184043410"/>
      <w:r w:rsidRPr="0020479F">
        <w:rPr>
          <w:lang w:val="en-GB"/>
        </w:rPr>
        <w:t>Model Inversion Attack (ML03:2023)</w:t>
      </w:r>
      <w:bookmarkEnd w:id="250"/>
    </w:p>
    <w:p w14:paraId="2A4B3122" w14:textId="1827E6B3" w:rsidR="0008483C" w:rsidRPr="0020479F" w:rsidRDefault="0008483C" w:rsidP="00705E53">
      <w:pPr>
        <w:pStyle w:val="Heading3"/>
        <w:rPr>
          <w:lang w:val="en-GB"/>
        </w:rPr>
      </w:pPr>
      <w:bookmarkStart w:id="251" w:name="_Toc184043411"/>
      <w:r w:rsidRPr="0020479F">
        <w:rPr>
          <w:lang w:val="en-GB"/>
        </w:rPr>
        <w:t>Black-box Model Inversion</w:t>
      </w:r>
      <w:bookmarkEnd w:id="251"/>
    </w:p>
    <w:tbl>
      <w:tblPr>
        <w:tblStyle w:val="TableGrid"/>
        <w:tblW w:w="0" w:type="auto"/>
        <w:tblLook w:val="04A0" w:firstRow="1" w:lastRow="0" w:firstColumn="1" w:lastColumn="0" w:noHBand="0" w:noVBand="1"/>
      </w:tblPr>
      <w:tblGrid>
        <w:gridCol w:w="1838"/>
        <w:gridCol w:w="7791"/>
      </w:tblGrid>
      <w:tr w:rsidR="0008483C" w:rsidRPr="00A42C18" w14:paraId="1D83D63B"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6137526B" w14:textId="77777777" w:rsidR="0008483C" w:rsidRPr="00A42C18" w:rsidRDefault="0008483C">
            <w:pPr>
              <w:spacing w:after="0"/>
              <w:jc w:val="both"/>
              <w:rPr>
                <w:b/>
                <w:bCs/>
                <w:lang w:val="en-GB"/>
              </w:rPr>
            </w:pPr>
            <w:r w:rsidRPr="00A42C18">
              <w:rPr>
                <w:b/>
                <w:bCs/>
                <w:lang w:val="en-GB"/>
              </w:rPr>
              <w:t>Threat ID</w:t>
            </w:r>
          </w:p>
        </w:tc>
        <w:tc>
          <w:tcPr>
            <w:tcW w:w="7791" w:type="dxa"/>
            <w:tcBorders>
              <w:top w:val="single" w:sz="4" w:space="0" w:color="auto"/>
              <w:left w:val="single" w:sz="4" w:space="0" w:color="auto"/>
              <w:bottom w:val="single" w:sz="4" w:space="0" w:color="auto"/>
              <w:right w:val="single" w:sz="4" w:space="0" w:color="auto"/>
            </w:tcBorders>
            <w:hideMark/>
          </w:tcPr>
          <w:p w14:paraId="2261D061" w14:textId="20913110" w:rsidR="0008483C" w:rsidRPr="00A42C18" w:rsidRDefault="001C5566">
            <w:pPr>
              <w:spacing w:after="0"/>
              <w:jc w:val="both"/>
              <w:rPr>
                <w:lang w:val="en-GB"/>
              </w:rPr>
            </w:pPr>
            <w:r>
              <w:rPr>
                <w:lang w:val="en-GB"/>
              </w:rPr>
              <w:t>T-AIML-MOI-</w:t>
            </w:r>
            <w:r w:rsidR="0008483C" w:rsidRPr="00A42C18">
              <w:rPr>
                <w:lang w:val="en-GB"/>
              </w:rPr>
              <w:t>01</w:t>
            </w:r>
          </w:p>
        </w:tc>
      </w:tr>
      <w:tr w:rsidR="0008483C" w:rsidRPr="00A42C18" w14:paraId="535FFCED"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65BE69BA" w14:textId="77777777" w:rsidR="0008483C" w:rsidRPr="00A42C18" w:rsidRDefault="0008483C">
            <w:pPr>
              <w:spacing w:after="0"/>
              <w:jc w:val="both"/>
              <w:rPr>
                <w:b/>
                <w:bCs/>
                <w:lang w:val="en-GB"/>
              </w:rPr>
            </w:pPr>
            <w:r w:rsidRPr="00A42C18">
              <w:rPr>
                <w:b/>
                <w:bCs/>
                <w:lang w:val="en-GB"/>
              </w:rPr>
              <w:t>Threat title</w:t>
            </w:r>
          </w:p>
        </w:tc>
        <w:tc>
          <w:tcPr>
            <w:tcW w:w="7791" w:type="dxa"/>
            <w:tcBorders>
              <w:top w:val="single" w:sz="4" w:space="0" w:color="auto"/>
              <w:left w:val="single" w:sz="4" w:space="0" w:color="auto"/>
              <w:bottom w:val="single" w:sz="4" w:space="0" w:color="auto"/>
              <w:right w:val="single" w:sz="4" w:space="0" w:color="auto"/>
            </w:tcBorders>
            <w:hideMark/>
          </w:tcPr>
          <w:p w14:paraId="54EAEBAC" w14:textId="7D13EE3A" w:rsidR="0008483C" w:rsidRPr="00A42C18" w:rsidRDefault="0008483C">
            <w:pPr>
              <w:spacing w:after="0"/>
              <w:jc w:val="both"/>
              <w:rPr>
                <w:lang w:val="en-GB"/>
              </w:rPr>
            </w:pPr>
            <w:r w:rsidRPr="00A42C18">
              <w:rPr>
                <w:lang w:val="en-GB"/>
              </w:rPr>
              <w:t xml:space="preserve">Black-box </w:t>
            </w:r>
            <w:r w:rsidR="001C5566">
              <w:rPr>
                <w:lang w:val="en-GB"/>
              </w:rPr>
              <w:t>Model Inversion</w:t>
            </w:r>
          </w:p>
        </w:tc>
      </w:tr>
      <w:tr w:rsidR="0008483C" w:rsidRPr="00A42C18" w14:paraId="626509BB"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2476E8F7" w14:textId="77777777" w:rsidR="0008483C" w:rsidRPr="00A42C18" w:rsidRDefault="0008483C">
            <w:pPr>
              <w:spacing w:after="0"/>
              <w:jc w:val="both"/>
              <w:rPr>
                <w:b/>
                <w:bCs/>
                <w:lang w:val="en-GB"/>
              </w:rPr>
            </w:pPr>
            <w:r w:rsidRPr="00A42C18">
              <w:rPr>
                <w:b/>
                <w:bCs/>
                <w:lang w:val="en-GB"/>
              </w:rPr>
              <w:t>Threat description</w:t>
            </w:r>
          </w:p>
        </w:tc>
        <w:tc>
          <w:tcPr>
            <w:tcW w:w="7791" w:type="dxa"/>
            <w:tcBorders>
              <w:top w:val="single" w:sz="4" w:space="0" w:color="auto"/>
              <w:left w:val="single" w:sz="4" w:space="0" w:color="auto"/>
              <w:bottom w:val="single" w:sz="4" w:space="0" w:color="auto"/>
              <w:right w:val="single" w:sz="4" w:space="0" w:color="auto"/>
            </w:tcBorders>
            <w:hideMark/>
          </w:tcPr>
          <w:p w14:paraId="00D40F8B" w14:textId="77777777" w:rsidR="0008483C" w:rsidRPr="00A42C18" w:rsidRDefault="0008483C">
            <w:pPr>
              <w:spacing w:after="0"/>
              <w:jc w:val="both"/>
              <w:rPr>
                <w:lang w:val="en-GB"/>
              </w:rPr>
            </w:pPr>
            <w:r w:rsidRPr="00A42C18">
              <w:rPr>
                <w:lang w:val="en-GB"/>
              </w:rPr>
              <w:t>An attacker has access to the model’s input-output pairs allowing them to input data and receive predictions. The attacker generates inputs, analyzes the model's outputs, and iteratively refines the inputs based on the obtained information. This process continues until the attacker is able to approximate the original training data. The attacker has no knowledge of the model's architecture, parameters, or the training data.</w:t>
            </w:r>
          </w:p>
        </w:tc>
      </w:tr>
      <w:tr w:rsidR="0008483C" w:rsidRPr="00A42C18" w14:paraId="38E52E9F"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59333AA7" w14:textId="77777777" w:rsidR="0008483C" w:rsidRPr="00A42C18" w:rsidRDefault="0008483C">
            <w:pPr>
              <w:spacing w:after="0"/>
              <w:jc w:val="both"/>
              <w:rPr>
                <w:b/>
                <w:bCs/>
                <w:lang w:val="en-GB"/>
              </w:rPr>
            </w:pPr>
            <w:r w:rsidRPr="00A42C18">
              <w:rPr>
                <w:b/>
                <w:bCs/>
                <w:lang w:val="en-GB"/>
              </w:rPr>
              <w:t>Threat type</w:t>
            </w:r>
          </w:p>
        </w:tc>
        <w:tc>
          <w:tcPr>
            <w:tcW w:w="7791" w:type="dxa"/>
            <w:tcBorders>
              <w:top w:val="single" w:sz="4" w:space="0" w:color="auto"/>
              <w:left w:val="single" w:sz="4" w:space="0" w:color="auto"/>
              <w:bottom w:val="single" w:sz="4" w:space="0" w:color="auto"/>
              <w:right w:val="single" w:sz="4" w:space="0" w:color="auto"/>
            </w:tcBorders>
            <w:hideMark/>
          </w:tcPr>
          <w:p w14:paraId="1D5DF74E" w14:textId="77777777" w:rsidR="0008483C" w:rsidRPr="00A42C18" w:rsidRDefault="0008483C">
            <w:pPr>
              <w:spacing w:after="0"/>
              <w:jc w:val="both"/>
              <w:rPr>
                <w:lang w:val="en-GB"/>
              </w:rPr>
            </w:pPr>
            <w:r w:rsidRPr="00A42C18">
              <w:rPr>
                <w:lang w:val="en-GB"/>
              </w:rPr>
              <w:t>Information Disclosure</w:t>
            </w:r>
          </w:p>
        </w:tc>
      </w:tr>
      <w:tr w:rsidR="0008483C" w:rsidRPr="00A42C18" w14:paraId="500F7072"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4B3A67F2" w14:textId="77777777" w:rsidR="0008483C" w:rsidRPr="00A42C18" w:rsidRDefault="0008483C">
            <w:pPr>
              <w:spacing w:after="0"/>
              <w:jc w:val="both"/>
              <w:rPr>
                <w:b/>
                <w:bCs/>
                <w:lang w:val="en-GB"/>
              </w:rPr>
            </w:pPr>
            <w:r w:rsidRPr="00A42C18">
              <w:rPr>
                <w:b/>
                <w:bCs/>
                <w:lang w:val="en-GB"/>
              </w:rPr>
              <w:t>Vulnerabilities</w:t>
            </w:r>
          </w:p>
        </w:tc>
        <w:tc>
          <w:tcPr>
            <w:tcW w:w="7791" w:type="dxa"/>
            <w:tcBorders>
              <w:top w:val="single" w:sz="4" w:space="0" w:color="auto"/>
              <w:left w:val="single" w:sz="4" w:space="0" w:color="auto"/>
              <w:bottom w:val="single" w:sz="4" w:space="0" w:color="auto"/>
              <w:right w:val="single" w:sz="4" w:space="0" w:color="auto"/>
            </w:tcBorders>
            <w:hideMark/>
          </w:tcPr>
          <w:p w14:paraId="1AB2951E" w14:textId="77777777" w:rsidR="0008483C" w:rsidRPr="00A42C18" w:rsidRDefault="0008483C">
            <w:pPr>
              <w:spacing w:after="0"/>
              <w:jc w:val="both"/>
              <w:rPr>
                <w:lang w:val="en-GB"/>
              </w:rPr>
            </w:pPr>
            <w:r w:rsidRPr="00A42C18">
              <w:rPr>
                <w:lang w:val="en-GB"/>
              </w:rPr>
              <w:t>Model is overfitted, model may have memorized specific training examples, model API not properly protected</w:t>
            </w:r>
          </w:p>
        </w:tc>
      </w:tr>
      <w:tr w:rsidR="000C32AA" w:rsidRPr="00A42C18" w14:paraId="17666B3A"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7B59A95D" w14:textId="77777777" w:rsidR="000C32AA" w:rsidRPr="00A42C18" w:rsidRDefault="000C32AA" w:rsidP="000C32AA">
            <w:pPr>
              <w:spacing w:after="0"/>
              <w:jc w:val="both"/>
              <w:rPr>
                <w:b/>
                <w:bCs/>
                <w:lang w:val="en-GB"/>
              </w:rPr>
            </w:pPr>
            <w:r w:rsidRPr="00A42C18">
              <w:rPr>
                <w:b/>
                <w:bCs/>
                <w:lang w:val="en-GB"/>
              </w:rPr>
              <w:t>Impact type</w:t>
            </w:r>
          </w:p>
        </w:tc>
        <w:tc>
          <w:tcPr>
            <w:tcW w:w="7791" w:type="dxa"/>
            <w:tcBorders>
              <w:top w:val="single" w:sz="4" w:space="0" w:color="auto"/>
              <w:left w:val="single" w:sz="4" w:space="0" w:color="auto"/>
              <w:bottom w:val="single" w:sz="4" w:space="0" w:color="auto"/>
              <w:right w:val="single" w:sz="4" w:space="0" w:color="auto"/>
            </w:tcBorders>
            <w:hideMark/>
          </w:tcPr>
          <w:p w14:paraId="39C360D4" w14:textId="71B37C62" w:rsidR="000C32AA" w:rsidRPr="00A42C18" w:rsidRDefault="000C32AA" w:rsidP="000C32AA">
            <w:pPr>
              <w:spacing w:after="0"/>
              <w:jc w:val="both"/>
              <w:rPr>
                <w:lang w:val="en-GB"/>
              </w:rPr>
            </w:pPr>
            <w:r w:rsidRPr="00A42C18">
              <w:rPr>
                <w:lang w:val="en-GB"/>
              </w:rPr>
              <w:t>Confidentiality</w:t>
            </w:r>
          </w:p>
        </w:tc>
      </w:tr>
      <w:tr w:rsidR="000C32AA" w:rsidRPr="00A42C18" w14:paraId="079F8002"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4F2C4B1D" w14:textId="77777777" w:rsidR="000C32AA" w:rsidRPr="00A42C18" w:rsidRDefault="000C32AA" w:rsidP="000C32AA">
            <w:pPr>
              <w:spacing w:after="0"/>
              <w:jc w:val="both"/>
              <w:rPr>
                <w:b/>
                <w:bCs/>
                <w:lang w:val="en-GB"/>
              </w:rPr>
            </w:pPr>
            <w:r w:rsidRPr="00A42C18">
              <w:rPr>
                <w:b/>
                <w:bCs/>
                <w:lang w:val="en-GB"/>
              </w:rPr>
              <w:t>Affected Assets</w:t>
            </w:r>
          </w:p>
        </w:tc>
        <w:tc>
          <w:tcPr>
            <w:tcW w:w="7791" w:type="dxa"/>
            <w:tcBorders>
              <w:top w:val="single" w:sz="4" w:space="0" w:color="auto"/>
              <w:left w:val="single" w:sz="4" w:space="0" w:color="auto"/>
              <w:bottom w:val="single" w:sz="4" w:space="0" w:color="auto"/>
              <w:right w:val="single" w:sz="4" w:space="0" w:color="auto"/>
            </w:tcBorders>
            <w:hideMark/>
          </w:tcPr>
          <w:p w14:paraId="714A7677" w14:textId="77777777" w:rsidR="000C32AA" w:rsidRPr="00A42C18" w:rsidRDefault="000C32AA" w:rsidP="00E323B4">
            <w:pPr>
              <w:pStyle w:val="EditorsNote"/>
              <w:ind w:left="0" w:firstLine="0"/>
              <w:rPr>
                <w:color w:val="auto"/>
                <w:lang w:val="en-GB"/>
              </w:rPr>
            </w:pPr>
            <w:r w:rsidRPr="00A42C18">
              <w:rPr>
                <w:color w:val="auto"/>
                <w:lang w:val="en-GB"/>
              </w:rPr>
              <w:t>Database holding data from xApp applications and E2 Node [ASSET-D-10],</w:t>
            </w:r>
            <w:r w:rsidRPr="00A42C18">
              <w:rPr>
                <w:color w:val="auto"/>
                <w:lang w:val="en-GB"/>
              </w:rPr>
              <w:br/>
              <w:t xml:space="preserve">Training or test data sets collected externally or internally [ASSET-D-25], </w:t>
            </w:r>
            <w:r w:rsidRPr="00A42C18">
              <w:rPr>
                <w:color w:val="auto"/>
                <w:lang w:val="en-GB"/>
              </w:rPr>
              <w:br/>
              <w:t>Trained ML model [ASSET-D-26]</w:t>
            </w:r>
          </w:p>
          <w:p w14:paraId="50AFB8C1" w14:textId="77777777" w:rsidR="000C32AA" w:rsidRPr="00A42C18" w:rsidRDefault="000C32AA" w:rsidP="00E323B4">
            <w:pPr>
              <w:pStyle w:val="EditorsNote"/>
              <w:ind w:left="0" w:firstLine="0"/>
              <w:rPr>
                <w:color w:val="auto"/>
                <w:lang w:val="en-GB"/>
              </w:rPr>
            </w:pPr>
            <w:r w:rsidRPr="00A42C18">
              <w:rPr>
                <w:color w:val="auto"/>
                <w:lang w:val="en-GB"/>
              </w:rPr>
              <w:t>The ML prediction results built into the model [ASSET-D-27]</w:t>
            </w:r>
          </w:p>
          <w:p w14:paraId="004F91F8" w14:textId="77777777" w:rsidR="000C32AA" w:rsidRPr="00A42C18" w:rsidRDefault="000C32AA" w:rsidP="00E323B4">
            <w:pPr>
              <w:pStyle w:val="EditorsNote"/>
              <w:ind w:left="0" w:firstLine="0"/>
              <w:rPr>
                <w:color w:val="auto"/>
                <w:lang w:val="en-GB"/>
              </w:rPr>
            </w:pPr>
            <w:r w:rsidRPr="00A42C18">
              <w:rPr>
                <w:color w:val="auto"/>
                <w:lang w:val="en-GB"/>
              </w:rPr>
              <w:t>The behavior of the ML system including tasks for data collection, data wrangling, pipeline management, model retraining, and model deployment. [ASSET-D-28]</w:t>
            </w:r>
          </w:p>
        </w:tc>
      </w:tr>
    </w:tbl>
    <w:p w14:paraId="0CFE86F3" w14:textId="77777777" w:rsidR="0008483C" w:rsidRPr="00A42C18" w:rsidRDefault="0008483C" w:rsidP="0008483C">
      <w:pPr>
        <w:rPr>
          <w:lang w:val="en-GB"/>
        </w:rPr>
      </w:pPr>
    </w:p>
    <w:p w14:paraId="1B8BDF4D" w14:textId="00A728DA" w:rsidR="0008483C" w:rsidRPr="00A42C18" w:rsidRDefault="0008483C" w:rsidP="00705E53">
      <w:pPr>
        <w:pStyle w:val="Heading3"/>
        <w:rPr>
          <w:lang w:val="en-GB"/>
        </w:rPr>
      </w:pPr>
      <w:bookmarkStart w:id="252" w:name="_Toc184043412"/>
      <w:r w:rsidRPr="0020479F">
        <w:rPr>
          <w:lang w:val="en-GB"/>
        </w:rPr>
        <w:lastRenderedPageBreak/>
        <w:t>White-box Model Inversion</w:t>
      </w:r>
      <w:bookmarkEnd w:id="252"/>
    </w:p>
    <w:tbl>
      <w:tblPr>
        <w:tblStyle w:val="TableGrid"/>
        <w:tblW w:w="0" w:type="auto"/>
        <w:tblLook w:val="04A0" w:firstRow="1" w:lastRow="0" w:firstColumn="1" w:lastColumn="0" w:noHBand="0" w:noVBand="1"/>
      </w:tblPr>
      <w:tblGrid>
        <w:gridCol w:w="1838"/>
        <w:gridCol w:w="7791"/>
      </w:tblGrid>
      <w:tr w:rsidR="0008483C" w:rsidRPr="00A42C18" w14:paraId="1F8E9541"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60025F0C" w14:textId="77777777" w:rsidR="0008483C" w:rsidRPr="00A42C18" w:rsidRDefault="0008483C">
            <w:pPr>
              <w:spacing w:after="0"/>
              <w:jc w:val="both"/>
              <w:rPr>
                <w:b/>
                <w:bCs/>
                <w:lang w:val="en-GB"/>
              </w:rPr>
            </w:pPr>
            <w:r w:rsidRPr="00A42C18">
              <w:rPr>
                <w:b/>
                <w:bCs/>
                <w:lang w:val="en-GB"/>
              </w:rPr>
              <w:t>Threat ID</w:t>
            </w:r>
          </w:p>
        </w:tc>
        <w:tc>
          <w:tcPr>
            <w:tcW w:w="7791" w:type="dxa"/>
            <w:tcBorders>
              <w:top w:val="single" w:sz="4" w:space="0" w:color="auto"/>
              <w:left w:val="single" w:sz="4" w:space="0" w:color="auto"/>
              <w:bottom w:val="single" w:sz="4" w:space="0" w:color="auto"/>
              <w:right w:val="single" w:sz="4" w:space="0" w:color="auto"/>
            </w:tcBorders>
            <w:hideMark/>
          </w:tcPr>
          <w:p w14:paraId="56052CA5" w14:textId="5C144FBA" w:rsidR="0008483C" w:rsidRPr="00A42C18" w:rsidRDefault="001C5566">
            <w:pPr>
              <w:spacing w:after="0"/>
              <w:jc w:val="both"/>
              <w:rPr>
                <w:lang w:val="en-GB"/>
              </w:rPr>
            </w:pPr>
            <w:r>
              <w:rPr>
                <w:lang w:val="en-GB"/>
              </w:rPr>
              <w:t>T-AIML-MOI-</w:t>
            </w:r>
            <w:r w:rsidR="0008483C" w:rsidRPr="00A42C18">
              <w:rPr>
                <w:lang w:val="en-GB"/>
              </w:rPr>
              <w:t>02</w:t>
            </w:r>
          </w:p>
        </w:tc>
      </w:tr>
      <w:tr w:rsidR="0008483C" w:rsidRPr="00A42C18" w14:paraId="26E5294F"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3C0093E3" w14:textId="77777777" w:rsidR="0008483C" w:rsidRPr="00A42C18" w:rsidRDefault="0008483C">
            <w:pPr>
              <w:spacing w:after="0"/>
              <w:jc w:val="both"/>
              <w:rPr>
                <w:b/>
                <w:bCs/>
                <w:lang w:val="en-GB"/>
              </w:rPr>
            </w:pPr>
            <w:r w:rsidRPr="00A42C18">
              <w:rPr>
                <w:b/>
                <w:bCs/>
                <w:lang w:val="en-GB"/>
              </w:rPr>
              <w:t>Threat title</w:t>
            </w:r>
          </w:p>
        </w:tc>
        <w:tc>
          <w:tcPr>
            <w:tcW w:w="7791" w:type="dxa"/>
            <w:tcBorders>
              <w:top w:val="single" w:sz="4" w:space="0" w:color="auto"/>
              <w:left w:val="single" w:sz="4" w:space="0" w:color="auto"/>
              <w:bottom w:val="single" w:sz="4" w:space="0" w:color="auto"/>
              <w:right w:val="single" w:sz="4" w:space="0" w:color="auto"/>
            </w:tcBorders>
            <w:hideMark/>
          </w:tcPr>
          <w:p w14:paraId="7D364AEC" w14:textId="402703DE" w:rsidR="0008483C" w:rsidRPr="00A42C18" w:rsidRDefault="0008483C">
            <w:pPr>
              <w:spacing w:after="0"/>
              <w:jc w:val="both"/>
              <w:rPr>
                <w:lang w:val="en-GB"/>
              </w:rPr>
            </w:pPr>
            <w:r w:rsidRPr="00A42C18">
              <w:rPr>
                <w:lang w:val="en-GB"/>
              </w:rPr>
              <w:t xml:space="preserve">White-box </w:t>
            </w:r>
            <w:r w:rsidR="001C5566">
              <w:rPr>
                <w:lang w:val="en-GB"/>
              </w:rPr>
              <w:t>Model Inversion</w:t>
            </w:r>
          </w:p>
        </w:tc>
      </w:tr>
      <w:tr w:rsidR="0008483C" w:rsidRPr="00A42C18" w14:paraId="2FAAC7F2"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406E92FE" w14:textId="77777777" w:rsidR="0008483C" w:rsidRPr="00A42C18" w:rsidRDefault="0008483C">
            <w:pPr>
              <w:spacing w:after="0"/>
              <w:jc w:val="both"/>
              <w:rPr>
                <w:b/>
                <w:bCs/>
                <w:lang w:val="en-GB"/>
              </w:rPr>
            </w:pPr>
            <w:r w:rsidRPr="00A42C18">
              <w:rPr>
                <w:b/>
                <w:bCs/>
                <w:lang w:val="en-GB"/>
              </w:rPr>
              <w:t>Threat description</w:t>
            </w:r>
          </w:p>
        </w:tc>
        <w:tc>
          <w:tcPr>
            <w:tcW w:w="7791" w:type="dxa"/>
            <w:tcBorders>
              <w:top w:val="single" w:sz="4" w:space="0" w:color="auto"/>
              <w:left w:val="single" w:sz="4" w:space="0" w:color="auto"/>
              <w:bottom w:val="single" w:sz="4" w:space="0" w:color="auto"/>
              <w:right w:val="single" w:sz="4" w:space="0" w:color="auto"/>
            </w:tcBorders>
            <w:hideMark/>
          </w:tcPr>
          <w:p w14:paraId="6D09E533" w14:textId="77777777" w:rsidR="0008483C" w:rsidRPr="00A42C18" w:rsidRDefault="0008483C">
            <w:pPr>
              <w:spacing w:after="0"/>
              <w:jc w:val="both"/>
              <w:rPr>
                <w:lang w:val="en-GB"/>
              </w:rPr>
            </w:pPr>
            <w:r w:rsidRPr="00A42C18">
              <w:rPr>
                <w:lang w:val="en-GB"/>
              </w:rPr>
              <w:t>An attacker has access to the AI model, including its architecture, parameters (such as weights and biases), and possibly partial knowledge of the training data. This information allows the attacker to exploit the inner workings of the model more effectively and reconstruct the original training data with higher accuracy. In this scenario, the attacker can use gradient-based optimization techniques to maximize the model's confidence in the target label or class, ultimately converging to a close approximation of the target data point.</w:t>
            </w:r>
          </w:p>
        </w:tc>
      </w:tr>
      <w:tr w:rsidR="0008483C" w:rsidRPr="00A42C18" w14:paraId="380B44D6"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45C5507A" w14:textId="77777777" w:rsidR="0008483C" w:rsidRPr="00A42C18" w:rsidRDefault="0008483C">
            <w:pPr>
              <w:spacing w:after="0"/>
              <w:jc w:val="both"/>
              <w:rPr>
                <w:b/>
                <w:bCs/>
                <w:lang w:val="en-GB"/>
              </w:rPr>
            </w:pPr>
            <w:r w:rsidRPr="00A42C18">
              <w:rPr>
                <w:b/>
                <w:bCs/>
                <w:lang w:val="en-GB"/>
              </w:rPr>
              <w:t>Threat type</w:t>
            </w:r>
          </w:p>
        </w:tc>
        <w:tc>
          <w:tcPr>
            <w:tcW w:w="7791" w:type="dxa"/>
            <w:tcBorders>
              <w:top w:val="single" w:sz="4" w:space="0" w:color="auto"/>
              <w:left w:val="single" w:sz="4" w:space="0" w:color="auto"/>
              <w:bottom w:val="single" w:sz="4" w:space="0" w:color="auto"/>
              <w:right w:val="single" w:sz="4" w:space="0" w:color="auto"/>
            </w:tcBorders>
            <w:hideMark/>
          </w:tcPr>
          <w:p w14:paraId="3DAD2FB0" w14:textId="77777777" w:rsidR="0008483C" w:rsidRPr="00A42C18" w:rsidRDefault="0008483C">
            <w:pPr>
              <w:spacing w:after="0"/>
              <w:jc w:val="both"/>
              <w:rPr>
                <w:lang w:val="en-GB"/>
              </w:rPr>
            </w:pPr>
            <w:r w:rsidRPr="00A42C18">
              <w:rPr>
                <w:lang w:val="en-GB"/>
              </w:rPr>
              <w:t>Information Disclosure</w:t>
            </w:r>
          </w:p>
        </w:tc>
      </w:tr>
      <w:tr w:rsidR="0008483C" w:rsidRPr="00A42C18" w14:paraId="00CCFDFF"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235C8DAD" w14:textId="77777777" w:rsidR="0008483C" w:rsidRPr="00A42C18" w:rsidRDefault="0008483C">
            <w:pPr>
              <w:spacing w:after="0"/>
              <w:jc w:val="both"/>
              <w:rPr>
                <w:b/>
                <w:bCs/>
                <w:lang w:val="en-GB"/>
              </w:rPr>
            </w:pPr>
            <w:r w:rsidRPr="00A42C18">
              <w:rPr>
                <w:b/>
                <w:bCs/>
                <w:lang w:val="en-GB"/>
              </w:rPr>
              <w:t>Vulnerabilities</w:t>
            </w:r>
          </w:p>
        </w:tc>
        <w:tc>
          <w:tcPr>
            <w:tcW w:w="7791" w:type="dxa"/>
            <w:tcBorders>
              <w:top w:val="single" w:sz="4" w:space="0" w:color="auto"/>
              <w:left w:val="single" w:sz="4" w:space="0" w:color="auto"/>
              <w:bottom w:val="single" w:sz="4" w:space="0" w:color="auto"/>
              <w:right w:val="single" w:sz="4" w:space="0" w:color="auto"/>
            </w:tcBorders>
            <w:hideMark/>
          </w:tcPr>
          <w:p w14:paraId="30B3E7B6" w14:textId="77777777" w:rsidR="0008483C" w:rsidRPr="00A42C18" w:rsidRDefault="0008483C">
            <w:pPr>
              <w:spacing w:after="0"/>
              <w:jc w:val="both"/>
              <w:rPr>
                <w:lang w:val="en-GB"/>
              </w:rPr>
            </w:pPr>
            <w:r w:rsidRPr="00A42C18">
              <w:rPr>
                <w:lang w:val="en-GB"/>
              </w:rPr>
              <w:t>Model is not protected, training data is not protected, model is overfitted, model may have memorized specific training examples, model API not protected</w:t>
            </w:r>
          </w:p>
        </w:tc>
      </w:tr>
      <w:tr w:rsidR="000C32AA" w:rsidRPr="00A42C18" w14:paraId="541AB2C5"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5338E10C" w14:textId="77777777" w:rsidR="000C32AA" w:rsidRPr="00A42C18" w:rsidRDefault="000C32AA" w:rsidP="000C32AA">
            <w:pPr>
              <w:spacing w:after="0"/>
              <w:jc w:val="both"/>
              <w:rPr>
                <w:b/>
                <w:bCs/>
                <w:lang w:val="en-GB"/>
              </w:rPr>
            </w:pPr>
            <w:r w:rsidRPr="00A42C18">
              <w:rPr>
                <w:b/>
                <w:bCs/>
                <w:lang w:val="en-GB"/>
              </w:rPr>
              <w:t>Impact type</w:t>
            </w:r>
          </w:p>
        </w:tc>
        <w:tc>
          <w:tcPr>
            <w:tcW w:w="7791" w:type="dxa"/>
            <w:tcBorders>
              <w:top w:val="single" w:sz="4" w:space="0" w:color="auto"/>
              <w:left w:val="single" w:sz="4" w:space="0" w:color="auto"/>
              <w:bottom w:val="single" w:sz="4" w:space="0" w:color="auto"/>
              <w:right w:val="single" w:sz="4" w:space="0" w:color="auto"/>
            </w:tcBorders>
            <w:hideMark/>
          </w:tcPr>
          <w:p w14:paraId="481E7927" w14:textId="06A052AE" w:rsidR="000C32AA" w:rsidRPr="00A42C18" w:rsidRDefault="000C32AA" w:rsidP="000C32AA">
            <w:pPr>
              <w:spacing w:after="0"/>
              <w:jc w:val="both"/>
              <w:rPr>
                <w:lang w:val="en-GB"/>
              </w:rPr>
            </w:pPr>
            <w:r w:rsidRPr="00A42C18">
              <w:rPr>
                <w:lang w:val="en-GB"/>
              </w:rPr>
              <w:t>Confidentiality</w:t>
            </w:r>
          </w:p>
        </w:tc>
      </w:tr>
      <w:tr w:rsidR="0008483C" w:rsidRPr="00A42C18" w14:paraId="38C1122B" w14:textId="77777777" w:rsidTr="0008483C">
        <w:tc>
          <w:tcPr>
            <w:tcW w:w="1838" w:type="dxa"/>
            <w:tcBorders>
              <w:top w:val="single" w:sz="4" w:space="0" w:color="auto"/>
              <w:left w:val="single" w:sz="4" w:space="0" w:color="auto"/>
              <w:bottom w:val="single" w:sz="4" w:space="0" w:color="auto"/>
              <w:right w:val="single" w:sz="4" w:space="0" w:color="auto"/>
            </w:tcBorders>
            <w:hideMark/>
          </w:tcPr>
          <w:p w14:paraId="1F491519" w14:textId="77777777" w:rsidR="0008483C" w:rsidRPr="00A42C18" w:rsidRDefault="0008483C">
            <w:pPr>
              <w:spacing w:after="0"/>
              <w:jc w:val="both"/>
              <w:rPr>
                <w:b/>
                <w:bCs/>
                <w:lang w:val="en-GB"/>
              </w:rPr>
            </w:pPr>
            <w:r w:rsidRPr="00A42C18">
              <w:rPr>
                <w:b/>
                <w:bCs/>
                <w:lang w:val="en-GB"/>
              </w:rPr>
              <w:t>Affected Assets</w:t>
            </w:r>
          </w:p>
        </w:tc>
        <w:tc>
          <w:tcPr>
            <w:tcW w:w="7791" w:type="dxa"/>
            <w:tcBorders>
              <w:top w:val="single" w:sz="4" w:space="0" w:color="auto"/>
              <w:left w:val="single" w:sz="4" w:space="0" w:color="auto"/>
              <w:bottom w:val="single" w:sz="4" w:space="0" w:color="auto"/>
              <w:right w:val="single" w:sz="4" w:space="0" w:color="auto"/>
            </w:tcBorders>
            <w:hideMark/>
          </w:tcPr>
          <w:p w14:paraId="51BB1847" w14:textId="77777777" w:rsidR="0008483C" w:rsidRPr="00A42C18" w:rsidRDefault="0008483C" w:rsidP="00E323B4">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Trained ML model [ASSET-D-26]</w:t>
            </w:r>
          </w:p>
          <w:p w14:paraId="119F3E7A" w14:textId="77777777" w:rsidR="0008483C" w:rsidRPr="00A42C18" w:rsidRDefault="0008483C" w:rsidP="00E323B4">
            <w:pPr>
              <w:pStyle w:val="EditorsNote"/>
              <w:ind w:left="0" w:firstLine="0"/>
              <w:rPr>
                <w:color w:val="auto"/>
                <w:lang w:val="en-GB"/>
              </w:rPr>
            </w:pPr>
            <w:r w:rsidRPr="00A42C18">
              <w:rPr>
                <w:color w:val="auto"/>
                <w:lang w:val="en-GB"/>
              </w:rPr>
              <w:t>The ML prediction results built into the model [ASSET-D-27]</w:t>
            </w:r>
          </w:p>
          <w:p w14:paraId="252C8A44" w14:textId="33CC3749" w:rsidR="0008483C" w:rsidRPr="00A42C18" w:rsidRDefault="0008483C">
            <w:pPr>
              <w:pStyle w:val="EditorsNote"/>
              <w:ind w:left="0" w:firstLine="0"/>
              <w:rPr>
                <w:lang w:val="en-GB"/>
              </w:rPr>
            </w:pPr>
            <w:r w:rsidRPr="00A42C18">
              <w:rPr>
                <w:color w:val="auto"/>
                <w:lang w:val="en-GB"/>
              </w:rPr>
              <w:t xml:space="preserve">The </w:t>
            </w:r>
            <w:r w:rsidR="001C5566" w:rsidRPr="00A42C18">
              <w:rPr>
                <w:color w:val="auto"/>
                <w:lang w:val="en-GB"/>
              </w:rPr>
              <w:t>behaviour</w:t>
            </w:r>
            <w:r w:rsidRPr="00A42C18">
              <w:rPr>
                <w:color w:val="auto"/>
                <w:lang w:val="en-GB"/>
              </w:rPr>
              <w:t xml:space="preserve"> of the ML system including tasks for data collection, data wrangling, pipeline management, model retraining, and model deployment. [ASSET-D-28]</w:t>
            </w:r>
          </w:p>
        </w:tc>
      </w:tr>
    </w:tbl>
    <w:p w14:paraId="61E2CFB0" w14:textId="77777777" w:rsidR="0008483C" w:rsidRPr="00A42C18" w:rsidRDefault="0008483C" w:rsidP="0008483C">
      <w:pPr>
        <w:rPr>
          <w:lang w:val="en-GB"/>
        </w:rPr>
      </w:pPr>
    </w:p>
    <w:p w14:paraId="6CE9A432" w14:textId="77777777" w:rsidR="00BB5CB5" w:rsidRPr="0020479F" w:rsidRDefault="00BB5CB5" w:rsidP="00BB5CB5">
      <w:pPr>
        <w:rPr>
          <w:lang w:val="en-GB"/>
        </w:rPr>
      </w:pPr>
    </w:p>
    <w:p w14:paraId="5A651EDC" w14:textId="7587289F" w:rsidR="002A51BB" w:rsidRPr="0020479F" w:rsidRDefault="002A51BB" w:rsidP="007C0848">
      <w:pPr>
        <w:pStyle w:val="Heading2"/>
        <w:rPr>
          <w:lang w:val="en-GB"/>
        </w:rPr>
      </w:pPr>
      <w:bookmarkStart w:id="253" w:name="_Toc184043413"/>
      <w:r w:rsidRPr="0020479F">
        <w:rPr>
          <w:lang w:val="en-GB"/>
        </w:rPr>
        <w:t>Membership Inference Attack (ML04:2023)</w:t>
      </w:r>
      <w:bookmarkEnd w:id="253"/>
    </w:p>
    <w:p w14:paraId="0427E625" w14:textId="3C71CAFB" w:rsidR="00BE6661" w:rsidRPr="0020479F" w:rsidRDefault="001C5566" w:rsidP="00705E53">
      <w:pPr>
        <w:pStyle w:val="Heading3"/>
        <w:rPr>
          <w:lang w:val="en-GB"/>
        </w:rPr>
      </w:pPr>
      <w:bookmarkStart w:id="254" w:name="_Toc171952540"/>
      <w:bookmarkStart w:id="255" w:name="_Toc184043414"/>
      <w:r w:rsidRPr="0020479F">
        <w:t xml:space="preserve">Information </w:t>
      </w:r>
      <w:r>
        <w:t>A</w:t>
      </w:r>
      <w:r w:rsidRPr="0020479F">
        <w:t>ccess</w:t>
      </w:r>
      <w:bookmarkEnd w:id="254"/>
      <w:r>
        <w:t xml:space="preserve"> – Membership Inference</w:t>
      </w:r>
      <w:bookmarkEnd w:id="255"/>
    </w:p>
    <w:tbl>
      <w:tblPr>
        <w:tblStyle w:val="TableGrid"/>
        <w:tblW w:w="0" w:type="auto"/>
        <w:tblLook w:val="04A0" w:firstRow="1" w:lastRow="0" w:firstColumn="1" w:lastColumn="0" w:noHBand="0" w:noVBand="1"/>
      </w:tblPr>
      <w:tblGrid>
        <w:gridCol w:w="1838"/>
        <w:gridCol w:w="7791"/>
      </w:tblGrid>
      <w:tr w:rsidR="00BE6661" w:rsidRPr="00A42C18" w14:paraId="3373671A" w14:textId="77777777" w:rsidTr="00317901">
        <w:tc>
          <w:tcPr>
            <w:tcW w:w="1838" w:type="dxa"/>
          </w:tcPr>
          <w:p w14:paraId="09B4C594" w14:textId="77777777" w:rsidR="00BE6661" w:rsidRPr="0020479F" w:rsidRDefault="00BE6661" w:rsidP="00317901">
            <w:pPr>
              <w:spacing w:after="0"/>
              <w:jc w:val="both"/>
              <w:rPr>
                <w:b/>
                <w:bCs/>
                <w:lang w:val="en-GB"/>
              </w:rPr>
            </w:pPr>
            <w:r w:rsidRPr="0020479F">
              <w:rPr>
                <w:b/>
                <w:bCs/>
                <w:lang w:val="en-GB"/>
              </w:rPr>
              <w:t>Threat ID</w:t>
            </w:r>
          </w:p>
        </w:tc>
        <w:tc>
          <w:tcPr>
            <w:tcW w:w="7791" w:type="dxa"/>
          </w:tcPr>
          <w:p w14:paraId="770C71B7" w14:textId="58C5759A" w:rsidR="00BE6661" w:rsidRPr="0020479F" w:rsidRDefault="001C5566" w:rsidP="00317901">
            <w:pPr>
              <w:spacing w:after="0"/>
              <w:jc w:val="both"/>
              <w:rPr>
                <w:lang w:val="en-GB"/>
              </w:rPr>
            </w:pPr>
            <w:r>
              <w:rPr>
                <w:lang w:val="en-GB"/>
              </w:rPr>
              <w:t>T-AIML-MEI-</w:t>
            </w:r>
            <w:r w:rsidR="00BE6661" w:rsidRPr="0020479F">
              <w:rPr>
                <w:lang w:val="en-GB"/>
              </w:rPr>
              <w:t>01</w:t>
            </w:r>
          </w:p>
        </w:tc>
      </w:tr>
      <w:tr w:rsidR="00BE6661" w:rsidRPr="00A42C18" w14:paraId="4A150BC6" w14:textId="77777777" w:rsidTr="00317901">
        <w:tc>
          <w:tcPr>
            <w:tcW w:w="1838" w:type="dxa"/>
          </w:tcPr>
          <w:p w14:paraId="6D472064" w14:textId="77777777" w:rsidR="00BE6661" w:rsidRPr="0020479F" w:rsidRDefault="00BE6661" w:rsidP="00317901">
            <w:pPr>
              <w:spacing w:after="0"/>
              <w:jc w:val="both"/>
              <w:rPr>
                <w:b/>
                <w:bCs/>
                <w:lang w:val="en-GB"/>
              </w:rPr>
            </w:pPr>
            <w:r w:rsidRPr="0020479F">
              <w:rPr>
                <w:b/>
                <w:bCs/>
                <w:lang w:val="en-GB"/>
              </w:rPr>
              <w:t>Threat title</w:t>
            </w:r>
          </w:p>
        </w:tc>
        <w:tc>
          <w:tcPr>
            <w:tcW w:w="7791" w:type="dxa"/>
          </w:tcPr>
          <w:p w14:paraId="5CB29543" w14:textId="2A3D8B7C" w:rsidR="00BE6661" w:rsidRPr="0020479F" w:rsidRDefault="001C5566" w:rsidP="00317901">
            <w:pPr>
              <w:spacing w:after="0"/>
              <w:jc w:val="both"/>
              <w:rPr>
                <w:lang w:val="en-GB"/>
              </w:rPr>
            </w:pPr>
            <w:r w:rsidRPr="001C5566">
              <w:rPr>
                <w:lang w:val="en-GB"/>
              </w:rPr>
              <w:t>Information Access – Membership Inference</w:t>
            </w:r>
          </w:p>
        </w:tc>
      </w:tr>
      <w:tr w:rsidR="00BE6661" w:rsidRPr="00A42C18" w14:paraId="43C7D758" w14:textId="77777777" w:rsidTr="00317901">
        <w:tc>
          <w:tcPr>
            <w:tcW w:w="1838" w:type="dxa"/>
          </w:tcPr>
          <w:p w14:paraId="24717C01" w14:textId="77777777" w:rsidR="00BE6661" w:rsidRPr="0020479F" w:rsidRDefault="00BE6661" w:rsidP="00317901">
            <w:pPr>
              <w:spacing w:after="0"/>
              <w:jc w:val="both"/>
              <w:rPr>
                <w:b/>
                <w:bCs/>
                <w:lang w:val="en-GB"/>
              </w:rPr>
            </w:pPr>
            <w:r w:rsidRPr="0020479F">
              <w:rPr>
                <w:b/>
                <w:bCs/>
                <w:lang w:val="en-GB"/>
              </w:rPr>
              <w:t>Threat description</w:t>
            </w:r>
          </w:p>
        </w:tc>
        <w:tc>
          <w:tcPr>
            <w:tcW w:w="7791" w:type="dxa"/>
          </w:tcPr>
          <w:p w14:paraId="30AEFA5F" w14:textId="1546009F" w:rsidR="00BE6661" w:rsidRPr="0020479F" w:rsidRDefault="00BE6661" w:rsidP="00317901">
            <w:pPr>
              <w:spacing w:after="0"/>
              <w:jc w:val="both"/>
              <w:rPr>
                <w:lang w:val="en-GB"/>
              </w:rPr>
            </w:pPr>
            <w:r w:rsidRPr="0020479F">
              <w:rPr>
                <w:lang w:val="en-GB"/>
              </w:rPr>
              <w:t xml:space="preserve">An attacker </w:t>
            </w:r>
            <w:r w:rsidR="00470C0B" w:rsidRPr="00A42C18">
              <w:rPr>
                <w:lang w:val="en-GB"/>
              </w:rPr>
              <w:t>possesses</w:t>
            </w:r>
            <w:r w:rsidRPr="0020479F">
              <w:rPr>
                <w:lang w:val="en-GB"/>
              </w:rPr>
              <w:t xml:space="preserve"> different levels of information on the model architecture, training parameters, training data, and relation between the output to the input. Based on the level of information access, the MIA can be Black-box MIA, or Gray-box MIA or White-box MIA.</w:t>
            </w:r>
          </w:p>
        </w:tc>
      </w:tr>
      <w:tr w:rsidR="00BE6661" w:rsidRPr="00A42C18" w14:paraId="241DF755" w14:textId="77777777" w:rsidTr="00317901">
        <w:tc>
          <w:tcPr>
            <w:tcW w:w="1838" w:type="dxa"/>
          </w:tcPr>
          <w:p w14:paraId="649D13B9" w14:textId="77777777" w:rsidR="00BE6661" w:rsidRPr="0020479F" w:rsidRDefault="00BE6661" w:rsidP="00317901">
            <w:pPr>
              <w:spacing w:after="0"/>
              <w:jc w:val="both"/>
              <w:rPr>
                <w:b/>
                <w:bCs/>
                <w:lang w:val="en-GB"/>
              </w:rPr>
            </w:pPr>
            <w:r w:rsidRPr="0020479F">
              <w:rPr>
                <w:b/>
                <w:bCs/>
                <w:lang w:val="en-GB"/>
              </w:rPr>
              <w:t>Threat type</w:t>
            </w:r>
          </w:p>
        </w:tc>
        <w:tc>
          <w:tcPr>
            <w:tcW w:w="7791" w:type="dxa"/>
          </w:tcPr>
          <w:p w14:paraId="790A885B" w14:textId="7B7E2DE2" w:rsidR="00BE6661" w:rsidRPr="0020479F" w:rsidRDefault="000C32AA" w:rsidP="00317901">
            <w:pPr>
              <w:spacing w:after="0"/>
              <w:jc w:val="both"/>
              <w:rPr>
                <w:lang w:val="en-GB"/>
              </w:rPr>
            </w:pPr>
            <w:r w:rsidRPr="00A42C18">
              <w:rPr>
                <w:lang w:val="en-GB"/>
              </w:rPr>
              <w:t>Information disclosure</w:t>
            </w:r>
          </w:p>
        </w:tc>
      </w:tr>
      <w:tr w:rsidR="00BE6661" w:rsidRPr="00A42C18" w14:paraId="70C3DFDC" w14:textId="77777777" w:rsidTr="00317901">
        <w:tc>
          <w:tcPr>
            <w:tcW w:w="1838" w:type="dxa"/>
          </w:tcPr>
          <w:p w14:paraId="2CA63D7D" w14:textId="77777777" w:rsidR="00BE6661" w:rsidRPr="0020479F" w:rsidRDefault="00BE6661" w:rsidP="00317901">
            <w:pPr>
              <w:spacing w:after="0"/>
              <w:jc w:val="both"/>
              <w:rPr>
                <w:b/>
                <w:bCs/>
                <w:lang w:val="en-GB"/>
              </w:rPr>
            </w:pPr>
            <w:r w:rsidRPr="0020479F">
              <w:rPr>
                <w:b/>
                <w:bCs/>
                <w:lang w:val="en-GB"/>
              </w:rPr>
              <w:t>Vulnerabilities</w:t>
            </w:r>
          </w:p>
        </w:tc>
        <w:tc>
          <w:tcPr>
            <w:tcW w:w="7791" w:type="dxa"/>
          </w:tcPr>
          <w:p w14:paraId="0091B470" w14:textId="77777777" w:rsidR="00BE6661" w:rsidRPr="0020479F" w:rsidRDefault="00BE6661" w:rsidP="00317901">
            <w:pPr>
              <w:spacing w:after="0"/>
              <w:jc w:val="both"/>
              <w:rPr>
                <w:lang w:val="en-GB"/>
              </w:rPr>
            </w:pPr>
            <w:r w:rsidRPr="0020479F">
              <w:rPr>
                <w:lang w:val="en-GB"/>
              </w:rPr>
              <w:t>Vulnerabilities in data sources, vulnerabilities in training database</w:t>
            </w:r>
          </w:p>
        </w:tc>
      </w:tr>
      <w:tr w:rsidR="00BE6661" w:rsidRPr="00A42C18" w14:paraId="4048D7B2" w14:textId="77777777" w:rsidTr="00317901">
        <w:tc>
          <w:tcPr>
            <w:tcW w:w="1838" w:type="dxa"/>
          </w:tcPr>
          <w:p w14:paraId="256FFD73" w14:textId="77777777" w:rsidR="00BE6661" w:rsidRPr="0020479F" w:rsidRDefault="00BE6661" w:rsidP="00317901">
            <w:pPr>
              <w:spacing w:after="0"/>
              <w:jc w:val="both"/>
              <w:rPr>
                <w:b/>
                <w:bCs/>
                <w:lang w:val="en-GB"/>
              </w:rPr>
            </w:pPr>
            <w:r w:rsidRPr="0020479F">
              <w:rPr>
                <w:b/>
                <w:bCs/>
                <w:lang w:val="en-GB"/>
              </w:rPr>
              <w:t>Impact type</w:t>
            </w:r>
          </w:p>
        </w:tc>
        <w:tc>
          <w:tcPr>
            <w:tcW w:w="7791" w:type="dxa"/>
          </w:tcPr>
          <w:p w14:paraId="545AF3D3" w14:textId="39BA6450" w:rsidR="00BE6661" w:rsidRPr="0020479F" w:rsidRDefault="00BE6661" w:rsidP="00317901">
            <w:pPr>
              <w:spacing w:after="0"/>
              <w:jc w:val="both"/>
              <w:rPr>
                <w:lang w:val="en-GB"/>
              </w:rPr>
            </w:pPr>
            <w:r w:rsidRPr="0020479F">
              <w:rPr>
                <w:lang w:val="en-GB"/>
              </w:rPr>
              <w:t>Confidentiality</w:t>
            </w:r>
          </w:p>
        </w:tc>
      </w:tr>
      <w:tr w:rsidR="00BE6661" w:rsidRPr="00A42C18" w14:paraId="53569A8E" w14:textId="77777777" w:rsidTr="00317901">
        <w:tc>
          <w:tcPr>
            <w:tcW w:w="1838" w:type="dxa"/>
          </w:tcPr>
          <w:p w14:paraId="45878CAC" w14:textId="77777777" w:rsidR="00BE6661" w:rsidRPr="0020479F" w:rsidRDefault="00BE6661" w:rsidP="00317901">
            <w:pPr>
              <w:spacing w:after="0"/>
              <w:jc w:val="both"/>
              <w:rPr>
                <w:b/>
                <w:bCs/>
                <w:lang w:val="en-GB"/>
              </w:rPr>
            </w:pPr>
            <w:r w:rsidRPr="0020479F">
              <w:rPr>
                <w:b/>
                <w:bCs/>
                <w:lang w:val="en-GB"/>
              </w:rPr>
              <w:t>Affected Assets</w:t>
            </w:r>
          </w:p>
        </w:tc>
        <w:tc>
          <w:tcPr>
            <w:tcW w:w="7791" w:type="dxa"/>
          </w:tcPr>
          <w:p w14:paraId="7C2C877C" w14:textId="77777777" w:rsidR="00BE6661" w:rsidRPr="0020479F" w:rsidRDefault="00BE6661" w:rsidP="00317901">
            <w:pPr>
              <w:pStyle w:val="EditorsNote"/>
              <w:ind w:left="0" w:firstLine="0"/>
              <w:rPr>
                <w:lang w:val="en-GB"/>
              </w:rPr>
            </w:pPr>
            <w:r w:rsidRPr="0020479F">
              <w:rPr>
                <w:color w:val="auto"/>
                <w:lang w:val="en-GB"/>
              </w:rPr>
              <w:t xml:space="preserve">Trained ML model [ASSET-D-26], </w:t>
            </w:r>
            <w:r w:rsidRPr="0020479F">
              <w:rPr>
                <w:color w:val="auto"/>
                <w:lang w:val="en-GB"/>
              </w:rPr>
              <w:br/>
              <w:t xml:space="preserve">Near-RT-RIC SW [ASSET-C-02], </w:t>
            </w:r>
            <w:r w:rsidRPr="0020479F">
              <w:rPr>
                <w:color w:val="auto"/>
                <w:lang w:val="en-GB"/>
              </w:rPr>
              <w:br/>
              <w:t>Non-RT-RIC SW [ASSET-C-11]</w:t>
            </w:r>
          </w:p>
        </w:tc>
      </w:tr>
    </w:tbl>
    <w:p w14:paraId="3C7412D3" w14:textId="77777777" w:rsidR="00BE6661" w:rsidRPr="0020479F" w:rsidRDefault="00BE6661" w:rsidP="00BE6661">
      <w:pPr>
        <w:rPr>
          <w:lang w:val="en-GB"/>
        </w:rPr>
      </w:pPr>
    </w:p>
    <w:p w14:paraId="4C030F4E" w14:textId="161CD52A" w:rsidR="00BE6661" w:rsidRPr="0020479F" w:rsidRDefault="00B254E0" w:rsidP="00705E53">
      <w:pPr>
        <w:pStyle w:val="Heading3"/>
        <w:rPr>
          <w:lang w:val="en-GB"/>
        </w:rPr>
      </w:pPr>
      <w:bookmarkStart w:id="256" w:name="_Toc171952541"/>
      <w:bookmarkStart w:id="257" w:name="_Toc184043415"/>
      <w:r w:rsidRPr="0020479F">
        <w:t xml:space="preserve">Inference </w:t>
      </w:r>
      <w:r>
        <w:t>T</w:t>
      </w:r>
      <w:r w:rsidRPr="0020479F">
        <w:t>echnique</w:t>
      </w:r>
      <w:bookmarkEnd w:id="256"/>
      <w:r>
        <w:t xml:space="preserve"> – Membership Inference</w:t>
      </w:r>
      <w:bookmarkEnd w:id="257"/>
    </w:p>
    <w:tbl>
      <w:tblPr>
        <w:tblStyle w:val="TableGrid"/>
        <w:tblW w:w="0" w:type="auto"/>
        <w:tblLook w:val="04A0" w:firstRow="1" w:lastRow="0" w:firstColumn="1" w:lastColumn="0" w:noHBand="0" w:noVBand="1"/>
      </w:tblPr>
      <w:tblGrid>
        <w:gridCol w:w="1838"/>
        <w:gridCol w:w="7791"/>
      </w:tblGrid>
      <w:tr w:rsidR="00BE6661" w:rsidRPr="00A42C18" w14:paraId="56024ABC" w14:textId="77777777" w:rsidTr="00317901">
        <w:tc>
          <w:tcPr>
            <w:tcW w:w="1838" w:type="dxa"/>
          </w:tcPr>
          <w:p w14:paraId="2C6EF755" w14:textId="77777777" w:rsidR="00BE6661" w:rsidRPr="0020479F" w:rsidRDefault="00BE6661" w:rsidP="00317901">
            <w:pPr>
              <w:spacing w:after="0"/>
              <w:jc w:val="both"/>
              <w:rPr>
                <w:b/>
                <w:bCs/>
                <w:lang w:val="en-GB"/>
              </w:rPr>
            </w:pPr>
            <w:r w:rsidRPr="0020479F">
              <w:rPr>
                <w:b/>
                <w:bCs/>
                <w:lang w:val="en-GB"/>
              </w:rPr>
              <w:t>Threat ID</w:t>
            </w:r>
          </w:p>
        </w:tc>
        <w:tc>
          <w:tcPr>
            <w:tcW w:w="7791" w:type="dxa"/>
          </w:tcPr>
          <w:p w14:paraId="3813431C" w14:textId="5450D632" w:rsidR="00BE6661" w:rsidRPr="0020479F" w:rsidRDefault="001C5566" w:rsidP="00317901">
            <w:pPr>
              <w:spacing w:after="0"/>
              <w:jc w:val="both"/>
              <w:rPr>
                <w:lang w:val="en-GB"/>
              </w:rPr>
            </w:pPr>
            <w:r>
              <w:rPr>
                <w:lang w:val="en-GB"/>
              </w:rPr>
              <w:t>T-AIML-MEI-</w:t>
            </w:r>
            <w:r w:rsidR="00BE6661" w:rsidRPr="0020479F">
              <w:rPr>
                <w:lang w:val="en-GB"/>
              </w:rPr>
              <w:t>02</w:t>
            </w:r>
          </w:p>
        </w:tc>
      </w:tr>
      <w:tr w:rsidR="00BE6661" w:rsidRPr="00A42C18" w14:paraId="747700F6" w14:textId="77777777" w:rsidTr="00317901">
        <w:tc>
          <w:tcPr>
            <w:tcW w:w="1838" w:type="dxa"/>
          </w:tcPr>
          <w:p w14:paraId="30F9E5AA" w14:textId="77777777" w:rsidR="00BE6661" w:rsidRPr="0020479F" w:rsidRDefault="00BE6661" w:rsidP="00317901">
            <w:pPr>
              <w:spacing w:after="0"/>
              <w:jc w:val="both"/>
              <w:rPr>
                <w:b/>
                <w:bCs/>
                <w:lang w:val="en-GB"/>
              </w:rPr>
            </w:pPr>
            <w:r w:rsidRPr="0020479F">
              <w:rPr>
                <w:b/>
                <w:bCs/>
                <w:lang w:val="en-GB"/>
              </w:rPr>
              <w:t>Threat title</w:t>
            </w:r>
          </w:p>
        </w:tc>
        <w:tc>
          <w:tcPr>
            <w:tcW w:w="7791" w:type="dxa"/>
          </w:tcPr>
          <w:p w14:paraId="7DEC7CA7" w14:textId="3C361A20" w:rsidR="00BE6661" w:rsidRPr="0020479F" w:rsidRDefault="00B254E0" w:rsidP="00317901">
            <w:pPr>
              <w:spacing w:after="0"/>
              <w:jc w:val="both"/>
              <w:rPr>
                <w:lang w:val="en-GB"/>
              </w:rPr>
            </w:pPr>
            <w:r w:rsidRPr="00B254E0">
              <w:rPr>
                <w:lang w:val="en-GB"/>
              </w:rPr>
              <w:t>Inference Technique – Membership Inference</w:t>
            </w:r>
          </w:p>
        </w:tc>
      </w:tr>
      <w:tr w:rsidR="00BE6661" w:rsidRPr="00A42C18" w14:paraId="10CFD15E" w14:textId="77777777" w:rsidTr="00317901">
        <w:tc>
          <w:tcPr>
            <w:tcW w:w="1838" w:type="dxa"/>
          </w:tcPr>
          <w:p w14:paraId="146CC598" w14:textId="77777777" w:rsidR="00BE6661" w:rsidRPr="0020479F" w:rsidRDefault="00BE6661" w:rsidP="00317901">
            <w:pPr>
              <w:spacing w:after="0"/>
              <w:jc w:val="both"/>
              <w:rPr>
                <w:b/>
                <w:bCs/>
                <w:lang w:val="en-GB"/>
              </w:rPr>
            </w:pPr>
            <w:r w:rsidRPr="0020479F">
              <w:rPr>
                <w:b/>
                <w:bCs/>
                <w:lang w:val="en-GB"/>
              </w:rPr>
              <w:t>Threat description</w:t>
            </w:r>
          </w:p>
        </w:tc>
        <w:tc>
          <w:tcPr>
            <w:tcW w:w="7791" w:type="dxa"/>
          </w:tcPr>
          <w:p w14:paraId="2BE5252C" w14:textId="28462D06" w:rsidR="00BE6661" w:rsidRPr="0020479F" w:rsidRDefault="00BE6661" w:rsidP="00317901">
            <w:pPr>
              <w:spacing w:after="0"/>
              <w:jc w:val="both"/>
              <w:rPr>
                <w:lang w:val="en-GB"/>
              </w:rPr>
            </w:pPr>
            <w:r w:rsidRPr="0020479F">
              <w:rPr>
                <w:lang w:val="en-GB"/>
              </w:rPr>
              <w:t>An attacker by applying different analysis methods tries to infer input to output relation. Some of the attack types are Decision threshold analysis, Gradient-based analysis, Distance-based analysis. In Decision threshold analysis, the subtle changes in input’s relation to the model’s output confidence score is observed. In Gradient-based analysis techniques such as back propagation is used to analyse input to output variation. In Distance-based analysis the distance between model’s output for different inputs in multi-dimensional space is used.</w:t>
            </w:r>
          </w:p>
        </w:tc>
      </w:tr>
      <w:tr w:rsidR="00BE6661" w:rsidRPr="00A42C18" w14:paraId="6AE58279" w14:textId="77777777" w:rsidTr="00317901">
        <w:tc>
          <w:tcPr>
            <w:tcW w:w="1838" w:type="dxa"/>
          </w:tcPr>
          <w:p w14:paraId="0F9FC876" w14:textId="77777777" w:rsidR="00BE6661" w:rsidRPr="0020479F" w:rsidRDefault="00BE6661" w:rsidP="00317901">
            <w:pPr>
              <w:spacing w:after="0"/>
              <w:jc w:val="both"/>
              <w:rPr>
                <w:b/>
                <w:bCs/>
                <w:lang w:val="en-GB"/>
              </w:rPr>
            </w:pPr>
            <w:r w:rsidRPr="0020479F">
              <w:rPr>
                <w:b/>
                <w:bCs/>
                <w:lang w:val="en-GB"/>
              </w:rPr>
              <w:t>Threat type</w:t>
            </w:r>
          </w:p>
        </w:tc>
        <w:tc>
          <w:tcPr>
            <w:tcW w:w="7791" w:type="dxa"/>
          </w:tcPr>
          <w:p w14:paraId="7FDA0B04" w14:textId="19258C9D" w:rsidR="00BE6661" w:rsidRPr="0020479F" w:rsidRDefault="000C32AA" w:rsidP="00317901">
            <w:pPr>
              <w:spacing w:after="0"/>
              <w:jc w:val="both"/>
              <w:rPr>
                <w:lang w:val="en-GB"/>
              </w:rPr>
            </w:pPr>
            <w:r w:rsidRPr="00A42C18">
              <w:rPr>
                <w:lang w:val="en-GB"/>
              </w:rPr>
              <w:t>Information disclosure</w:t>
            </w:r>
          </w:p>
        </w:tc>
      </w:tr>
      <w:tr w:rsidR="00BE6661" w:rsidRPr="00A42C18" w14:paraId="1C7104A1" w14:textId="77777777" w:rsidTr="00317901">
        <w:tc>
          <w:tcPr>
            <w:tcW w:w="1838" w:type="dxa"/>
          </w:tcPr>
          <w:p w14:paraId="01CB5D10" w14:textId="77777777" w:rsidR="00BE6661" w:rsidRPr="0020479F" w:rsidRDefault="00BE6661" w:rsidP="00317901">
            <w:pPr>
              <w:spacing w:after="0"/>
              <w:jc w:val="both"/>
              <w:rPr>
                <w:b/>
                <w:bCs/>
                <w:lang w:val="en-GB"/>
              </w:rPr>
            </w:pPr>
            <w:r w:rsidRPr="0020479F">
              <w:rPr>
                <w:b/>
                <w:bCs/>
                <w:lang w:val="en-GB"/>
              </w:rPr>
              <w:t>Vulnerabilities</w:t>
            </w:r>
          </w:p>
        </w:tc>
        <w:tc>
          <w:tcPr>
            <w:tcW w:w="7791" w:type="dxa"/>
          </w:tcPr>
          <w:p w14:paraId="71BDE116" w14:textId="77777777" w:rsidR="00BE6661" w:rsidRPr="0020479F" w:rsidRDefault="00BE6661" w:rsidP="00317901">
            <w:pPr>
              <w:spacing w:after="0"/>
              <w:jc w:val="both"/>
              <w:rPr>
                <w:lang w:val="en-GB"/>
              </w:rPr>
            </w:pPr>
            <w:r w:rsidRPr="0020479F">
              <w:rPr>
                <w:lang w:val="en-GB"/>
              </w:rPr>
              <w:t>Vulnerabilities in data sources, vulnerabilities in training database</w:t>
            </w:r>
          </w:p>
        </w:tc>
      </w:tr>
      <w:tr w:rsidR="00BE6661" w:rsidRPr="00A42C18" w14:paraId="034FC389" w14:textId="77777777" w:rsidTr="00317901">
        <w:tc>
          <w:tcPr>
            <w:tcW w:w="1838" w:type="dxa"/>
          </w:tcPr>
          <w:p w14:paraId="36CB53CE" w14:textId="77777777" w:rsidR="00BE6661" w:rsidRPr="0020479F" w:rsidRDefault="00BE6661" w:rsidP="00317901">
            <w:pPr>
              <w:spacing w:after="0"/>
              <w:jc w:val="both"/>
              <w:rPr>
                <w:b/>
                <w:bCs/>
                <w:lang w:val="en-GB"/>
              </w:rPr>
            </w:pPr>
            <w:r w:rsidRPr="0020479F">
              <w:rPr>
                <w:b/>
                <w:bCs/>
                <w:lang w:val="en-GB"/>
              </w:rPr>
              <w:t>Impact type</w:t>
            </w:r>
          </w:p>
        </w:tc>
        <w:tc>
          <w:tcPr>
            <w:tcW w:w="7791" w:type="dxa"/>
          </w:tcPr>
          <w:p w14:paraId="315ACBF8" w14:textId="6FA77900" w:rsidR="00BE6661" w:rsidRPr="0020479F" w:rsidRDefault="00BE6661" w:rsidP="00317901">
            <w:pPr>
              <w:spacing w:after="0"/>
              <w:jc w:val="both"/>
              <w:rPr>
                <w:lang w:val="en-GB"/>
              </w:rPr>
            </w:pPr>
            <w:r w:rsidRPr="0020479F">
              <w:rPr>
                <w:lang w:val="en-GB"/>
              </w:rPr>
              <w:t>Confidentiality</w:t>
            </w:r>
          </w:p>
        </w:tc>
      </w:tr>
      <w:tr w:rsidR="00BE6661" w:rsidRPr="00A42C18" w14:paraId="30665AE5" w14:textId="77777777" w:rsidTr="00317901">
        <w:tc>
          <w:tcPr>
            <w:tcW w:w="1838" w:type="dxa"/>
          </w:tcPr>
          <w:p w14:paraId="260D1B77" w14:textId="77777777" w:rsidR="00BE6661" w:rsidRPr="0020479F" w:rsidRDefault="00BE6661" w:rsidP="00317901">
            <w:pPr>
              <w:spacing w:after="0"/>
              <w:jc w:val="both"/>
              <w:rPr>
                <w:b/>
                <w:bCs/>
                <w:lang w:val="en-GB"/>
              </w:rPr>
            </w:pPr>
            <w:r w:rsidRPr="0020479F">
              <w:rPr>
                <w:b/>
                <w:bCs/>
                <w:lang w:val="en-GB"/>
              </w:rPr>
              <w:lastRenderedPageBreak/>
              <w:t>Affected Assets</w:t>
            </w:r>
          </w:p>
        </w:tc>
        <w:tc>
          <w:tcPr>
            <w:tcW w:w="7791" w:type="dxa"/>
          </w:tcPr>
          <w:p w14:paraId="5FE35CA7" w14:textId="77777777" w:rsidR="00BE6661" w:rsidRPr="0020479F" w:rsidRDefault="00BE6661" w:rsidP="00317901">
            <w:pPr>
              <w:pStyle w:val="EditorsNote"/>
              <w:ind w:left="0" w:firstLine="0"/>
              <w:rPr>
                <w:lang w:val="en-GB"/>
              </w:rPr>
            </w:pPr>
            <w:r w:rsidRPr="0020479F">
              <w:rPr>
                <w:color w:val="auto"/>
                <w:lang w:val="en-GB"/>
              </w:rPr>
              <w:t xml:space="preserve">Trained ML model [ASSET-D-26], </w:t>
            </w:r>
            <w:r w:rsidRPr="0020479F">
              <w:rPr>
                <w:color w:val="auto"/>
                <w:lang w:val="en-GB"/>
              </w:rPr>
              <w:br/>
              <w:t xml:space="preserve">Near-RT-RIC SW [ASSET-C-02], </w:t>
            </w:r>
            <w:r w:rsidRPr="0020479F">
              <w:rPr>
                <w:color w:val="auto"/>
                <w:lang w:val="en-GB"/>
              </w:rPr>
              <w:br/>
              <w:t>Non-RT-RIC SW [ASSET-C-11]</w:t>
            </w:r>
          </w:p>
        </w:tc>
      </w:tr>
    </w:tbl>
    <w:p w14:paraId="61B9D011" w14:textId="77777777" w:rsidR="00BE6661" w:rsidRPr="0020479F" w:rsidRDefault="00BE6661" w:rsidP="00BE6661">
      <w:pPr>
        <w:rPr>
          <w:lang w:val="en-GB"/>
        </w:rPr>
      </w:pPr>
    </w:p>
    <w:p w14:paraId="307003F4" w14:textId="02950EED" w:rsidR="00BE6661" w:rsidRPr="0020479F" w:rsidRDefault="00B254E0" w:rsidP="00705E53">
      <w:pPr>
        <w:pStyle w:val="Heading3"/>
        <w:rPr>
          <w:lang w:val="en-GB"/>
        </w:rPr>
      </w:pPr>
      <w:bookmarkStart w:id="258" w:name="_Toc171952542"/>
      <w:bookmarkStart w:id="259" w:name="_Toc184043416"/>
      <w:r w:rsidRPr="0020479F">
        <w:t>Target based</w:t>
      </w:r>
      <w:bookmarkEnd w:id="258"/>
      <w:r>
        <w:t xml:space="preserve"> Membership Inference</w:t>
      </w:r>
      <w:bookmarkEnd w:id="259"/>
    </w:p>
    <w:tbl>
      <w:tblPr>
        <w:tblStyle w:val="TableGrid"/>
        <w:tblW w:w="0" w:type="auto"/>
        <w:tblLook w:val="04A0" w:firstRow="1" w:lastRow="0" w:firstColumn="1" w:lastColumn="0" w:noHBand="0" w:noVBand="1"/>
      </w:tblPr>
      <w:tblGrid>
        <w:gridCol w:w="1838"/>
        <w:gridCol w:w="7791"/>
      </w:tblGrid>
      <w:tr w:rsidR="00BE6661" w:rsidRPr="00A42C18" w14:paraId="1B4E6F65" w14:textId="77777777" w:rsidTr="00317901">
        <w:tc>
          <w:tcPr>
            <w:tcW w:w="1838" w:type="dxa"/>
          </w:tcPr>
          <w:p w14:paraId="54547112" w14:textId="77777777" w:rsidR="00BE6661" w:rsidRPr="0020479F" w:rsidRDefault="00BE6661" w:rsidP="00317901">
            <w:pPr>
              <w:spacing w:after="0"/>
              <w:jc w:val="both"/>
              <w:rPr>
                <w:b/>
                <w:bCs/>
                <w:lang w:val="en-GB"/>
              </w:rPr>
            </w:pPr>
            <w:r w:rsidRPr="0020479F">
              <w:rPr>
                <w:b/>
                <w:bCs/>
                <w:lang w:val="en-GB"/>
              </w:rPr>
              <w:t>Threat ID</w:t>
            </w:r>
          </w:p>
        </w:tc>
        <w:tc>
          <w:tcPr>
            <w:tcW w:w="7791" w:type="dxa"/>
          </w:tcPr>
          <w:p w14:paraId="468299AD" w14:textId="508508D0" w:rsidR="00BE6661" w:rsidRPr="0020479F" w:rsidRDefault="001C5566" w:rsidP="00317901">
            <w:pPr>
              <w:spacing w:after="0"/>
              <w:jc w:val="both"/>
              <w:rPr>
                <w:lang w:val="en-GB"/>
              </w:rPr>
            </w:pPr>
            <w:r>
              <w:rPr>
                <w:lang w:val="en-GB"/>
              </w:rPr>
              <w:t>T-AIML-MEI-</w:t>
            </w:r>
            <w:r w:rsidR="00BE6661" w:rsidRPr="0020479F">
              <w:rPr>
                <w:lang w:val="en-GB"/>
              </w:rPr>
              <w:t>03</w:t>
            </w:r>
          </w:p>
        </w:tc>
      </w:tr>
      <w:tr w:rsidR="00BE6661" w:rsidRPr="00A42C18" w14:paraId="4BCCEB5D" w14:textId="77777777" w:rsidTr="00317901">
        <w:tc>
          <w:tcPr>
            <w:tcW w:w="1838" w:type="dxa"/>
          </w:tcPr>
          <w:p w14:paraId="2B143E99" w14:textId="77777777" w:rsidR="00BE6661" w:rsidRPr="0020479F" w:rsidRDefault="00BE6661" w:rsidP="00317901">
            <w:pPr>
              <w:spacing w:after="0"/>
              <w:jc w:val="both"/>
              <w:rPr>
                <w:b/>
                <w:bCs/>
                <w:lang w:val="en-GB"/>
              </w:rPr>
            </w:pPr>
            <w:r w:rsidRPr="0020479F">
              <w:rPr>
                <w:b/>
                <w:bCs/>
                <w:lang w:val="en-GB"/>
              </w:rPr>
              <w:t>Threat title</w:t>
            </w:r>
          </w:p>
        </w:tc>
        <w:tc>
          <w:tcPr>
            <w:tcW w:w="7791" w:type="dxa"/>
          </w:tcPr>
          <w:p w14:paraId="42B2434E" w14:textId="69674345" w:rsidR="00BE6661" w:rsidRPr="0020479F" w:rsidRDefault="00B254E0" w:rsidP="00317901">
            <w:pPr>
              <w:spacing w:after="0"/>
              <w:jc w:val="both"/>
              <w:rPr>
                <w:lang w:val="en-GB"/>
              </w:rPr>
            </w:pPr>
            <w:r w:rsidRPr="00B254E0">
              <w:rPr>
                <w:lang w:val="en-GB"/>
              </w:rPr>
              <w:t>Target based- Membership Inference</w:t>
            </w:r>
          </w:p>
        </w:tc>
      </w:tr>
      <w:tr w:rsidR="00BE6661" w:rsidRPr="00A42C18" w14:paraId="55BA650E" w14:textId="77777777" w:rsidTr="00317901">
        <w:tc>
          <w:tcPr>
            <w:tcW w:w="1838" w:type="dxa"/>
          </w:tcPr>
          <w:p w14:paraId="0F6E3B6F" w14:textId="77777777" w:rsidR="00BE6661" w:rsidRPr="0020479F" w:rsidRDefault="00BE6661" w:rsidP="00317901">
            <w:pPr>
              <w:spacing w:after="0"/>
              <w:jc w:val="both"/>
              <w:rPr>
                <w:b/>
                <w:bCs/>
                <w:lang w:val="en-GB"/>
              </w:rPr>
            </w:pPr>
            <w:r w:rsidRPr="0020479F">
              <w:rPr>
                <w:b/>
                <w:bCs/>
                <w:lang w:val="en-GB"/>
              </w:rPr>
              <w:t>Threat description</w:t>
            </w:r>
          </w:p>
        </w:tc>
        <w:tc>
          <w:tcPr>
            <w:tcW w:w="7791" w:type="dxa"/>
          </w:tcPr>
          <w:p w14:paraId="12EAD357" w14:textId="264C00C3" w:rsidR="00BE6661" w:rsidRPr="0020479F" w:rsidRDefault="00BE6661" w:rsidP="00317901">
            <w:pPr>
              <w:spacing w:after="0"/>
              <w:jc w:val="both"/>
              <w:rPr>
                <w:lang w:val="en-GB"/>
              </w:rPr>
            </w:pPr>
            <w:r w:rsidRPr="0020479F">
              <w:rPr>
                <w:lang w:val="en-GB"/>
              </w:rPr>
              <w:t xml:space="preserve">In </w:t>
            </w:r>
            <w:r w:rsidR="000C32AA" w:rsidRPr="00A42C18">
              <w:rPr>
                <w:lang w:val="en-GB"/>
              </w:rPr>
              <w:t xml:space="preserve">a </w:t>
            </w:r>
            <w:r w:rsidRPr="0020479F">
              <w:rPr>
                <w:lang w:val="en-GB"/>
              </w:rPr>
              <w:t>target-based membership attack the attacker would like to understand whether specific individual data or data of a group of individuals are involved in the training set. The attack types are known as Individual membership inference attack, Group membership inference attack, respectively. In Individual membership inference attack, t</w:t>
            </w:r>
            <w:r w:rsidRPr="00A42C18">
              <w:rPr>
                <w:lang w:val="en-GB"/>
              </w:rPr>
              <w:t xml:space="preserve">he attacker tries to determine if a specific user information is included in the training data. In Group membership inference attack, the attacker tries to determine behaviour of individuals and group them based on available data. </w:t>
            </w:r>
          </w:p>
        </w:tc>
      </w:tr>
      <w:tr w:rsidR="00BE6661" w:rsidRPr="00A42C18" w14:paraId="4530AAA5" w14:textId="77777777" w:rsidTr="00317901">
        <w:tc>
          <w:tcPr>
            <w:tcW w:w="1838" w:type="dxa"/>
          </w:tcPr>
          <w:p w14:paraId="6AC3A99E" w14:textId="77777777" w:rsidR="00BE6661" w:rsidRPr="0020479F" w:rsidRDefault="00BE6661" w:rsidP="00317901">
            <w:pPr>
              <w:spacing w:after="0"/>
              <w:jc w:val="both"/>
              <w:rPr>
                <w:b/>
                <w:bCs/>
                <w:lang w:val="en-GB"/>
              </w:rPr>
            </w:pPr>
            <w:r w:rsidRPr="0020479F">
              <w:rPr>
                <w:b/>
                <w:bCs/>
                <w:lang w:val="en-GB"/>
              </w:rPr>
              <w:t>Threat type</w:t>
            </w:r>
          </w:p>
        </w:tc>
        <w:tc>
          <w:tcPr>
            <w:tcW w:w="7791" w:type="dxa"/>
          </w:tcPr>
          <w:p w14:paraId="6F4F02F0" w14:textId="7D3345A4" w:rsidR="00BE6661" w:rsidRPr="0020479F" w:rsidRDefault="000C32AA" w:rsidP="00317901">
            <w:pPr>
              <w:spacing w:after="0"/>
              <w:jc w:val="both"/>
              <w:rPr>
                <w:lang w:val="en-GB"/>
              </w:rPr>
            </w:pPr>
            <w:r w:rsidRPr="00A42C18">
              <w:rPr>
                <w:lang w:val="en-GB"/>
              </w:rPr>
              <w:t>Information disclosure</w:t>
            </w:r>
          </w:p>
        </w:tc>
      </w:tr>
      <w:tr w:rsidR="00BE6661" w:rsidRPr="00A42C18" w14:paraId="65950A31" w14:textId="77777777" w:rsidTr="00317901">
        <w:tc>
          <w:tcPr>
            <w:tcW w:w="1838" w:type="dxa"/>
          </w:tcPr>
          <w:p w14:paraId="770F66B6" w14:textId="77777777" w:rsidR="00BE6661" w:rsidRPr="0020479F" w:rsidRDefault="00BE6661" w:rsidP="00317901">
            <w:pPr>
              <w:spacing w:after="0"/>
              <w:jc w:val="both"/>
              <w:rPr>
                <w:b/>
                <w:bCs/>
                <w:lang w:val="en-GB"/>
              </w:rPr>
            </w:pPr>
            <w:r w:rsidRPr="0020479F">
              <w:rPr>
                <w:b/>
                <w:bCs/>
                <w:lang w:val="en-GB"/>
              </w:rPr>
              <w:t>Vulnerabilities</w:t>
            </w:r>
          </w:p>
        </w:tc>
        <w:tc>
          <w:tcPr>
            <w:tcW w:w="7791" w:type="dxa"/>
          </w:tcPr>
          <w:p w14:paraId="24E44E1A" w14:textId="77777777" w:rsidR="00BE6661" w:rsidRPr="0020479F" w:rsidRDefault="00BE6661" w:rsidP="00317901">
            <w:pPr>
              <w:spacing w:after="0"/>
              <w:jc w:val="both"/>
              <w:rPr>
                <w:lang w:val="en-GB"/>
              </w:rPr>
            </w:pPr>
            <w:r w:rsidRPr="0020479F">
              <w:rPr>
                <w:lang w:val="en-GB"/>
              </w:rPr>
              <w:t>Vulnerabilities in data sources, vulnerabilities in training database</w:t>
            </w:r>
          </w:p>
        </w:tc>
      </w:tr>
      <w:tr w:rsidR="00BE6661" w:rsidRPr="00A42C18" w14:paraId="59C45004" w14:textId="77777777" w:rsidTr="00317901">
        <w:tc>
          <w:tcPr>
            <w:tcW w:w="1838" w:type="dxa"/>
          </w:tcPr>
          <w:p w14:paraId="21B4F655" w14:textId="77777777" w:rsidR="00BE6661" w:rsidRPr="0020479F" w:rsidRDefault="00BE6661" w:rsidP="00317901">
            <w:pPr>
              <w:spacing w:after="0"/>
              <w:jc w:val="both"/>
              <w:rPr>
                <w:b/>
                <w:bCs/>
                <w:lang w:val="en-GB"/>
              </w:rPr>
            </w:pPr>
            <w:r w:rsidRPr="0020479F">
              <w:rPr>
                <w:b/>
                <w:bCs/>
                <w:lang w:val="en-GB"/>
              </w:rPr>
              <w:t>Impact type</w:t>
            </w:r>
          </w:p>
        </w:tc>
        <w:tc>
          <w:tcPr>
            <w:tcW w:w="7791" w:type="dxa"/>
          </w:tcPr>
          <w:p w14:paraId="365AF05F" w14:textId="64D800A8" w:rsidR="00BE6661" w:rsidRPr="0020479F" w:rsidRDefault="00BE6661" w:rsidP="00317901">
            <w:pPr>
              <w:spacing w:after="0"/>
              <w:jc w:val="both"/>
              <w:rPr>
                <w:lang w:val="en-GB"/>
              </w:rPr>
            </w:pPr>
            <w:r w:rsidRPr="0020479F">
              <w:rPr>
                <w:lang w:val="en-GB"/>
              </w:rPr>
              <w:t>Confidentiality</w:t>
            </w:r>
          </w:p>
        </w:tc>
      </w:tr>
      <w:tr w:rsidR="00BE6661" w:rsidRPr="00A42C18" w14:paraId="4B9B5584" w14:textId="77777777" w:rsidTr="00317901">
        <w:tc>
          <w:tcPr>
            <w:tcW w:w="1838" w:type="dxa"/>
          </w:tcPr>
          <w:p w14:paraId="5B3E8BAF" w14:textId="77777777" w:rsidR="00BE6661" w:rsidRPr="0020479F" w:rsidRDefault="00BE6661" w:rsidP="00317901">
            <w:pPr>
              <w:spacing w:after="0"/>
              <w:jc w:val="both"/>
              <w:rPr>
                <w:b/>
                <w:bCs/>
                <w:lang w:val="en-GB"/>
              </w:rPr>
            </w:pPr>
            <w:r w:rsidRPr="0020479F">
              <w:rPr>
                <w:b/>
                <w:bCs/>
                <w:lang w:val="en-GB"/>
              </w:rPr>
              <w:t>Affected Assets</w:t>
            </w:r>
          </w:p>
        </w:tc>
        <w:tc>
          <w:tcPr>
            <w:tcW w:w="7791" w:type="dxa"/>
          </w:tcPr>
          <w:p w14:paraId="09819770" w14:textId="77777777" w:rsidR="00BE6661" w:rsidRPr="0020479F" w:rsidRDefault="00BE6661" w:rsidP="00317901">
            <w:pPr>
              <w:pStyle w:val="EditorsNote"/>
              <w:ind w:left="0" w:firstLine="0"/>
              <w:rPr>
                <w:lang w:val="en-GB"/>
              </w:rPr>
            </w:pPr>
            <w:r w:rsidRPr="0020479F">
              <w:rPr>
                <w:color w:val="auto"/>
                <w:lang w:val="en-GB"/>
              </w:rPr>
              <w:t xml:space="preserve">Trained ML model [ASSET-D-26], </w:t>
            </w:r>
            <w:r w:rsidRPr="0020479F">
              <w:rPr>
                <w:color w:val="auto"/>
                <w:lang w:val="en-GB"/>
              </w:rPr>
              <w:br/>
              <w:t xml:space="preserve">Near-RT-RIC SW [ASSET-C-02], </w:t>
            </w:r>
            <w:r w:rsidRPr="0020479F">
              <w:rPr>
                <w:color w:val="auto"/>
                <w:lang w:val="en-GB"/>
              </w:rPr>
              <w:br/>
              <w:t>Non-RT-RIC SW [ASSET-C-11]</w:t>
            </w:r>
          </w:p>
        </w:tc>
      </w:tr>
    </w:tbl>
    <w:p w14:paraId="313F67B8" w14:textId="77777777" w:rsidR="00BB5CB5" w:rsidRPr="0020479F" w:rsidRDefault="00BB5CB5" w:rsidP="00BB5CB5">
      <w:pPr>
        <w:rPr>
          <w:lang w:val="en-GB"/>
        </w:rPr>
      </w:pPr>
    </w:p>
    <w:p w14:paraId="75653299" w14:textId="183AFFFB" w:rsidR="002A51BB" w:rsidRPr="0020479F" w:rsidRDefault="002A51BB" w:rsidP="007C0848">
      <w:pPr>
        <w:pStyle w:val="Heading2"/>
        <w:rPr>
          <w:lang w:val="en-GB"/>
        </w:rPr>
      </w:pPr>
      <w:bookmarkStart w:id="260" w:name="_Toc184043417"/>
      <w:r w:rsidRPr="0020479F">
        <w:rPr>
          <w:lang w:val="en-GB"/>
        </w:rPr>
        <w:t>Model Stealing (ML05:2023)</w:t>
      </w:r>
      <w:bookmarkEnd w:id="260"/>
    </w:p>
    <w:p w14:paraId="0D17F80E" w14:textId="77777777" w:rsidR="001B6F83" w:rsidRPr="0020479F" w:rsidRDefault="001B6F83" w:rsidP="00705E53">
      <w:pPr>
        <w:pStyle w:val="Heading3"/>
        <w:rPr>
          <w:lang w:val="en-GB"/>
        </w:rPr>
      </w:pPr>
      <w:bookmarkStart w:id="261" w:name="_Toc184043418"/>
      <w:r w:rsidRPr="0020479F">
        <w:rPr>
          <w:lang w:val="en-GB"/>
        </w:rPr>
        <w:t>Intellectual Property Theft</w:t>
      </w:r>
      <w:bookmarkEnd w:id="261"/>
    </w:p>
    <w:tbl>
      <w:tblPr>
        <w:tblStyle w:val="TableGrid"/>
        <w:tblW w:w="0" w:type="auto"/>
        <w:tblLook w:val="04A0" w:firstRow="1" w:lastRow="0" w:firstColumn="1" w:lastColumn="0" w:noHBand="0" w:noVBand="1"/>
      </w:tblPr>
      <w:tblGrid>
        <w:gridCol w:w="1838"/>
        <w:gridCol w:w="7791"/>
      </w:tblGrid>
      <w:tr w:rsidR="001B6F83" w:rsidRPr="00A42C18" w14:paraId="3E1D7F59" w14:textId="77777777" w:rsidTr="001F3E68">
        <w:tc>
          <w:tcPr>
            <w:tcW w:w="1838" w:type="dxa"/>
          </w:tcPr>
          <w:p w14:paraId="6B93F2B9" w14:textId="77777777" w:rsidR="001B6F83" w:rsidRPr="00A42C18" w:rsidRDefault="001B6F83" w:rsidP="001F3E68">
            <w:pPr>
              <w:spacing w:after="0"/>
              <w:jc w:val="both"/>
              <w:rPr>
                <w:b/>
                <w:bCs/>
                <w:lang w:val="en-GB"/>
              </w:rPr>
            </w:pPr>
            <w:r w:rsidRPr="00A42C18">
              <w:rPr>
                <w:b/>
                <w:bCs/>
                <w:lang w:val="en-GB"/>
              </w:rPr>
              <w:t>Threat ID</w:t>
            </w:r>
          </w:p>
        </w:tc>
        <w:tc>
          <w:tcPr>
            <w:tcW w:w="7791" w:type="dxa"/>
          </w:tcPr>
          <w:p w14:paraId="25D3818B" w14:textId="398C9F82" w:rsidR="001B6F83" w:rsidRPr="00A42C18" w:rsidRDefault="00B254E0" w:rsidP="001F3E68">
            <w:pPr>
              <w:spacing w:after="0"/>
              <w:jc w:val="both"/>
              <w:rPr>
                <w:lang w:val="en-GB"/>
              </w:rPr>
            </w:pPr>
            <w:r>
              <w:rPr>
                <w:lang w:val="en-GB"/>
              </w:rPr>
              <w:t>T-AIML-ME-</w:t>
            </w:r>
            <w:r w:rsidR="001B6F83" w:rsidRPr="00A42C18">
              <w:rPr>
                <w:lang w:val="en-GB"/>
              </w:rPr>
              <w:t>01</w:t>
            </w:r>
          </w:p>
        </w:tc>
      </w:tr>
      <w:tr w:rsidR="001B6F83" w:rsidRPr="00A42C18" w14:paraId="71CC03D6" w14:textId="77777777" w:rsidTr="001F3E68">
        <w:tc>
          <w:tcPr>
            <w:tcW w:w="1838" w:type="dxa"/>
          </w:tcPr>
          <w:p w14:paraId="0CAB489C" w14:textId="77777777" w:rsidR="001B6F83" w:rsidRPr="00A42C18" w:rsidRDefault="001B6F83" w:rsidP="001F3E68">
            <w:pPr>
              <w:spacing w:after="0"/>
              <w:jc w:val="both"/>
              <w:rPr>
                <w:b/>
                <w:bCs/>
                <w:lang w:val="en-GB"/>
              </w:rPr>
            </w:pPr>
            <w:r w:rsidRPr="00A42C18">
              <w:rPr>
                <w:b/>
                <w:bCs/>
                <w:lang w:val="en-GB"/>
              </w:rPr>
              <w:t>Threat title</w:t>
            </w:r>
          </w:p>
        </w:tc>
        <w:tc>
          <w:tcPr>
            <w:tcW w:w="7791" w:type="dxa"/>
          </w:tcPr>
          <w:p w14:paraId="220D42E5" w14:textId="77777777" w:rsidR="001B6F83" w:rsidRPr="00A42C18" w:rsidRDefault="001B6F83" w:rsidP="001F3E68">
            <w:pPr>
              <w:spacing w:after="0"/>
              <w:jc w:val="both"/>
              <w:rPr>
                <w:lang w:val="en-GB"/>
              </w:rPr>
            </w:pPr>
            <w:r w:rsidRPr="00A42C18">
              <w:rPr>
                <w:lang w:val="en-GB"/>
              </w:rPr>
              <w:t>Intellectual Property Theft</w:t>
            </w:r>
          </w:p>
        </w:tc>
      </w:tr>
      <w:tr w:rsidR="001B6F83" w:rsidRPr="00A42C18" w14:paraId="3CA44ACD" w14:textId="77777777" w:rsidTr="001F3E68">
        <w:tc>
          <w:tcPr>
            <w:tcW w:w="1838" w:type="dxa"/>
          </w:tcPr>
          <w:p w14:paraId="3ABC0EDF" w14:textId="77777777" w:rsidR="001B6F83" w:rsidRPr="00A42C18" w:rsidRDefault="001B6F83" w:rsidP="001F3E68">
            <w:pPr>
              <w:spacing w:after="0"/>
              <w:jc w:val="both"/>
              <w:rPr>
                <w:b/>
                <w:bCs/>
                <w:lang w:val="en-GB"/>
              </w:rPr>
            </w:pPr>
            <w:r w:rsidRPr="00A42C18">
              <w:rPr>
                <w:b/>
                <w:bCs/>
                <w:lang w:val="en-GB"/>
              </w:rPr>
              <w:t>Threat description</w:t>
            </w:r>
          </w:p>
        </w:tc>
        <w:tc>
          <w:tcPr>
            <w:tcW w:w="7791" w:type="dxa"/>
          </w:tcPr>
          <w:p w14:paraId="5B934AAA" w14:textId="77777777" w:rsidR="001B6F83" w:rsidRPr="00A42C18" w:rsidRDefault="001B6F83" w:rsidP="001F3E68">
            <w:pPr>
              <w:spacing w:after="0"/>
              <w:jc w:val="both"/>
              <w:rPr>
                <w:lang w:val="en-GB"/>
              </w:rPr>
            </w:pPr>
            <w:r w:rsidRPr="00A42C18">
              <w:rPr>
                <w:lang w:val="en-GB"/>
              </w:rPr>
              <w:t>Stolen models can lead to the theft of intellectual property, allowing attackers to replicate the model's functionality without incurring the associated development costs. If a competitor gains unauthorized access to a trained model, it can undermine the original developer's competitive advantage by using the model for similar or competing purposes.</w:t>
            </w:r>
          </w:p>
        </w:tc>
      </w:tr>
      <w:tr w:rsidR="001B6F83" w:rsidRPr="00A42C18" w14:paraId="4DB978F9" w14:textId="77777777" w:rsidTr="001F3E68">
        <w:tc>
          <w:tcPr>
            <w:tcW w:w="1838" w:type="dxa"/>
          </w:tcPr>
          <w:p w14:paraId="05D67BA9" w14:textId="77777777" w:rsidR="001B6F83" w:rsidRPr="00A42C18" w:rsidRDefault="001B6F83" w:rsidP="001F3E68">
            <w:pPr>
              <w:spacing w:after="0"/>
              <w:jc w:val="both"/>
              <w:rPr>
                <w:b/>
                <w:bCs/>
                <w:lang w:val="en-GB"/>
              </w:rPr>
            </w:pPr>
            <w:r w:rsidRPr="00A42C18">
              <w:rPr>
                <w:b/>
                <w:bCs/>
                <w:lang w:val="en-GB"/>
              </w:rPr>
              <w:t>Threat type</w:t>
            </w:r>
          </w:p>
        </w:tc>
        <w:tc>
          <w:tcPr>
            <w:tcW w:w="7791" w:type="dxa"/>
          </w:tcPr>
          <w:p w14:paraId="1052A610" w14:textId="77777777" w:rsidR="001B6F83" w:rsidRPr="00A42C18" w:rsidRDefault="001B6F83" w:rsidP="001F3E68">
            <w:pPr>
              <w:spacing w:after="0"/>
              <w:jc w:val="both"/>
              <w:rPr>
                <w:lang w:val="en-GB"/>
              </w:rPr>
            </w:pPr>
            <w:r w:rsidRPr="00A42C18">
              <w:rPr>
                <w:lang w:val="en-GB"/>
              </w:rPr>
              <w:t>Information disclosure</w:t>
            </w:r>
          </w:p>
        </w:tc>
      </w:tr>
      <w:tr w:rsidR="001B6F83" w:rsidRPr="00A42C18" w14:paraId="57D5FFE6" w14:textId="77777777" w:rsidTr="001F3E68">
        <w:tc>
          <w:tcPr>
            <w:tcW w:w="1838" w:type="dxa"/>
          </w:tcPr>
          <w:p w14:paraId="5F62B508" w14:textId="77777777" w:rsidR="001B6F83" w:rsidRPr="00A42C18" w:rsidRDefault="001B6F83" w:rsidP="001F3E68">
            <w:pPr>
              <w:spacing w:after="0"/>
              <w:jc w:val="both"/>
              <w:rPr>
                <w:b/>
                <w:bCs/>
                <w:lang w:val="en-GB"/>
              </w:rPr>
            </w:pPr>
            <w:r w:rsidRPr="00A42C18">
              <w:rPr>
                <w:b/>
                <w:bCs/>
                <w:lang w:val="en-GB"/>
              </w:rPr>
              <w:t>Vulnerabilities</w:t>
            </w:r>
          </w:p>
        </w:tc>
        <w:tc>
          <w:tcPr>
            <w:tcW w:w="7791" w:type="dxa"/>
          </w:tcPr>
          <w:p w14:paraId="68C7E62B" w14:textId="77777777" w:rsidR="001B6F83" w:rsidRPr="00A42C18" w:rsidRDefault="001B6F83" w:rsidP="001F3E68">
            <w:pPr>
              <w:spacing w:after="0"/>
              <w:jc w:val="both"/>
              <w:rPr>
                <w:lang w:val="en-GB"/>
              </w:rPr>
            </w:pPr>
            <w:r w:rsidRPr="00A42C18">
              <w:rPr>
                <w:lang w:val="en-GB"/>
              </w:rPr>
              <w:t>Vulnerabilities in data sources, vulnerabilities in training database, vulnerabilities in ML model storage, vulnerabilities in ML model transfer</w:t>
            </w:r>
          </w:p>
        </w:tc>
      </w:tr>
      <w:tr w:rsidR="001B6F83" w:rsidRPr="00A42C18" w14:paraId="7F6D62EC" w14:textId="77777777" w:rsidTr="001F3E68">
        <w:tc>
          <w:tcPr>
            <w:tcW w:w="1838" w:type="dxa"/>
          </w:tcPr>
          <w:p w14:paraId="47C6F332" w14:textId="77777777" w:rsidR="001B6F83" w:rsidRPr="00A42C18" w:rsidRDefault="001B6F83" w:rsidP="001F3E68">
            <w:pPr>
              <w:spacing w:after="0"/>
              <w:jc w:val="both"/>
              <w:rPr>
                <w:b/>
                <w:bCs/>
                <w:lang w:val="en-GB"/>
              </w:rPr>
            </w:pPr>
            <w:r w:rsidRPr="00A42C18">
              <w:rPr>
                <w:b/>
                <w:bCs/>
                <w:lang w:val="en-GB"/>
              </w:rPr>
              <w:t>Impact type</w:t>
            </w:r>
          </w:p>
        </w:tc>
        <w:tc>
          <w:tcPr>
            <w:tcW w:w="7791" w:type="dxa"/>
          </w:tcPr>
          <w:p w14:paraId="366C9A6F" w14:textId="77777777" w:rsidR="001B6F83" w:rsidRPr="00A42C18" w:rsidRDefault="001B6F83" w:rsidP="001F3E68">
            <w:pPr>
              <w:spacing w:after="0"/>
              <w:jc w:val="both"/>
              <w:rPr>
                <w:lang w:val="en-GB"/>
              </w:rPr>
            </w:pPr>
            <w:r w:rsidRPr="00A42C18">
              <w:rPr>
                <w:lang w:val="en-GB"/>
              </w:rPr>
              <w:t>Confidentiality</w:t>
            </w:r>
          </w:p>
        </w:tc>
      </w:tr>
      <w:tr w:rsidR="001B6F83" w:rsidRPr="00A42C18" w14:paraId="17FFF3A4" w14:textId="77777777" w:rsidTr="001F3E68">
        <w:tc>
          <w:tcPr>
            <w:tcW w:w="1838" w:type="dxa"/>
          </w:tcPr>
          <w:p w14:paraId="2278E655" w14:textId="77777777" w:rsidR="001B6F83" w:rsidRPr="00A42C18" w:rsidRDefault="001B6F83" w:rsidP="001F3E68">
            <w:pPr>
              <w:spacing w:after="0"/>
              <w:jc w:val="both"/>
              <w:rPr>
                <w:b/>
                <w:bCs/>
                <w:lang w:val="en-GB"/>
              </w:rPr>
            </w:pPr>
            <w:r w:rsidRPr="00A42C18">
              <w:rPr>
                <w:b/>
                <w:bCs/>
                <w:lang w:val="en-GB"/>
              </w:rPr>
              <w:t>Affected Assets</w:t>
            </w:r>
          </w:p>
        </w:tc>
        <w:tc>
          <w:tcPr>
            <w:tcW w:w="7791" w:type="dxa"/>
          </w:tcPr>
          <w:p w14:paraId="13290241" w14:textId="2A48ABC4" w:rsidR="001B6F83" w:rsidRPr="00A42C18" w:rsidRDefault="001B6F83" w:rsidP="001F3E68">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Near-RT-RIC SW [ASSET-C-02</w:t>
            </w:r>
            <w:r w:rsidR="0055689E">
              <w:rPr>
                <w:color w:val="auto"/>
                <w:lang w:val="en-GB"/>
              </w:rPr>
              <w:t>]</w:t>
            </w:r>
            <w:r w:rsidRPr="00A42C18">
              <w:rPr>
                <w:color w:val="auto"/>
                <w:lang w:val="en-GB"/>
              </w:rPr>
              <w:t xml:space="preserve">, </w:t>
            </w:r>
            <w:r w:rsidRPr="00A42C18">
              <w:rPr>
                <w:color w:val="auto"/>
                <w:lang w:val="en-GB"/>
              </w:rPr>
              <w:br/>
              <w:t>Non-RT-RIC SW [ASSET-C-11]</w:t>
            </w:r>
          </w:p>
          <w:p w14:paraId="27483402" w14:textId="77777777" w:rsidR="001B6F83" w:rsidRPr="00A42C18" w:rsidRDefault="001B6F83" w:rsidP="001F3E68">
            <w:pPr>
              <w:pStyle w:val="EditorsNote"/>
              <w:rPr>
                <w:lang w:val="en-GB"/>
              </w:rPr>
            </w:pPr>
          </w:p>
        </w:tc>
      </w:tr>
    </w:tbl>
    <w:p w14:paraId="513295EC" w14:textId="77777777" w:rsidR="001B6F83" w:rsidRPr="00A42C18" w:rsidRDefault="001B6F83" w:rsidP="001B6F83">
      <w:pPr>
        <w:rPr>
          <w:lang w:val="en-GB"/>
        </w:rPr>
      </w:pPr>
    </w:p>
    <w:p w14:paraId="1CAE532E" w14:textId="77777777" w:rsidR="001B6F83" w:rsidRPr="0020479F" w:rsidRDefault="001B6F83" w:rsidP="00705E53">
      <w:pPr>
        <w:pStyle w:val="Heading3"/>
        <w:rPr>
          <w:lang w:val="en-GB"/>
        </w:rPr>
      </w:pPr>
      <w:bookmarkStart w:id="262" w:name="_Toc184043419"/>
      <w:r w:rsidRPr="0020479F">
        <w:rPr>
          <w:lang w:val="en-GB"/>
        </w:rPr>
        <w:t>Data Privacy Violations</w:t>
      </w:r>
      <w:bookmarkEnd w:id="262"/>
    </w:p>
    <w:tbl>
      <w:tblPr>
        <w:tblStyle w:val="TableGrid"/>
        <w:tblW w:w="0" w:type="auto"/>
        <w:tblLook w:val="04A0" w:firstRow="1" w:lastRow="0" w:firstColumn="1" w:lastColumn="0" w:noHBand="0" w:noVBand="1"/>
      </w:tblPr>
      <w:tblGrid>
        <w:gridCol w:w="1838"/>
        <w:gridCol w:w="7791"/>
      </w:tblGrid>
      <w:tr w:rsidR="001B6F83" w:rsidRPr="00A42C18" w14:paraId="127A3FE0" w14:textId="77777777" w:rsidTr="001F3E68">
        <w:tc>
          <w:tcPr>
            <w:tcW w:w="1838" w:type="dxa"/>
          </w:tcPr>
          <w:p w14:paraId="66B9DA62" w14:textId="77777777" w:rsidR="001B6F83" w:rsidRPr="00A42C18" w:rsidRDefault="001B6F83" w:rsidP="001F3E68">
            <w:pPr>
              <w:spacing w:after="0"/>
              <w:jc w:val="both"/>
              <w:rPr>
                <w:b/>
                <w:bCs/>
                <w:lang w:val="en-GB"/>
              </w:rPr>
            </w:pPr>
            <w:r w:rsidRPr="00A42C18">
              <w:rPr>
                <w:b/>
                <w:bCs/>
                <w:lang w:val="en-GB"/>
              </w:rPr>
              <w:t>Threat ID</w:t>
            </w:r>
          </w:p>
        </w:tc>
        <w:tc>
          <w:tcPr>
            <w:tcW w:w="7791" w:type="dxa"/>
          </w:tcPr>
          <w:p w14:paraId="02FBD72B" w14:textId="62D01837" w:rsidR="001B6F83" w:rsidRPr="00A42C18" w:rsidRDefault="00B254E0" w:rsidP="001F3E68">
            <w:pPr>
              <w:spacing w:after="0"/>
              <w:jc w:val="both"/>
              <w:rPr>
                <w:lang w:val="en-GB"/>
              </w:rPr>
            </w:pPr>
            <w:r>
              <w:rPr>
                <w:lang w:val="en-GB"/>
              </w:rPr>
              <w:t>T-AIML-ME-</w:t>
            </w:r>
            <w:r w:rsidR="001B6F83" w:rsidRPr="00A42C18">
              <w:rPr>
                <w:lang w:val="en-GB"/>
              </w:rPr>
              <w:t>02</w:t>
            </w:r>
          </w:p>
        </w:tc>
      </w:tr>
      <w:tr w:rsidR="001B6F83" w:rsidRPr="00A42C18" w14:paraId="2ECC8BDA" w14:textId="77777777" w:rsidTr="001F3E68">
        <w:tc>
          <w:tcPr>
            <w:tcW w:w="1838" w:type="dxa"/>
          </w:tcPr>
          <w:p w14:paraId="76F13124" w14:textId="77777777" w:rsidR="001B6F83" w:rsidRPr="00A42C18" w:rsidRDefault="001B6F83" w:rsidP="001F3E68">
            <w:pPr>
              <w:spacing w:after="0"/>
              <w:jc w:val="both"/>
              <w:rPr>
                <w:b/>
                <w:bCs/>
                <w:lang w:val="en-GB"/>
              </w:rPr>
            </w:pPr>
            <w:r w:rsidRPr="00A42C18">
              <w:rPr>
                <w:b/>
                <w:bCs/>
                <w:lang w:val="en-GB"/>
              </w:rPr>
              <w:t>Threat title</w:t>
            </w:r>
          </w:p>
        </w:tc>
        <w:tc>
          <w:tcPr>
            <w:tcW w:w="7791" w:type="dxa"/>
          </w:tcPr>
          <w:p w14:paraId="1DF72ED6" w14:textId="77777777" w:rsidR="001B6F83" w:rsidRPr="00A42C18" w:rsidRDefault="001B6F83" w:rsidP="001F3E68">
            <w:pPr>
              <w:spacing w:after="0"/>
              <w:jc w:val="both"/>
              <w:rPr>
                <w:lang w:val="en-GB"/>
              </w:rPr>
            </w:pPr>
            <w:r w:rsidRPr="00A42C18">
              <w:rPr>
                <w:lang w:val="en-GB"/>
              </w:rPr>
              <w:t>Data Privacy Violations</w:t>
            </w:r>
          </w:p>
        </w:tc>
      </w:tr>
      <w:tr w:rsidR="001B6F83" w:rsidRPr="00A42C18" w14:paraId="0BC4F0C9" w14:textId="77777777" w:rsidTr="001F3E68">
        <w:tc>
          <w:tcPr>
            <w:tcW w:w="1838" w:type="dxa"/>
          </w:tcPr>
          <w:p w14:paraId="781E084D" w14:textId="77777777" w:rsidR="001B6F83" w:rsidRPr="00A42C18" w:rsidRDefault="001B6F83" w:rsidP="001F3E68">
            <w:pPr>
              <w:spacing w:after="0"/>
              <w:jc w:val="both"/>
              <w:rPr>
                <w:b/>
                <w:bCs/>
                <w:lang w:val="en-GB"/>
              </w:rPr>
            </w:pPr>
            <w:r w:rsidRPr="00A42C18">
              <w:rPr>
                <w:b/>
                <w:bCs/>
                <w:lang w:val="en-GB"/>
              </w:rPr>
              <w:t>Threat description</w:t>
            </w:r>
          </w:p>
        </w:tc>
        <w:tc>
          <w:tcPr>
            <w:tcW w:w="7791" w:type="dxa"/>
          </w:tcPr>
          <w:p w14:paraId="33317792" w14:textId="77777777" w:rsidR="001B6F83" w:rsidRPr="00A42C18" w:rsidRDefault="001B6F83" w:rsidP="001F3E68">
            <w:pPr>
              <w:spacing w:after="0"/>
              <w:jc w:val="both"/>
              <w:rPr>
                <w:lang w:val="en-GB"/>
              </w:rPr>
            </w:pPr>
            <w:r w:rsidRPr="00A42C18">
              <w:rPr>
                <w:lang w:val="en-GB"/>
              </w:rPr>
              <w:t>The stolen model may contain sensitive information embedded within its learned parameters. This can result in privacy breaches, especially if the model was trained on sensitive or personal data.</w:t>
            </w:r>
          </w:p>
        </w:tc>
      </w:tr>
      <w:tr w:rsidR="001B6F83" w:rsidRPr="00A42C18" w14:paraId="454B8335" w14:textId="77777777" w:rsidTr="001F3E68">
        <w:tc>
          <w:tcPr>
            <w:tcW w:w="1838" w:type="dxa"/>
          </w:tcPr>
          <w:p w14:paraId="1D561335" w14:textId="77777777" w:rsidR="001B6F83" w:rsidRPr="00A42C18" w:rsidRDefault="001B6F83" w:rsidP="001F3E68">
            <w:pPr>
              <w:spacing w:after="0"/>
              <w:jc w:val="both"/>
              <w:rPr>
                <w:b/>
                <w:bCs/>
                <w:lang w:val="en-GB"/>
              </w:rPr>
            </w:pPr>
            <w:r w:rsidRPr="00A42C18">
              <w:rPr>
                <w:b/>
                <w:bCs/>
                <w:lang w:val="en-GB"/>
              </w:rPr>
              <w:t>Threat type</w:t>
            </w:r>
          </w:p>
        </w:tc>
        <w:tc>
          <w:tcPr>
            <w:tcW w:w="7791" w:type="dxa"/>
          </w:tcPr>
          <w:p w14:paraId="0A2B96F9" w14:textId="77777777" w:rsidR="001B6F83" w:rsidRPr="00A42C18" w:rsidRDefault="001B6F83" w:rsidP="001F3E68">
            <w:pPr>
              <w:spacing w:after="0"/>
              <w:jc w:val="both"/>
              <w:rPr>
                <w:lang w:val="en-GB"/>
              </w:rPr>
            </w:pPr>
            <w:r w:rsidRPr="00A42C18">
              <w:rPr>
                <w:lang w:val="en-GB"/>
              </w:rPr>
              <w:t>Information disclosure</w:t>
            </w:r>
          </w:p>
        </w:tc>
      </w:tr>
      <w:tr w:rsidR="001B6F83" w:rsidRPr="00A42C18" w14:paraId="3237D0DE" w14:textId="77777777" w:rsidTr="001F3E68">
        <w:tc>
          <w:tcPr>
            <w:tcW w:w="1838" w:type="dxa"/>
          </w:tcPr>
          <w:p w14:paraId="7CF55D4B" w14:textId="77777777" w:rsidR="001B6F83" w:rsidRPr="00A42C18" w:rsidRDefault="001B6F83" w:rsidP="001F3E68">
            <w:pPr>
              <w:spacing w:after="0"/>
              <w:jc w:val="both"/>
              <w:rPr>
                <w:b/>
                <w:bCs/>
                <w:lang w:val="en-GB"/>
              </w:rPr>
            </w:pPr>
            <w:r w:rsidRPr="00A42C18">
              <w:rPr>
                <w:b/>
                <w:bCs/>
                <w:lang w:val="en-GB"/>
              </w:rPr>
              <w:t>Vulnerabilities</w:t>
            </w:r>
          </w:p>
        </w:tc>
        <w:tc>
          <w:tcPr>
            <w:tcW w:w="7791" w:type="dxa"/>
          </w:tcPr>
          <w:p w14:paraId="6C090CAA" w14:textId="77777777" w:rsidR="001B6F83" w:rsidRPr="00A42C18" w:rsidRDefault="001B6F83" w:rsidP="001F3E68">
            <w:pPr>
              <w:spacing w:after="0"/>
              <w:jc w:val="both"/>
              <w:rPr>
                <w:lang w:val="en-GB"/>
              </w:rPr>
            </w:pPr>
            <w:r w:rsidRPr="00A42C18">
              <w:rPr>
                <w:lang w:val="en-GB"/>
              </w:rPr>
              <w:t>Vulnerabilities in data sources, vulnerabilities in training database, vulnerabilities in ML model storage, vulnerabilities in ML model transfer</w:t>
            </w:r>
          </w:p>
        </w:tc>
      </w:tr>
      <w:tr w:rsidR="001B6F83" w:rsidRPr="00A42C18" w14:paraId="602FB581" w14:textId="77777777" w:rsidTr="001F3E68">
        <w:tc>
          <w:tcPr>
            <w:tcW w:w="1838" w:type="dxa"/>
          </w:tcPr>
          <w:p w14:paraId="225498E9" w14:textId="77777777" w:rsidR="001B6F83" w:rsidRPr="00A42C18" w:rsidRDefault="001B6F83" w:rsidP="001F3E68">
            <w:pPr>
              <w:spacing w:after="0"/>
              <w:jc w:val="both"/>
              <w:rPr>
                <w:b/>
                <w:bCs/>
                <w:lang w:val="en-GB"/>
              </w:rPr>
            </w:pPr>
            <w:r w:rsidRPr="00A42C18">
              <w:rPr>
                <w:b/>
                <w:bCs/>
                <w:lang w:val="en-GB"/>
              </w:rPr>
              <w:t>Impact type</w:t>
            </w:r>
          </w:p>
        </w:tc>
        <w:tc>
          <w:tcPr>
            <w:tcW w:w="7791" w:type="dxa"/>
          </w:tcPr>
          <w:p w14:paraId="227AE854" w14:textId="77777777" w:rsidR="001B6F83" w:rsidRPr="00A42C18" w:rsidRDefault="001B6F83" w:rsidP="001F3E68">
            <w:pPr>
              <w:spacing w:after="0"/>
              <w:jc w:val="both"/>
              <w:rPr>
                <w:lang w:val="en-GB"/>
              </w:rPr>
            </w:pPr>
            <w:r w:rsidRPr="00A42C18">
              <w:rPr>
                <w:lang w:val="en-GB"/>
              </w:rPr>
              <w:t>Confidentiality</w:t>
            </w:r>
          </w:p>
        </w:tc>
      </w:tr>
      <w:tr w:rsidR="001B6F83" w:rsidRPr="00A42C18" w14:paraId="38D005AC" w14:textId="77777777" w:rsidTr="001F3E68">
        <w:tc>
          <w:tcPr>
            <w:tcW w:w="1838" w:type="dxa"/>
          </w:tcPr>
          <w:p w14:paraId="215311A6" w14:textId="77777777" w:rsidR="001B6F83" w:rsidRPr="00A42C18" w:rsidRDefault="001B6F83" w:rsidP="001F3E68">
            <w:pPr>
              <w:spacing w:after="0"/>
              <w:jc w:val="both"/>
              <w:rPr>
                <w:b/>
                <w:bCs/>
                <w:lang w:val="en-GB"/>
              </w:rPr>
            </w:pPr>
            <w:r w:rsidRPr="00A42C18">
              <w:rPr>
                <w:b/>
                <w:bCs/>
                <w:lang w:val="en-GB"/>
              </w:rPr>
              <w:lastRenderedPageBreak/>
              <w:t>Affected Assets</w:t>
            </w:r>
          </w:p>
        </w:tc>
        <w:tc>
          <w:tcPr>
            <w:tcW w:w="7791" w:type="dxa"/>
          </w:tcPr>
          <w:p w14:paraId="0AD8C37B" w14:textId="270F6A62" w:rsidR="001B6F83" w:rsidRPr="00A42C18" w:rsidRDefault="001B6F83" w:rsidP="001F3E68">
            <w:pPr>
              <w:pStyle w:val="EditorsNote"/>
              <w:ind w:left="0" w:firstLine="0"/>
              <w:rPr>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Near-RT-RIC SW [ASSET-C-02</w:t>
            </w:r>
            <w:r w:rsidR="0055689E">
              <w:rPr>
                <w:color w:val="auto"/>
                <w:lang w:val="en-GB"/>
              </w:rPr>
              <w:t>]</w:t>
            </w:r>
            <w:r w:rsidRPr="00A42C18">
              <w:rPr>
                <w:color w:val="auto"/>
                <w:lang w:val="en-GB"/>
              </w:rPr>
              <w:t xml:space="preserve">, </w:t>
            </w:r>
            <w:r w:rsidRPr="00A42C18">
              <w:rPr>
                <w:color w:val="auto"/>
                <w:lang w:val="en-GB"/>
              </w:rPr>
              <w:br/>
              <w:t>Non-RT-RIC SW [ASSET-C-11]</w:t>
            </w:r>
          </w:p>
        </w:tc>
      </w:tr>
    </w:tbl>
    <w:p w14:paraId="1F7675F9" w14:textId="77777777" w:rsidR="001B6F83" w:rsidRPr="00A42C18" w:rsidRDefault="001B6F83" w:rsidP="001B6F83">
      <w:pPr>
        <w:tabs>
          <w:tab w:val="left" w:pos="9510"/>
        </w:tabs>
        <w:rPr>
          <w:lang w:val="en-GB"/>
        </w:rPr>
      </w:pPr>
    </w:p>
    <w:p w14:paraId="1E9886CF" w14:textId="04EE9F2E" w:rsidR="001B6F83" w:rsidRPr="0020479F" w:rsidRDefault="001B6F83" w:rsidP="00705E53">
      <w:pPr>
        <w:pStyle w:val="Heading3"/>
        <w:rPr>
          <w:lang w:val="en-GB"/>
        </w:rPr>
      </w:pPr>
      <w:bookmarkStart w:id="263" w:name="_Toc184043420"/>
      <w:r w:rsidRPr="0020479F">
        <w:rPr>
          <w:lang w:val="en-GB"/>
        </w:rPr>
        <w:t>Adversarial Attacks</w:t>
      </w:r>
      <w:r w:rsidR="00B254E0">
        <w:rPr>
          <w:lang w:val="en-GB"/>
        </w:rPr>
        <w:t xml:space="preserve"> </w:t>
      </w:r>
      <w:r w:rsidR="00B254E0">
        <w:t>with Stolen Models</w:t>
      </w:r>
      <w:bookmarkEnd w:id="263"/>
    </w:p>
    <w:tbl>
      <w:tblPr>
        <w:tblStyle w:val="TableGrid"/>
        <w:tblW w:w="0" w:type="auto"/>
        <w:tblLook w:val="04A0" w:firstRow="1" w:lastRow="0" w:firstColumn="1" w:lastColumn="0" w:noHBand="0" w:noVBand="1"/>
      </w:tblPr>
      <w:tblGrid>
        <w:gridCol w:w="1838"/>
        <w:gridCol w:w="7791"/>
      </w:tblGrid>
      <w:tr w:rsidR="001B6F83" w:rsidRPr="00A42C18" w14:paraId="2E736157" w14:textId="77777777" w:rsidTr="001F3E68">
        <w:tc>
          <w:tcPr>
            <w:tcW w:w="1838" w:type="dxa"/>
          </w:tcPr>
          <w:p w14:paraId="5C787343" w14:textId="77777777" w:rsidR="001B6F83" w:rsidRPr="00A42C18" w:rsidRDefault="001B6F83" w:rsidP="001F3E68">
            <w:pPr>
              <w:spacing w:after="0"/>
              <w:jc w:val="both"/>
              <w:rPr>
                <w:b/>
                <w:bCs/>
                <w:lang w:val="en-GB"/>
              </w:rPr>
            </w:pPr>
            <w:r w:rsidRPr="00A42C18">
              <w:rPr>
                <w:b/>
                <w:bCs/>
                <w:lang w:val="en-GB"/>
              </w:rPr>
              <w:t>Threat ID</w:t>
            </w:r>
          </w:p>
        </w:tc>
        <w:tc>
          <w:tcPr>
            <w:tcW w:w="7791" w:type="dxa"/>
          </w:tcPr>
          <w:p w14:paraId="13EAB6CC" w14:textId="643DD596" w:rsidR="001B6F83" w:rsidRPr="00A42C18" w:rsidRDefault="00B254E0" w:rsidP="001F3E68">
            <w:pPr>
              <w:spacing w:after="0"/>
              <w:jc w:val="both"/>
              <w:rPr>
                <w:lang w:val="en-GB"/>
              </w:rPr>
            </w:pPr>
            <w:r>
              <w:rPr>
                <w:lang w:val="en-GB"/>
              </w:rPr>
              <w:t>T-AIML-ME-</w:t>
            </w:r>
            <w:r w:rsidR="001B6F83" w:rsidRPr="00A42C18">
              <w:rPr>
                <w:lang w:val="en-GB"/>
              </w:rPr>
              <w:t>03</w:t>
            </w:r>
          </w:p>
        </w:tc>
      </w:tr>
      <w:tr w:rsidR="001B6F83" w:rsidRPr="00A42C18" w14:paraId="1DEBF773" w14:textId="77777777" w:rsidTr="001F3E68">
        <w:tc>
          <w:tcPr>
            <w:tcW w:w="1838" w:type="dxa"/>
          </w:tcPr>
          <w:p w14:paraId="1B6A070C" w14:textId="77777777" w:rsidR="001B6F83" w:rsidRPr="00A42C18" w:rsidRDefault="001B6F83" w:rsidP="001F3E68">
            <w:pPr>
              <w:spacing w:after="0"/>
              <w:jc w:val="both"/>
              <w:rPr>
                <w:b/>
                <w:bCs/>
                <w:lang w:val="en-GB"/>
              </w:rPr>
            </w:pPr>
            <w:r w:rsidRPr="00A42C18">
              <w:rPr>
                <w:b/>
                <w:bCs/>
                <w:lang w:val="en-GB"/>
              </w:rPr>
              <w:t>Threat title</w:t>
            </w:r>
          </w:p>
        </w:tc>
        <w:tc>
          <w:tcPr>
            <w:tcW w:w="7791" w:type="dxa"/>
          </w:tcPr>
          <w:p w14:paraId="4D9D12ED" w14:textId="57477434" w:rsidR="001B6F83" w:rsidRPr="00A42C18" w:rsidRDefault="001B6F83" w:rsidP="001F3E68">
            <w:pPr>
              <w:spacing w:after="0"/>
              <w:jc w:val="both"/>
              <w:rPr>
                <w:lang w:val="en-GB"/>
              </w:rPr>
            </w:pPr>
            <w:r w:rsidRPr="00A42C18">
              <w:rPr>
                <w:lang w:val="en-GB"/>
              </w:rPr>
              <w:t>Adversarial Attacks</w:t>
            </w:r>
            <w:r w:rsidR="00B254E0">
              <w:rPr>
                <w:lang w:val="en-GB"/>
              </w:rPr>
              <w:t xml:space="preserve"> </w:t>
            </w:r>
            <w:r w:rsidR="00B254E0" w:rsidRPr="00B254E0">
              <w:rPr>
                <w:lang w:val="en-GB"/>
              </w:rPr>
              <w:t>with Stolen Models</w:t>
            </w:r>
          </w:p>
        </w:tc>
      </w:tr>
      <w:tr w:rsidR="001B6F83" w:rsidRPr="00A42C18" w14:paraId="4E811D43" w14:textId="77777777" w:rsidTr="001F3E68">
        <w:tc>
          <w:tcPr>
            <w:tcW w:w="1838" w:type="dxa"/>
          </w:tcPr>
          <w:p w14:paraId="0080B918" w14:textId="77777777" w:rsidR="001B6F83" w:rsidRPr="00A42C18" w:rsidRDefault="001B6F83" w:rsidP="001F3E68">
            <w:pPr>
              <w:spacing w:after="0"/>
              <w:jc w:val="both"/>
              <w:rPr>
                <w:b/>
                <w:bCs/>
                <w:lang w:val="en-GB"/>
              </w:rPr>
            </w:pPr>
            <w:r w:rsidRPr="00A42C18">
              <w:rPr>
                <w:b/>
                <w:bCs/>
                <w:lang w:val="en-GB"/>
              </w:rPr>
              <w:t>Threat description</w:t>
            </w:r>
          </w:p>
        </w:tc>
        <w:tc>
          <w:tcPr>
            <w:tcW w:w="7791" w:type="dxa"/>
          </w:tcPr>
          <w:p w14:paraId="654977AD" w14:textId="77777777" w:rsidR="001B6F83" w:rsidRPr="00A42C18" w:rsidRDefault="001B6F83" w:rsidP="001F3E68">
            <w:pPr>
              <w:spacing w:after="0"/>
              <w:jc w:val="both"/>
              <w:rPr>
                <w:lang w:val="en-GB"/>
              </w:rPr>
            </w:pPr>
            <w:r w:rsidRPr="00A42C18">
              <w:rPr>
                <w:lang w:val="en-GB"/>
              </w:rPr>
              <w:t>Attackers may exploit the extracted model to craft adversarial examples (to mount an evasion attack) or launch targeted attacks against the system that initially deployed the model, using obtained knowledge about possible vulnerabilities.</w:t>
            </w:r>
          </w:p>
        </w:tc>
      </w:tr>
      <w:tr w:rsidR="001B6F83" w:rsidRPr="00A42C18" w14:paraId="71DC57ED" w14:textId="77777777" w:rsidTr="001F3E68">
        <w:tc>
          <w:tcPr>
            <w:tcW w:w="1838" w:type="dxa"/>
          </w:tcPr>
          <w:p w14:paraId="4A4C6A7B" w14:textId="77777777" w:rsidR="001B6F83" w:rsidRPr="00A42C18" w:rsidRDefault="001B6F83" w:rsidP="001F3E68">
            <w:pPr>
              <w:spacing w:after="0"/>
              <w:jc w:val="both"/>
              <w:rPr>
                <w:b/>
                <w:bCs/>
                <w:lang w:val="en-GB"/>
              </w:rPr>
            </w:pPr>
            <w:r w:rsidRPr="00A42C18">
              <w:rPr>
                <w:b/>
                <w:bCs/>
                <w:lang w:val="en-GB"/>
              </w:rPr>
              <w:t>Threat type</w:t>
            </w:r>
          </w:p>
        </w:tc>
        <w:tc>
          <w:tcPr>
            <w:tcW w:w="7791" w:type="dxa"/>
          </w:tcPr>
          <w:p w14:paraId="709DD409" w14:textId="77777777" w:rsidR="001B6F83" w:rsidRPr="00A42C18" w:rsidRDefault="001B6F83" w:rsidP="001F3E68">
            <w:pPr>
              <w:spacing w:after="0"/>
              <w:jc w:val="both"/>
              <w:rPr>
                <w:lang w:val="en-GB"/>
              </w:rPr>
            </w:pPr>
            <w:r w:rsidRPr="00A42C18">
              <w:rPr>
                <w:lang w:val="en-GB"/>
              </w:rPr>
              <w:t>Tampering</w:t>
            </w:r>
          </w:p>
        </w:tc>
      </w:tr>
      <w:tr w:rsidR="001B6F83" w:rsidRPr="00A42C18" w14:paraId="6976B1B8" w14:textId="77777777" w:rsidTr="001F3E68">
        <w:tc>
          <w:tcPr>
            <w:tcW w:w="1838" w:type="dxa"/>
          </w:tcPr>
          <w:p w14:paraId="2D260647" w14:textId="77777777" w:rsidR="001B6F83" w:rsidRPr="00A42C18" w:rsidRDefault="001B6F83" w:rsidP="001F3E68">
            <w:pPr>
              <w:spacing w:after="0"/>
              <w:jc w:val="both"/>
              <w:rPr>
                <w:b/>
                <w:bCs/>
                <w:lang w:val="en-GB"/>
              </w:rPr>
            </w:pPr>
            <w:r w:rsidRPr="00A42C18">
              <w:rPr>
                <w:b/>
                <w:bCs/>
                <w:lang w:val="en-GB"/>
              </w:rPr>
              <w:t>Vulnerabilities</w:t>
            </w:r>
          </w:p>
        </w:tc>
        <w:tc>
          <w:tcPr>
            <w:tcW w:w="7791" w:type="dxa"/>
          </w:tcPr>
          <w:p w14:paraId="26CB89EB" w14:textId="77777777" w:rsidR="001B6F83" w:rsidRPr="00A42C18" w:rsidRDefault="001B6F83" w:rsidP="001F3E68">
            <w:pPr>
              <w:spacing w:after="0"/>
              <w:jc w:val="both"/>
              <w:rPr>
                <w:lang w:val="en-GB"/>
              </w:rPr>
            </w:pPr>
            <w:r w:rsidRPr="00A42C18">
              <w:rPr>
                <w:lang w:val="en-GB"/>
              </w:rPr>
              <w:t>Vulnerabilities in data sources, vulnerabilities in training database, vulnerabilities in ML model storage, vulnerabilities in ML model transfer</w:t>
            </w:r>
          </w:p>
        </w:tc>
      </w:tr>
      <w:tr w:rsidR="001B6F83" w:rsidRPr="00A42C18" w14:paraId="0D2F07E9" w14:textId="77777777" w:rsidTr="001F3E68">
        <w:tc>
          <w:tcPr>
            <w:tcW w:w="1838" w:type="dxa"/>
          </w:tcPr>
          <w:p w14:paraId="098CC646" w14:textId="77777777" w:rsidR="001B6F83" w:rsidRPr="00A42C18" w:rsidRDefault="001B6F83" w:rsidP="001F3E68">
            <w:pPr>
              <w:spacing w:after="0"/>
              <w:jc w:val="both"/>
              <w:rPr>
                <w:b/>
                <w:bCs/>
                <w:lang w:val="en-GB"/>
              </w:rPr>
            </w:pPr>
            <w:r w:rsidRPr="00A42C18">
              <w:rPr>
                <w:b/>
                <w:bCs/>
                <w:lang w:val="en-GB"/>
              </w:rPr>
              <w:t>Impact type</w:t>
            </w:r>
          </w:p>
        </w:tc>
        <w:tc>
          <w:tcPr>
            <w:tcW w:w="7791" w:type="dxa"/>
          </w:tcPr>
          <w:p w14:paraId="789F2A84" w14:textId="77777777" w:rsidR="001B6F83" w:rsidRPr="00A42C18" w:rsidRDefault="001B6F83" w:rsidP="001F3E68">
            <w:pPr>
              <w:spacing w:after="0"/>
              <w:jc w:val="both"/>
              <w:rPr>
                <w:lang w:val="en-GB"/>
              </w:rPr>
            </w:pPr>
            <w:r w:rsidRPr="00A42C18">
              <w:rPr>
                <w:lang w:val="en-GB"/>
              </w:rPr>
              <w:t>Integrity</w:t>
            </w:r>
          </w:p>
        </w:tc>
      </w:tr>
      <w:tr w:rsidR="001B6F83" w:rsidRPr="00A42C18" w14:paraId="2254B231" w14:textId="77777777" w:rsidTr="001F3E68">
        <w:tc>
          <w:tcPr>
            <w:tcW w:w="1838" w:type="dxa"/>
          </w:tcPr>
          <w:p w14:paraId="604F3628" w14:textId="77777777" w:rsidR="001B6F83" w:rsidRPr="00A42C18" w:rsidRDefault="001B6F83" w:rsidP="001F3E68">
            <w:pPr>
              <w:spacing w:after="0"/>
              <w:jc w:val="both"/>
              <w:rPr>
                <w:b/>
                <w:bCs/>
                <w:lang w:val="en-GB"/>
              </w:rPr>
            </w:pPr>
            <w:r w:rsidRPr="00A42C18">
              <w:rPr>
                <w:b/>
                <w:bCs/>
                <w:lang w:val="en-GB"/>
              </w:rPr>
              <w:t>Affected Assets</w:t>
            </w:r>
          </w:p>
        </w:tc>
        <w:tc>
          <w:tcPr>
            <w:tcW w:w="7791" w:type="dxa"/>
          </w:tcPr>
          <w:p w14:paraId="59DD856E" w14:textId="2B6C4FC3" w:rsidR="001B6F83" w:rsidRPr="00A42C18" w:rsidRDefault="001B6F83" w:rsidP="001F3E68">
            <w:pPr>
              <w:pStyle w:val="EditorsNote"/>
              <w:ind w:left="0" w:firstLine="0"/>
              <w:rPr>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Near-RT-RIC SW [ASSET-C-02</w:t>
            </w:r>
            <w:r w:rsidR="0055689E">
              <w:rPr>
                <w:color w:val="auto"/>
                <w:lang w:val="en-GB"/>
              </w:rPr>
              <w:t>]</w:t>
            </w:r>
            <w:r w:rsidRPr="00A42C18">
              <w:rPr>
                <w:color w:val="auto"/>
                <w:lang w:val="en-GB"/>
              </w:rPr>
              <w:t xml:space="preserve">, </w:t>
            </w:r>
            <w:r w:rsidRPr="00A42C18">
              <w:rPr>
                <w:color w:val="auto"/>
                <w:lang w:val="en-GB"/>
              </w:rPr>
              <w:br/>
              <w:t>Non-RT-RIC SW [ASSET-C-11]</w:t>
            </w:r>
          </w:p>
        </w:tc>
      </w:tr>
    </w:tbl>
    <w:p w14:paraId="1E141E1F" w14:textId="77777777" w:rsidR="00BB5CB5" w:rsidRPr="0020479F" w:rsidRDefault="00BB5CB5" w:rsidP="00BB5CB5">
      <w:pPr>
        <w:rPr>
          <w:lang w:val="en-GB"/>
        </w:rPr>
      </w:pPr>
    </w:p>
    <w:p w14:paraId="69C01B5B" w14:textId="4525D85E" w:rsidR="002A51BB" w:rsidRPr="00A42C18" w:rsidRDefault="001B6F83" w:rsidP="007C0848">
      <w:pPr>
        <w:pStyle w:val="Heading2"/>
        <w:rPr>
          <w:lang w:val="en-GB"/>
        </w:rPr>
      </w:pPr>
      <w:bookmarkStart w:id="264" w:name="_Toc184043421"/>
      <w:r w:rsidRPr="0020479F">
        <w:rPr>
          <w:lang w:val="en-GB"/>
        </w:rPr>
        <w:t>AI Supply Chain Attacks</w:t>
      </w:r>
      <w:r w:rsidRPr="00A42C18" w:rsidDel="00C21762">
        <w:rPr>
          <w:lang w:val="en-GB"/>
        </w:rPr>
        <w:t xml:space="preserve"> </w:t>
      </w:r>
      <w:r w:rsidR="002A51BB" w:rsidRPr="0020479F">
        <w:rPr>
          <w:lang w:val="en-GB"/>
        </w:rPr>
        <w:t>(ML06:2023)</w:t>
      </w:r>
      <w:bookmarkEnd w:id="264"/>
    </w:p>
    <w:p w14:paraId="7539BF1F" w14:textId="3337D301" w:rsidR="0008483C" w:rsidRPr="0020479F" w:rsidRDefault="00B254E0" w:rsidP="00705E53">
      <w:pPr>
        <w:pStyle w:val="Heading3"/>
        <w:rPr>
          <w:lang w:val="en-GB"/>
        </w:rPr>
      </w:pPr>
      <w:bookmarkStart w:id="265" w:name="_Toc171952548"/>
      <w:bookmarkStart w:id="266" w:name="_Toc184043422"/>
      <w:r w:rsidRPr="00A42C18">
        <w:t xml:space="preserve">Data </w:t>
      </w:r>
      <w:r>
        <w:t>P</w:t>
      </w:r>
      <w:r w:rsidRPr="00A42C18">
        <w:t>oisoning</w:t>
      </w:r>
      <w:bookmarkEnd w:id="265"/>
      <w:r>
        <w:t xml:space="preserve"> via Supply Chain</w:t>
      </w:r>
      <w:bookmarkEnd w:id="266"/>
    </w:p>
    <w:tbl>
      <w:tblPr>
        <w:tblStyle w:val="TableGrid"/>
        <w:tblW w:w="0" w:type="auto"/>
        <w:tblLook w:val="04A0" w:firstRow="1" w:lastRow="0" w:firstColumn="1" w:lastColumn="0" w:noHBand="0" w:noVBand="1"/>
      </w:tblPr>
      <w:tblGrid>
        <w:gridCol w:w="1838"/>
        <w:gridCol w:w="7791"/>
      </w:tblGrid>
      <w:tr w:rsidR="007A4835" w:rsidRPr="00A42C18" w14:paraId="593283B9" w14:textId="77777777" w:rsidTr="001F3E68">
        <w:tc>
          <w:tcPr>
            <w:tcW w:w="1838" w:type="dxa"/>
          </w:tcPr>
          <w:p w14:paraId="4E9FAFED" w14:textId="77777777" w:rsidR="007A4835" w:rsidRPr="00A42C18" w:rsidRDefault="007A4835" w:rsidP="001F3E68">
            <w:pPr>
              <w:spacing w:after="0"/>
              <w:jc w:val="both"/>
              <w:rPr>
                <w:b/>
                <w:bCs/>
                <w:lang w:val="en-GB"/>
              </w:rPr>
            </w:pPr>
            <w:r w:rsidRPr="00A42C18">
              <w:rPr>
                <w:b/>
                <w:bCs/>
                <w:lang w:val="en-GB"/>
              </w:rPr>
              <w:t>Threat ID</w:t>
            </w:r>
          </w:p>
        </w:tc>
        <w:tc>
          <w:tcPr>
            <w:tcW w:w="7791" w:type="dxa"/>
          </w:tcPr>
          <w:p w14:paraId="5F2CEAA4" w14:textId="7FA69C56" w:rsidR="007A4835" w:rsidRPr="00A42C18" w:rsidRDefault="00B254E0" w:rsidP="001F3E68">
            <w:pPr>
              <w:spacing w:after="0"/>
              <w:jc w:val="both"/>
              <w:rPr>
                <w:lang w:val="en-GB"/>
              </w:rPr>
            </w:pPr>
            <w:r>
              <w:rPr>
                <w:lang w:val="en-GB"/>
              </w:rPr>
              <w:t>T-AIML-SC-</w:t>
            </w:r>
            <w:r w:rsidR="007A4835" w:rsidRPr="00A42C18">
              <w:rPr>
                <w:lang w:val="en-GB"/>
              </w:rPr>
              <w:t>01</w:t>
            </w:r>
          </w:p>
        </w:tc>
      </w:tr>
      <w:tr w:rsidR="007A4835" w:rsidRPr="00A42C18" w14:paraId="522EE7A4" w14:textId="77777777" w:rsidTr="001F3E68">
        <w:tc>
          <w:tcPr>
            <w:tcW w:w="1838" w:type="dxa"/>
          </w:tcPr>
          <w:p w14:paraId="01F42A80" w14:textId="77777777" w:rsidR="007A4835" w:rsidRPr="00A42C18" w:rsidRDefault="007A4835" w:rsidP="001F3E68">
            <w:pPr>
              <w:spacing w:after="0"/>
              <w:jc w:val="both"/>
              <w:rPr>
                <w:b/>
                <w:bCs/>
                <w:lang w:val="en-GB"/>
              </w:rPr>
            </w:pPr>
            <w:r w:rsidRPr="00A42C18">
              <w:rPr>
                <w:b/>
                <w:bCs/>
                <w:lang w:val="en-GB"/>
              </w:rPr>
              <w:t>Threat title</w:t>
            </w:r>
          </w:p>
        </w:tc>
        <w:tc>
          <w:tcPr>
            <w:tcW w:w="7791" w:type="dxa"/>
          </w:tcPr>
          <w:p w14:paraId="0F0F1F42" w14:textId="35C87A51" w:rsidR="007A4835" w:rsidRPr="00A42C18" w:rsidRDefault="00B254E0" w:rsidP="001F3E68">
            <w:pPr>
              <w:spacing w:after="0"/>
              <w:jc w:val="both"/>
              <w:rPr>
                <w:lang w:val="en-GB"/>
              </w:rPr>
            </w:pPr>
            <w:r w:rsidRPr="00B254E0">
              <w:rPr>
                <w:lang w:val="en-GB"/>
              </w:rPr>
              <w:t>Data Poisoning via Supply Chain</w:t>
            </w:r>
          </w:p>
        </w:tc>
      </w:tr>
      <w:tr w:rsidR="007A4835" w:rsidRPr="00A42C18" w14:paraId="0C463FFD" w14:textId="77777777" w:rsidTr="001F3E68">
        <w:tc>
          <w:tcPr>
            <w:tcW w:w="1838" w:type="dxa"/>
          </w:tcPr>
          <w:p w14:paraId="6C79660D" w14:textId="77777777" w:rsidR="007A4835" w:rsidRPr="00A42C18" w:rsidRDefault="007A4835" w:rsidP="001F3E68">
            <w:pPr>
              <w:spacing w:after="0"/>
              <w:jc w:val="both"/>
              <w:rPr>
                <w:b/>
                <w:bCs/>
                <w:lang w:val="en-GB"/>
              </w:rPr>
            </w:pPr>
            <w:r w:rsidRPr="00A42C18">
              <w:rPr>
                <w:b/>
                <w:bCs/>
                <w:lang w:val="en-GB"/>
              </w:rPr>
              <w:t>Threat description</w:t>
            </w:r>
          </w:p>
        </w:tc>
        <w:tc>
          <w:tcPr>
            <w:tcW w:w="7791" w:type="dxa"/>
          </w:tcPr>
          <w:p w14:paraId="084CFB02" w14:textId="77777777" w:rsidR="007A4835" w:rsidRPr="00A42C18" w:rsidRDefault="007A4835" w:rsidP="001F3E68">
            <w:pPr>
              <w:spacing w:after="0"/>
              <w:jc w:val="both"/>
              <w:rPr>
                <w:lang w:val="en-GB"/>
              </w:rPr>
            </w:pPr>
            <w:r w:rsidRPr="0020479F">
              <w:rPr>
                <w:lang w:val="en-GB"/>
              </w:rPr>
              <w:t>Adversaries may corrupt or manipulate training datasets to cause the AI model to learn incorrect associations or make biased predictions. This can lead to degraded performance, wrong decisions, or even backdoors in the final system.</w:t>
            </w:r>
          </w:p>
        </w:tc>
      </w:tr>
      <w:tr w:rsidR="007A4835" w:rsidRPr="00A42C18" w14:paraId="230EF51D" w14:textId="77777777" w:rsidTr="001F3E68">
        <w:tc>
          <w:tcPr>
            <w:tcW w:w="1838" w:type="dxa"/>
          </w:tcPr>
          <w:p w14:paraId="7E119297" w14:textId="77777777" w:rsidR="007A4835" w:rsidRPr="00A42C18" w:rsidRDefault="007A4835" w:rsidP="001F3E68">
            <w:pPr>
              <w:spacing w:after="0"/>
              <w:jc w:val="both"/>
              <w:rPr>
                <w:b/>
                <w:bCs/>
                <w:lang w:val="en-GB"/>
              </w:rPr>
            </w:pPr>
            <w:r w:rsidRPr="00A42C18">
              <w:rPr>
                <w:b/>
                <w:bCs/>
                <w:lang w:val="en-GB"/>
              </w:rPr>
              <w:t>Threat type</w:t>
            </w:r>
          </w:p>
        </w:tc>
        <w:tc>
          <w:tcPr>
            <w:tcW w:w="7791" w:type="dxa"/>
          </w:tcPr>
          <w:p w14:paraId="0331A837" w14:textId="77777777" w:rsidR="007A4835" w:rsidRPr="00A42C18" w:rsidRDefault="007A4835" w:rsidP="001F3E68">
            <w:pPr>
              <w:spacing w:after="0"/>
              <w:jc w:val="both"/>
              <w:rPr>
                <w:lang w:val="en-GB"/>
              </w:rPr>
            </w:pPr>
            <w:r w:rsidRPr="00A42C18">
              <w:rPr>
                <w:lang w:val="en-GB"/>
              </w:rPr>
              <w:t>Tampering, Denial of Service</w:t>
            </w:r>
          </w:p>
        </w:tc>
      </w:tr>
      <w:tr w:rsidR="007A4835" w:rsidRPr="00A42C18" w14:paraId="13F2CF6D" w14:textId="77777777" w:rsidTr="001F3E68">
        <w:tc>
          <w:tcPr>
            <w:tcW w:w="1838" w:type="dxa"/>
          </w:tcPr>
          <w:p w14:paraId="0FDE16AF" w14:textId="77777777" w:rsidR="007A4835" w:rsidRPr="00A42C18" w:rsidRDefault="007A4835" w:rsidP="001F3E68">
            <w:pPr>
              <w:spacing w:after="0"/>
              <w:jc w:val="both"/>
              <w:rPr>
                <w:b/>
                <w:bCs/>
                <w:lang w:val="en-GB"/>
              </w:rPr>
            </w:pPr>
            <w:r w:rsidRPr="00A42C18">
              <w:rPr>
                <w:b/>
                <w:bCs/>
                <w:lang w:val="en-GB"/>
              </w:rPr>
              <w:t>Vulnerabilities</w:t>
            </w:r>
          </w:p>
        </w:tc>
        <w:tc>
          <w:tcPr>
            <w:tcW w:w="7791" w:type="dxa"/>
          </w:tcPr>
          <w:p w14:paraId="5618E415" w14:textId="77777777" w:rsidR="007A4835" w:rsidRPr="00A42C18" w:rsidRDefault="007A4835" w:rsidP="001F3E68">
            <w:pPr>
              <w:spacing w:after="0"/>
              <w:jc w:val="both"/>
              <w:rPr>
                <w:lang w:val="en-GB"/>
              </w:rPr>
            </w:pPr>
            <w:r w:rsidRPr="00A42C18">
              <w:rPr>
                <w:lang w:val="en-GB"/>
              </w:rPr>
              <w:t>Vulnerabilities in data sources, vulnerabilities in training database, vulnerabilities in ML model transfer</w:t>
            </w:r>
          </w:p>
        </w:tc>
      </w:tr>
      <w:tr w:rsidR="007A4835" w:rsidRPr="00A42C18" w14:paraId="28F031FF" w14:textId="77777777" w:rsidTr="001F3E68">
        <w:tc>
          <w:tcPr>
            <w:tcW w:w="1838" w:type="dxa"/>
          </w:tcPr>
          <w:p w14:paraId="650C3B3F" w14:textId="77777777" w:rsidR="007A4835" w:rsidRPr="00A42C18" w:rsidRDefault="007A4835" w:rsidP="001F3E68">
            <w:pPr>
              <w:spacing w:after="0"/>
              <w:jc w:val="both"/>
              <w:rPr>
                <w:b/>
                <w:bCs/>
                <w:lang w:val="en-GB"/>
              </w:rPr>
            </w:pPr>
            <w:r w:rsidRPr="00A42C18">
              <w:rPr>
                <w:b/>
                <w:bCs/>
                <w:lang w:val="en-GB"/>
              </w:rPr>
              <w:t>Impact type</w:t>
            </w:r>
          </w:p>
        </w:tc>
        <w:tc>
          <w:tcPr>
            <w:tcW w:w="7791" w:type="dxa"/>
          </w:tcPr>
          <w:p w14:paraId="2149D800" w14:textId="6DF133AD" w:rsidR="007A4835" w:rsidRPr="00A42C18" w:rsidRDefault="007A4835" w:rsidP="001F3E68">
            <w:pPr>
              <w:spacing w:after="0"/>
              <w:jc w:val="both"/>
              <w:rPr>
                <w:lang w:val="en-GB"/>
              </w:rPr>
            </w:pPr>
            <w:r w:rsidRPr="00A42C18">
              <w:rPr>
                <w:lang w:val="en-GB"/>
              </w:rPr>
              <w:t>Integrity, Availability</w:t>
            </w:r>
          </w:p>
        </w:tc>
      </w:tr>
      <w:tr w:rsidR="007A4835" w:rsidRPr="00A42C18" w14:paraId="7152A69F" w14:textId="77777777" w:rsidTr="001F3E68">
        <w:tc>
          <w:tcPr>
            <w:tcW w:w="1838" w:type="dxa"/>
          </w:tcPr>
          <w:p w14:paraId="21BACDBE" w14:textId="77777777" w:rsidR="007A4835" w:rsidRPr="00A42C18" w:rsidRDefault="007A4835" w:rsidP="001F3E68">
            <w:pPr>
              <w:spacing w:after="0"/>
              <w:jc w:val="both"/>
              <w:rPr>
                <w:b/>
                <w:bCs/>
                <w:lang w:val="en-GB"/>
              </w:rPr>
            </w:pPr>
            <w:r w:rsidRPr="00A42C18">
              <w:rPr>
                <w:b/>
                <w:bCs/>
                <w:lang w:val="en-GB"/>
              </w:rPr>
              <w:t>Affected Assets</w:t>
            </w:r>
          </w:p>
        </w:tc>
        <w:tc>
          <w:tcPr>
            <w:tcW w:w="7791" w:type="dxa"/>
          </w:tcPr>
          <w:p w14:paraId="1673BE27" w14:textId="77777777" w:rsidR="007A4835" w:rsidRPr="00A42C18" w:rsidRDefault="007A4835" w:rsidP="001F3E68">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ML components deploying machine learning (xApps, rApps) [ASSET-C-12],</w:t>
            </w:r>
            <w:r w:rsidRPr="00A42C18">
              <w:rPr>
                <w:color w:val="auto"/>
                <w:lang w:val="en-GB"/>
              </w:rPr>
              <w:br/>
              <w:t xml:space="preserve">Near-RT-RIC SW [ASSET-C-02], </w:t>
            </w:r>
            <w:r w:rsidRPr="00A42C18">
              <w:rPr>
                <w:color w:val="auto"/>
                <w:lang w:val="en-GB"/>
              </w:rPr>
              <w:br/>
              <w:t>Non-RT-RIC SW [ASSET-C-11]</w:t>
            </w:r>
          </w:p>
        </w:tc>
      </w:tr>
    </w:tbl>
    <w:p w14:paraId="0ACF1468" w14:textId="77777777" w:rsidR="007A4835" w:rsidRPr="0020479F" w:rsidRDefault="007A4835" w:rsidP="007A4835">
      <w:pPr>
        <w:rPr>
          <w:lang w:val="en-GB"/>
        </w:rPr>
      </w:pPr>
    </w:p>
    <w:p w14:paraId="23304543" w14:textId="67093EA1" w:rsidR="0008483C" w:rsidRPr="0020479F" w:rsidRDefault="0008483C" w:rsidP="00705E53">
      <w:pPr>
        <w:pStyle w:val="Heading3"/>
        <w:rPr>
          <w:lang w:val="en-GB"/>
        </w:rPr>
      </w:pPr>
      <w:bookmarkStart w:id="267" w:name="_Toc184043423"/>
      <w:r w:rsidRPr="0020479F">
        <w:rPr>
          <w:lang w:val="en-GB"/>
        </w:rPr>
        <w:t xml:space="preserve">Model </w:t>
      </w:r>
      <w:r w:rsidR="00B254E0">
        <w:rPr>
          <w:lang w:val="en-GB"/>
        </w:rPr>
        <w:t>T</w:t>
      </w:r>
      <w:r w:rsidR="00B254E0" w:rsidRPr="0020479F">
        <w:rPr>
          <w:lang w:val="en-GB"/>
        </w:rPr>
        <w:t>ampering</w:t>
      </w:r>
      <w:bookmarkEnd w:id="267"/>
    </w:p>
    <w:tbl>
      <w:tblPr>
        <w:tblStyle w:val="TableGrid"/>
        <w:tblW w:w="0" w:type="auto"/>
        <w:tblLook w:val="04A0" w:firstRow="1" w:lastRow="0" w:firstColumn="1" w:lastColumn="0" w:noHBand="0" w:noVBand="1"/>
      </w:tblPr>
      <w:tblGrid>
        <w:gridCol w:w="1838"/>
        <w:gridCol w:w="7791"/>
      </w:tblGrid>
      <w:tr w:rsidR="007A4835" w:rsidRPr="00A42C18" w14:paraId="78EEFC80" w14:textId="77777777" w:rsidTr="001F3E68">
        <w:tc>
          <w:tcPr>
            <w:tcW w:w="1838" w:type="dxa"/>
          </w:tcPr>
          <w:p w14:paraId="454E89F6" w14:textId="77777777" w:rsidR="007A4835" w:rsidRPr="00A42C18" w:rsidRDefault="007A4835" w:rsidP="001F3E68">
            <w:pPr>
              <w:spacing w:after="0"/>
              <w:jc w:val="both"/>
              <w:rPr>
                <w:b/>
                <w:bCs/>
                <w:lang w:val="en-GB"/>
              </w:rPr>
            </w:pPr>
            <w:r w:rsidRPr="00A42C18">
              <w:rPr>
                <w:b/>
                <w:bCs/>
                <w:lang w:val="en-GB"/>
              </w:rPr>
              <w:t>Threat ID</w:t>
            </w:r>
          </w:p>
        </w:tc>
        <w:tc>
          <w:tcPr>
            <w:tcW w:w="7791" w:type="dxa"/>
          </w:tcPr>
          <w:p w14:paraId="710F7456" w14:textId="68B49215" w:rsidR="007A4835" w:rsidRPr="00A42C18" w:rsidRDefault="00B254E0" w:rsidP="001F3E68">
            <w:pPr>
              <w:spacing w:after="0"/>
              <w:jc w:val="both"/>
              <w:rPr>
                <w:lang w:val="en-GB"/>
              </w:rPr>
            </w:pPr>
            <w:r>
              <w:rPr>
                <w:lang w:val="en-GB"/>
              </w:rPr>
              <w:t>T-AIML-SC-</w:t>
            </w:r>
            <w:r w:rsidR="007A4835" w:rsidRPr="00A42C18">
              <w:rPr>
                <w:lang w:val="en-GB"/>
              </w:rPr>
              <w:t>02</w:t>
            </w:r>
          </w:p>
        </w:tc>
      </w:tr>
      <w:tr w:rsidR="007A4835" w:rsidRPr="00A42C18" w14:paraId="7862FCFB" w14:textId="77777777" w:rsidTr="001F3E68">
        <w:tc>
          <w:tcPr>
            <w:tcW w:w="1838" w:type="dxa"/>
          </w:tcPr>
          <w:p w14:paraId="0359C50C" w14:textId="77777777" w:rsidR="007A4835" w:rsidRPr="00A42C18" w:rsidRDefault="007A4835" w:rsidP="001F3E68">
            <w:pPr>
              <w:spacing w:after="0"/>
              <w:jc w:val="both"/>
              <w:rPr>
                <w:b/>
                <w:bCs/>
                <w:lang w:val="en-GB"/>
              </w:rPr>
            </w:pPr>
            <w:r w:rsidRPr="00A42C18">
              <w:rPr>
                <w:b/>
                <w:bCs/>
                <w:lang w:val="en-GB"/>
              </w:rPr>
              <w:t>Threat title</w:t>
            </w:r>
          </w:p>
        </w:tc>
        <w:tc>
          <w:tcPr>
            <w:tcW w:w="7791" w:type="dxa"/>
          </w:tcPr>
          <w:p w14:paraId="25E90B4B" w14:textId="72552989" w:rsidR="007A4835" w:rsidRPr="00A42C18" w:rsidRDefault="007A4835" w:rsidP="001F3E68">
            <w:pPr>
              <w:spacing w:after="0"/>
              <w:jc w:val="both"/>
              <w:rPr>
                <w:lang w:val="en-GB"/>
              </w:rPr>
            </w:pPr>
            <w:r w:rsidRPr="00A42C18">
              <w:rPr>
                <w:lang w:val="en-GB"/>
              </w:rPr>
              <w:t xml:space="preserve">Model </w:t>
            </w:r>
            <w:r w:rsidR="00B254E0">
              <w:rPr>
                <w:lang w:val="en-GB"/>
              </w:rPr>
              <w:t>T</w:t>
            </w:r>
            <w:r w:rsidR="00B254E0" w:rsidRPr="00A42C18">
              <w:rPr>
                <w:lang w:val="en-GB"/>
              </w:rPr>
              <w:t>ampering</w:t>
            </w:r>
          </w:p>
        </w:tc>
      </w:tr>
      <w:tr w:rsidR="007A4835" w:rsidRPr="00A42C18" w14:paraId="04A5C5FA" w14:textId="77777777" w:rsidTr="001F3E68">
        <w:tc>
          <w:tcPr>
            <w:tcW w:w="1838" w:type="dxa"/>
          </w:tcPr>
          <w:p w14:paraId="089026FE" w14:textId="77777777" w:rsidR="007A4835" w:rsidRPr="00A42C18" w:rsidRDefault="007A4835" w:rsidP="001F3E68">
            <w:pPr>
              <w:spacing w:after="0"/>
              <w:jc w:val="both"/>
              <w:rPr>
                <w:b/>
                <w:bCs/>
                <w:lang w:val="en-GB"/>
              </w:rPr>
            </w:pPr>
            <w:r w:rsidRPr="00A42C18">
              <w:rPr>
                <w:b/>
                <w:bCs/>
                <w:lang w:val="en-GB"/>
              </w:rPr>
              <w:t>Threat description</w:t>
            </w:r>
          </w:p>
        </w:tc>
        <w:tc>
          <w:tcPr>
            <w:tcW w:w="7791" w:type="dxa"/>
          </w:tcPr>
          <w:p w14:paraId="1D3490DA" w14:textId="77777777" w:rsidR="007A4835" w:rsidRPr="0020479F" w:rsidRDefault="007A4835" w:rsidP="001F3E68">
            <w:pPr>
              <w:spacing w:after="240"/>
              <w:rPr>
                <w:lang w:val="en-GB"/>
              </w:rPr>
            </w:pPr>
            <w:r w:rsidRPr="0020479F">
              <w:rPr>
                <w:lang w:val="en-GB"/>
              </w:rPr>
              <w:t>Attackers might inject malicious code or logic into the AI model itself during training or deployment. This could allow them to gain control over the target system, steal sensitive data, or force the AI system to produce incorrect results on demand.</w:t>
            </w:r>
          </w:p>
        </w:tc>
      </w:tr>
      <w:tr w:rsidR="007A4835" w:rsidRPr="00A42C18" w14:paraId="67597405" w14:textId="77777777" w:rsidTr="001F3E68">
        <w:tc>
          <w:tcPr>
            <w:tcW w:w="1838" w:type="dxa"/>
          </w:tcPr>
          <w:p w14:paraId="66A8C5EF" w14:textId="77777777" w:rsidR="007A4835" w:rsidRPr="00A42C18" w:rsidRDefault="007A4835" w:rsidP="001F3E68">
            <w:pPr>
              <w:spacing w:after="0"/>
              <w:jc w:val="both"/>
              <w:rPr>
                <w:b/>
                <w:bCs/>
                <w:lang w:val="en-GB"/>
              </w:rPr>
            </w:pPr>
            <w:r w:rsidRPr="00A42C18">
              <w:rPr>
                <w:b/>
                <w:bCs/>
                <w:lang w:val="en-GB"/>
              </w:rPr>
              <w:t>Threat type</w:t>
            </w:r>
          </w:p>
        </w:tc>
        <w:tc>
          <w:tcPr>
            <w:tcW w:w="7791" w:type="dxa"/>
          </w:tcPr>
          <w:p w14:paraId="73BE51EA" w14:textId="77777777" w:rsidR="007A4835" w:rsidRPr="00A42C18" w:rsidRDefault="007A4835" w:rsidP="001F3E68">
            <w:pPr>
              <w:spacing w:after="0"/>
              <w:jc w:val="both"/>
              <w:rPr>
                <w:lang w:val="en-GB"/>
              </w:rPr>
            </w:pPr>
            <w:r w:rsidRPr="00A42C18">
              <w:rPr>
                <w:lang w:val="en-GB"/>
              </w:rPr>
              <w:t>Tampering, Information disclosure</w:t>
            </w:r>
          </w:p>
        </w:tc>
      </w:tr>
      <w:tr w:rsidR="007A4835" w:rsidRPr="00A42C18" w14:paraId="01C4B120" w14:textId="77777777" w:rsidTr="001F3E68">
        <w:tc>
          <w:tcPr>
            <w:tcW w:w="1838" w:type="dxa"/>
          </w:tcPr>
          <w:p w14:paraId="6DC4C0F3" w14:textId="77777777" w:rsidR="007A4835" w:rsidRPr="00A42C18" w:rsidRDefault="007A4835" w:rsidP="001F3E68">
            <w:pPr>
              <w:spacing w:after="0"/>
              <w:jc w:val="both"/>
              <w:rPr>
                <w:b/>
                <w:bCs/>
                <w:lang w:val="en-GB"/>
              </w:rPr>
            </w:pPr>
            <w:r w:rsidRPr="00A42C18">
              <w:rPr>
                <w:b/>
                <w:bCs/>
                <w:lang w:val="en-GB"/>
              </w:rPr>
              <w:t>Vulnerabilities</w:t>
            </w:r>
          </w:p>
        </w:tc>
        <w:tc>
          <w:tcPr>
            <w:tcW w:w="7791" w:type="dxa"/>
          </w:tcPr>
          <w:p w14:paraId="302B2204" w14:textId="77777777" w:rsidR="007A4835" w:rsidRPr="00A42C18" w:rsidRDefault="007A4835" w:rsidP="001F3E68">
            <w:pPr>
              <w:spacing w:after="0"/>
              <w:jc w:val="both"/>
              <w:rPr>
                <w:lang w:val="en-GB"/>
              </w:rPr>
            </w:pPr>
            <w:r w:rsidRPr="00A42C18">
              <w:rPr>
                <w:lang w:val="en-GB"/>
              </w:rPr>
              <w:t>Vulnerabilities in ML model transfer</w:t>
            </w:r>
          </w:p>
        </w:tc>
      </w:tr>
      <w:tr w:rsidR="007A4835" w:rsidRPr="00A42C18" w14:paraId="002320D5" w14:textId="77777777" w:rsidTr="001F3E68">
        <w:tc>
          <w:tcPr>
            <w:tcW w:w="1838" w:type="dxa"/>
          </w:tcPr>
          <w:p w14:paraId="71CBB88B" w14:textId="77777777" w:rsidR="007A4835" w:rsidRPr="00A42C18" w:rsidRDefault="007A4835" w:rsidP="001F3E68">
            <w:pPr>
              <w:spacing w:after="0"/>
              <w:jc w:val="both"/>
              <w:rPr>
                <w:b/>
                <w:bCs/>
                <w:lang w:val="en-GB"/>
              </w:rPr>
            </w:pPr>
            <w:r w:rsidRPr="00A42C18">
              <w:rPr>
                <w:b/>
                <w:bCs/>
                <w:lang w:val="en-GB"/>
              </w:rPr>
              <w:t>Impact type</w:t>
            </w:r>
          </w:p>
        </w:tc>
        <w:tc>
          <w:tcPr>
            <w:tcW w:w="7791" w:type="dxa"/>
          </w:tcPr>
          <w:p w14:paraId="2F7394E0" w14:textId="30C50FEB" w:rsidR="007A4835" w:rsidRPr="00A42C18" w:rsidRDefault="007A4835" w:rsidP="001F3E68">
            <w:pPr>
              <w:spacing w:after="0"/>
              <w:jc w:val="both"/>
              <w:rPr>
                <w:lang w:val="en-GB"/>
              </w:rPr>
            </w:pPr>
            <w:r w:rsidRPr="00A42C18">
              <w:rPr>
                <w:lang w:val="en-GB"/>
              </w:rPr>
              <w:t>Integrity, Confidentiality</w:t>
            </w:r>
          </w:p>
        </w:tc>
      </w:tr>
      <w:tr w:rsidR="007A4835" w:rsidRPr="00A42C18" w14:paraId="58D90721" w14:textId="77777777" w:rsidTr="001F3E68">
        <w:tc>
          <w:tcPr>
            <w:tcW w:w="1838" w:type="dxa"/>
          </w:tcPr>
          <w:p w14:paraId="5EAF3B7B" w14:textId="77777777" w:rsidR="007A4835" w:rsidRPr="00A42C18" w:rsidRDefault="007A4835" w:rsidP="001F3E68">
            <w:pPr>
              <w:spacing w:after="0"/>
              <w:jc w:val="both"/>
              <w:rPr>
                <w:b/>
                <w:bCs/>
                <w:lang w:val="en-GB"/>
              </w:rPr>
            </w:pPr>
            <w:r w:rsidRPr="00A42C18">
              <w:rPr>
                <w:b/>
                <w:bCs/>
                <w:lang w:val="en-GB"/>
              </w:rPr>
              <w:lastRenderedPageBreak/>
              <w:t>Affected Assets</w:t>
            </w:r>
          </w:p>
        </w:tc>
        <w:tc>
          <w:tcPr>
            <w:tcW w:w="7791" w:type="dxa"/>
          </w:tcPr>
          <w:p w14:paraId="0389CF0E" w14:textId="77777777" w:rsidR="007A4835" w:rsidRPr="00A42C18" w:rsidRDefault="007A4835" w:rsidP="001F3E68">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ML components deploying machine learning (xApps, rApps) [ASSET-C-12],</w:t>
            </w:r>
            <w:r w:rsidRPr="00A42C18">
              <w:rPr>
                <w:color w:val="auto"/>
                <w:lang w:val="en-GB"/>
              </w:rPr>
              <w:br/>
              <w:t xml:space="preserve">Near-RT-RIC SW [ASSET-C-02], </w:t>
            </w:r>
            <w:r w:rsidRPr="00A42C18">
              <w:rPr>
                <w:color w:val="auto"/>
                <w:lang w:val="en-GB"/>
              </w:rPr>
              <w:br/>
              <w:t>Non-RT-RIC SW [ASSET-C-11]</w:t>
            </w:r>
          </w:p>
        </w:tc>
      </w:tr>
    </w:tbl>
    <w:p w14:paraId="18F35BED" w14:textId="77777777" w:rsidR="007A4835" w:rsidRPr="0020479F" w:rsidRDefault="007A4835" w:rsidP="007A4835">
      <w:pPr>
        <w:rPr>
          <w:lang w:val="en-GB"/>
        </w:rPr>
      </w:pPr>
    </w:p>
    <w:p w14:paraId="18548554" w14:textId="5D0DB19A" w:rsidR="0008483C" w:rsidRPr="0020479F" w:rsidRDefault="0008483C" w:rsidP="00705E53">
      <w:pPr>
        <w:pStyle w:val="Heading3"/>
        <w:rPr>
          <w:lang w:val="en-GB"/>
        </w:rPr>
      </w:pPr>
      <w:bookmarkStart w:id="268" w:name="_Toc184043424"/>
      <w:r w:rsidRPr="00A42C18">
        <w:rPr>
          <w:lang w:val="en-GB"/>
        </w:rPr>
        <w:t xml:space="preserve">Backdoor </w:t>
      </w:r>
      <w:r w:rsidR="00B254E0">
        <w:t>via Supply Chain</w:t>
      </w:r>
      <w:bookmarkEnd w:id="268"/>
    </w:p>
    <w:tbl>
      <w:tblPr>
        <w:tblStyle w:val="TableGrid"/>
        <w:tblW w:w="0" w:type="auto"/>
        <w:tblLook w:val="04A0" w:firstRow="1" w:lastRow="0" w:firstColumn="1" w:lastColumn="0" w:noHBand="0" w:noVBand="1"/>
      </w:tblPr>
      <w:tblGrid>
        <w:gridCol w:w="1838"/>
        <w:gridCol w:w="7791"/>
      </w:tblGrid>
      <w:tr w:rsidR="007A4835" w:rsidRPr="00A42C18" w14:paraId="4FC4DB87" w14:textId="77777777" w:rsidTr="001F3E68">
        <w:tc>
          <w:tcPr>
            <w:tcW w:w="1838" w:type="dxa"/>
          </w:tcPr>
          <w:p w14:paraId="4B1A4BE5" w14:textId="77777777" w:rsidR="007A4835" w:rsidRPr="00A42C18" w:rsidRDefault="007A4835" w:rsidP="001F3E68">
            <w:pPr>
              <w:spacing w:after="0"/>
              <w:jc w:val="both"/>
              <w:rPr>
                <w:b/>
                <w:bCs/>
                <w:lang w:val="en-GB"/>
              </w:rPr>
            </w:pPr>
            <w:r w:rsidRPr="00A42C18">
              <w:rPr>
                <w:b/>
                <w:bCs/>
                <w:lang w:val="en-GB"/>
              </w:rPr>
              <w:t>Threat ID</w:t>
            </w:r>
          </w:p>
        </w:tc>
        <w:tc>
          <w:tcPr>
            <w:tcW w:w="7791" w:type="dxa"/>
          </w:tcPr>
          <w:p w14:paraId="4ADE5DE4" w14:textId="48275AEA" w:rsidR="007A4835" w:rsidRPr="00A42C18" w:rsidRDefault="00B254E0" w:rsidP="001F3E68">
            <w:pPr>
              <w:spacing w:after="0"/>
              <w:jc w:val="both"/>
              <w:rPr>
                <w:lang w:val="en-GB"/>
              </w:rPr>
            </w:pPr>
            <w:r>
              <w:rPr>
                <w:lang w:val="en-GB"/>
              </w:rPr>
              <w:t>T-AIML-SC-</w:t>
            </w:r>
            <w:r w:rsidR="007A4835" w:rsidRPr="00A42C18">
              <w:rPr>
                <w:lang w:val="en-GB"/>
              </w:rPr>
              <w:t>03</w:t>
            </w:r>
          </w:p>
        </w:tc>
      </w:tr>
      <w:tr w:rsidR="007A4835" w:rsidRPr="00A42C18" w14:paraId="0FC9CD74" w14:textId="77777777" w:rsidTr="001F3E68">
        <w:tc>
          <w:tcPr>
            <w:tcW w:w="1838" w:type="dxa"/>
          </w:tcPr>
          <w:p w14:paraId="4E26B2DE" w14:textId="77777777" w:rsidR="007A4835" w:rsidRPr="00A42C18" w:rsidRDefault="007A4835" w:rsidP="001F3E68">
            <w:pPr>
              <w:spacing w:after="0"/>
              <w:jc w:val="both"/>
              <w:rPr>
                <w:b/>
                <w:bCs/>
                <w:lang w:val="en-GB"/>
              </w:rPr>
            </w:pPr>
            <w:r w:rsidRPr="00A42C18">
              <w:rPr>
                <w:b/>
                <w:bCs/>
                <w:lang w:val="en-GB"/>
              </w:rPr>
              <w:t>Threat title</w:t>
            </w:r>
          </w:p>
        </w:tc>
        <w:tc>
          <w:tcPr>
            <w:tcW w:w="7791" w:type="dxa"/>
          </w:tcPr>
          <w:p w14:paraId="3DA8CCE9" w14:textId="4F08F79D" w:rsidR="007A4835" w:rsidRPr="00A42C18" w:rsidRDefault="007A4835" w:rsidP="001F3E68">
            <w:pPr>
              <w:spacing w:after="0"/>
              <w:jc w:val="both"/>
              <w:rPr>
                <w:lang w:val="en-GB"/>
              </w:rPr>
            </w:pPr>
            <w:r w:rsidRPr="00A42C18">
              <w:rPr>
                <w:lang w:val="en-GB"/>
              </w:rPr>
              <w:t xml:space="preserve">Backdoor </w:t>
            </w:r>
            <w:r w:rsidR="00B254E0" w:rsidRPr="00B254E0">
              <w:rPr>
                <w:lang w:val="en-GB"/>
              </w:rPr>
              <w:t>via Supply Chain</w:t>
            </w:r>
          </w:p>
        </w:tc>
      </w:tr>
      <w:tr w:rsidR="007A4835" w:rsidRPr="00A42C18" w14:paraId="6CFBEA84" w14:textId="77777777" w:rsidTr="001F3E68">
        <w:tc>
          <w:tcPr>
            <w:tcW w:w="1838" w:type="dxa"/>
          </w:tcPr>
          <w:p w14:paraId="4BDBA791" w14:textId="77777777" w:rsidR="007A4835" w:rsidRPr="00A42C18" w:rsidRDefault="007A4835" w:rsidP="001F3E68">
            <w:pPr>
              <w:spacing w:after="0"/>
              <w:jc w:val="both"/>
              <w:rPr>
                <w:b/>
                <w:bCs/>
                <w:lang w:val="en-GB"/>
              </w:rPr>
            </w:pPr>
            <w:r w:rsidRPr="00A42C18">
              <w:rPr>
                <w:b/>
                <w:bCs/>
                <w:lang w:val="en-GB"/>
              </w:rPr>
              <w:t>Threat description</w:t>
            </w:r>
          </w:p>
        </w:tc>
        <w:tc>
          <w:tcPr>
            <w:tcW w:w="7791" w:type="dxa"/>
          </w:tcPr>
          <w:p w14:paraId="44B84A01" w14:textId="77777777" w:rsidR="007A4835" w:rsidRPr="00A42C18" w:rsidRDefault="007A4835" w:rsidP="001F3E68">
            <w:pPr>
              <w:spacing w:after="0"/>
              <w:jc w:val="both"/>
              <w:rPr>
                <w:lang w:val="en-GB"/>
              </w:rPr>
            </w:pPr>
            <w:r w:rsidRPr="0020479F">
              <w:rPr>
                <w:lang w:val="en-GB"/>
              </w:rPr>
              <w:t>In these attacks, a seemingly benign AI model is infected with malicious code that remains dormant until it receives a specific trigger. At this point, the attacker can remotely activate the backdoor and use it to compromise the target system or exfiltrate data.</w:t>
            </w:r>
          </w:p>
        </w:tc>
      </w:tr>
      <w:tr w:rsidR="007A4835" w:rsidRPr="00A42C18" w14:paraId="0EC6ECFF" w14:textId="77777777" w:rsidTr="001F3E68">
        <w:tc>
          <w:tcPr>
            <w:tcW w:w="1838" w:type="dxa"/>
          </w:tcPr>
          <w:p w14:paraId="1760C836" w14:textId="77777777" w:rsidR="007A4835" w:rsidRPr="00A42C18" w:rsidRDefault="007A4835" w:rsidP="001F3E68">
            <w:pPr>
              <w:spacing w:after="0"/>
              <w:jc w:val="both"/>
              <w:rPr>
                <w:b/>
                <w:bCs/>
                <w:lang w:val="en-GB"/>
              </w:rPr>
            </w:pPr>
            <w:r w:rsidRPr="00A42C18">
              <w:rPr>
                <w:b/>
                <w:bCs/>
                <w:lang w:val="en-GB"/>
              </w:rPr>
              <w:t>Threat type</w:t>
            </w:r>
          </w:p>
        </w:tc>
        <w:tc>
          <w:tcPr>
            <w:tcW w:w="7791" w:type="dxa"/>
          </w:tcPr>
          <w:p w14:paraId="76ED75A3" w14:textId="77777777" w:rsidR="007A4835" w:rsidRPr="00A42C18" w:rsidRDefault="007A4835" w:rsidP="001F3E68">
            <w:pPr>
              <w:spacing w:after="0"/>
              <w:jc w:val="both"/>
              <w:rPr>
                <w:lang w:val="en-GB"/>
              </w:rPr>
            </w:pPr>
            <w:r w:rsidRPr="00A42C18">
              <w:rPr>
                <w:lang w:val="en-GB"/>
              </w:rPr>
              <w:t>Tampering, Information disclosure</w:t>
            </w:r>
          </w:p>
        </w:tc>
      </w:tr>
      <w:tr w:rsidR="007A4835" w:rsidRPr="00A42C18" w14:paraId="51DA87D6" w14:textId="77777777" w:rsidTr="001F3E68">
        <w:tc>
          <w:tcPr>
            <w:tcW w:w="1838" w:type="dxa"/>
          </w:tcPr>
          <w:p w14:paraId="007EB301" w14:textId="77777777" w:rsidR="007A4835" w:rsidRPr="00A42C18" w:rsidRDefault="007A4835" w:rsidP="001F3E68">
            <w:pPr>
              <w:spacing w:after="0"/>
              <w:jc w:val="both"/>
              <w:rPr>
                <w:b/>
                <w:bCs/>
                <w:lang w:val="en-GB"/>
              </w:rPr>
            </w:pPr>
            <w:r w:rsidRPr="00A42C18">
              <w:rPr>
                <w:b/>
                <w:bCs/>
                <w:lang w:val="en-GB"/>
              </w:rPr>
              <w:t>Vulnerabilities</w:t>
            </w:r>
          </w:p>
        </w:tc>
        <w:tc>
          <w:tcPr>
            <w:tcW w:w="7791" w:type="dxa"/>
          </w:tcPr>
          <w:p w14:paraId="17A5E1F7" w14:textId="77777777" w:rsidR="007A4835" w:rsidRPr="00A42C18" w:rsidRDefault="007A4835" w:rsidP="001F3E68">
            <w:pPr>
              <w:spacing w:after="0"/>
              <w:jc w:val="both"/>
              <w:rPr>
                <w:lang w:val="en-GB"/>
              </w:rPr>
            </w:pPr>
            <w:r w:rsidRPr="00A42C18">
              <w:rPr>
                <w:lang w:val="en-GB"/>
              </w:rPr>
              <w:t>Vulnerabilities in ML model transfer</w:t>
            </w:r>
          </w:p>
        </w:tc>
      </w:tr>
      <w:tr w:rsidR="007A4835" w:rsidRPr="00A42C18" w14:paraId="5D3B0C0A" w14:textId="77777777" w:rsidTr="001F3E68">
        <w:tc>
          <w:tcPr>
            <w:tcW w:w="1838" w:type="dxa"/>
          </w:tcPr>
          <w:p w14:paraId="479A108B" w14:textId="77777777" w:rsidR="007A4835" w:rsidRPr="00A42C18" w:rsidRDefault="007A4835" w:rsidP="001F3E68">
            <w:pPr>
              <w:spacing w:after="0"/>
              <w:jc w:val="both"/>
              <w:rPr>
                <w:b/>
                <w:bCs/>
                <w:lang w:val="en-GB"/>
              </w:rPr>
            </w:pPr>
            <w:r w:rsidRPr="00A42C18">
              <w:rPr>
                <w:b/>
                <w:bCs/>
                <w:lang w:val="en-GB"/>
              </w:rPr>
              <w:t>Impact type</w:t>
            </w:r>
          </w:p>
        </w:tc>
        <w:tc>
          <w:tcPr>
            <w:tcW w:w="7791" w:type="dxa"/>
          </w:tcPr>
          <w:p w14:paraId="7C7986F3" w14:textId="12D7A015" w:rsidR="007A4835" w:rsidRPr="00A42C18" w:rsidRDefault="007A4835" w:rsidP="001F3E68">
            <w:pPr>
              <w:spacing w:after="0"/>
              <w:jc w:val="both"/>
              <w:rPr>
                <w:lang w:val="en-GB"/>
              </w:rPr>
            </w:pPr>
            <w:r w:rsidRPr="00A42C18">
              <w:rPr>
                <w:lang w:val="en-GB"/>
              </w:rPr>
              <w:t>Integrity, Confidentiality</w:t>
            </w:r>
          </w:p>
        </w:tc>
      </w:tr>
      <w:tr w:rsidR="007A4835" w:rsidRPr="00A42C18" w14:paraId="0FA0363D" w14:textId="77777777" w:rsidTr="001F3E68">
        <w:tc>
          <w:tcPr>
            <w:tcW w:w="1838" w:type="dxa"/>
          </w:tcPr>
          <w:p w14:paraId="3D49CDE6" w14:textId="77777777" w:rsidR="007A4835" w:rsidRPr="00A42C18" w:rsidRDefault="007A4835" w:rsidP="001F3E68">
            <w:pPr>
              <w:spacing w:after="0"/>
              <w:jc w:val="both"/>
              <w:rPr>
                <w:b/>
                <w:bCs/>
                <w:lang w:val="en-GB"/>
              </w:rPr>
            </w:pPr>
            <w:r w:rsidRPr="00A42C18">
              <w:rPr>
                <w:b/>
                <w:bCs/>
                <w:lang w:val="en-GB"/>
              </w:rPr>
              <w:t>Affected Assets</w:t>
            </w:r>
          </w:p>
        </w:tc>
        <w:tc>
          <w:tcPr>
            <w:tcW w:w="7791" w:type="dxa"/>
          </w:tcPr>
          <w:p w14:paraId="536CCA78" w14:textId="77777777" w:rsidR="007A4835" w:rsidRPr="00A42C18" w:rsidRDefault="007A4835" w:rsidP="001F3E68">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Trained ML model [ASSET-D-26], </w:t>
            </w:r>
            <w:r w:rsidRPr="00A42C18">
              <w:rPr>
                <w:color w:val="auto"/>
                <w:lang w:val="en-GB"/>
              </w:rPr>
              <w:br/>
              <w:t>ML components deploying machine learning (xApps, rApps) [ASSET-C-12],</w:t>
            </w:r>
            <w:r w:rsidRPr="00A42C18">
              <w:rPr>
                <w:color w:val="auto"/>
                <w:lang w:val="en-GB"/>
              </w:rPr>
              <w:br/>
              <w:t xml:space="preserve">Near-RT-RIC SW [ASSET-C-02, </w:t>
            </w:r>
            <w:r w:rsidRPr="00A42C18">
              <w:rPr>
                <w:color w:val="auto"/>
                <w:lang w:val="en-GB"/>
              </w:rPr>
              <w:br/>
              <w:t>Non-RT-RIC SW [ASSET-C-11]</w:t>
            </w:r>
          </w:p>
        </w:tc>
      </w:tr>
    </w:tbl>
    <w:p w14:paraId="104D7112" w14:textId="77777777" w:rsidR="007A4835" w:rsidRPr="0020479F" w:rsidRDefault="007A4835" w:rsidP="007A4835">
      <w:pPr>
        <w:spacing w:after="240"/>
        <w:jc w:val="center"/>
        <w:rPr>
          <w:color w:val="FF0000"/>
          <w:lang w:val="en-GB"/>
        </w:rPr>
      </w:pPr>
    </w:p>
    <w:p w14:paraId="64562610" w14:textId="28D79D73" w:rsidR="0008483C" w:rsidRPr="0020479F" w:rsidRDefault="0008483C" w:rsidP="00705E53">
      <w:pPr>
        <w:pStyle w:val="Heading3"/>
        <w:rPr>
          <w:lang w:val="en-GB"/>
        </w:rPr>
      </w:pPr>
      <w:bookmarkStart w:id="269" w:name="_Toc184043425"/>
      <w:r w:rsidRPr="0020479F">
        <w:rPr>
          <w:lang w:val="en-GB"/>
        </w:rPr>
        <w:t xml:space="preserve">Hardware </w:t>
      </w:r>
      <w:r w:rsidR="00B254E0">
        <w:rPr>
          <w:lang w:val="en-GB"/>
        </w:rPr>
        <w:t>T</w:t>
      </w:r>
      <w:r w:rsidR="00B254E0" w:rsidRPr="0020479F">
        <w:rPr>
          <w:lang w:val="en-GB"/>
        </w:rPr>
        <w:t>ampering</w:t>
      </w:r>
      <w:bookmarkEnd w:id="269"/>
    </w:p>
    <w:tbl>
      <w:tblPr>
        <w:tblStyle w:val="TableGrid"/>
        <w:tblW w:w="0" w:type="auto"/>
        <w:tblLook w:val="04A0" w:firstRow="1" w:lastRow="0" w:firstColumn="1" w:lastColumn="0" w:noHBand="0" w:noVBand="1"/>
      </w:tblPr>
      <w:tblGrid>
        <w:gridCol w:w="1838"/>
        <w:gridCol w:w="7791"/>
      </w:tblGrid>
      <w:tr w:rsidR="007A4835" w:rsidRPr="00A42C18" w14:paraId="7BC1C369" w14:textId="77777777" w:rsidTr="001F3E68">
        <w:tc>
          <w:tcPr>
            <w:tcW w:w="1838" w:type="dxa"/>
          </w:tcPr>
          <w:p w14:paraId="05F767C8" w14:textId="77777777" w:rsidR="007A4835" w:rsidRPr="00A42C18" w:rsidRDefault="007A4835" w:rsidP="001F3E68">
            <w:pPr>
              <w:spacing w:after="0"/>
              <w:jc w:val="both"/>
              <w:rPr>
                <w:b/>
                <w:bCs/>
                <w:lang w:val="en-GB"/>
              </w:rPr>
            </w:pPr>
            <w:r w:rsidRPr="00A42C18">
              <w:rPr>
                <w:b/>
                <w:bCs/>
                <w:lang w:val="en-GB"/>
              </w:rPr>
              <w:t>Threat ID</w:t>
            </w:r>
          </w:p>
        </w:tc>
        <w:tc>
          <w:tcPr>
            <w:tcW w:w="7791" w:type="dxa"/>
          </w:tcPr>
          <w:p w14:paraId="7F550585" w14:textId="72C00177" w:rsidR="007A4835" w:rsidRPr="00A42C18" w:rsidRDefault="00B254E0" w:rsidP="001F3E68">
            <w:pPr>
              <w:spacing w:after="0"/>
              <w:jc w:val="both"/>
              <w:rPr>
                <w:lang w:val="en-GB"/>
              </w:rPr>
            </w:pPr>
            <w:r>
              <w:rPr>
                <w:lang w:val="en-GB"/>
              </w:rPr>
              <w:t>T-AIML-SC-</w:t>
            </w:r>
            <w:r w:rsidR="007A4835" w:rsidRPr="00A42C18">
              <w:rPr>
                <w:lang w:val="en-GB"/>
              </w:rPr>
              <w:t>04</w:t>
            </w:r>
          </w:p>
        </w:tc>
      </w:tr>
      <w:tr w:rsidR="007A4835" w:rsidRPr="00A42C18" w14:paraId="4EFE7581" w14:textId="77777777" w:rsidTr="001F3E68">
        <w:tc>
          <w:tcPr>
            <w:tcW w:w="1838" w:type="dxa"/>
          </w:tcPr>
          <w:p w14:paraId="53729C56" w14:textId="77777777" w:rsidR="007A4835" w:rsidRPr="00A42C18" w:rsidRDefault="007A4835" w:rsidP="001F3E68">
            <w:pPr>
              <w:spacing w:after="0"/>
              <w:jc w:val="both"/>
              <w:rPr>
                <w:b/>
                <w:bCs/>
                <w:lang w:val="en-GB"/>
              </w:rPr>
            </w:pPr>
            <w:r w:rsidRPr="00A42C18">
              <w:rPr>
                <w:b/>
                <w:bCs/>
                <w:lang w:val="en-GB"/>
              </w:rPr>
              <w:t>Threat title</w:t>
            </w:r>
          </w:p>
        </w:tc>
        <w:tc>
          <w:tcPr>
            <w:tcW w:w="7791" w:type="dxa"/>
          </w:tcPr>
          <w:p w14:paraId="6EE47F8F" w14:textId="4B053761" w:rsidR="007A4835" w:rsidRPr="00A42C18" w:rsidRDefault="007A4835" w:rsidP="001F3E68">
            <w:pPr>
              <w:spacing w:after="0"/>
              <w:jc w:val="both"/>
              <w:rPr>
                <w:lang w:val="en-GB"/>
              </w:rPr>
            </w:pPr>
            <w:r w:rsidRPr="00A42C18">
              <w:rPr>
                <w:lang w:val="en-GB"/>
              </w:rPr>
              <w:t xml:space="preserve">Hardware </w:t>
            </w:r>
            <w:r w:rsidR="00B254E0">
              <w:rPr>
                <w:lang w:val="en-GB"/>
              </w:rPr>
              <w:t>T</w:t>
            </w:r>
            <w:r w:rsidR="00B254E0" w:rsidRPr="00A42C18">
              <w:rPr>
                <w:lang w:val="en-GB"/>
              </w:rPr>
              <w:t>ampering</w:t>
            </w:r>
          </w:p>
        </w:tc>
      </w:tr>
      <w:tr w:rsidR="007A4835" w:rsidRPr="00A42C18" w14:paraId="553EC252" w14:textId="77777777" w:rsidTr="001F3E68">
        <w:tc>
          <w:tcPr>
            <w:tcW w:w="1838" w:type="dxa"/>
          </w:tcPr>
          <w:p w14:paraId="12EEA6B7" w14:textId="77777777" w:rsidR="007A4835" w:rsidRPr="00A42C18" w:rsidRDefault="007A4835" w:rsidP="001F3E68">
            <w:pPr>
              <w:spacing w:after="0"/>
              <w:jc w:val="both"/>
              <w:rPr>
                <w:b/>
                <w:bCs/>
                <w:lang w:val="en-GB"/>
              </w:rPr>
            </w:pPr>
            <w:r w:rsidRPr="00A42C18">
              <w:rPr>
                <w:b/>
                <w:bCs/>
                <w:lang w:val="en-GB"/>
              </w:rPr>
              <w:t>Threat description</w:t>
            </w:r>
          </w:p>
        </w:tc>
        <w:tc>
          <w:tcPr>
            <w:tcW w:w="7791" w:type="dxa"/>
          </w:tcPr>
          <w:p w14:paraId="687E6D94" w14:textId="77777777" w:rsidR="007A4835" w:rsidRPr="0020479F" w:rsidRDefault="007A4835" w:rsidP="001F3E68">
            <w:pPr>
              <w:spacing w:after="240"/>
              <w:rPr>
                <w:lang w:val="en-GB"/>
              </w:rPr>
            </w:pPr>
            <w:r w:rsidRPr="0020479F">
              <w:rPr>
                <w:lang w:val="en-GB"/>
              </w:rPr>
              <w:t>Malicious actors may also focus on manipulating the hardware used for AI processing, such as GPUs, ASICs, or FPGAs. By introducing backdoors or vulnerabilities in these components, attackers can compromise the confidentiality, integrity, and availability of AI systems even if the software and data are secure.</w:t>
            </w:r>
          </w:p>
        </w:tc>
      </w:tr>
      <w:tr w:rsidR="007A4835" w:rsidRPr="00A42C18" w14:paraId="5DC571DF" w14:textId="77777777" w:rsidTr="001F3E68">
        <w:tc>
          <w:tcPr>
            <w:tcW w:w="1838" w:type="dxa"/>
          </w:tcPr>
          <w:p w14:paraId="63B1B1C8" w14:textId="77777777" w:rsidR="007A4835" w:rsidRPr="00A42C18" w:rsidRDefault="007A4835" w:rsidP="001F3E68">
            <w:pPr>
              <w:spacing w:after="0"/>
              <w:jc w:val="both"/>
              <w:rPr>
                <w:b/>
                <w:bCs/>
                <w:lang w:val="en-GB"/>
              </w:rPr>
            </w:pPr>
            <w:r w:rsidRPr="00A42C18">
              <w:rPr>
                <w:b/>
                <w:bCs/>
                <w:lang w:val="en-GB"/>
              </w:rPr>
              <w:t>Threat type</w:t>
            </w:r>
          </w:p>
        </w:tc>
        <w:tc>
          <w:tcPr>
            <w:tcW w:w="7791" w:type="dxa"/>
          </w:tcPr>
          <w:p w14:paraId="32FE385F" w14:textId="77777777" w:rsidR="007A4835" w:rsidRPr="00A42C18" w:rsidRDefault="007A4835" w:rsidP="001F3E68">
            <w:pPr>
              <w:spacing w:after="0"/>
              <w:jc w:val="both"/>
              <w:rPr>
                <w:lang w:val="en-GB"/>
              </w:rPr>
            </w:pPr>
            <w:r w:rsidRPr="00A42C18">
              <w:rPr>
                <w:lang w:val="en-GB"/>
              </w:rPr>
              <w:t>Tampering, Information disclosure</w:t>
            </w:r>
          </w:p>
        </w:tc>
      </w:tr>
      <w:tr w:rsidR="007A4835" w:rsidRPr="00A42C18" w14:paraId="306F6CE4" w14:textId="77777777" w:rsidTr="001F3E68">
        <w:tc>
          <w:tcPr>
            <w:tcW w:w="1838" w:type="dxa"/>
          </w:tcPr>
          <w:p w14:paraId="7AAE5E49" w14:textId="77777777" w:rsidR="007A4835" w:rsidRPr="00A42C18" w:rsidRDefault="007A4835" w:rsidP="001F3E68">
            <w:pPr>
              <w:spacing w:after="0"/>
              <w:jc w:val="both"/>
              <w:rPr>
                <w:b/>
                <w:bCs/>
                <w:lang w:val="en-GB"/>
              </w:rPr>
            </w:pPr>
            <w:r w:rsidRPr="00A42C18">
              <w:rPr>
                <w:b/>
                <w:bCs/>
                <w:lang w:val="en-GB"/>
              </w:rPr>
              <w:t>Vulnerabilities</w:t>
            </w:r>
          </w:p>
        </w:tc>
        <w:tc>
          <w:tcPr>
            <w:tcW w:w="7791" w:type="dxa"/>
          </w:tcPr>
          <w:p w14:paraId="0E641467" w14:textId="77777777" w:rsidR="007A4835" w:rsidRPr="00A42C18" w:rsidRDefault="007A4835" w:rsidP="001F3E68">
            <w:pPr>
              <w:spacing w:after="0"/>
              <w:jc w:val="both"/>
              <w:rPr>
                <w:lang w:val="en-GB"/>
              </w:rPr>
            </w:pPr>
            <w:r w:rsidRPr="00A42C18">
              <w:rPr>
                <w:lang w:val="en-GB"/>
              </w:rPr>
              <w:t>Vulnerabilities in the AI processing HW</w:t>
            </w:r>
          </w:p>
        </w:tc>
      </w:tr>
      <w:tr w:rsidR="007A4835" w:rsidRPr="00A42C18" w14:paraId="6355364B" w14:textId="77777777" w:rsidTr="001F3E68">
        <w:tc>
          <w:tcPr>
            <w:tcW w:w="1838" w:type="dxa"/>
          </w:tcPr>
          <w:p w14:paraId="3DB12685" w14:textId="77777777" w:rsidR="007A4835" w:rsidRPr="00A42C18" w:rsidRDefault="007A4835" w:rsidP="001F3E68">
            <w:pPr>
              <w:spacing w:after="0"/>
              <w:jc w:val="both"/>
              <w:rPr>
                <w:b/>
                <w:bCs/>
                <w:lang w:val="en-GB"/>
              </w:rPr>
            </w:pPr>
            <w:r w:rsidRPr="00A42C18">
              <w:rPr>
                <w:b/>
                <w:bCs/>
                <w:lang w:val="en-GB"/>
              </w:rPr>
              <w:t>Impact type</w:t>
            </w:r>
          </w:p>
        </w:tc>
        <w:tc>
          <w:tcPr>
            <w:tcW w:w="7791" w:type="dxa"/>
          </w:tcPr>
          <w:p w14:paraId="501F7EED" w14:textId="25CBBA1D" w:rsidR="007A4835" w:rsidRPr="00A42C18" w:rsidRDefault="007A4835" w:rsidP="001F3E68">
            <w:pPr>
              <w:spacing w:after="0"/>
              <w:jc w:val="both"/>
              <w:rPr>
                <w:lang w:val="en-GB"/>
              </w:rPr>
            </w:pPr>
            <w:r w:rsidRPr="00A42C18">
              <w:rPr>
                <w:lang w:val="en-GB"/>
              </w:rPr>
              <w:t>Integrity, Confidentiality</w:t>
            </w:r>
          </w:p>
        </w:tc>
      </w:tr>
      <w:tr w:rsidR="007A4835" w:rsidRPr="00A42C18" w14:paraId="51C330F7" w14:textId="77777777" w:rsidTr="001F3E68">
        <w:tc>
          <w:tcPr>
            <w:tcW w:w="1838" w:type="dxa"/>
          </w:tcPr>
          <w:p w14:paraId="5710C02C" w14:textId="77777777" w:rsidR="007A4835" w:rsidRPr="00A42C18" w:rsidRDefault="007A4835" w:rsidP="001F3E68">
            <w:pPr>
              <w:spacing w:after="0"/>
              <w:jc w:val="both"/>
              <w:rPr>
                <w:b/>
                <w:bCs/>
                <w:lang w:val="en-GB"/>
              </w:rPr>
            </w:pPr>
            <w:r w:rsidRPr="00A42C18">
              <w:rPr>
                <w:b/>
                <w:bCs/>
                <w:lang w:val="en-GB"/>
              </w:rPr>
              <w:t>Affected Assets</w:t>
            </w:r>
          </w:p>
        </w:tc>
        <w:tc>
          <w:tcPr>
            <w:tcW w:w="7791" w:type="dxa"/>
          </w:tcPr>
          <w:p w14:paraId="38A94B86" w14:textId="77777777" w:rsidR="007A4835" w:rsidRPr="00A42C18" w:rsidRDefault="007A4835" w:rsidP="001F3E68">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Trained ML model [ASSET-D-26], </w:t>
            </w:r>
            <w:r w:rsidRPr="00A42C18">
              <w:rPr>
                <w:color w:val="auto"/>
                <w:lang w:val="en-GB"/>
              </w:rPr>
              <w:br/>
              <w:t>ML components deploying machine learning (</w:t>
            </w:r>
            <w:r w:rsidRPr="0020479F">
              <w:rPr>
                <w:color w:val="auto"/>
                <w:lang w:val="en-GB"/>
              </w:rPr>
              <w:t>ML training and interference hosts,</w:t>
            </w:r>
            <w:r w:rsidRPr="00A42C18">
              <w:rPr>
                <w:color w:val="auto"/>
                <w:lang w:val="en-GB"/>
              </w:rPr>
              <w:t xml:space="preserve"> xApps, rApps) [ASSET-C-12],</w:t>
            </w:r>
            <w:r w:rsidRPr="00A42C18">
              <w:rPr>
                <w:color w:val="auto"/>
                <w:lang w:val="en-GB"/>
              </w:rPr>
              <w:br/>
              <w:t xml:space="preserve">Near-RT-RIC SW [ASSET-C-02], </w:t>
            </w:r>
            <w:r w:rsidRPr="00A42C18">
              <w:rPr>
                <w:color w:val="auto"/>
                <w:lang w:val="en-GB"/>
              </w:rPr>
              <w:br/>
              <w:t>Non-RT-RIC SW [ASSET-C-11]</w:t>
            </w:r>
          </w:p>
        </w:tc>
      </w:tr>
    </w:tbl>
    <w:p w14:paraId="483A530A" w14:textId="77777777" w:rsidR="007A4835" w:rsidRPr="0020479F" w:rsidRDefault="007A4835" w:rsidP="007A4835">
      <w:pPr>
        <w:spacing w:after="240"/>
        <w:jc w:val="center"/>
        <w:rPr>
          <w:color w:val="FF0000"/>
          <w:lang w:val="en-GB"/>
        </w:rPr>
      </w:pPr>
    </w:p>
    <w:p w14:paraId="0CA35580" w14:textId="222A558A" w:rsidR="0008483C" w:rsidRPr="0020479F" w:rsidRDefault="0008483C" w:rsidP="00705E53">
      <w:pPr>
        <w:pStyle w:val="Heading3"/>
        <w:rPr>
          <w:color w:val="FF0000"/>
          <w:lang w:val="en-GB"/>
        </w:rPr>
      </w:pPr>
      <w:bookmarkStart w:id="270" w:name="_Toc184043426"/>
      <w:r w:rsidRPr="0020479F">
        <w:rPr>
          <w:lang w:val="en-GB"/>
        </w:rPr>
        <w:t xml:space="preserve">Insecure </w:t>
      </w:r>
      <w:r w:rsidR="00B254E0">
        <w:rPr>
          <w:lang w:val="en-GB"/>
        </w:rPr>
        <w:t>M</w:t>
      </w:r>
      <w:r w:rsidR="00B254E0" w:rsidRPr="0020479F">
        <w:rPr>
          <w:lang w:val="en-GB"/>
        </w:rPr>
        <w:t xml:space="preserve">aintenance </w:t>
      </w:r>
      <w:r w:rsidRPr="0020479F">
        <w:rPr>
          <w:lang w:val="en-GB"/>
        </w:rPr>
        <w:t>APIs</w:t>
      </w:r>
      <w:bookmarkEnd w:id="270"/>
    </w:p>
    <w:tbl>
      <w:tblPr>
        <w:tblStyle w:val="TableGrid"/>
        <w:tblW w:w="0" w:type="auto"/>
        <w:tblLook w:val="04A0" w:firstRow="1" w:lastRow="0" w:firstColumn="1" w:lastColumn="0" w:noHBand="0" w:noVBand="1"/>
      </w:tblPr>
      <w:tblGrid>
        <w:gridCol w:w="1838"/>
        <w:gridCol w:w="7791"/>
      </w:tblGrid>
      <w:tr w:rsidR="007A4835" w:rsidRPr="00A42C18" w14:paraId="0403AE42" w14:textId="77777777" w:rsidTr="001F3E68">
        <w:tc>
          <w:tcPr>
            <w:tcW w:w="1838" w:type="dxa"/>
          </w:tcPr>
          <w:p w14:paraId="00908246" w14:textId="77777777" w:rsidR="007A4835" w:rsidRPr="00A42C18" w:rsidRDefault="007A4835" w:rsidP="001F3E68">
            <w:pPr>
              <w:spacing w:after="0"/>
              <w:jc w:val="both"/>
              <w:rPr>
                <w:b/>
                <w:bCs/>
                <w:lang w:val="en-GB"/>
              </w:rPr>
            </w:pPr>
            <w:r w:rsidRPr="00A42C18">
              <w:rPr>
                <w:b/>
                <w:bCs/>
                <w:lang w:val="en-GB"/>
              </w:rPr>
              <w:t>Threat ID</w:t>
            </w:r>
          </w:p>
        </w:tc>
        <w:tc>
          <w:tcPr>
            <w:tcW w:w="7791" w:type="dxa"/>
          </w:tcPr>
          <w:p w14:paraId="42E27086" w14:textId="4D2045AE" w:rsidR="007A4835" w:rsidRPr="00A42C18" w:rsidRDefault="00B254E0" w:rsidP="001F3E68">
            <w:pPr>
              <w:spacing w:after="0"/>
              <w:jc w:val="both"/>
              <w:rPr>
                <w:lang w:val="en-GB"/>
              </w:rPr>
            </w:pPr>
            <w:r>
              <w:rPr>
                <w:lang w:val="en-GB"/>
              </w:rPr>
              <w:t>T-AIML-SC-</w:t>
            </w:r>
            <w:r w:rsidR="007A4835" w:rsidRPr="00A42C18">
              <w:rPr>
                <w:lang w:val="en-GB"/>
              </w:rPr>
              <w:t>05</w:t>
            </w:r>
          </w:p>
        </w:tc>
      </w:tr>
      <w:tr w:rsidR="007A4835" w:rsidRPr="00A42C18" w14:paraId="3E65500D" w14:textId="77777777" w:rsidTr="001F3E68">
        <w:tc>
          <w:tcPr>
            <w:tcW w:w="1838" w:type="dxa"/>
          </w:tcPr>
          <w:p w14:paraId="1C40D64C" w14:textId="77777777" w:rsidR="007A4835" w:rsidRPr="00A42C18" w:rsidRDefault="007A4835" w:rsidP="001F3E68">
            <w:pPr>
              <w:spacing w:after="0"/>
              <w:jc w:val="both"/>
              <w:rPr>
                <w:b/>
                <w:bCs/>
                <w:lang w:val="en-GB"/>
              </w:rPr>
            </w:pPr>
            <w:r w:rsidRPr="00A42C18">
              <w:rPr>
                <w:b/>
                <w:bCs/>
                <w:lang w:val="en-GB"/>
              </w:rPr>
              <w:t>Threat title</w:t>
            </w:r>
          </w:p>
        </w:tc>
        <w:tc>
          <w:tcPr>
            <w:tcW w:w="7791" w:type="dxa"/>
          </w:tcPr>
          <w:p w14:paraId="7E69DD8C" w14:textId="6A1E070A" w:rsidR="007A4835" w:rsidRPr="00A42C18" w:rsidRDefault="007A4835" w:rsidP="001F3E68">
            <w:pPr>
              <w:spacing w:after="0"/>
              <w:jc w:val="both"/>
              <w:rPr>
                <w:lang w:val="en-GB"/>
              </w:rPr>
            </w:pPr>
            <w:r w:rsidRPr="0020479F">
              <w:rPr>
                <w:lang w:val="en-GB"/>
              </w:rPr>
              <w:t xml:space="preserve">Insecure </w:t>
            </w:r>
            <w:r w:rsidR="00B254E0">
              <w:rPr>
                <w:lang w:val="en-GB"/>
              </w:rPr>
              <w:t>M</w:t>
            </w:r>
            <w:r w:rsidR="00B254E0" w:rsidRPr="0020479F">
              <w:rPr>
                <w:lang w:val="en-GB"/>
              </w:rPr>
              <w:t xml:space="preserve">aintenance </w:t>
            </w:r>
            <w:r w:rsidRPr="0020479F">
              <w:rPr>
                <w:lang w:val="en-GB"/>
              </w:rPr>
              <w:t>APIs</w:t>
            </w:r>
          </w:p>
        </w:tc>
      </w:tr>
      <w:tr w:rsidR="007A4835" w:rsidRPr="00A42C18" w14:paraId="027C9A40" w14:textId="77777777" w:rsidTr="001F3E68">
        <w:tc>
          <w:tcPr>
            <w:tcW w:w="1838" w:type="dxa"/>
          </w:tcPr>
          <w:p w14:paraId="4FBCD6DE" w14:textId="77777777" w:rsidR="007A4835" w:rsidRPr="00A42C18" w:rsidRDefault="007A4835" w:rsidP="001F3E68">
            <w:pPr>
              <w:spacing w:after="0"/>
              <w:jc w:val="both"/>
              <w:rPr>
                <w:b/>
                <w:bCs/>
                <w:lang w:val="en-GB"/>
              </w:rPr>
            </w:pPr>
            <w:r w:rsidRPr="00A42C18">
              <w:rPr>
                <w:b/>
                <w:bCs/>
                <w:lang w:val="en-GB"/>
              </w:rPr>
              <w:t>Threat description</w:t>
            </w:r>
          </w:p>
        </w:tc>
        <w:tc>
          <w:tcPr>
            <w:tcW w:w="7791" w:type="dxa"/>
          </w:tcPr>
          <w:p w14:paraId="1A8BDBD1" w14:textId="77777777" w:rsidR="007A4835" w:rsidRPr="0020479F" w:rsidRDefault="007A4835" w:rsidP="001F3E68">
            <w:pPr>
              <w:spacing w:after="240"/>
              <w:rPr>
                <w:lang w:val="en-GB"/>
              </w:rPr>
            </w:pPr>
            <w:r w:rsidRPr="0020479F">
              <w:rPr>
                <w:lang w:val="en-GB"/>
              </w:rPr>
              <w:t>Many AI services are exposed through APIs, for example for deployment and maintenance, that can be abused by attackers to launch supply chain attacks. If these APIs are not properly secured, they can be used to inject malicious code or exfiltrate sensitive information from the target system.</w:t>
            </w:r>
          </w:p>
        </w:tc>
      </w:tr>
      <w:tr w:rsidR="007A4835" w:rsidRPr="00A42C18" w14:paraId="5CB2206C" w14:textId="77777777" w:rsidTr="001F3E68">
        <w:tc>
          <w:tcPr>
            <w:tcW w:w="1838" w:type="dxa"/>
          </w:tcPr>
          <w:p w14:paraId="01363B02" w14:textId="77777777" w:rsidR="007A4835" w:rsidRPr="00A42C18" w:rsidRDefault="007A4835" w:rsidP="001F3E68">
            <w:pPr>
              <w:spacing w:after="0"/>
              <w:jc w:val="both"/>
              <w:rPr>
                <w:b/>
                <w:bCs/>
                <w:lang w:val="en-GB"/>
              </w:rPr>
            </w:pPr>
            <w:r w:rsidRPr="00A42C18">
              <w:rPr>
                <w:b/>
                <w:bCs/>
                <w:lang w:val="en-GB"/>
              </w:rPr>
              <w:t>Threat type</w:t>
            </w:r>
          </w:p>
        </w:tc>
        <w:tc>
          <w:tcPr>
            <w:tcW w:w="7791" w:type="dxa"/>
          </w:tcPr>
          <w:p w14:paraId="18826039" w14:textId="77777777" w:rsidR="007A4835" w:rsidRPr="00A42C18" w:rsidRDefault="007A4835" w:rsidP="001F3E68">
            <w:pPr>
              <w:spacing w:after="0"/>
              <w:jc w:val="both"/>
              <w:rPr>
                <w:lang w:val="en-GB"/>
              </w:rPr>
            </w:pPr>
            <w:r w:rsidRPr="00A42C18">
              <w:rPr>
                <w:lang w:val="en-GB"/>
              </w:rPr>
              <w:t>Tampering, Information disclosure</w:t>
            </w:r>
          </w:p>
        </w:tc>
      </w:tr>
      <w:tr w:rsidR="007A4835" w:rsidRPr="00A42C18" w14:paraId="4462CBF5" w14:textId="77777777" w:rsidTr="001F3E68">
        <w:tc>
          <w:tcPr>
            <w:tcW w:w="1838" w:type="dxa"/>
          </w:tcPr>
          <w:p w14:paraId="3892C561" w14:textId="77777777" w:rsidR="007A4835" w:rsidRPr="00A42C18" w:rsidRDefault="007A4835" w:rsidP="001F3E68">
            <w:pPr>
              <w:spacing w:after="0"/>
              <w:jc w:val="both"/>
              <w:rPr>
                <w:b/>
                <w:bCs/>
                <w:lang w:val="en-GB"/>
              </w:rPr>
            </w:pPr>
            <w:r w:rsidRPr="00A42C18">
              <w:rPr>
                <w:b/>
                <w:bCs/>
                <w:lang w:val="en-GB"/>
              </w:rPr>
              <w:t>Vulnerabilities</w:t>
            </w:r>
          </w:p>
        </w:tc>
        <w:tc>
          <w:tcPr>
            <w:tcW w:w="7791" w:type="dxa"/>
          </w:tcPr>
          <w:p w14:paraId="71AAE6BD" w14:textId="77777777" w:rsidR="007A4835" w:rsidRPr="00A42C18" w:rsidRDefault="007A4835" w:rsidP="001F3E68">
            <w:pPr>
              <w:spacing w:after="0"/>
              <w:jc w:val="both"/>
              <w:rPr>
                <w:lang w:val="en-GB"/>
              </w:rPr>
            </w:pPr>
            <w:r w:rsidRPr="00A42C18">
              <w:rPr>
                <w:lang w:val="en-GB"/>
              </w:rPr>
              <w:t>Vulnerabilities in the ML maintenance APIs</w:t>
            </w:r>
          </w:p>
        </w:tc>
      </w:tr>
      <w:tr w:rsidR="007A4835" w:rsidRPr="00A42C18" w14:paraId="05C3DF59" w14:textId="77777777" w:rsidTr="001F3E68">
        <w:tc>
          <w:tcPr>
            <w:tcW w:w="1838" w:type="dxa"/>
          </w:tcPr>
          <w:p w14:paraId="1D37540B" w14:textId="77777777" w:rsidR="007A4835" w:rsidRPr="00A42C18" w:rsidRDefault="007A4835" w:rsidP="001F3E68">
            <w:pPr>
              <w:spacing w:after="0"/>
              <w:jc w:val="both"/>
              <w:rPr>
                <w:b/>
                <w:bCs/>
                <w:lang w:val="en-GB"/>
              </w:rPr>
            </w:pPr>
            <w:r w:rsidRPr="00A42C18">
              <w:rPr>
                <w:b/>
                <w:bCs/>
                <w:lang w:val="en-GB"/>
              </w:rPr>
              <w:lastRenderedPageBreak/>
              <w:t>Impact type</w:t>
            </w:r>
          </w:p>
        </w:tc>
        <w:tc>
          <w:tcPr>
            <w:tcW w:w="7791" w:type="dxa"/>
          </w:tcPr>
          <w:p w14:paraId="6E9FDBE5" w14:textId="55309509" w:rsidR="007A4835" w:rsidRPr="00A42C18" w:rsidRDefault="007A4835" w:rsidP="001F3E68">
            <w:pPr>
              <w:spacing w:after="0"/>
              <w:jc w:val="both"/>
              <w:rPr>
                <w:lang w:val="en-GB"/>
              </w:rPr>
            </w:pPr>
            <w:r w:rsidRPr="00A42C18">
              <w:rPr>
                <w:lang w:val="en-GB"/>
              </w:rPr>
              <w:t>Integrity, Confidentiality</w:t>
            </w:r>
          </w:p>
        </w:tc>
      </w:tr>
      <w:tr w:rsidR="007A4835" w:rsidRPr="00A42C18" w14:paraId="69A88C9F" w14:textId="77777777" w:rsidTr="001F3E68">
        <w:tc>
          <w:tcPr>
            <w:tcW w:w="1838" w:type="dxa"/>
          </w:tcPr>
          <w:p w14:paraId="465C1640" w14:textId="77777777" w:rsidR="007A4835" w:rsidRPr="00A42C18" w:rsidRDefault="007A4835" w:rsidP="001F3E68">
            <w:pPr>
              <w:spacing w:after="0"/>
              <w:jc w:val="both"/>
              <w:rPr>
                <w:b/>
                <w:bCs/>
                <w:lang w:val="en-GB"/>
              </w:rPr>
            </w:pPr>
            <w:r w:rsidRPr="00A42C18">
              <w:rPr>
                <w:b/>
                <w:bCs/>
                <w:lang w:val="en-GB"/>
              </w:rPr>
              <w:t>Affected Assets</w:t>
            </w:r>
          </w:p>
        </w:tc>
        <w:tc>
          <w:tcPr>
            <w:tcW w:w="7791" w:type="dxa"/>
          </w:tcPr>
          <w:p w14:paraId="55CE6293" w14:textId="77777777" w:rsidR="007A4835" w:rsidRPr="00A42C18" w:rsidRDefault="007A4835" w:rsidP="001F3E68">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ML components deploying machine learning (xApps, rApps) [ASSET-C-12],</w:t>
            </w:r>
            <w:r w:rsidRPr="00A42C18">
              <w:rPr>
                <w:color w:val="auto"/>
                <w:lang w:val="en-GB"/>
              </w:rPr>
              <w:br/>
              <w:t xml:space="preserve">Near-RT-RIC SW [ASSET-C-02], </w:t>
            </w:r>
            <w:r w:rsidRPr="00A42C18">
              <w:rPr>
                <w:color w:val="auto"/>
                <w:lang w:val="en-GB"/>
              </w:rPr>
              <w:br/>
              <w:t>Non-RT-RIC SW [ASSET-C-11]</w:t>
            </w:r>
          </w:p>
        </w:tc>
      </w:tr>
    </w:tbl>
    <w:p w14:paraId="0227AD32" w14:textId="77777777" w:rsidR="007A4835" w:rsidRPr="0020479F" w:rsidRDefault="007A4835" w:rsidP="007A4835">
      <w:pPr>
        <w:spacing w:after="240"/>
        <w:jc w:val="center"/>
        <w:rPr>
          <w:color w:val="FF0000"/>
          <w:lang w:val="en-GB"/>
        </w:rPr>
      </w:pPr>
    </w:p>
    <w:p w14:paraId="612CA84C" w14:textId="49A540F6" w:rsidR="0008483C" w:rsidRPr="0020479F" w:rsidRDefault="0008483C" w:rsidP="00705E53">
      <w:pPr>
        <w:pStyle w:val="Heading3"/>
        <w:rPr>
          <w:lang w:val="en-GB"/>
        </w:rPr>
      </w:pPr>
      <w:bookmarkStart w:id="271" w:name="_Toc184043427"/>
      <w:r w:rsidRPr="0020479F">
        <w:rPr>
          <w:lang w:val="en-GB"/>
        </w:rPr>
        <w:t xml:space="preserve">Third-party </w:t>
      </w:r>
      <w:r w:rsidR="00B254E0">
        <w:rPr>
          <w:lang w:val="en-GB"/>
        </w:rPr>
        <w:t>L</w:t>
      </w:r>
      <w:r w:rsidR="00B254E0" w:rsidRPr="0020479F">
        <w:rPr>
          <w:lang w:val="en-GB"/>
        </w:rPr>
        <w:t xml:space="preserve">ibraries </w:t>
      </w:r>
      <w:r w:rsidRPr="0020479F">
        <w:rPr>
          <w:lang w:val="en-GB"/>
        </w:rPr>
        <w:t xml:space="preserve">and </w:t>
      </w:r>
      <w:r w:rsidR="00B254E0">
        <w:rPr>
          <w:lang w:val="en-GB"/>
        </w:rPr>
        <w:t>D</w:t>
      </w:r>
      <w:r w:rsidR="00B254E0" w:rsidRPr="0020479F">
        <w:rPr>
          <w:lang w:val="en-GB"/>
        </w:rPr>
        <w:t>ependencies</w:t>
      </w:r>
      <w:bookmarkEnd w:id="271"/>
    </w:p>
    <w:tbl>
      <w:tblPr>
        <w:tblStyle w:val="TableGrid"/>
        <w:tblW w:w="0" w:type="auto"/>
        <w:tblLook w:val="04A0" w:firstRow="1" w:lastRow="0" w:firstColumn="1" w:lastColumn="0" w:noHBand="0" w:noVBand="1"/>
      </w:tblPr>
      <w:tblGrid>
        <w:gridCol w:w="1838"/>
        <w:gridCol w:w="7791"/>
      </w:tblGrid>
      <w:tr w:rsidR="007A4835" w:rsidRPr="00A42C18" w14:paraId="04FA22EE" w14:textId="77777777" w:rsidTr="001F3E68">
        <w:tc>
          <w:tcPr>
            <w:tcW w:w="1838" w:type="dxa"/>
          </w:tcPr>
          <w:p w14:paraId="472C0D30" w14:textId="77777777" w:rsidR="007A4835" w:rsidRPr="00A42C18" w:rsidRDefault="007A4835" w:rsidP="001F3E68">
            <w:pPr>
              <w:spacing w:after="0"/>
              <w:jc w:val="both"/>
              <w:rPr>
                <w:b/>
                <w:bCs/>
                <w:lang w:val="en-GB"/>
              </w:rPr>
            </w:pPr>
            <w:r w:rsidRPr="00A42C18">
              <w:rPr>
                <w:b/>
                <w:bCs/>
                <w:lang w:val="en-GB"/>
              </w:rPr>
              <w:t>Threat ID</w:t>
            </w:r>
          </w:p>
        </w:tc>
        <w:tc>
          <w:tcPr>
            <w:tcW w:w="7791" w:type="dxa"/>
          </w:tcPr>
          <w:p w14:paraId="0002C2DC" w14:textId="63B9F22F" w:rsidR="007A4835" w:rsidRPr="00A42C18" w:rsidRDefault="00B254E0" w:rsidP="001F3E68">
            <w:pPr>
              <w:spacing w:after="0"/>
              <w:jc w:val="both"/>
              <w:rPr>
                <w:lang w:val="en-GB"/>
              </w:rPr>
            </w:pPr>
            <w:r>
              <w:rPr>
                <w:lang w:val="en-GB"/>
              </w:rPr>
              <w:t>T-AIML-SC-</w:t>
            </w:r>
            <w:r w:rsidR="007A4835" w:rsidRPr="00A42C18">
              <w:rPr>
                <w:lang w:val="en-GB"/>
              </w:rPr>
              <w:t>06</w:t>
            </w:r>
          </w:p>
        </w:tc>
      </w:tr>
      <w:tr w:rsidR="007A4835" w:rsidRPr="00A42C18" w14:paraId="0C960407" w14:textId="77777777" w:rsidTr="001F3E68">
        <w:tc>
          <w:tcPr>
            <w:tcW w:w="1838" w:type="dxa"/>
          </w:tcPr>
          <w:p w14:paraId="0B1AB000" w14:textId="77777777" w:rsidR="007A4835" w:rsidRPr="00A42C18" w:rsidRDefault="007A4835" w:rsidP="001F3E68">
            <w:pPr>
              <w:spacing w:after="0"/>
              <w:jc w:val="both"/>
              <w:rPr>
                <w:b/>
                <w:bCs/>
                <w:lang w:val="en-GB"/>
              </w:rPr>
            </w:pPr>
            <w:r w:rsidRPr="00A42C18">
              <w:rPr>
                <w:b/>
                <w:bCs/>
                <w:lang w:val="en-GB"/>
              </w:rPr>
              <w:t>Threat title</w:t>
            </w:r>
          </w:p>
        </w:tc>
        <w:tc>
          <w:tcPr>
            <w:tcW w:w="7791" w:type="dxa"/>
          </w:tcPr>
          <w:p w14:paraId="19DE9F67" w14:textId="0B770FD1" w:rsidR="007A4835" w:rsidRPr="00A42C18" w:rsidRDefault="007A4835" w:rsidP="001F3E68">
            <w:pPr>
              <w:spacing w:after="0"/>
              <w:jc w:val="both"/>
              <w:rPr>
                <w:lang w:val="en-GB"/>
              </w:rPr>
            </w:pPr>
            <w:r w:rsidRPr="0020479F">
              <w:rPr>
                <w:lang w:val="en-GB"/>
              </w:rPr>
              <w:t xml:space="preserve">Third-party </w:t>
            </w:r>
            <w:r w:rsidR="00B254E0">
              <w:rPr>
                <w:lang w:val="en-GB"/>
              </w:rPr>
              <w:t>L</w:t>
            </w:r>
            <w:r w:rsidR="00B254E0" w:rsidRPr="0020479F">
              <w:rPr>
                <w:lang w:val="en-GB"/>
              </w:rPr>
              <w:t xml:space="preserve">ibraries </w:t>
            </w:r>
            <w:r w:rsidRPr="0020479F">
              <w:rPr>
                <w:lang w:val="en-GB"/>
              </w:rPr>
              <w:t xml:space="preserve">and </w:t>
            </w:r>
            <w:r w:rsidR="00B254E0">
              <w:rPr>
                <w:lang w:val="en-GB"/>
              </w:rPr>
              <w:t>D</w:t>
            </w:r>
            <w:r w:rsidR="00B254E0" w:rsidRPr="0020479F">
              <w:rPr>
                <w:lang w:val="en-GB"/>
              </w:rPr>
              <w:t>ependencies</w:t>
            </w:r>
          </w:p>
        </w:tc>
      </w:tr>
      <w:tr w:rsidR="007A4835" w:rsidRPr="00A42C18" w14:paraId="58EB4F7C" w14:textId="77777777" w:rsidTr="001F3E68">
        <w:tc>
          <w:tcPr>
            <w:tcW w:w="1838" w:type="dxa"/>
          </w:tcPr>
          <w:p w14:paraId="72253BD9" w14:textId="77777777" w:rsidR="007A4835" w:rsidRPr="00A42C18" w:rsidRDefault="007A4835" w:rsidP="001F3E68">
            <w:pPr>
              <w:spacing w:after="0"/>
              <w:jc w:val="both"/>
              <w:rPr>
                <w:b/>
                <w:bCs/>
                <w:lang w:val="en-GB"/>
              </w:rPr>
            </w:pPr>
            <w:r w:rsidRPr="00A42C18">
              <w:rPr>
                <w:b/>
                <w:bCs/>
                <w:lang w:val="en-GB"/>
              </w:rPr>
              <w:t>Threat description</w:t>
            </w:r>
          </w:p>
        </w:tc>
        <w:tc>
          <w:tcPr>
            <w:tcW w:w="7791" w:type="dxa"/>
          </w:tcPr>
          <w:p w14:paraId="1975D7FA" w14:textId="77777777" w:rsidR="007A4835" w:rsidRPr="0020479F" w:rsidRDefault="007A4835" w:rsidP="001F3E68">
            <w:pPr>
              <w:spacing w:after="240"/>
              <w:rPr>
                <w:lang w:val="en-GB"/>
              </w:rPr>
            </w:pPr>
            <w:r w:rsidRPr="0020479F">
              <w:rPr>
                <w:lang w:val="en-GB"/>
              </w:rPr>
              <w:t>AI systems often rely on third-party libraries and open-source components which might contain vulnerabilities or backdoors that attackers can exploit. Insecure software supply chains increase the risk of such attacks.</w:t>
            </w:r>
          </w:p>
        </w:tc>
      </w:tr>
      <w:tr w:rsidR="007A4835" w:rsidRPr="00A42C18" w14:paraId="4F1791A9" w14:textId="77777777" w:rsidTr="001F3E68">
        <w:tc>
          <w:tcPr>
            <w:tcW w:w="1838" w:type="dxa"/>
          </w:tcPr>
          <w:p w14:paraId="565534B1" w14:textId="77777777" w:rsidR="007A4835" w:rsidRPr="00A42C18" w:rsidRDefault="007A4835" w:rsidP="001F3E68">
            <w:pPr>
              <w:spacing w:after="0"/>
              <w:jc w:val="both"/>
              <w:rPr>
                <w:b/>
                <w:bCs/>
                <w:lang w:val="en-GB"/>
              </w:rPr>
            </w:pPr>
            <w:r w:rsidRPr="00A42C18">
              <w:rPr>
                <w:b/>
                <w:bCs/>
                <w:lang w:val="en-GB"/>
              </w:rPr>
              <w:t>Threat type</w:t>
            </w:r>
          </w:p>
        </w:tc>
        <w:tc>
          <w:tcPr>
            <w:tcW w:w="7791" w:type="dxa"/>
          </w:tcPr>
          <w:p w14:paraId="1DD352AE" w14:textId="77777777" w:rsidR="007A4835" w:rsidRPr="00A42C18" w:rsidRDefault="007A4835" w:rsidP="001F3E68">
            <w:pPr>
              <w:spacing w:after="0"/>
              <w:jc w:val="both"/>
              <w:rPr>
                <w:lang w:val="en-GB"/>
              </w:rPr>
            </w:pPr>
            <w:r w:rsidRPr="00A42C18">
              <w:rPr>
                <w:lang w:val="en-GB"/>
              </w:rPr>
              <w:t>Tampering, Information disclosure</w:t>
            </w:r>
          </w:p>
        </w:tc>
      </w:tr>
      <w:tr w:rsidR="007A4835" w:rsidRPr="00A42C18" w14:paraId="769CA1AC" w14:textId="77777777" w:rsidTr="001F3E68">
        <w:tc>
          <w:tcPr>
            <w:tcW w:w="1838" w:type="dxa"/>
          </w:tcPr>
          <w:p w14:paraId="563BDFED" w14:textId="77777777" w:rsidR="007A4835" w:rsidRPr="00A42C18" w:rsidRDefault="007A4835" w:rsidP="001F3E68">
            <w:pPr>
              <w:spacing w:after="0"/>
              <w:jc w:val="both"/>
              <w:rPr>
                <w:b/>
                <w:bCs/>
                <w:lang w:val="en-GB"/>
              </w:rPr>
            </w:pPr>
            <w:r w:rsidRPr="00A42C18">
              <w:rPr>
                <w:b/>
                <w:bCs/>
                <w:lang w:val="en-GB"/>
              </w:rPr>
              <w:t>Vulnerabilities</w:t>
            </w:r>
          </w:p>
        </w:tc>
        <w:tc>
          <w:tcPr>
            <w:tcW w:w="7791" w:type="dxa"/>
          </w:tcPr>
          <w:p w14:paraId="520A77A4" w14:textId="71A67A32" w:rsidR="007A4835" w:rsidRPr="00A42C18" w:rsidRDefault="007A4835" w:rsidP="001F3E68">
            <w:pPr>
              <w:spacing w:after="0"/>
              <w:jc w:val="both"/>
              <w:rPr>
                <w:lang w:val="en-GB"/>
              </w:rPr>
            </w:pPr>
            <w:r w:rsidRPr="00A42C18">
              <w:rPr>
                <w:lang w:val="en-GB"/>
              </w:rPr>
              <w:t>Vulnerabilities in the ML-related SW</w:t>
            </w:r>
          </w:p>
        </w:tc>
      </w:tr>
      <w:tr w:rsidR="007A4835" w:rsidRPr="00A42C18" w14:paraId="362CEB84" w14:textId="77777777" w:rsidTr="001F3E68">
        <w:tc>
          <w:tcPr>
            <w:tcW w:w="1838" w:type="dxa"/>
          </w:tcPr>
          <w:p w14:paraId="71F32E2E" w14:textId="77777777" w:rsidR="007A4835" w:rsidRPr="00A42C18" w:rsidRDefault="007A4835" w:rsidP="001F3E68">
            <w:pPr>
              <w:spacing w:after="0"/>
              <w:jc w:val="both"/>
              <w:rPr>
                <w:b/>
                <w:bCs/>
                <w:lang w:val="en-GB"/>
              </w:rPr>
            </w:pPr>
            <w:r w:rsidRPr="00A42C18">
              <w:rPr>
                <w:b/>
                <w:bCs/>
                <w:lang w:val="en-GB"/>
              </w:rPr>
              <w:t>Impact type</w:t>
            </w:r>
          </w:p>
        </w:tc>
        <w:tc>
          <w:tcPr>
            <w:tcW w:w="7791" w:type="dxa"/>
          </w:tcPr>
          <w:p w14:paraId="193F8DBB" w14:textId="769B4BB8" w:rsidR="007A4835" w:rsidRPr="00A42C18" w:rsidRDefault="007A4835" w:rsidP="001F3E68">
            <w:pPr>
              <w:spacing w:after="0"/>
              <w:jc w:val="both"/>
              <w:rPr>
                <w:lang w:val="en-GB"/>
              </w:rPr>
            </w:pPr>
            <w:r w:rsidRPr="00A42C18">
              <w:rPr>
                <w:lang w:val="en-GB"/>
              </w:rPr>
              <w:t>Integrity, Confidentiality</w:t>
            </w:r>
          </w:p>
        </w:tc>
      </w:tr>
      <w:tr w:rsidR="007A4835" w:rsidRPr="00A42C18" w14:paraId="0B8E2D13" w14:textId="77777777" w:rsidTr="001F3E68">
        <w:tc>
          <w:tcPr>
            <w:tcW w:w="1838" w:type="dxa"/>
          </w:tcPr>
          <w:p w14:paraId="745403B6" w14:textId="77777777" w:rsidR="007A4835" w:rsidRPr="00A42C18" w:rsidRDefault="007A4835" w:rsidP="001F3E68">
            <w:pPr>
              <w:spacing w:after="0"/>
              <w:jc w:val="both"/>
              <w:rPr>
                <w:b/>
                <w:bCs/>
                <w:lang w:val="en-GB"/>
              </w:rPr>
            </w:pPr>
            <w:r w:rsidRPr="00A42C18">
              <w:rPr>
                <w:b/>
                <w:bCs/>
                <w:lang w:val="en-GB"/>
              </w:rPr>
              <w:t>Affected Assets</w:t>
            </w:r>
          </w:p>
        </w:tc>
        <w:tc>
          <w:tcPr>
            <w:tcW w:w="7791" w:type="dxa"/>
          </w:tcPr>
          <w:p w14:paraId="561F5860" w14:textId="77777777" w:rsidR="007A4835" w:rsidRPr="00A42C18" w:rsidRDefault="007A4835" w:rsidP="001F3E68">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ML components deploying machine learning (xApps, rApps) [ASSET-C-12],</w:t>
            </w:r>
            <w:r w:rsidRPr="00A42C18">
              <w:rPr>
                <w:color w:val="auto"/>
                <w:lang w:val="en-GB"/>
              </w:rPr>
              <w:br/>
              <w:t xml:space="preserve">Near-RT-RIC SW [ASSET-C-02], </w:t>
            </w:r>
            <w:r w:rsidRPr="00A42C18">
              <w:rPr>
                <w:color w:val="auto"/>
                <w:lang w:val="en-GB"/>
              </w:rPr>
              <w:br/>
              <w:t>Non-RT-RIC SW [ASSET-C-11]</w:t>
            </w:r>
          </w:p>
        </w:tc>
      </w:tr>
    </w:tbl>
    <w:p w14:paraId="6863EF57" w14:textId="77777777" w:rsidR="007A4835" w:rsidRPr="0020479F" w:rsidRDefault="007A4835" w:rsidP="007A4835">
      <w:pPr>
        <w:spacing w:after="240"/>
        <w:jc w:val="center"/>
        <w:rPr>
          <w:color w:val="FF0000"/>
          <w:lang w:val="en-GB"/>
        </w:rPr>
      </w:pPr>
    </w:p>
    <w:p w14:paraId="62331BD5" w14:textId="77777777" w:rsidR="00BB5CB5" w:rsidRPr="0020479F" w:rsidRDefault="00BB5CB5" w:rsidP="00BB5CB5">
      <w:pPr>
        <w:rPr>
          <w:lang w:val="en-GB"/>
        </w:rPr>
      </w:pPr>
    </w:p>
    <w:p w14:paraId="360476FB" w14:textId="45CF00F2" w:rsidR="002A51BB" w:rsidRPr="0020479F" w:rsidRDefault="002A51BB" w:rsidP="007C0848">
      <w:pPr>
        <w:pStyle w:val="Heading2"/>
        <w:rPr>
          <w:lang w:val="en-GB"/>
        </w:rPr>
      </w:pPr>
      <w:bookmarkStart w:id="272" w:name="_Toc184043428"/>
      <w:r w:rsidRPr="0020479F">
        <w:rPr>
          <w:lang w:val="en-GB"/>
        </w:rPr>
        <w:t>Transfer Learning Attack (ML07:2023)</w:t>
      </w:r>
      <w:bookmarkEnd w:id="272"/>
    </w:p>
    <w:p w14:paraId="1B27F5DD" w14:textId="1AAAD5FD" w:rsidR="000F2F7B" w:rsidRPr="0020479F" w:rsidRDefault="000F2F7B" w:rsidP="00705E53">
      <w:pPr>
        <w:pStyle w:val="Heading3"/>
        <w:numPr>
          <w:ilvl w:val="2"/>
          <w:numId w:val="28"/>
        </w:numPr>
        <w:rPr>
          <w:lang w:val="en-GB"/>
        </w:rPr>
      </w:pPr>
      <w:bookmarkStart w:id="273" w:name="_Toc184043429"/>
      <w:r w:rsidRPr="0020479F">
        <w:rPr>
          <w:lang w:val="en-GB"/>
        </w:rPr>
        <w:t xml:space="preserve">Data </w:t>
      </w:r>
      <w:r w:rsidR="00B254E0">
        <w:rPr>
          <w:lang w:val="en-GB"/>
        </w:rPr>
        <w:t>P</w:t>
      </w:r>
      <w:r w:rsidR="00B254E0" w:rsidRPr="0020479F">
        <w:rPr>
          <w:lang w:val="en-GB"/>
        </w:rPr>
        <w:t>oisoning</w:t>
      </w:r>
      <w:r w:rsidR="00B254E0">
        <w:rPr>
          <w:lang w:val="en-GB"/>
        </w:rPr>
        <w:t xml:space="preserve"> </w:t>
      </w:r>
      <w:r w:rsidR="00B254E0">
        <w:t>for Transfer Learning</w:t>
      </w:r>
      <w:bookmarkEnd w:id="273"/>
    </w:p>
    <w:tbl>
      <w:tblPr>
        <w:tblStyle w:val="TableGrid"/>
        <w:tblW w:w="0" w:type="auto"/>
        <w:tblLook w:val="04A0" w:firstRow="1" w:lastRow="0" w:firstColumn="1" w:lastColumn="0" w:noHBand="0" w:noVBand="1"/>
      </w:tblPr>
      <w:tblGrid>
        <w:gridCol w:w="1838"/>
        <w:gridCol w:w="7791"/>
      </w:tblGrid>
      <w:tr w:rsidR="000F2F7B" w:rsidRPr="00A42C18" w14:paraId="332769FD" w14:textId="77777777" w:rsidTr="00317901">
        <w:tc>
          <w:tcPr>
            <w:tcW w:w="1838" w:type="dxa"/>
          </w:tcPr>
          <w:p w14:paraId="670FE125" w14:textId="77777777" w:rsidR="000F2F7B" w:rsidRPr="0020479F" w:rsidRDefault="000F2F7B" w:rsidP="00317901">
            <w:pPr>
              <w:spacing w:after="0"/>
              <w:jc w:val="both"/>
              <w:rPr>
                <w:b/>
                <w:bCs/>
                <w:lang w:val="en-GB"/>
              </w:rPr>
            </w:pPr>
            <w:r w:rsidRPr="0020479F">
              <w:rPr>
                <w:b/>
                <w:bCs/>
                <w:lang w:val="en-GB"/>
              </w:rPr>
              <w:t>Threat ID</w:t>
            </w:r>
          </w:p>
        </w:tc>
        <w:tc>
          <w:tcPr>
            <w:tcW w:w="7791" w:type="dxa"/>
          </w:tcPr>
          <w:p w14:paraId="673D3BAE" w14:textId="26E00E46" w:rsidR="000F2F7B" w:rsidRPr="0020479F" w:rsidRDefault="00B254E0" w:rsidP="00317901">
            <w:pPr>
              <w:spacing w:after="0"/>
              <w:jc w:val="both"/>
              <w:rPr>
                <w:lang w:val="en-GB"/>
              </w:rPr>
            </w:pPr>
            <w:r>
              <w:rPr>
                <w:lang w:val="en-GB"/>
              </w:rPr>
              <w:t>T-AIML-TL-</w:t>
            </w:r>
            <w:r w:rsidR="000F2F7B" w:rsidRPr="0020479F">
              <w:rPr>
                <w:lang w:val="en-GB"/>
              </w:rPr>
              <w:t>01</w:t>
            </w:r>
          </w:p>
        </w:tc>
      </w:tr>
      <w:tr w:rsidR="000F2F7B" w:rsidRPr="00A42C18" w14:paraId="76057591" w14:textId="77777777" w:rsidTr="00317901">
        <w:tc>
          <w:tcPr>
            <w:tcW w:w="1838" w:type="dxa"/>
          </w:tcPr>
          <w:p w14:paraId="0A19D858" w14:textId="77777777" w:rsidR="000F2F7B" w:rsidRPr="0020479F" w:rsidRDefault="000F2F7B" w:rsidP="00317901">
            <w:pPr>
              <w:spacing w:after="0"/>
              <w:jc w:val="both"/>
              <w:rPr>
                <w:b/>
                <w:bCs/>
                <w:lang w:val="en-GB"/>
              </w:rPr>
            </w:pPr>
            <w:r w:rsidRPr="0020479F">
              <w:rPr>
                <w:b/>
                <w:bCs/>
                <w:lang w:val="en-GB"/>
              </w:rPr>
              <w:t>Threat title</w:t>
            </w:r>
          </w:p>
        </w:tc>
        <w:tc>
          <w:tcPr>
            <w:tcW w:w="7791" w:type="dxa"/>
          </w:tcPr>
          <w:p w14:paraId="1C8D5BBF" w14:textId="7C905237" w:rsidR="000F2F7B" w:rsidRPr="0020479F" w:rsidRDefault="000F2F7B" w:rsidP="00317901">
            <w:pPr>
              <w:spacing w:after="0"/>
              <w:jc w:val="both"/>
              <w:rPr>
                <w:lang w:val="en-GB"/>
              </w:rPr>
            </w:pPr>
            <w:r w:rsidRPr="0020479F">
              <w:rPr>
                <w:lang w:val="en-GB"/>
              </w:rPr>
              <w:t xml:space="preserve">Data </w:t>
            </w:r>
            <w:r w:rsidR="00B254E0">
              <w:rPr>
                <w:lang w:val="en-GB"/>
              </w:rPr>
              <w:t>P</w:t>
            </w:r>
            <w:r w:rsidR="00B254E0" w:rsidRPr="0020479F">
              <w:rPr>
                <w:lang w:val="en-GB"/>
              </w:rPr>
              <w:t>oisoning</w:t>
            </w:r>
            <w:r w:rsidR="00B254E0">
              <w:rPr>
                <w:lang w:val="en-GB"/>
              </w:rPr>
              <w:t xml:space="preserve"> </w:t>
            </w:r>
            <w:r w:rsidR="00B254E0" w:rsidRPr="00B254E0">
              <w:rPr>
                <w:lang w:val="en-GB"/>
              </w:rPr>
              <w:t>for Transfer Learning</w:t>
            </w:r>
          </w:p>
        </w:tc>
      </w:tr>
      <w:tr w:rsidR="000F2F7B" w:rsidRPr="00A42C18" w14:paraId="414D121D" w14:textId="77777777" w:rsidTr="00317901">
        <w:tc>
          <w:tcPr>
            <w:tcW w:w="1838" w:type="dxa"/>
          </w:tcPr>
          <w:p w14:paraId="4A7C2AF2" w14:textId="77777777" w:rsidR="000F2F7B" w:rsidRPr="0020479F" w:rsidRDefault="000F2F7B" w:rsidP="00317901">
            <w:pPr>
              <w:spacing w:after="0"/>
              <w:jc w:val="both"/>
              <w:rPr>
                <w:b/>
                <w:bCs/>
                <w:lang w:val="en-GB"/>
              </w:rPr>
            </w:pPr>
            <w:r w:rsidRPr="0020479F">
              <w:rPr>
                <w:b/>
                <w:bCs/>
                <w:lang w:val="en-GB"/>
              </w:rPr>
              <w:t>Threat description</w:t>
            </w:r>
          </w:p>
        </w:tc>
        <w:tc>
          <w:tcPr>
            <w:tcW w:w="7791" w:type="dxa"/>
          </w:tcPr>
          <w:p w14:paraId="188855B7" w14:textId="77777777" w:rsidR="000F2F7B" w:rsidRPr="0020479F" w:rsidRDefault="000F2F7B" w:rsidP="00317901">
            <w:pPr>
              <w:spacing w:after="0"/>
              <w:jc w:val="both"/>
              <w:rPr>
                <w:lang w:val="en-GB"/>
              </w:rPr>
            </w:pPr>
            <w:r w:rsidRPr="00A42C18">
              <w:rPr>
                <w:lang w:val="en-GB"/>
              </w:rPr>
              <w:t>Attackers can poison the source model's training data by injecting malicious samples, which get propagated into the target model during transfer learning, causing misclassification or unintended behaviour in the latter.</w:t>
            </w:r>
          </w:p>
        </w:tc>
      </w:tr>
      <w:tr w:rsidR="000F2F7B" w:rsidRPr="00A42C18" w14:paraId="7EA066D1" w14:textId="77777777" w:rsidTr="00317901">
        <w:tc>
          <w:tcPr>
            <w:tcW w:w="1838" w:type="dxa"/>
          </w:tcPr>
          <w:p w14:paraId="44BCCB0F" w14:textId="77777777" w:rsidR="000F2F7B" w:rsidRPr="0020479F" w:rsidRDefault="000F2F7B" w:rsidP="00317901">
            <w:pPr>
              <w:spacing w:after="0"/>
              <w:jc w:val="both"/>
              <w:rPr>
                <w:b/>
                <w:bCs/>
                <w:lang w:val="en-GB"/>
              </w:rPr>
            </w:pPr>
            <w:r w:rsidRPr="0020479F">
              <w:rPr>
                <w:b/>
                <w:bCs/>
                <w:lang w:val="en-GB"/>
              </w:rPr>
              <w:t>Threat type</w:t>
            </w:r>
          </w:p>
        </w:tc>
        <w:tc>
          <w:tcPr>
            <w:tcW w:w="7791" w:type="dxa"/>
          </w:tcPr>
          <w:p w14:paraId="19C6E734" w14:textId="77777777" w:rsidR="000F2F7B" w:rsidRPr="0020479F" w:rsidRDefault="000F2F7B" w:rsidP="00317901">
            <w:pPr>
              <w:spacing w:after="0"/>
              <w:jc w:val="both"/>
              <w:rPr>
                <w:lang w:val="en-GB"/>
              </w:rPr>
            </w:pPr>
            <w:r w:rsidRPr="00A42C18">
              <w:rPr>
                <w:lang w:val="en-GB"/>
              </w:rPr>
              <w:t>Tampering</w:t>
            </w:r>
          </w:p>
        </w:tc>
      </w:tr>
      <w:tr w:rsidR="000F2F7B" w:rsidRPr="00A42C18" w14:paraId="71F8138A" w14:textId="77777777" w:rsidTr="00317901">
        <w:tc>
          <w:tcPr>
            <w:tcW w:w="1838" w:type="dxa"/>
          </w:tcPr>
          <w:p w14:paraId="6A955137" w14:textId="77777777" w:rsidR="000F2F7B" w:rsidRPr="0020479F" w:rsidRDefault="000F2F7B" w:rsidP="00317901">
            <w:pPr>
              <w:spacing w:after="0"/>
              <w:jc w:val="both"/>
              <w:rPr>
                <w:b/>
                <w:bCs/>
                <w:lang w:val="en-GB"/>
              </w:rPr>
            </w:pPr>
            <w:r w:rsidRPr="0020479F">
              <w:rPr>
                <w:b/>
                <w:bCs/>
                <w:lang w:val="en-GB"/>
              </w:rPr>
              <w:t>Vulnerabilities</w:t>
            </w:r>
          </w:p>
        </w:tc>
        <w:tc>
          <w:tcPr>
            <w:tcW w:w="7791" w:type="dxa"/>
          </w:tcPr>
          <w:p w14:paraId="7D599D64" w14:textId="77777777" w:rsidR="000F2F7B" w:rsidRPr="0020479F" w:rsidRDefault="000F2F7B" w:rsidP="00317901">
            <w:pPr>
              <w:spacing w:after="0"/>
              <w:jc w:val="both"/>
              <w:rPr>
                <w:lang w:val="en-GB"/>
              </w:rPr>
            </w:pPr>
            <w:r w:rsidRPr="0020479F">
              <w:rPr>
                <w:lang w:val="en-GB"/>
              </w:rPr>
              <w:t>Vulnerabilities in data sources, vulnerabilities in training database</w:t>
            </w:r>
          </w:p>
        </w:tc>
      </w:tr>
      <w:tr w:rsidR="000F2F7B" w:rsidRPr="00A42C18" w14:paraId="08BDE0D4" w14:textId="77777777" w:rsidTr="00317901">
        <w:tc>
          <w:tcPr>
            <w:tcW w:w="1838" w:type="dxa"/>
          </w:tcPr>
          <w:p w14:paraId="55128C0B" w14:textId="77777777" w:rsidR="000F2F7B" w:rsidRPr="0020479F" w:rsidRDefault="000F2F7B" w:rsidP="00317901">
            <w:pPr>
              <w:spacing w:after="0"/>
              <w:jc w:val="both"/>
              <w:rPr>
                <w:b/>
                <w:bCs/>
                <w:lang w:val="en-GB"/>
              </w:rPr>
            </w:pPr>
            <w:r w:rsidRPr="0020479F">
              <w:rPr>
                <w:b/>
                <w:bCs/>
                <w:lang w:val="en-GB"/>
              </w:rPr>
              <w:t>Impact type</w:t>
            </w:r>
          </w:p>
        </w:tc>
        <w:tc>
          <w:tcPr>
            <w:tcW w:w="7791" w:type="dxa"/>
          </w:tcPr>
          <w:p w14:paraId="43936607" w14:textId="77777777" w:rsidR="000F2F7B" w:rsidRPr="0020479F" w:rsidRDefault="000F2F7B" w:rsidP="00317901">
            <w:pPr>
              <w:spacing w:after="0"/>
              <w:jc w:val="both"/>
              <w:rPr>
                <w:lang w:val="en-GB"/>
              </w:rPr>
            </w:pPr>
            <w:r w:rsidRPr="00A42C18">
              <w:rPr>
                <w:lang w:val="en-GB"/>
              </w:rPr>
              <w:t>Integrity</w:t>
            </w:r>
          </w:p>
        </w:tc>
      </w:tr>
      <w:tr w:rsidR="000F2F7B" w:rsidRPr="00A42C18" w14:paraId="10C7CC98" w14:textId="77777777" w:rsidTr="00317901">
        <w:tc>
          <w:tcPr>
            <w:tcW w:w="1838" w:type="dxa"/>
          </w:tcPr>
          <w:p w14:paraId="7766E706" w14:textId="77777777" w:rsidR="000F2F7B" w:rsidRPr="0020479F" w:rsidRDefault="000F2F7B" w:rsidP="00317901">
            <w:pPr>
              <w:spacing w:after="0"/>
              <w:jc w:val="both"/>
              <w:rPr>
                <w:b/>
                <w:bCs/>
                <w:lang w:val="en-GB"/>
              </w:rPr>
            </w:pPr>
            <w:r w:rsidRPr="0020479F">
              <w:rPr>
                <w:b/>
                <w:bCs/>
                <w:lang w:val="en-GB"/>
              </w:rPr>
              <w:t>Affected Assets</w:t>
            </w:r>
          </w:p>
        </w:tc>
        <w:tc>
          <w:tcPr>
            <w:tcW w:w="7791" w:type="dxa"/>
          </w:tcPr>
          <w:p w14:paraId="41B9D25B" w14:textId="20C1EFDF" w:rsidR="000F2F7B" w:rsidRPr="0020479F" w:rsidRDefault="000F2F7B" w:rsidP="00317901">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ML components deploying machine learning (</w:t>
            </w:r>
            <w:r w:rsidR="00696FB0">
              <w:rPr>
                <w:color w:val="auto"/>
                <w:lang w:val="en-GB"/>
              </w:rPr>
              <w:t>xApps</w:t>
            </w:r>
            <w:r w:rsidRPr="00A42C18">
              <w:rPr>
                <w:color w:val="auto"/>
                <w:lang w:val="en-GB"/>
              </w:rPr>
              <w:t xml:space="preserve">, </w:t>
            </w:r>
            <w:r w:rsidR="00696FB0">
              <w:rPr>
                <w:color w:val="auto"/>
                <w:lang w:val="en-GB"/>
              </w:rPr>
              <w:t>rApps</w:t>
            </w:r>
            <w:r w:rsidRPr="00A42C18">
              <w:rPr>
                <w:color w:val="auto"/>
                <w:lang w:val="en-GB"/>
              </w:rPr>
              <w:t>) [ASSET-C-12],</w:t>
            </w:r>
            <w:r w:rsidRPr="00A42C18">
              <w:rPr>
                <w:color w:val="auto"/>
                <w:lang w:val="en-GB"/>
              </w:rPr>
              <w:br/>
              <w:t xml:space="preserve">Near-RT-RIC SW [ASSET-C-02], </w:t>
            </w:r>
            <w:r w:rsidRPr="00A42C18">
              <w:rPr>
                <w:color w:val="auto"/>
                <w:lang w:val="en-GB"/>
              </w:rPr>
              <w:br/>
              <w:t>Non-RT-RIC SW [ASSET-C-11]</w:t>
            </w:r>
          </w:p>
        </w:tc>
      </w:tr>
    </w:tbl>
    <w:p w14:paraId="5C00AD65" w14:textId="77777777" w:rsidR="000F2F7B" w:rsidRPr="0020479F" w:rsidRDefault="000F2F7B" w:rsidP="000F2F7B">
      <w:pPr>
        <w:rPr>
          <w:lang w:val="en-GB"/>
        </w:rPr>
      </w:pPr>
    </w:p>
    <w:p w14:paraId="2108F527" w14:textId="47AF106D" w:rsidR="000F2F7B" w:rsidRPr="0020479F" w:rsidRDefault="000F2F7B" w:rsidP="00705E53">
      <w:pPr>
        <w:pStyle w:val="Heading3"/>
        <w:numPr>
          <w:ilvl w:val="2"/>
          <w:numId w:val="28"/>
        </w:numPr>
        <w:rPr>
          <w:lang w:val="en-GB"/>
        </w:rPr>
      </w:pPr>
      <w:bookmarkStart w:id="274" w:name="_Toc184043430"/>
      <w:r w:rsidRPr="0020479F">
        <w:rPr>
          <w:lang w:val="en-GB"/>
        </w:rPr>
        <w:t xml:space="preserve">Model </w:t>
      </w:r>
      <w:r w:rsidR="00B254E0">
        <w:rPr>
          <w:lang w:val="en-GB"/>
        </w:rPr>
        <w:t>S</w:t>
      </w:r>
      <w:r w:rsidR="00B254E0" w:rsidRPr="0020479F">
        <w:rPr>
          <w:lang w:val="en-GB"/>
        </w:rPr>
        <w:t>tealing</w:t>
      </w:r>
      <w:r w:rsidR="00B254E0">
        <w:rPr>
          <w:lang w:val="en-GB"/>
        </w:rPr>
        <w:t xml:space="preserve"> </w:t>
      </w:r>
      <w:r w:rsidR="00B254E0" w:rsidRPr="00B254E0">
        <w:rPr>
          <w:lang w:val="en-GB"/>
        </w:rPr>
        <w:t>for Transfer Learning</w:t>
      </w:r>
      <w:bookmarkEnd w:id="274"/>
    </w:p>
    <w:tbl>
      <w:tblPr>
        <w:tblStyle w:val="TableGrid"/>
        <w:tblW w:w="0" w:type="auto"/>
        <w:tblLook w:val="04A0" w:firstRow="1" w:lastRow="0" w:firstColumn="1" w:lastColumn="0" w:noHBand="0" w:noVBand="1"/>
      </w:tblPr>
      <w:tblGrid>
        <w:gridCol w:w="1838"/>
        <w:gridCol w:w="7791"/>
      </w:tblGrid>
      <w:tr w:rsidR="000F2F7B" w:rsidRPr="00A42C18" w14:paraId="310FDCE6" w14:textId="77777777" w:rsidTr="00317901">
        <w:tc>
          <w:tcPr>
            <w:tcW w:w="1838" w:type="dxa"/>
          </w:tcPr>
          <w:p w14:paraId="6FB19D80" w14:textId="77777777" w:rsidR="000F2F7B" w:rsidRPr="0020479F" w:rsidRDefault="000F2F7B" w:rsidP="00317901">
            <w:pPr>
              <w:spacing w:after="0"/>
              <w:jc w:val="both"/>
              <w:rPr>
                <w:b/>
                <w:bCs/>
                <w:lang w:val="en-GB"/>
              </w:rPr>
            </w:pPr>
            <w:r w:rsidRPr="0020479F">
              <w:rPr>
                <w:b/>
                <w:bCs/>
                <w:lang w:val="en-GB"/>
              </w:rPr>
              <w:t>Threat ID</w:t>
            </w:r>
          </w:p>
        </w:tc>
        <w:tc>
          <w:tcPr>
            <w:tcW w:w="7791" w:type="dxa"/>
          </w:tcPr>
          <w:p w14:paraId="0BF42A85" w14:textId="2215F699" w:rsidR="000F2F7B" w:rsidRPr="0020479F" w:rsidRDefault="00B254E0" w:rsidP="00317901">
            <w:pPr>
              <w:spacing w:after="0"/>
              <w:jc w:val="both"/>
              <w:rPr>
                <w:lang w:val="en-GB"/>
              </w:rPr>
            </w:pPr>
            <w:r>
              <w:rPr>
                <w:lang w:val="en-GB"/>
              </w:rPr>
              <w:t>T-AIML-TL-</w:t>
            </w:r>
            <w:r w:rsidR="000F2F7B" w:rsidRPr="0020479F">
              <w:rPr>
                <w:lang w:val="en-GB"/>
              </w:rPr>
              <w:t>02</w:t>
            </w:r>
          </w:p>
        </w:tc>
      </w:tr>
      <w:tr w:rsidR="000F2F7B" w:rsidRPr="00A42C18" w14:paraId="4A5773E9" w14:textId="77777777" w:rsidTr="00317901">
        <w:tc>
          <w:tcPr>
            <w:tcW w:w="1838" w:type="dxa"/>
          </w:tcPr>
          <w:p w14:paraId="489A4051" w14:textId="77777777" w:rsidR="000F2F7B" w:rsidRPr="0020479F" w:rsidRDefault="000F2F7B" w:rsidP="00317901">
            <w:pPr>
              <w:spacing w:after="0"/>
              <w:jc w:val="both"/>
              <w:rPr>
                <w:b/>
                <w:bCs/>
                <w:lang w:val="en-GB"/>
              </w:rPr>
            </w:pPr>
            <w:r w:rsidRPr="0020479F">
              <w:rPr>
                <w:b/>
                <w:bCs/>
                <w:lang w:val="en-GB"/>
              </w:rPr>
              <w:t>Threat title</w:t>
            </w:r>
          </w:p>
        </w:tc>
        <w:tc>
          <w:tcPr>
            <w:tcW w:w="7791" w:type="dxa"/>
          </w:tcPr>
          <w:p w14:paraId="60A23851" w14:textId="3FA20C9F" w:rsidR="000F2F7B" w:rsidRPr="0020479F" w:rsidRDefault="000F2F7B" w:rsidP="00317901">
            <w:pPr>
              <w:spacing w:after="0"/>
              <w:jc w:val="both"/>
              <w:rPr>
                <w:lang w:val="en-GB"/>
              </w:rPr>
            </w:pPr>
            <w:r w:rsidRPr="0020479F">
              <w:rPr>
                <w:lang w:val="en-GB"/>
              </w:rPr>
              <w:t xml:space="preserve">Model </w:t>
            </w:r>
            <w:r w:rsidR="00B254E0">
              <w:rPr>
                <w:lang w:val="en-GB"/>
              </w:rPr>
              <w:t>S</w:t>
            </w:r>
            <w:r w:rsidR="00B254E0" w:rsidRPr="0020479F">
              <w:rPr>
                <w:lang w:val="en-GB"/>
              </w:rPr>
              <w:t>tealing</w:t>
            </w:r>
            <w:r w:rsidR="00B254E0">
              <w:rPr>
                <w:lang w:val="en-GB"/>
              </w:rPr>
              <w:t xml:space="preserve"> </w:t>
            </w:r>
            <w:r w:rsidR="00B254E0" w:rsidRPr="00B254E0">
              <w:rPr>
                <w:lang w:val="en-GB"/>
              </w:rPr>
              <w:t>for Transfer Learning</w:t>
            </w:r>
          </w:p>
        </w:tc>
      </w:tr>
      <w:tr w:rsidR="000F2F7B" w:rsidRPr="00A42C18" w14:paraId="407728DC" w14:textId="77777777" w:rsidTr="00317901">
        <w:tc>
          <w:tcPr>
            <w:tcW w:w="1838" w:type="dxa"/>
          </w:tcPr>
          <w:p w14:paraId="18068E7C" w14:textId="77777777" w:rsidR="000F2F7B" w:rsidRPr="0020479F" w:rsidRDefault="000F2F7B" w:rsidP="00317901">
            <w:pPr>
              <w:spacing w:after="0"/>
              <w:jc w:val="both"/>
              <w:rPr>
                <w:b/>
                <w:bCs/>
                <w:lang w:val="en-GB"/>
              </w:rPr>
            </w:pPr>
            <w:r w:rsidRPr="0020479F">
              <w:rPr>
                <w:b/>
                <w:bCs/>
                <w:lang w:val="en-GB"/>
              </w:rPr>
              <w:t>Threat description</w:t>
            </w:r>
          </w:p>
        </w:tc>
        <w:tc>
          <w:tcPr>
            <w:tcW w:w="7791" w:type="dxa"/>
          </w:tcPr>
          <w:p w14:paraId="4E94E08C" w14:textId="77777777" w:rsidR="000F2F7B" w:rsidRPr="0020479F" w:rsidRDefault="000F2F7B" w:rsidP="00317901">
            <w:pPr>
              <w:spacing w:after="0"/>
              <w:jc w:val="both"/>
              <w:rPr>
                <w:lang w:val="en-GB"/>
              </w:rPr>
            </w:pPr>
            <w:r w:rsidRPr="00A42C18">
              <w:rPr>
                <w:lang w:val="en-GB"/>
              </w:rPr>
              <w:t>By using a series of carefully crafted queries to the source model, attackers can extract sensitive information about its architecture and parameters, which they can then use to build a similar model for malicious purposes.</w:t>
            </w:r>
          </w:p>
        </w:tc>
      </w:tr>
      <w:tr w:rsidR="000F2F7B" w:rsidRPr="00A42C18" w14:paraId="041C9B10" w14:textId="77777777" w:rsidTr="00317901">
        <w:tc>
          <w:tcPr>
            <w:tcW w:w="1838" w:type="dxa"/>
          </w:tcPr>
          <w:p w14:paraId="36675D22" w14:textId="77777777" w:rsidR="000F2F7B" w:rsidRPr="0020479F" w:rsidRDefault="000F2F7B" w:rsidP="00317901">
            <w:pPr>
              <w:spacing w:after="0"/>
              <w:jc w:val="both"/>
              <w:rPr>
                <w:b/>
                <w:bCs/>
                <w:lang w:val="en-GB"/>
              </w:rPr>
            </w:pPr>
            <w:r w:rsidRPr="0020479F">
              <w:rPr>
                <w:b/>
                <w:bCs/>
                <w:lang w:val="en-GB"/>
              </w:rPr>
              <w:lastRenderedPageBreak/>
              <w:t>Threat type</w:t>
            </w:r>
          </w:p>
        </w:tc>
        <w:tc>
          <w:tcPr>
            <w:tcW w:w="7791" w:type="dxa"/>
          </w:tcPr>
          <w:p w14:paraId="366CB9B1" w14:textId="77777777" w:rsidR="000F2F7B" w:rsidRPr="0020479F" w:rsidRDefault="000F2F7B" w:rsidP="00317901">
            <w:pPr>
              <w:spacing w:after="0"/>
              <w:jc w:val="both"/>
              <w:rPr>
                <w:lang w:val="en-GB"/>
              </w:rPr>
            </w:pPr>
            <w:r w:rsidRPr="00A42C18">
              <w:rPr>
                <w:lang w:val="en-GB"/>
              </w:rPr>
              <w:t>Information disclosure</w:t>
            </w:r>
          </w:p>
        </w:tc>
      </w:tr>
      <w:tr w:rsidR="000F2F7B" w:rsidRPr="00A42C18" w14:paraId="60790552" w14:textId="77777777" w:rsidTr="00317901">
        <w:tc>
          <w:tcPr>
            <w:tcW w:w="1838" w:type="dxa"/>
          </w:tcPr>
          <w:p w14:paraId="58756D88" w14:textId="77777777" w:rsidR="000F2F7B" w:rsidRPr="0020479F" w:rsidRDefault="000F2F7B" w:rsidP="00317901">
            <w:pPr>
              <w:spacing w:after="0"/>
              <w:jc w:val="both"/>
              <w:rPr>
                <w:b/>
                <w:bCs/>
                <w:lang w:val="en-GB"/>
              </w:rPr>
            </w:pPr>
            <w:r w:rsidRPr="0020479F">
              <w:rPr>
                <w:b/>
                <w:bCs/>
                <w:lang w:val="en-GB"/>
              </w:rPr>
              <w:t>Vulnerabilities</w:t>
            </w:r>
          </w:p>
        </w:tc>
        <w:tc>
          <w:tcPr>
            <w:tcW w:w="7791" w:type="dxa"/>
          </w:tcPr>
          <w:p w14:paraId="2BF7E781" w14:textId="77777777" w:rsidR="000F2F7B" w:rsidRPr="0020479F" w:rsidRDefault="000F2F7B" w:rsidP="00317901">
            <w:pPr>
              <w:spacing w:after="0"/>
              <w:jc w:val="both"/>
              <w:rPr>
                <w:lang w:val="en-GB"/>
              </w:rPr>
            </w:pPr>
            <w:r w:rsidRPr="00A42C18">
              <w:rPr>
                <w:lang w:val="en-GB"/>
              </w:rPr>
              <w:t>Vulnerabilities in data sources, vulnerabilities in training database, vulnerabilities in ML model storage, vulnerabilities in ML model transfer</w:t>
            </w:r>
          </w:p>
        </w:tc>
      </w:tr>
      <w:tr w:rsidR="000F2F7B" w:rsidRPr="00A42C18" w14:paraId="72E624F6" w14:textId="77777777" w:rsidTr="00317901">
        <w:tc>
          <w:tcPr>
            <w:tcW w:w="1838" w:type="dxa"/>
          </w:tcPr>
          <w:p w14:paraId="1DCE033E" w14:textId="77777777" w:rsidR="000F2F7B" w:rsidRPr="0020479F" w:rsidRDefault="000F2F7B" w:rsidP="00317901">
            <w:pPr>
              <w:spacing w:after="0"/>
              <w:jc w:val="both"/>
              <w:rPr>
                <w:b/>
                <w:bCs/>
                <w:lang w:val="en-GB"/>
              </w:rPr>
            </w:pPr>
            <w:r w:rsidRPr="0020479F">
              <w:rPr>
                <w:b/>
                <w:bCs/>
                <w:lang w:val="en-GB"/>
              </w:rPr>
              <w:t>Impact type</w:t>
            </w:r>
          </w:p>
        </w:tc>
        <w:tc>
          <w:tcPr>
            <w:tcW w:w="7791" w:type="dxa"/>
          </w:tcPr>
          <w:p w14:paraId="035F1CF2" w14:textId="77777777" w:rsidR="000F2F7B" w:rsidRPr="0020479F" w:rsidRDefault="000F2F7B" w:rsidP="00317901">
            <w:pPr>
              <w:spacing w:after="0"/>
              <w:jc w:val="both"/>
              <w:rPr>
                <w:lang w:val="en-GB"/>
              </w:rPr>
            </w:pPr>
            <w:r w:rsidRPr="00A42C18">
              <w:rPr>
                <w:lang w:val="en-GB"/>
              </w:rPr>
              <w:t>Confidentiality</w:t>
            </w:r>
          </w:p>
        </w:tc>
      </w:tr>
      <w:tr w:rsidR="000F2F7B" w:rsidRPr="00A42C18" w14:paraId="010380B0" w14:textId="77777777" w:rsidTr="00317901">
        <w:tc>
          <w:tcPr>
            <w:tcW w:w="1838" w:type="dxa"/>
          </w:tcPr>
          <w:p w14:paraId="0224E24A" w14:textId="77777777" w:rsidR="000F2F7B" w:rsidRPr="0020479F" w:rsidRDefault="000F2F7B" w:rsidP="00317901">
            <w:pPr>
              <w:spacing w:after="0"/>
              <w:jc w:val="both"/>
              <w:rPr>
                <w:b/>
                <w:bCs/>
                <w:lang w:val="en-GB"/>
              </w:rPr>
            </w:pPr>
            <w:r w:rsidRPr="0020479F">
              <w:rPr>
                <w:b/>
                <w:bCs/>
                <w:lang w:val="en-GB"/>
              </w:rPr>
              <w:t>Affected Assets</w:t>
            </w:r>
          </w:p>
        </w:tc>
        <w:tc>
          <w:tcPr>
            <w:tcW w:w="7791" w:type="dxa"/>
          </w:tcPr>
          <w:p w14:paraId="5C09DA2B" w14:textId="1084D79A" w:rsidR="000F2F7B" w:rsidRPr="00A42C18" w:rsidRDefault="000F2F7B" w:rsidP="00317901">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ML components deploying machine learning (</w:t>
            </w:r>
            <w:r w:rsidR="00696FB0">
              <w:rPr>
                <w:color w:val="auto"/>
                <w:lang w:val="en-GB"/>
              </w:rPr>
              <w:t>xApps</w:t>
            </w:r>
            <w:r w:rsidRPr="00A42C18">
              <w:rPr>
                <w:color w:val="auto"/>
                <w:lang w:val="en-GB"/>
              </w:rPr>
              <w:t xml:space="preserve">, </w:t>
            </w:r>
            <w:r w:rsidR="00696FB0">
              <w:rPr>
                <w:color w:val="auto"/>
                <w:lang w:val="en-GB"/>
              </w:rPr>
              <w:t>rApps</w:t>
            </w:r>
            <w:r w:rsidRPr="00A42C18">
              <w:rPr>
                <w:color w:val="auto"/>
                <w:lang w:val="en-GB"/>
              </w:rPr>
              <w:t>) [ASSET-C-12],</w:t>
            </w:r>
            <w:r w:rsidRPr="00A42C18">
              <w:rPr>
                <w:color w:val="auto"/>
                <w:lang w:val="en-GB"/>
              </w:rPr>
              <w:br/>
              <w:t xml:space="preserve">Near-RT-RIC SW [ASSET-C-02], </w:t>
            </w:r>
            <w:r w:rsidRPr="00A42C18">
              <w:rPr>
                <w:color w:val="auto"/>
                <w:lang w:val="en-GB"/>
              </w:rPr>
              <w:br/>
              <w:t>Non-RT-RIC SW [ASSET-C-11]</w:t>
            </w:r>
          </w:p>
        </w:tc>
      </w:tr>
    </w:tbl>
    <w:p w14:paraId="7E6C9AFA" w14:textId="77777777" w:rsidR="000F2F7B" w:rsidRPr="0020479F" w:rsidRDefault="000F2F7B" w:rsidP="000F2F7B">
      <w:pPr>
        <w:rPr>
          <w:lang w:val="en-GB"/>
        </w:rPr>
      </w:pPr>
    </w:p>
    <w:p w14:paraId="27826E1F" w14:textId="46CAFCB7" w:rsidR="000F2F7B" w:rsidRPr="0020479F" w:rsidRDefault="000F2F7B" w:rsidP="00705E53">
      <w:pPr>
        <w:pStyle w:val="Heading3"/>
        <w:numPr>
          <w:ilvl w:val="2"/>
          <w:numId w:val="28"/>
        </w:numPr>
        <w:rPr>
          <w:lang w:val="en-GB"/>
        </w:rPr>
      </w:pPr>
      <w:bookmarkStart w:id="275" w:name="_Toc184043431"/>
      <w:r w:rsidRPr="0020479F">
        <w:rPr>
          <w:lang w:val="en-GB"/>
        </w:rPr>
        <w:t xml:space="preserve">Adversarial </w:t>
      </w:r>
      <w:r w:rsidR="00B254E0">
        <w:rPr>
          <w:lang w:val="en-GB"/>
        </w:rPr>
        <w:t>E</w:t>
      </w:r>
      <w:r w:rsidR="00B254E0" w:rsidRPr="0020479F">
        <w:rPr>
          <w:lang w:val="en-GB"/>
        </w:rPr>
        <w:t>xamples</w:t>
      </w:r>
      <w:bookmarkEnd w:id="275"/>
    </w:p>
    <w:tbl>
      <w:tblPr>
        <w:tblStyle w:val="TableGrid"/>
        <w:tblW w:w="0" w:type="auto"/>
        <w:tblLook w:val="04A0" w:firstRow="1" w:lastRow="0" w:firstColumn="1" w:lastColumn="0" w:noHBand="0" w:noVBand="1"/>
      </w:tblPr>
      <w:tblGrid>
        <w:gridCol w:w="1838"/>
        <w:gridCol w:w="7791"/>
      </w:tblGrid>
      <w:tr w:rsidR="000F2F7B" w:rsidRPr="00A42C18" w14:paraId="7A9F638E" w14:textId="77777777" w:rsidTr="00317901">
        <w:tc>
          <w:tcPr>
            <w:tcW w:w="1838" w:type="dxa"/>
          </w:tcPr>
          <w:p w14:paraId="51C75FAC" w14:textId="77777777" w:rsidR="000F2F7B" w:rsidRPr="0020479F" w:rsidRDefault="000F2F7B" w:rsidP="00317901">
            <w:pPr>
              <w:spacing w:after="0"/>
              <w:jc w:val="both"/>
              <w:rPr>
                <w:b/>
                <w:bCs/>
                <w:lang w:val="en-GB"/>
              </w:rPr>
            </w:pPr>
            <w:r w:rsidRPr="0020479F">
              <w:rPr>
                <w:b/>
                <w:bCs/>
                <w:lang w:val="en-GB"/>
              </w:rPr>
              <w:t>Threat ID</w:t>
            </w:r>
          </w:p>
        </w:tc>
        <w:tc>
          <w:tcPr>
            <w:tcW w:w="7791" w:type="dxa"/>
          </w:tcPr>
          <w:p w14:paraId="68AE1D1A" w14:textId="744DC0DC" w:rsidR="000F2F7B" w:rsidRPr="0020479F" w:rsidRDefault="00B254E0" w:rsidP="00317901">
            <w:pPr>
              <w:spacing w:after="0"/>
              <w:jc w:val="both"/>
              <w:rPr>
                <w:lang w:val="en-GB"/>
              </w:rPr>
            </w:pPr>
            <w:r>
              <w:rPr>
                <w:lang w:val="en-GB"/>
              </w:rPr>
              <w:t>T-AIML-TL-</w:t>
            </w:r>
            <w:r w:rsidR="000F2F7B" w:rsidRPr="0020479F">
              <w:rPr>
                <w:lang w:val="en-GB"/>
              </w:rPr>
              <w:t>03</w:t>
            </w:r>
          </w:p>
        </w:tc>
      </w:tr>
      <w:tr w:rsidR="000F2F7B" w:rsidRPr="00A42C18" w14:paraId="5C757693" w14:textId="77777777" w:rsidTr="00317901">
        <w:tc>
          <w:tcPr>
            <w:tcW w:w="1838" w:type="dxa"/>
          </w:tcPr>
          <w:p w14:paraId="4FBB3B1E" w14:textId="77777777" w:rsidR="000F2F7B" w:rsidRPr="0020479F" w:rsidRDefault="000F2F7B" w:rsidP="00317901">
            <w:pPr>
              <w:spacing w:after="0"/>
              <w:jc w:val="both"/>
              <w:rPr>
                <w:b/>
                <w:bCs/>
                <w:lang w:val="en-GB"/>
              </w:rPr>
            </w:pPr>
            <w:r w:rsidRPr="0020479F">
              <w:rPr>
                <w:b/>
                <w:bCs/>
                <w:lang w:val="en-GB"/>
              </w:rPr>
              <w:t>Threat title</w:t>
            </w:r>
          </w:p>
        </w:tc>
        <w:tc>
          <w:tcPr>
            <w:tcW w:w="7791" w:type="dxa"/>
          </w:tcPr>
          <w:p w14:paraId="5CD7C38A" w14:textId="65ECA398" w:rsidR="000F2F7B" w:rsidRPr="0020479F" w:rsidRDefault="000F2F7B" w:rsidP="00317901">
            <w:pPr>
              <w:spacing w:after="0"/>
              <w:jc w:val="both"/>
              <w:rPr>
                <w:lang w:val="en-GB"/>
              </w:rPr>
            </w:pPr>
            <w:r w:rsidRPr="0020479F">
              <w:rPr>
                <w:lang w:val="en-GB"/>
              </w:rPr>
              <w:t xml:space="preserve">Adversarial </w:t>
            </w:r>
            <w:r w:rsidR="00B254E0">
              <w:rPr>
                <w:lang w:val="en-GB"/>
              </w:rPr>
              <w:t>E</w:t>
            </w:r>
            <w:r w:rsidR="00B254E0" w:rsidRPr="0020479F">
              <w:rPr>
                <w:lang w:val="en-GB"/>
              </w:rPr>
              <w:t>xamples</w:t>
            </w:r>
          </w:p>
        </w:tc>
      </w:tr>
      <w:tr w:rsidR="000F2F7B" w:rsidRPr="00A42C18" w14:paraId="58CC4E55" w14:textId="77777777" w:rsidTr="00317901">
        <w:tc>
          <w:tcPr>
            <w:tcW w:w="1838" w:type="dxa"/>
          </w:tcPr>
          <w:p w14:paraId="2152BF65" w14:textId="77777777" w:rsidR="000F2F7B" w:rsidRPr="0020479F" w:rsidRDefault="000F2F7B" w:rsidP="00317901">
            <w:pPr>
              <w:spacing w:after="0"/>
              <w:jc w:val="both"/>
              <w:rPr>
                <w:b/>
                <w:bCs/>
                <w:lang w:val="en-GB"/>
              </w:rPr>
            </w:pPr>
            <w:r w:rsidRPr="0020479F">
              <w:rPr>
                <w:b/>
                <w:bCs/>
                <w:lang w:val="en-GB"/>
              </w:rPr>
              <w:t>Threat description</w:t>
            </w:r>
          </w:p>
        </w:tc>
        <w:tc>
          <w:tcPr>
            <w:tcW w:w="7791" w:type="dxa"/>
          </w:tcPr>
          <w:p w14:paraId="7E853EEF" w14:textId="77777777" w:rsidR="000F2F7B" w:rsidRPr="0020479F" w:rsidRDefault="000F2F7B" w:rsidP="00317901">
            <w:pPr>
              <w:spacing w:after="0"/>
              <w:jc w:val="both"/>
              <w:rPr>
                <w:lang w:val="en-GB"/>
              </w:rPr>
            </w:pPr>
            <w:r w:rsidRPr="00A42C18">
              <w:rPr>
                <w:lang w:val="en-GB"/>
              </w:rPr>
              <w:t>Attackers can create input samples that fool both the source and target models, even if these inputs are visually or semantically similar to benign ones. These adversarial examples can be used to bypass security systems or cause misclassifications in critical applications like self-driving cars or healthcare.</w:t>
            </w:r>
          </w:p>
        </w:tc>
      </w:tr>
      <w:tr w:rsidR="000F2F7B" w:rsidRPr="00A42C18" w14:paraId="349F791C" w14:textId="77777777" w:rsidTr="00317901">
        <w:tc>
          <w:tcPr>
            <w:tcW w:w="1838" w:type="dxa"/>
          </w:tcPr>
          <w:p w14:paraId="30E6084B" w14:textId="77777777" w:rsidR="000F2F7B" w:rsidRPr="0020479F" w:rsidRDefault="000F2F7B" w:rsidP="00317901">
            <w:pPr>
              <w:spacing w:after="0"/>
              <w:jc w:val="both"/>
              <w:rPr>
                <w:b/>
                <w:bCs/>
                <w:lang w:val="en-GB"/>
              </w:rPr>
            </w:pPr>
            <w:r w:rsidRPr="0020479F">
              <w:rPr>
                <w:b/>
                <w:bCs/>
                <w:lang w:val="en-GB"/>
              </w:rPr>
              <w:t>Threat type</w:t>
            </w:r>
          </w:p>
        </w:tc>
        <w:tc>
          <w:tcPr>
            <w:tcW w:w="7791" w:type="dxa"/>
          </w:tcPr>
          <w:p w14:paraId="03D8F0ED" w14:textId="77777777" w:rsidR="000F2F7B" w:rsidRPr="0020479F" w:rsidRDefault="000F2F7B" w:rsidP="00317901">
            <w:pPr>
              <w:spacing w:after="0"/>
              <w:jc w:val="both"/>
              <w:rPr>
                <w:lang w:val="en-GB"/>
              </w:rPr>
            </w:pPr>
            <w:r w:rsidRPr="00A42C18">
              <w:rPr>
                <w:lang w:val="en-GB"/>
              </w:rPr>
              <w:t>Tampering</w:t>
            </w:r>
          </w:p>
        </w:tc>
      </w:tr>
      <w:tr w:rsidR="000F2F7B" w:rsidRPr="00A42C18" w14:paraId="2C1F68EC" w14:textId="77777777" w:rsidTr="00317901">
        <w:tc>
          <w:tcPr>
            <w:tcW w:w="1838" w:type="dxa"/>
          </w:tcPr>
          <w:p w14:paraId="64F5E5CF" w14:textId="77777777" w:rsidR="000F2F7B" w:rsidRPr="0020479F" w:rsidRDefault="000F2F7B" w:rsidP="00317901">
            <w:pPr>
              <w:spacing w:after="0"/>
              <w:jc w:val="both"/>
              <w:rPr>
                <w:b/>
                <w:bCs/>
                <w:lang w:val="en-GB"/>
              </w:rPr>
            </w:pPr>
            <w:r w:rsidRPr="0020479F">
              <w:rPr>
                <w:b/>
                <w:bCs/>
                <w:lang w:val="en-GB"/>
              </w:rPr>
              <w:t>Vulnerabilities</w:t>
            </w:r>
          </w:p>
        </w:tc>
        <w:tc>
          <w:tcPr>
            <w:tcW w:w="7791" w:type="dxa"/>
          </w:tcPr>
          <w:p w14:paraId="487E30B5" w14:textId="77777777" w:rsidR="000F2F7B" w:rsidRPr="0020479F" w:rsidRDefault="000F2F7B" w:rsidP="00317901">
            <w:pPr>
              <w:spacing w:after="0"/>
              <w:jc w:val="both"/>
              <w:rPr>
                <w:lang w:val="en-GB"/>
              </w:rPr>
            </w:pPr>
            <w:r w:rsidRPr="00A42C18">
              <w:rPr>
                <w:lang w:val="en-GB"/>
              </w:rPr>
              <w:t>Vulnerabilities in data sources, vulnerabilities in training database, vulnerabilities in ML model storage, vulnerabilities in ML model transfer</w:t>
            </w:r>
          </w:p>
        </w:tc>
      </w:tr>
      <w:tr w:rsidR="000F2F7B" w:rsidRPr="00A42C18" w14:paraId="47E239BE" w14:textId="77777777" w:rsidTr="00317901">
        <w:tc>
          <w:tcPr>
            <w:tcW w:w="1838" w:type="dxa"/>
          </w:tcPr>
          <w:p w14:paraId="4C08DF0E" w14:textId="77777777" w:rsidR="000F2F7B" w:rsidRPr="0020479F" w:rsidRDefault="000F2F7B" w:rsidP="00317901">
            <w:pPr>
              <w:spacing w:after="0"/>
              <w:jc w:val="both"/>
              <w:rPr>
                <w:b/>
                <w:bCs/>
                <w:lang w:val="en-GB"/>
              </w:rPr>
            </w:pPr>
            <w:r w:rsidRPr="0020479F">
              <w:rPr>
                <w:b/>
                <w:bCs/>
                <w:lang w:val="en-GB"/>
              </w:rPr>
              <w:t>Impact type</w:t>
            </w:r>
          </w:p>
        </w:tc>
        <w:tc>
          <w:tcPr>
            <w:tcW w:w="7791" w:type="dxa"/>
          </w:tcPr>
          <w:p w14:paraId="0B61F435" w14:textId="77777777" w:rsidR="000F2F7B" w:rsidRPr="0020479F" w:rsidRDefault="000F2F7B" w:rsidP="00317901">
            <w:pPr>
              <w:spacing w:after="0"/>
              <w:jc w:val="both"/>
              <w:rPr>
                <w:lang w:val="en-GB"/>
              </w:rPr>
            </w:pPr>
            <w:r w:rsidRPr="00A42C18">
              <w:rPr>
                <w:lang w:val="en-GB"/>
              </w:rPr>
              <w:t>Integrity</w:t>
            </w:r>
          </w:p>
        </w:tc>
      </w:tr>
      <w:tr w:rsidR="000F2F7B" w:rsidRPr="00A42C18" w14:paraId="28ED16B3" w14:textId="77777777" w:rsidTr="00317901">
        <w:tc>
          <w:tcPr>
            <w:tcW w:w="1838" w:type="dxa"/>
          </w:tcPr>
          <w:p w14:paraId="4CCE1978" w14:textId="77777777" w:rsidR="000F2F7B" w:rsidRPr="0020479F" w:rsidRDefault="000F2F7B" w:rsidP="00317901">
            <w:pPr>
              <w:spacing w:after="0"/>
              <w:jc w:val="both"/>
              <w:rPr>
                <w:b/>
                <w:bCs/>
                <w:lang w:val="en-GB"/>
              </w:rPr>
            </w:pPr>
            <w:r w:rsidRPr="0020479F">
              <w:rPr>
                <w:b/>
                <w:bCs/>
                <w:lang w:val="en-GB"/>
              </w:rPr>
              <w:t>Affected Assets</w:t>
            </w:r>
          </w:p>
        </w:tc>
        <w:tc>
          <w:tcPr>
            <w:tcW w:w="7791" w:type="dxa"/>
          </w:tcPr>
          <w:p w14:paraId="19B3FC91" w14:textId="77777777" w:rsidR="000F2F7B" w:rsidRPr="00A42C18" w:rsidRDefault="000F2F7B" w:rsidP="00317901">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w:t>
            </w:r>
            <w:r w:rsidRPr="00A42C18">
              <w:rPr>
                <w:color w:val="auto"/>
                <w:lang w:val="en-GB"/>
              </w:rPr>
              <w:br/>
              <w:t xml:space="preserve">Trained ML model [ASSET-D-26], </w:t>
            </w:r>
            <w:r w:rsidRPr="00A42C18">
              <w:rPr>
                <w:color w:val="auto"/>
                <w:lang w:val="en-GB"/>
              </w:rPr>
              <w:br/>
              <w:t xml:space="preserve">Near-RT-RIC SW [ASSET-C-02], </w:t>
            </w:r>
            <w:r w:rsidRPr="00A42C18">
              <w:rPr>
                <w:color w:val="auto"/>
                <w:lang w:val="en-GB"/>
              </w:rPr>
              <w:br/>
              <w:t>Non-RT-RIC SW [ASSET-C-11]</w:t>
            </w:r>
          </w:p>
        </w:tc>
      </w:tr>
    </w:tbl>
    <w:p w14:paraId="2A8CAA91" w14:textId="77777777" w:rsidR="000F2F7B" w:rsidRPr="0020479F" w:rsidRDefault="000F2F7B" w:rsidP="000F2F7B">
      <w:pPr>
        <w:spacing w:after="240"/>
        <w:jc w:val="center"/>
        <w:rPr>
          <w:color w:val="FF0000"/>
          <w:lang w:val="en-GB"/>
        </w:rPr>
      </w:pPr>
    </w:p>
    <w:p w14:paraId="717858D6" w14:textId="424CD8CF" w:rsidR="000F2F7B" w:rsidRPr="0020479F" w:rsidRDefault="000F2F7B" w:rsidP="00705E53">
      <w:pPr>
        <w:pStyle w:val="Heading3"/>
        <w:numPr>
          <w:ilvl w:val="2"/>
          <w:numId w:val="28"/>
        </w:numPr>
        <w:rPr>
          <w:lang w:val="en-GB"/>
        </w:rPr>
      </w:pPr>
      <w:bookmarkStart w:id="276" w:name="_Toc184043432"/>
      <w:r w:rsidRPr="0020479F">
        <w:rPr>
          <w:lang w:val="en-GB"/>
        </w:rPr>
        <w:t>Backdoor</w:t>
      </w:r>
      <w:r w:rsidRPr="0020479F">
        <w:rPr>
          <w:color w:val="FF0000"/>
          <w:lang w:val="en-GB"/>
        </w:rPr>
        <w:t xml:space="preserve"> </w:t>
      </w:r>
      <w:r w:rsidR="00B254E0" w:rsidRPr="00B254E0">
        <w:rPr>
          <w:lang w:val="en-GB"/>
        </w:rPr>
        <w:t>for Transfer Learning</w:t>
      </w:r>
      <w:bookmarkEnd w:id="276"/>
    </w:p>
    <w:tbl>
      <w:tblPr>
        <w:tblStyle w:val="TableGrid"/>
        <w:tblW w:w="0" w:type="auto"/>
        <w:tblLook w:val="04A0" w:firstRow="1" w:lastRow="0" w:firstColumn="1" w:lastColumn="0" w:noHBand="0" w:noVBand="1"/>
      </w:tblPr>
      <w:tblGrid>
        <w:gridCol w:w="1838"/>
        <w:gridCol w:w="7791"/>
      </w:tblGrid>
      <w:tr w:rsidR="000F2F7B" w:rsidRPr="00A42C18" w14:paraId="762AA255" w14:textId="77777777" w:rsidTr="00317901">
        <w:tc>
          <w:tcPr>
            <w:tcW w:w="1838" w:type="dxa"/>
          </w:tcPr>
          <w:p w14:paraId="30F4F39E" w14:textId="77777777" w:rsidR="000F2F7B" w:rsidRPr="0020479F" w:rsidRDefault="000F2F7B" w:rsidP="00317901">
            <w:pPr>
              <w:spacing w:after="0"/>
              <w:jc w:val="both"/>
              <w:rPr>
                <w:b/>
                <w:bCs/>
                <w:lang w:val="en-GB"/>
              </w:rPr>
            </w:pPr>
            <w:r w:rsidRPr="0020479F">
              <w:rPr>
                <w:b/>
                <w:bCs/>
                <w:lang w:val="en-GB"/>
              </w:rPr>
              <w:t>Threat ID</w:t>
            </w:r>
          </w:p>
        </w:tc>
        <w:tc>
          <w:tcPr>
            <w:tcW w:w="7791" w:type="dxa"/>
          </w:tcPr>
          <w:p w14:paraId="4032C133" w14:textId="192647D5" w:rsidR="000F2F7B" w:rsidRPr="0020479F" w:rsidRDefault="00B254E0" w:rsidP="00317901">
            <w:pPr>
              <w:spacing w:after="0"/>
              <w:jc w:val="both"/>
              <w:rPr>
                <w:lang w:val="en-GB"/>
              </w:rPr>
            </w:pPr>
            <w:r>
              <w:rPr>
                <w:lang w:val="en-GB"/>
              </w:rPr>
              <w:t>T-AIML-TL-</w:t>
            </w:r>
            <w:r w:rsidR="000F2F7B" w:rsidRPr="0020479F">
              <w:rPr>
                <w:lang w:val="en-GB"/>
              </w:rPr>
              <w:t>04</w:t>
            </w:r>
          </w:p>
        </w:tc>
      </w:tr>
      <w:tr w:rsidR="000F2F7B" w:rsidRPr="00A42C18" w14:paraId="1799B72B" w14:textId="77777777" w:rsidTr="00317901">
        <w:tc>
          <w:tcPr>
            <w:tcW w:w="1838" w:type="dxa"/>
          </w:tcPr>
          <w:p w14:paraId="5CA28ACB" w14:textId="77777777" w:rsidR="000F2F7B" w:rsidRPr="0020479F" w:rsidRDefault="000F2F7B" w:rsidP="00317901">
            <w:pPr>
              <w:spacing w:after="0"/>
              <w:jc w:val="both"/>
              <w:rPr>
                <w:b/>
                <w:bCs/>
                <w:lang w:val="en-GB"/>
              </w:rPr>
            </w:pPr>
            <w:r w:rsidRPr="0020479F">
              <w:rPr>
                <w:b/>
                <w:bCs/>
                <w:lang w:val="en-GB"/>
              </w:rPr>
              <w:t>Threat title</w:t>
            </w:r>
          </w:p>
        </w:tc>
        <w:tc>
          <w:tcPr>
            <w:tcW w:w="7791" w:type="dxa"/>
          </w:tcPr>
          <w:p w14:paraId="62B36795" w14:textId="6C9E668E" w:rsidR="000F2F7B" w:rsidRPr="0020479F" w:rsidRDefault="000F2F7B" w:rsidP="00317901">
            <w:pPr>
              <w:spacing w:after="0"/>
              <w:jc w:val="both"/>
              <w:rPr>
                <w:lang w:val="en-GB"/>
              </w:rPr>
            </w:pPr>
            <w:r w:rsidRPr="0020479F">
              <w:rPr>
                <w:lang w:val="en-GB"/>
              </w:rPr>
              <w:t xml:space="preserve">Backdoor </w:t>
            </w:r>
            <w:r w:rsidR="00B254E0" w:rsidRPr="00B254E0">
              <w:rPr>
                <w:lang w:val="en-GB"/>
              </w:rPr>
              <w:t>for Transfer Learning</w:t>
            </w:r>
          </w:p>
        </w:tc>
      </w:tr>
      <w:tr w:rsidR="000F2F7B" w:rsidRPr="00A42C18" w14:paraId="31393A29" w14:textId="77777777" w:rsidTr="00317901">
        <w:tc>
          <w:tcPr>
            <w:tcW w:w="1838" w:type="dxa"/>
          </w:tcPr>
          <w:p w14:paraId="7F149FA5" w14:textId="77777777" w:rsidR="000F2F7B" w:rsidRPr="0020479F" w:rsidRDefault="000F2F7B" w:rsidP="00317901">
            <w:pPr>
              <w:spacing w:after="0"/>
              <w:jc w:val="both"/>
              <w:rPr>
                <w:b/>
                <w:bCs/>
                <w:lang w:val="en-GB"/>
              </w:rPr>
            </w:pPr>
            <w:r w:rsidRPr="0020479F">
              <w:rPr>
                <w:b/>
                <w:bCs/>
                <w:lang w:val="en-GB"/>
              </w:rPr>
              <w:t>Threat description</w:t>
            </w:r>
          </w:p>
        </w:tc>
        <w:tc>
          <w:tcPr>
            <w:tcW w:w="7791" w:type="dxa"/>
          </w:tcPr>
          <w:p w14:paraId="553D7187" w14:textId="77777777" w:rsidR="000F2F7B" w:rsidRPr="00A42C18" w:rsidRDefault="000F2F7B" w:rsidP="00317901">
            <w:pPr>
              <w:spacing w:after="0"/>
              <w:jc w:val="both"/>
              <w:rPr>
                <w:lang w:val="en-GB"/>
              </w:rPr>
            </w:pPr>
            <w:r w:rsidRPr="00A42C18">
              <w:rPr>
                <w:lang w:val="en-GB"/>
              </w:rPr>
              <w:t>Attackers can embed hidden malicious functionality into the source model, which remains dormant until triggered by specific input patterns. When the trojans are transferred to the target model, they can cause unexpected behaviour or leak sensitive information.</w:t>
            </w:r>
          </w:p>
        </w:tc>
      </w:tr>
      <w:tr w:rsidR="000F2F7B" w:rsidRPr="00A42C18" w14:paraId="209EF6CA" w14:textId="77777777" w:rsidTr="00317901">
        <w:tc>
          <w:tcPr>
            <w:tcW w:w="1838" w:type="dxa"/>
          </w:tcPr>
          <w:p w14:paraId="7B7902DE" w14:textId="77777777" w:rsidR="000F2F7B" w:rsidRPr="0020479F" w:rsidRDefault="000F2F7B" w:rsidP="00317901">
            <w:pPr>
              <w:spacing w:after="0"/>
              <w:jc w:val="both"/>
              <w:rPr>
                <w:b/>
                <w:bCs/>
                <w:lang w:val="en-GB"/>
              </w:rPr>
            </w:pPr>
            <w:r w:rsidRPr="0020479F">
              <w:rPr>
                <w:b/>
                <w:bCs/>
                <w:lang w:val="en-GB"/>
              </w:rPr>
              <w:t>Threat type</w:t>
            </w:r>
          </w:p>
        </w:tc>
        <w:tc>
          <w:tcPr>
            <w:tcW w:w="7791" w:type="dxa"/>
          </w:tcPr>
          <w:p w14:paraId="6C7005E4" w14:textId="77777777" w:rsidR="000F2F7B" w:rsidRPr="0020479F" w:rsidRDefault="000F2F7B" w:rsidP="00317901">
            <w:pPr>
              <w:spacing w:after="0"/>
              <w:jc w:val="both"/>
              <w:rPr>
                <w:lang w:val="en-GB"/>
              </w:rPr>
            </w:pPr>
            <w:r w:rsidRPr="00A42C18">
              <w:rPr>
                <w:lang w:val="en-GB"/>
              </w:rPr>
              <w:t>Tampering, Information disclosure</w:t>
            </w:r>
          </w:p>
        </w:tc>
      </w:tr>
      <w:tr w:rsidR="000F2F7B" w:rsidRPr="00A42C18" w14:paraId="502EE374" w14:textId="77777777" w:rsidTr="00317901">
        <w:tc>
          <w:tcPr>
            <w:tcW w:w="1838" w:type="dxa"/>
          </w:tcPr>
          <w:p w14:paraId="0D6E59B6" w14:textId="77777777" w:rsidR="000F2F7B" w:rsidRPr="0020479F" w:rsidRDefault="000F2F7B" w:rsidP="00317901">
            <w:pPr>
              <w:spacing w:after="0"/>
              <w:jc w:val="both"/>
              <w:rPr>
                <w:b/>
                <w:bCs/>
                <w:lang w:val="en-GB"/>
              </w:rPr>
            </w:pPr>
            <w:r w:rsidRPr="0020479F">
              <w:rPr>
                <w:b/>
                <w:bCs/>
                <w:lang w:val="en-GB"/>
              </w:rPr>
              <w:t>Vulnerabilities</w:t>
            </w:r>
          </w:p>
        </w:tc>
        <w:tc>
          <w:tcPr>
            <w:tcW w:w="7791" w:type="dxa"/>
          </w:tcPr>
          <w:p w14:paraId="5D7442AE" w14:textId="77777777" w:rsidR="000F2F7B" w:rsidRPr="0020479F" w:rsidRDefault="000F2F7B" w:rsidP="00317901">
            <w:pPr>
              <w:spacing w:after="0"/>
              <w:jc w:val="both"/>
              <w:rPr>
                <w:lang w:val="en-GB"/>
              </w:rPr>
            </w:pPr>
            <w:r w:rsidRPr="00A42C18">
              <w:rPr>
                <w:lang w:val="en-GB"/>
              </w:rPr>
              <w:t>Vulnerabilities in ML model transfer</w:t>
            </w:r>
          </w:p>
        </w:tc>
      </w:tr>
      <w:tr w:rsidR="000F2F7B" w:rsidRPr="00A42C18" w14:paraId="7901DD1E" w14:textId="77777777" w:rsidTr="00317901">
        <w:tc>
          <w:tcPr>
            <w:tcW w:w="1838" w:type="dxa"/>
          </w:tcPr>
          <w:p w14:paraId="31D8B59A" w14:textId="77777777" w:rsidR="000F2F7B" w:rsidRPr="0020479F" w:rsidRDefault="000F2F7B" w:rsidP="00317901">
            <w:pPr>
              <w:spacing w:after="0"/>
              <w:jc w:val="both"/>
              <w:rPr>
                <w:b/>
                <w:bCs/>
                <w:lang w:val="en-GB"/>
              </w:rPr>
            </w:pPr>
            <w:r w:rsidRPr="0020479F">
              <w:rPr>
                <w:b/>
                <w:bCs/>
                <w:lang w:val="en-GB"/>
              </w:rPr>
              <w:t>Impact type</w:t>
            </w:r>
          </w:p>
        </w:tc>
        <w:tc>
          <w:tcPr>
            <w:tcW w:w="7791" w:type="dxa"/>
          </w:tcPr>
          <w:p w14:paraId="61BBB454" w14:textId="77777777" w:rsidR="000F2F7B" w:rsidRPr="0020479F" w:rsidRDefault="000F2F7B" w:rsidP="00317901">
            <w:pPr>
              <w:spacing w:after="0"/>
              <w:jc w:val="both"/>
              <w:rPr>
                <w:lang w:val="en-GB"/>
              </w:rPr>
            </w:pPr>
            <w:r w:rsidRPr="00A42C18">
              <w:rPr>
                <w:lang w:val="en-GB"/>
              </w:rPr>
              <w:t>Authenticity, Integrity, Availability, Confidentiality</w:t>
            </w:r>
          </w:p>
        </w:tc>
      </w:tr>
      <w:tr w:rsidR="000F2F7B" w:rsidRPr="00A42C18" w14:paraId="6E0200F8" w14:textId="77777777" w:rsidTr="00317901">
        <w:tc>
          <w:tcPr>
            <w:tcW w:w="1838" w:type="dxa"/>
          </w:tcPr>
          <w:p w14:paraId="578CC999" w14:textId="77777777" w:rsidR="000F2F7B" w:rsidRPr="0020479F" w:rsidRDefault="000F2F7B" w:rsidP="00317901">
            <w:pPr>
              <w:spacing w:after="0"/>
              <w:jc w:val="both"/>
              <w:rPr>
                <w:b/>
                <w:bCs/>
                <w:lang w:val="en-GB"/>
              </w:rPr>
            </w:pPr>
            <w:r w:rsidRPr="0020479F">
              <w:rPr>
                <w:b/>
                <w:bCs/>
                <w:lang w:val="en-GB"/>
              </w:rPr>
              <w:t>Affected Assets</w:t>
            </w:r>
          </w:p>
        </w:tc>
        <w:tc>
          <w:tcPr>
            <w:tcW w:w="7791" w:type="dxa"/>
          </w:tcPr>
          <w:p w14:paraId="4F1EDC9B" w14:textId="6A9D718D" w:rsidR="000F2F7B" w:rsidRPr="00A42C18" w:rsidRDefault="000F2F7B" w:rsidP="00317901">
            <w:pPr>
              <w:pStyle w:val="EditorsNote"/>
              <w:ind w:left="0" w:firstLine="0"/>
              <w:rPr>
                <w:color w:val="auto"/>
                <w:lang w:val="en-GB"/>
              </w:rPr>
            </w:pPr>
            <w:r w:rsidRPr="00A42C18">
              <w:rPr>
                <w:color w:val="auto"/>
                <w:lang w:val="en-GB"/>
              </w:rPr>
              <w:t xml:space="preserve">Database holding data from xApp applications and E2 Node [ASSET-D-10], </w:t>
            </w:r>
            <w:r w:rsidRPr="00A42C18">
              <w:rPr>
                <w:color w:val="auto"/>
                <w:lang w:val="en-GB"/>
              </w:rPr>
              <w:br/>
              <w:t xml:space="preserve">Training or test data sets collected externally or internally [ASSET-D-25], Trained ML model [ASSET-D-26], </w:t>
            </w:r>
            <w:r w:rsidRPr="00A42C18">
              <w:rPr>
                <w:color w:val="auto"/>
                <w:lang w:val="en-GB"/>
              </w:rPr>
              <w:br/>
              <w:t>ML components deploying machine learning (</w:t>
            </w:r>
            <w:r w:rsidR="00696FB0">
              <w:rPr>
                <w:color w:val="auto"/>
                <w:lang w:val="en-GB"/>
              </w:rPr>
              <w:t>xApps</w:t>
            </w:r>
            <w:r w:rsidRPr="00A42C18">
              <w:rPr>
                <w:color w:val="auto"/>
                <w:lang w:val="en-GB"/>
              </w:rPr>
              <w:t>, rApps) [ASSET-C-12],</w:t>
            </w:r>
            <w:r w:rsidRPr="00A42C18">
              <w:rPr>
                <w:color w:val="auto"/>
                <w:lang w:val="en-GB"/>
              </w:rPr>
              <w:br/>
              <w:t>Near-RT-RIC SW [ASSET-C-02</w:t>
            </w:r>
            <w:r w:rsidR="000C32AA" w:rsidRPr="00A42C18">
              <w:rPr>
                <w:color w:val="auto"/>
                <w:lang w:val="en-GB"/>
              </w:rPr>
              <w:t>]</w:t>
            </w:r>
            <w:r w:rsidRPr="00A42C18">
              <w:rPr>
                <w:color w:val="auto"/>
                <w:lang w:val="en-GB"/>
              </w:rPr>
              <w:t xml:space="preserve">, </w:t>
            </w:r>
            <w:r w:rsidRPr="00A42C18">
              <w:rPr>
                <w:color w:val="auto"/>
                <w:lang w:val="en-GB"/>
              </w:rPr>
              <w:br/>
              <w:t>Non-RT-RIC SW [ASSET-C-11]</w:t>
            </w:r>
          </w:p>
        </w:tc>
      </w:tr>
    </w:tbl>
    <w:p w14:paraId="3D632AC5" w14:textId="77777777" w:rsidR="00BB5CB5" w:rsidRPr="0020479F" w:rsidRDefault="00BB5CB5" w:rsidP="00BB5CB5">
      <w:pPr>
        <w:rPr>
          <w:lang w:val="en-GB"/>
        </w:rPr>
      </w:pPr>
    </w:p>
    <w:p w14:paraId="6D8FE6B2" w14:textId="09DE5AA2" w:rsidR="002A51BB" w:rsidRPr="0020479F" w:rsidRDefault="002A51BB" w:rsidP="007C0848">
      <w:pPr>
        <w:pStyle w:val="Heading2"/>
        <w:rPr>
          <w:lang w:val="en-GB"/>
        </w:rPr>
      </w:pPr>
      <w:bookmarkStart w:id="277" w:name="_Toc184043433"/>
      <w:r w:rsidRPr="0020479F">
        <w:rPr>
          <w:lang w:val="en-GB"/>
        </w:rPr>
        <w:t>Model Skewing (ML08:2023)</w:t>
      </w:r>
      <w:bookmarkEnd w:id="277"/>
    </w:p>
    <w:p w14:paraId="337873BE" w14:textId="13D14DEC" w:rsidR="006A144F" w:rsidRPr="0020479F" w:rsidRDefault="006A144F" w:rsidP="00705E53">
      <w:pPr>
        <w:pStyle w:val="Heading3"/>
        <w:rPr>
          <w:lang w:val="en-GB"/>
        </w:rPr>
      </w:pPr>
      <w:bookmarkStart w:id="278" w:name="_Toc184043434"/>
      <w:r w:rsidRPr="0020479F">
        <w:rPr>
          <w:lang w:val="en-GB"/>
        </w:rPr>
        <w:t>Data manipulation</w:t>
      </w:r>
      <w:r w:rsidR="00B254E0">
        <w:rPr>
          <w:lang w:val="en-GB"/>
        </w:rPr>
        <w:t xml:space="preserve"> for Model Skewing</w:t>
      </w:r>
      <w:bookmarkEnd w:id="278"/>
      <w:r w:rsidRPr="0020479F">
        <w:rPr>
          <w:lang w:val="en-GB"/>
        </w:rPr>
        <w:t xml:space="preserve"> </w:t>
      </w:r>
    </w:p>
    <w:tbl>
      <w:tblPr>
        <w:tblStyle w:val="TableGrid"/>
        <w:tblW w:w="0" w:type="auto"/>
        <w:tblLook w:val="04A0" w:firstRow="1" w:lastRow="0" w:firstColumn="1" w:lastColumn="0" w:noHBand="0" w:noVBand="1"/>
      </w:tblPr>
      <w:tblGrid>
        <w:gridCol w:w="1838"/>
        <w:gridCol w:w="7791"/>
      </w:tblGrid>
      <w:tr w:rsidR="006A144F" w:rsidRPr="00A42C18" w14:paraId="39D9421F" w14:textId="77777777" w:rsidTr="00443992">
        <w:tc>
          <w:tcPr>
            <w:tcW w:w="1838" w:type="dxa"/>
          </w:tcPr>
          <w:p w14:paraId="2EFD099B" w14:textId="77777777" w:rsidR="006A144F" w:rsidRPr="0020479F" w:rsidRDefault="006A144F" w:rsidP="00443992">
            <w:pPr>
              <w:spacing w:after="0"/>
              <w:jc w:val="both"/>
              <w:rPr>
                <w:b/>
                <w:bCs/>
                <w:lang w:val="en-GB"/>
              </w:rPr>
            </w:pPr>
            <w:r w:rsidRPr="0020479F">
              <w:rPr>
                <w:b/>
                <w:bCs/>
                <w:lang w:val="en-GB"/>
              </w:rPr>
              <w:t>Threat ID</w:t>
            </w:r>
          </w:p>
        </w:tc>
        <w:tc>
          <w:tcPr>
            <w:tcW w:w="7791" w:type="dxa"/>
          </w:tcPr>
          <w:p w14:paraId="3C664105" w14:textId="5FA725C8" w:rsidR="006A144F" w:rsidRPr="0020479F" w:rsidRDefault="00B254E0" w:rsidP="00443992">
            <w:pPr>
              <w:spacing w:after="0"/>
              <w:jc w:val="both"/>
              <w:rPr>
                <w:lang w:val="en-GB"/>
              </w:rPr>
            </w:pPr>
            <w:r>
              <w:rPr>
                <w:lang w:val="en-GB"/>
              </w:rPr>
              <w:t>T-AIML-MS-</w:t>
            </w:r>
            <w:r w:rsidR="006A144F" w:rsidRPr="0020479F">
              <w:rPr>
                <w:lang w:val="en-GB"/>
              </w:rPr>
              <w:t>01</w:t>
            </w:r>
          </w:p>
        </w:tc>
      </w:tr>
      <w:tr w:rsidR="006A144F" w:rsidRPr="00A42C18" w14:paraId="0F327BE8" w14:textId="77777777" w:rsidTr="00443992">
        <w:tc>
          <w:tcPr>
            <w:tcW w:w="1838" w:type="dxa"/>
          </w:tcPr>
          <w:p w14:paraId="5ECA68EA" w14:textId="77777777" w:rsidR="006A144F" w:rsidRPr="0020479F" w:rsidRDefault="006A144F" w:rsidP="00443992">
            <w:pPr>
              <w:spacing w:after="0"/>
              <w:jc w:val="both"/>
              <w:rPr>
                <w:b/>
                <w:bCs/>
                <w:lang w:val="en-GB"/>
              </w:rPr>
            </w:pPr>
            <w:r w:rsidRPr="0020479F">
              <w:rPr>
                <w:b/>
                <w:bCs/>
                <w:lang w:val="en-GB"/>
              </w:rPr>
              <w:t>Threat title</w:t>
            </w:r>
          </w:p>
        </w:tc>
        <w:tc>
          <w:tcPr>
            <w:tcW w:w="7791" w:type="dxa"/>
          </w:tcPr>
          <w:p w14:paraId="1627C80E" w14:textId="2A615BB3" w:rsidR="006A144F" w:rsidRPr="0020479F" w:rsidRDefault="006A144F" w:rsidP="00443992">
            <w:pPr>
              <w:spacing w:after="0"/>
              <w:jc w:val="both"/>
              <w:rPr>
                <w:lang w:val="en-GB"/>
              </w:rPr>
            </w:pPr>
            <w:r w:rsidRPr="0020479F">
              <w:rPr>
                <w:lang w:val="en-GB"/>
              </w:rPr>
              <w:t>Data manipulation</w:t>
            </w:r>
            <w:r w:rsidR="00B254E0">
              <w:rPr>
                <w:lang w:val="en-GB"/>
              </w:rPr>
              <w:t xml:space="preserve"> for Model Skewing</w:t>
            </w:r>
          </w:p>
        </w:tc>
      </w:tr>
      <w:tr w:rsidR="006A144F" w:rsidRPr="00A42C18" w14:paraId="2320B649" w14:textId="77777777" w:rsidTr="00443992">
        <w:tc>
          <w:tcPr>
            <w:tcW w:w="1838" w:type="dxa"/>
          </w:tcPr>
          <w:p w14:paraId="1EC83D50" w14:textId="77777777" w:rsidR="006A144F" w:rsidRPr="0020479F" w:rsidRDefault="006A144F" w:rsidP="00443992">
            <w:pPr>
              <w:spacing w:after="0"/>
              <w:jc w:val="both"/>
              <w:rPr>
                <w:b/>
                <w:bCs/>
                <w:lang w:val="en-GB"/>
              </w:rPr>
            </w:pPr>
            <w:r w:rsidRPr="0020479F">
              <w:rPr>
                <w:b/>
                <w:bCs/>
                <w:lang w:val="en-GB"/>
              </w:rPr>
              <w:t>Threat description</w:t>
            </w:r>
          </w:p>
        </w:tc>
        <w:tc>
          <w:tcPr>
            <w:tcW w:w="7791" w:type="dxa"/>
          </w:tcPr>
          <w:p w14:paraId="02E4EB3A" w14:textId="77777777" w:rsidR="006A144F" w:rsidRPr="0020479F" w:rsidRDefault="006A144F" w:rsidP="00443992">
            <w:pPr>
              <w:spacing w:after="0"/>
              <w:jc w:val="both"/>
              <w:rPr>
                <w:lang w:val="en-GB"/>
              </w:rPr>
            </w:pPr>
            <w:r w:rsidRPr="00A42C18">
              <w:rPr>
                <w:lang w:val="en-GB"/>
              </w:rPr>
              <w:t xml:space="preserve">The attacker manipulates the data involved in the training of the model. The attacker modifies/injects the training data with modified data, or modifies the labels associated with the </w:t>
            </w:r>
            <w:r w:rsidRPr="00A42C18">
              <w:rPr>
                <w:lang w:val="en-GB"/>
              </w:rPr>
              <w:lastRenderedPageBreak/>
              <w:t xml:space="preserve">training data, resulting in learnt model behaviour to be changed. The impacted models have reduced accuracy / biased trained models, thereby the ability to made correct predications is compromised, or the output is biased. The model skewing attacks can significantly impact the operation of networks causing service disruptions, reputational damage, and financial losses. </w:t>
            </w:r>
          </w:p>
        </w:tc>
      </w:tr>
      <w:tr w:rsidR="006A144F" w:rsidRPr="00A42C18" w14:paraId="16A971BF" w14:textId="77777777" w:rsidTr="00443992">
        <w:tc>
          <w:tcPr>
            <w:tcW w:w="1838" w:type="dxa"/>
          </w:tcPr>
          <w:p w14:paraId="38FDDA6D" w14:textId="77777777" w:rsidR="006A144F" w:rsidRPr="0020479F" w:rsidRDefault="006A144F" w:rsidP="00443992">
            <w:pPr>
              <w:spacing w:after="0"/>
              <w:jc w:val="both"/>
              <w:rPr>
                <w:b/>
                <w:bCs/>
                <w:lang w:val="en-GB"/>
              </w:rPr>
            </w:pPr>
            <w:r w:rsidRPr="0020479F">
              <w:rPr>
                <w:b/>
                <w:bCs/>
                <w:lang w:val="en-GB"/>
              </w:rPr>
              <w:lastRenderedPageBreak/>
              <w:t>Threat type</w:t>
            </w:r>
          </w:p>
        </w:tc>
        <w:tc>
          <w:tcPr>
            <w:tcW w:w="7791" w:type="dxa"/>
          </w:tcPr>
          <w:p w14:paraId="7DB15226" w14:textId="77777777" w:rsidR="006A144F" w:rsidRPr="0020479F" w:rsidRDefault="006A144F" w:rsidP="00443992">
            <w:pPr>
              <w:spacing w:after="0"/>
              <w:jc w:val="both"/>
              <w:rPr>
                <w:lang w:val="en-GB"/>
              </w:rPr>
            </w:pPr>
            <w:r w:rsidRPr="0020479F">
              <w:rPr>
                <w:lang w:val="en-GB"/>
              </w:rPr>
              <w:t xml:space="preserve">Tampering, (Applicable Threats T-SMO-11, T-SMO-12, T-SMO-31, t_rApps_05) </w:t>
            </w:r>
          </w:p>
        </w:tc>
      </w:tr>
      <w:tr w:rsidR="006A144F" w:rsidRPr="00A42C18" w14:paraId="16BA1FCB" w14:textId="77777777" w:rsidTr="00443992">
        <w:tc>
          <w:tcPr>
            <w:tcW w:w="1838" w:type="dxa"/>
          </w:tcPr>
          <w:p w14:paraId="7D7D5C43" w14:textId="77777777" w:rsidR="006A144F" w:rsidRPr="0020479F" w:rsidRDefault="006A144F" w:rsidP="00443992">
            <w:pPr>
              <w:spacing w:after="0"/>
              <w:jc w:val="both"/>
              <w:rPr>
                <w:b/>
                <w:bCs/>
                <w:lang w:val="en-GB"/>
              </w:rPr>
            </w:pPr>
            <w:r w:rsidRPr="0020479F">
              <w:rPr>
                <w:b/>
                <w:bCs/>
                <w:lang w:val="en-GB"/>
              </w:rPr>
              <w:t>Vulnerabilities</w:t>
            </w:r>
          </w:p>
        </w:tc>
        <w:tc>
          <w:tcPr>
            <w:tcW w:w="7791" w:type="dxa"/>
          </w:tcPr>
          <w:p w14:paraId="4D49792A" w14:textId="77777777" w:rsidR="006A144F" w:rsidRPr="0020479F" w:rsidRDefault="006A144F" w:rsidP="00443992">
            <w:pPr>
              <w:autoSpaceDE w:val="0"/>
              <w:autoSpaceDN w:val="0"/>
              <w:adjustRightInd w:val="0"/>
              <w:spacing w:after="0"/>
              <w:rPr>
                <w:lang w:val="en-GB"/>
              </w:rPr>
            </w:pPr>
            <w:r w:rsidRPr="0020479F">
              <w:rPr>
                <w:lang w:val="en-GB"/>
              </w:rPr>
              <w:t xml:space="preserve">Vulnerabilities in (i) training data validation, (ii) less robust model training against cyber-attacks, (iii) less model performance monitoring for monitoring of suspicious activity </w:t>
            </w:r>
          </w:p>
        </w:tc>
      </w:tr>
      <w:tr w:rsidR="006A144F" w:rsidRPr="00A42C18" w14:paraId="55761593" w14:textId="77777777" w:rsidTr="00443992">
        <w:tc>
          <w:tcPr>
            <w:tcW w:w="1838" w:type="dxa"/>
          </w:tcPr>
          <w:p w14:paraId="7D6278EC" w14:textId="77777777" w:rsidR="006A144F" w:rsidRPr="0020479F" w:rsidRDefault="006A144F" w:rsidP="00443992">
            <w:pPr>
              <w:spacing w:after="0"/>
              <w:jc w:val="both"/>
              <w:rPr>
                <w:b/>
                <w:bCs/>
                <w:lang w:val="en-GB"/>
              </w:rPr>
            </w:pPr>
            <w:r w:rsidRPr="0020479F">
              <w:rPr>
                <w:b/>
                <w:bCs/>
                <w:lang w:val="en-GB"/>
              </w:rPr>
              <w:t>Impact type</w:t>
            </w:r>
          </w:p>
        </w:tc>
        <w:tc>
          <w:tcPr>
            <w:tcW w:w="7791" w:type="dxa"/>
          </w:tcPr>
          <w:p w14:paraId="45C5EF31" w14:textId="77777777" w:rsidR="006A144F" w:rsidRPr="0020479F" w:rsidRDefault="006A144F" w:rsidP="00443992">
            <w:pPr>
              <w:spacing w:after="0"/>
              <w:jc w:val="both"/>
              <w:rPr>
                <w:lang w:val="en-GB"/>
              </w:rPr>
            </w:pPr>
            <w:r w:rsidRPr="0020479F">
              <w:rPr>
                <w:lang w:val="en-GB"/>
              </w:rPr>
              <w:t>Integrity, and use-case specific impacts on O-RAN network.</w:t>
            </w:r>
          </w:p>
        </w:tc>
      </w:tr>
      <w:tr w:rsidR="006A144F" w:rsidRPr="00A42C18" w14:paraId="5CC5C1B0" w14:textId="77777777" w:rsidTr="00443992">
        <w:tc>
          <w:tcPr>
            <w:tcW w:w="1838" w:type="dxa"/>
          </w:tcPr>
          <w:p w14:paraId="2E267C06" w14:textId="77777777" w:rsidR="006A144F" w:rsidRPr="0020479F" w:rsidRDefault="006A144F" w:rsidP="00443992">
            <w:pPr>
              <w:spacing w:after="0"/>
              <w:jc w:val="both"/>
              <w:rPr>
                <w:b/>
                <w:bCs/>
                <w:lang w:val="en-GB"/>
              </w:rPr>
            </w:pPr>
            <w:r w:rsidRPr="0020479F">
              <w:rPr>
                <w:b/>
                <w:bCs/>
                <w:lang w:val="en-GB"/>
              </w:rPr>
              <w:t>Affected Assets</w:t>
            </w:r>
          </w:p>
        </w:tc>
        <w:tc>
          <w:tcPr>
            <w:tcW w:w="7791" w:type="dxa"/>
          </w:tcPr>
          <w:p w14:paraId="1570C0EF" w14:textId="77777777" w:rsidR="006A144F" w:rsidRPr="0020479F" w:rsidRDefault="006A144F" w:rsidP="00443992">
            <w:pPr>
              <w:pStyle w:val="EditorsNote"/>
              <w:spacing w:after="0"/>
              <w:ind w:left="0" w:firstLine="0"/>
              <w:rPr>
                <w:color w:val="auto"/>
                <w:lang w:val="en-GB"/>
              </w:rPr>
            </w:pPr>
            <w:r w:rsidRPr="0020479F">
              <w:rPr>
                <w:color w:val="auto"/>
                <w:lang w:val="en-GB"/>
              </w:rPr>
              <w:t xml:space="preserve">Trained ML model [ASSET-D-26], </w:t>
            </w:r>
          </w:p>
          <w:p w14:paraId="21A640A1" w14:textId="77777777" w:rsidR="006A144F" w:rsidRPr="0020479F" w:rsidRDefault="006A144F" w:rsidP="00443992">
            <w:pPr>
              <w:pStyle w:val="EditorsNote"/>
              <w:spacing w:after="0"/>
              <w:ind w:left="0" w:firstLine="0"/>
              <w:rPr>
                <w:color w:val="auto"/>
                <w:lang w:val="en-GB"/>
              </w:rPr>
            </w:pPr>
            <w:r w:rsidRPr="0020479F">
              <w:rPr>
                <w:color w:val="auto"/>
                <w:lang w:val="en-GB"/>
              </w:rPr>
              <w:t>ML Prediction Results [ASSET-D-27],</w:t>
            </w:r>
          </w:p>
          <w:p w14:paraId="020A35FC" w14:textId="77777777" w:rsidR="006A144F" w:rsidRPr="0020479F" w:rsidRDefault="006A144F" w:rsidP="00443992">
            <w:pPr>
              <w:pStyle w:val="EditorsNote"/>
              <w:ind w:left="0" w:firstLine="0"/>
              <w:rPr>
                <w:lang w:val="en-GB"/>
              </w:rPr>
            </w:pPr>
            <w:r w:rsidRPr="0020479F">
              <w:rPr>
                <w:color w:val="auto"/>
                <w:lang w:val="en-GB"/>
              </w:rPr>
              <w:t>ML system [ASSET-D-28]</w:t>
            </w:r>
          </w:p>
        </w:tc>
      </w:tr>
    </w:tbl>
    <w:p w14:paraId="29A45F2C" w14:textId="77777777" w:rsidR="006A144F" w:rsidRPr="0020479F" w:rsidRDefault="006A144F" w:rsidP="006A144F">
      <w:pPr>
        <w:rPr>
          <w:lang w:val="en-GB"/>
        </w:rPr>
      </w:pPr>
    </w:p>
    <w:p w14:paraId="21E3EA7C" w14:textId="7407A709" w:rsidR="006A144F" w:rsidRPr="0020479F" w:rsidRDefault="006A144F" w:rsidP="00705E53">
      <w:pPr>
        <w:pStyle w:val="Heading3"/>
        <w:rPr>
          <w:lang w:val="en-GB"/>
        </w:rPr>
      </w:pPr>
      <w:bookmarkStart w:id="279" w:name="_Toc184043435"/>
      <w:r w:rsidRPr="0020479F">
        <w:rPr>
          <w:lang w:val="en-GB"/>
        </w:rPr>
        <w:t>Feedback manipulation</w:t>
      </w:r>
      <w:r w:rsidR="00B254E0">
        <w:rPr>
          <w:lang w:val="en-GB"/>
        </w:rPr>
        <w:t xml:space="preserve"> for Model Skewing</w:t>
      </w:r>
      <w:bookmarkEnd w:id="279"/>
    </w:p>
    <w:tbl>
      <w:tblPr>
        <w:tblStyle w:val="TableGrid"/>
        <w:tblW w:w="0" w:type="auto"/>
        <w:tblLook w:val="04A0" w:firstRow="1" w:lastRow="0" w:firstColumn="1" w:lastColumn="0" w:noHBand="0" w:noVBand="1"/>
      </w:tblPr>
      <w:tblGrid>
        <w:gridCol w:w="1838"/>
        <w:gridCol w:w="7791"/>
      </w:tblGrid>
      <w:tr w:rsidR="006A144F" w:rsidRPr="00A42C18" w14:paraId="7DAB9FBC" w14:textId="77777777" w:rsidTr="00443992">
        <w:tc>
          <w:tcPr>
            <w:tcW w:w="1838" w:type="dxa"/>
          </w:tcPr>
          <w:p w14:paraId="3FA7662C" w14:textId="77777777" w:rsidR="006A144F" w:rsidRPr="0020479F" w:rsidRDefault="006A144F" w:rsidP="00443992">
            <w:pPr>
              <w:spacing w:after="0"/>
              <w:jc w:val="both"/>
              <w:rPr>
                <w:b/>
                <w:bCs/>
                <w:lang w:val="en-GB"/>
              </w:rPr>
            </w:pPr>
            <w:r w:rsidRPr="0020479F">
              <w:rPr>
                <w:b/>
                <w:bCs/>
                <w:lang w:val="en-GB"/>
              </w:rPr>
              <w:t>Threat ID</w:t>
            </w:r>
          </w:p>
        </w:tc>
        <w:tc>
          <w:tcPr>
            <w:tcW w:w="7791" w:type="dxa"/>
          </w:tcPr>
          <w:p w14:paraId="140778A2" w14:textId="649FE945" w:rsidR="006A144F" w:rsidRPr="0020479F" w:rsidRDefault="00B254E0" w:rsidP="00443992">
            <w:pPr>
              <w:spacing w:after="0"/>
              <w:jc w:val="both"/>
              <w:rPr>
                <w:lang w:val="en-GB"/>
              </w:rPr>
            </w:pPr>
            <w:r>
              <w:rPr>
                <w:lang w:val="en-GB"/>
              </w:rPr>
              <w:t>T-AIML-MS-</w:t>
            </w:r>
            <w:r w:rsidR="006A144F" w:rsidRPr="0020479F">
              <w:rPr>
                <w:lang w:val="en-GB"/>
              </w:rPr>
              <w:t>02</w:t>
            </w:r>
          </w:p>
        </w:tc>
      </w:tr>
      <w:tr w:rsidR="006A144F" w:rsidRPr="00A42C18" w14:paraId="2E73AB68" w14:textId="77777777" w:rsidTr="00443992">
        <w:tc>
          <w:tcPr>
            <w:tcW w:w="1838" w:type="dxa"/>
          </w:tcPr>
          <w:p w14:paraId="3C1BFB0A" w14:textId="77777777" w:rsidR="006A144F" w:rsidRPr="0020479F" w:rsidRDefault="006A144F" w:rsidP="00443992">
            <w:pPr>
              <w:spacing w:after="0"/>
              <w:jc w:val="both"/>
              <w:rPr>
                <w:b/>
                <w:bCs/>
                <w:lang w:val="en-GB"/>
              </w:rPr>
            </w:pPr>
            <w:r w:rsidRPr="0020479F">
              <w:rPr>
                <w:b/>
                <w:bCs/>
                <w:lang w:val="en-GB"/>
              </w:rPr>
              <w:t>Threat title</w:t>
            </w:r>
          </w:p>
        </w:tc>
        <w:tc>
          <w:tcPr>
            <w:tcW w:w="7791" w:type="dxa"/>
          </w:tcPr>
          <w:p w14:paraId="187A7F55" w14:textId="65C4F692" w:rsidR="006A144F" w:rsidRPr="0020479F" w:rsidRDefault="006A144F" w:rsidP="00443992">
            <w:pPr>
              <w:spacing w:after="0"/>
              <w:jc w:val="both"/>
              <w:rPr>
                <w:lang w:val="en-GB"/>
              </w:rPr>
            </w:pPr>
            <w:r w:rsidRPr="0020479F">
              <w:rPr>
                <w:lang w:val="en-GB"/>
              </w:rPr>
              <w:t>Feedback manipulation</w:t>
            </w:r>
            <w:r w:rsidR="00B254E0">
              <w:rPr>
                <w:lang w:val="en-GB"/>
              </w:rPr>
              <w:t xml:space="preserve"> for Model Skewing</w:t>
            </w:r>
          </w:p>
        </w:tc>
      </w:tr>
      <w:tr w:rsidR="006A144F" w:rsidRPr="00A42C18" w14:paraId="643FC577" w14:textId="77777777" w:rsidTr="00443992">
        <w:tc>
          <w:tcPr>
            <w:tcW w:w="1838" w:type="dxa"/>
          </w:tcPr>
          <w:p w14:paraId="26839238" w14:textId="77777777" w:rsidR="006A144F" w:rsidRPr="0020479F" w:rsidRDefault="006A144F" w:rsidP="00443992">
            <w:pPr>
              <w:spacing w:after="0"/>
              <w:jc w:val="both"/>
              <w:rPr>
                <w:b/>
                <w:bCs/>
                <w:lang w:val="en-GB"/>
              </w:rPr>
            </w:pPr>
            <w:r w:rsidRPr="0020479F">
              <w:rPr>
                <w:b/>
                <w:bCs/>
                <w:lang w:val="en-GB"/>
              </w:rPr>
              <w:t>Threat description</w:t>
            </w:r>
          </w:p>
        </w:tc>
        <w:tc>
          <w:tcPr>
            <w:tcW w:w="7791" w:type="dxa"/>
          </w:tcPr>
          <w:p w14:paraId="208D353A" w14:textId="77777777" w:rsidR="006A144F" w:rsidRPr="0020479F" w:rsidRDefault="006A144F" w:rsidP="00443992">
            <w:pPr>
              <w:spacing w:after="0"/>
              <w:jc w:val="both"/>
              <w:rPr>
                <w:lang w:val="en-GB"/>
              </w:rPr>
            </w:pPr>
            <w:r w:rsidRPr="00A42C18">
              <w:rPr>
                <w:lang w:val="en-GB"/>
              </w:rPr>
              <w:t>The attacker manipulates the feedback mechanisms used by the AI/ML for continuous improvement during deployment. The attack can significantly impact the operation of networks causing service disruptions, reputational damage, and financial losses.</w:t>
            </w:r>
          </w:p>
        </w:tc>
      </w:tr>
      <w:tr w:rsidR="006A144F" w:rsidRPr="00A42C18" w14:paraId="04224DCB" w14:textId="77777777" w:rsidTr="00443992">
        <w:tc>
          <w:tcPr>
            <w:tcW w:w="1838" w:type="dxa"/>
          </w:tcPr>
          <w:p w14:paraId="7D87466F" w14:textId="77777777" w:rsidR="006A144F" w:rsidRPr="0020479F" w:rsidRDefault="006A144F" w:rsidP="00443992">
            <w:pPr>
              <w:spacing w:after="0"/>
              <w:jc w:val="both"/>
              <w:rPr>
                <w:b/>
                <w:bCs/>
                <w:lang w:val="en-GB"/>
              </w:rPr>
            </w:pPr>
            <w:r w:rsidRPr="0020479F">
              <w:rPr>
                <w:b/>
                <w:bCs/>
                <w:lang w:val="en-GB"/>
              </w:rPr>
              <w:t>Threat type</w:t>
            </w:r>
          </w:p>
        </w:tc>
        <w:tc>
          <w:tcPr>
            <w:tcW w:w="7791" w:type="dxa"/>
          </w:tcPr>
          <w:p w14:paraId="49A61938" w14:textId="77777777" w:rsidR="006A144F" w:rsidRPr="0020479F" w:rsidRDefault="006A144F" w:rsidP="00443992">
            <w:pPr>
              <w:spacing w:after="0"/>
              <w:jc w:val="both"/>
              <w:rPr>
                <w:lang w:val="en-GB"/>
              </w:rPr>
            </w:pPr>
            <w:r w:rsidRPr="0020479F">
              <w:rPr>
                <w:lang w:val="en-GB"/>
              </w:rPr>
              <w:t>Tampering, (Applicable Threats T-SMO-11, T-SMO-12, T-SMO-31, t_rApps_05)</w:t>
            </w:r>
          </w:p>
        </w:tc>
      </w:tr>
      <w:tr w:rsidR="006A144F" w:rsidRPr="00A42C18" w14:paraId="121C04EC" w14:textId="77777777" w:rsidTr="00443992">
        <w:tc>
          <w:tcPr>
            <w:tcW w:w="1838" w:type="dxa"/>
          </w:tcPr>
          <w:p w14:paraId="330F0D0F" w14:textId="77777777" w:rsidR="006A144F" w:rsidRPr="0020479F" w:rsidRDefault="006A144F" w:rsidP="00443992">
            <w:pPr>
              <w:spacing w:after="0"/>
              <w:jc w:val="both"/>
              <w:rPr>
                <w:b/>
                <w:bCs/>
                <w:lang w:val="en-GB"/>
              </w:rPr>
            </w:pPr>
            <w:r w:rsidRPr="0020479F">
              <w:rPr>
                <w:b/>
                <w:bCs/>
                <w:lang w:val="en-GB"/>
              </w:rPr>
              <w:t>Vulnerabilities</w:t>
            </w:r>
          </w:p>
        </w:tc>
        <w:tc>
          <w:tcPr>
            <w:tcW w:w="7791" w:type="dxa"/>
          </w:tcPr>
          <w:p w14:paraId="6374C7A6" w14:textId="77777777" w:rsidR="006A144F" w:rsidRPr="0020479F" w:rsidRDefault="006A144F" w:rsidP="00443992">
            <w:pPr>
              <w:spacing w:after="0"/>
              <w:jc w:val="both"/>
              <w:rPr>
                <w:lang w:val="en-GB"/>
              </w:rPr>
            </w:pPr>
            <w:r w:rsidRPr="0020479F">
              <w:rPr>
                <w:lang w:val="en-GB"/>
              </w:rPr>
              <w:t>Vulnerabilities in (i) less secure feedback mechanisms to prevent manipulation, (ii) less robust model training against cyber-attacks, (iii) less model performance monitoring for monitoring of suspicious activity</w:t>
            </w:r>
          </w:p>
        </w:tc>
      </w:tr>
      <w:tr w:rsidR="006A144F" w:rsidRPr="00A42C18" w14:paraId="04584CB8" w14:textId="77777777" w:rsidTr="00443992">
        <w:trPr>
          <w:trHeight w:val="360"/>
        </w:trPr>
        <w:tc>
          <w:tcPr>
            <w:tcW w:w="1838" w:type="dxa"/>
          </w:tcPr>
          <w:p w14:paraId="57F58E80" w14:textId="77777777" w:rsidR="006A144F" w:rsidRPr="0020479F" w:rsidRDefault="006A144F" w:rsidP="00443992">
            <w:pPr>
              <w:spacing w:after="0"/>
              <w:jc w:val="both"/>
              <w:rPr>
                <w:b/>
                <w:bCs/>
                <w:lang w:val="en-GB"/>
              </w:rPr>
            </w:pPr>
            <w:r w:rsidRPr="0020479F">
              <w:rPr>
                <w:b/>
                <w:bCs/>
                <w:lang w:val="en-GB"/>
              </w:rPr>
              <w:t>Impact type</w:t>
            </w:r>
          </w:p>
        </w:tc>
        <w:tc>
          <w:tcPr>
            <w:tcW w:w="7791" w:type="dxa"/>
          </w:tcPr>
          <w:p w14:paraId="0268AA42" w14:textId="77777777" w:rsidR="006A144F" w:rsidRPr="0020479F" w:rsidRDefault="006A144F" w:rsidP="00443992">
            <w:pPr>
              <w:spacing w:after="0"/>
              <w:jc w:val="both"/>
              <w:rPr>
                <w:lang w:val="en-GB"/>
              </w:rPr>
            </w:pPr>
            <w:r w:rsidRPr="0020479F">
              <w:rPr>
                <w:lang w:val="en-GB"/>
              </w:rPr>
              <w:t>Integrity, and use-case specific impacts on O-RAN network.</w:t>
            </w:r>
          </w:p>
        </w:tc>
      </w:tr>
      <w:tr w:rsidR="006A144F" w:rsidRPr="00A42C18" w14:paraId="6C87C3D0" w14:textId="77777777" w:rsidTr="00443992">
        <w:tc>
          <w:tcPr>
            <w:tcW w:w="1838" w:type="dxa"/>
          </w:tcPr>
          <w:p w14:paraId="4A83DECD" w14:textId="77777777" w:rsidR="006A144F" w:rsidRPr="0020479F" w:rsidRDefault="006A144F" w:rsidP="00443992">
            <w:pPr>
              <w:spacing w:after="0"/>
              <w:jc w:val="both"/>
              <w:rPr>
                <w:b/>
                <w:bCs/>
                <w:lang w:val="en-GB"/>
              </w:rPr>
            </w:pPr>
            <w:r w:rsidRPr="0020479F">
              <w:rPr>
                <w:b/>
                <w:bCs/>
                <w:lang w:val="en-GB"/>
              </w:rPr>
              <w:t>Affected Assets</w:t>
            </w:r>
          </w:p>
        </w:tc>
        <w:tc>
          <w:tcPr>
            <w:tcW w:w="7791" w:type="dxa"/>
          </w:tcPr>
          <w:p w14:paraId="40073288" w14:textId="77777777" w:rsidR="006A144F" w:rsidRPr="0020479F" w:rsidRDefault="006A144F" w:rsidP="00443992">
            <w:pPr>
              <w:pStyle w:val="EditorsNote"/>
              <w:spacing w:after="0"/>
              <w:ind w:left="0" w:firstLine="0"/>
              <w:rPr>
                <w:color w:val="auto"/>
                <w:lang w:val="en-GB"/>
              </w:rPr>
            </w:pPr>
            <w:r w:rsidRPr="0020479F">
              <w:rPr>
                <w:color w:val="auto"/>
                <w:lang w:val="en-GB"/>
              </w:rPr>
              <w:t xml:space="preserve">Trained ML model [ASSET-D-26], </w:t>
            </w:r>
          </w:p>
          <w:p w14:paraId="6F2A74AE" w14:textId="77777777" w:rsidR="006A144F" w:rsidRPr="0020479F" w:rsidRDefault="006A144F" w:rsidP="00443992">
            <w:pPr>
              <w:pStyle w:val="EditorsNote"/>
              <w:spacing w:after="0"/>
              <w:ind w:left="0" w:firstLine="0"/>
              <w:rPr>
                <w:color w:val="auto"/>
                <w:lang w:val="en-GB"/>
              </w:rPr>
            </w:pPr>
            <w:r w:rsidRPr="0020479F">
              <w:rPr>
                <w:color w:val="auto"/>
                <w:lang w:val="en-GB"/>
              </w:rPr>
              <w:t>ML Prediction Results [ASSET-D-27],</w:t>
            </w:r>
          </w:p>
          <w:p w14:paraId="4ACB18EB" w14:textId="77777777" w:rsidR="006A144F" w:rsidRPr="0020479F" w:rsidRDefault="006A144F" w:rsidP="00443992">
            <w:pPr>
              <w:pStyle w:val="EditorsNote"/>
              <w:ind w:left="0" w:firstLine="0"/>
              <w:rPr>
                <w:color w:val="auto"/>
                <w:lang w:val="en-GB"/>
              </w:rPr>
            </w:pPr>
            <w:r w:rsidRPr="0020479F">
              <w:rPr>
                <w:color w:val="auto"/>
                <w:lang w:val="en-GB"/>
              </w:rPr>
              <w:t>ML system [ASSET-D-28]</w:t>
            </w:r>
          </w:p>
        </w:tc>
      </w:tr>
    </w:tbl>
    <w:p w14:paraId="050BA1B6" w14:textId="77777777" w:rsidR="00BB5CB5" w:rsidRPr="0020479F" w:rsidRDefault="00BB5CB5" w:rsidP="00BB5CB5">
      <w:pPr>
        <w:rPr>
          <w:lang w:val="en-GB"/>
        </w:rPr>
      </w:pPr>
    </w:p>
    <w:p w14:paraId="1080F2AA" w14:textId="625181E8" w:rsidR="002A51BB" w:rsidRPr="0020479F" w:rsidRDefault="002A51BB" w:rsidP="007C0848">
      <w:pPr>
        <w:pStyle w:val="Heading2"/>
        <w:rPr>
          <w:lang w:val="en-GB"/>
        </w:rPr>
      </w:pPr>
      <w:bookmarkStart w:id="280" w:name="_Toc184043436"/>
      <w:r w:rsidRPr="0020479F">
        <w:rPr>
          <w:lang w:val="en-GB"/>
        </w:rPr>
        <w:t>Output Integrity Attack (ML09:2023)</w:t>
      </w:r>
      <w:bookmarkEnd w:id="280"/>
    </w:p>
    <w:p w14:paraId="46F83C65" w14:textId="50343E91" w:rsidR="00EF14AF" w:rsidRPr="0020479F" w:rsidRDefault="00EF14AF" w:rsidP="00705E53">
      <w:pPr>
        <w:pStyle w:val="Heading3"/>
        <w:rPr>
          <w:lang w:val="en-GB"/>
        </w:rPr>
      </w:pPr>
      <w:bookmarkStart w:id="281" w:name="_Toc184043437"/>
      <w:r w:rsidRPr="0020479F">
        <w:rPr>
          <w:lang w:val="en-GB"/>
        </w:rPr>
        <w:t xml:space="preserve">Denial of </w:t>
      </w:r>
      <w:r w:rsidR="00B254E0">
        <w:rPr>
          <w:lang w:val="en-GB"/>
        </w:rPr>
        <w:t>Service Impacting Output Integrity</w:t>
      </w:r>
      <w:bookmarkEnd w:id="281"/>
    </w:p>
    <w:tbl>
      <w:tblPr>
        <w:tblStyle w:val="TableGrid"/>
        <w:tblW w:w="0" w:type="auto"/>
        <w:tblLook w:val="04A0" w:firstRow="1" w:lastRow="0" w:firstColumn="1" w:lastColumn="0" w:noHBand="0" w:noVBand="1"/>
      </w:tblPr>
      <w:tblGrid>
        <w:gridCol w:w="1838"/>
        <w:gridCol w:w="7791"/>
      </w:tblGrid>
      <w:tr w:rsidR="00EF14AF" w:rsidRPr="00A42C18" w14:paraId="29AC8A9E" w14:textId="77777777" w:rsidTr="00A24A12">
        <w:tc>
          <w:tcPr>
            <w:tcW w:w="1838" w:type="dxa"/>
          </w:tcPr>
          <w:p w14:paraId="3C31B8CC" w14:textId="77777777" w:rsidR="00EF14AF" w:rsidRPr="0020479F" w:rsidRDefault="00EF14AF" w:rsidP="00A24A12">
            <w:pPr>
              <w:spacing w:after="0"/>
              <w:jc w:val="both"/>
              <w:rPr>
                <w:b/>
                <w:bCs/>
                <w:lang w:val="en-GB"/>
              </w:rPr>
            </w:pPr>
            <w:r w:rsidRPr="0020479F">
              <w:rPr>
                <w:b/>
                <w:bCs/>
                <w:lang w:val="en-GB"/>
              </w:rPr>
              <w:t>Threat ID</w:t>
            </w:r>
          </w:p>
        </w:tc>
        <w:tc>
          <w:tcPr>
            <w:tcW w:w="7791" w:type="dxa"/>
          </w:tcPr>
          <w:p w14:paraId="5A8B363C" w14:textId="7F51205B" w:rsidR="00EF14AF" w:rsidRPr="0020479F" w:rsidRDefault="00B254E0" w:rsidP="00A24A12">
            <w:pPr>
              <w:spacing w:after="0"/>
              <w:jc w:val="both"/>
              <w:rPr>
                <w:lang w:val="en-GB"/>
              </w:rPr>
            </w:pPr>
            <w:r>
              <w:rPr>
                <w:lang w:val="en-GB"/>
              </w:rPr>
              <w:t>T-AIML-OI-</w:t>
            </w:r>
            <w:r w:rsidR="00EF14AF" w:rsidRPr="0020479F">
              <w:rPr>
                <w:lang w:val="en-GB"/>
              </w:rPr>
              <w:t>01</w:t>
            </w:r>
          </w:p>
        </w:tc>
      </w:tr>
      <w:tr w:rsidR="00EF14AF" w:rsidRPr="00A42C18" w14:paraId="17439890" w14:textId="77777777" w:rsidTr="00A24A12">
        <w:tc>
          <w:tcPr>
            <w:tcW w:w="1838" w:type="dxa"/>
          </w:tcPr>
          <w:p w14:paraId="5B4E9BAD" w14:textId="77777777" w:rsidR="00EF14AF" w:rsidRPr="0020479F" w:rsidRDefault="00EF14AF" w:rsidP="00A24A12">
            <w:pPr>
              <w:spacing w:after="0"/>
              <w:jc w:val="both"/>
              <w:rPr>
                <w:b/>
                <w:bCs/>
                <w:lang w:val="en-GB"/>
              </w:rPr>
            </w:pPr>
            <w:r w:rsidRPr="0020479F">
              <w:rPr>
                <w:b/>
                <w:bCs/>
                <w:lang w:val="en-GB"/>
              </w:rPr>
              <w:t>Threat title</w:t>
            </w:r>
          </w:p>
        </w:tc>
        <w:tc>
          <w:tcPr>
            <w:tcW w:w="7791" w:type="dxa"/>
          </w:tcPr>
          <w:p w14:paraId="71B7123D" w14:textId="66534189" w:rsidR="00EF14AF" w:rsidRPr="0020479F" w:rsidRDefault="00EF14AF" w:rsidP="00A24A12">
            <w:pPr>
              <w:spacing w:after="0"/>
              <w:jc w:val="both"/>
              <w:rPr>
                <w:lang w:val="en-GB"/>
              </w:rPr>
            </w:pPr>
            <w:r w:rsidRPr="0020479F">
              <w:rPr>
                <w:lang w:val="en-GB"/>
              </w:rPr>
              <w:t xml:space="preserve">Denial of </w:t>
            </w:r>
            <w:r w:rsidR="00B254E0">
              <w:rPr>
                <w:lang w:val="en-GB"/>
              </w:rPr>
              <w:t>Service Impacting Output Integrity</w:t>
            </w:r>
          </w:p>
        </w:tc>
      </w:tr>
      <w:tr w:rsidR="00EF14AF" w:rsidRPr="00A42C18" w14:paraId="7DA02068" w14:textId="77777777" w:rsidTr="00A24A12">
        <w:tc>
          <w:tcPr>
            <w:tcW w:w="1838" w:type="dxa"/>
          </w:tcPr>
          <w:p w14:paraId="17407D18" w14:textId="77777777" w:rsidR="00EF14AF" w:rsidRPr="0020479F" w:rsidRDefault="00EF14AF" w:rsidP="00A24A12">
            <w:pPr>
              <w:spacing w:after="0"/>
              <w:jc w:val="both"/>
              <w:rPr>
                <w:b/>
                <w:bCs/>
                <w:lang w:val="en-GB"/>
              </w:rPr>
            </w:pPr>
            <w:r w:rsidRPr="0020479F">
              <w:rPr>
                <w:b/>
                <w:bCs/>
                <w:lang w:val="en-GB"/>
              </w:rPr>
              <w:t>Threat description</w:t>
            </w:r>
          </w:p>
        </w:tc>
        <w:tc>
          <w:tcPr>
            <w:tcW w:w="7791" w:type="dxa"/>
          </w:tcPr>
          <w:p w14:paraId="200BBEB6" w14:textId="77777777" w:rsidR="00EF14AF" w:rsidRPr="0020479F" w:rsidRDefault="00EF14AF" w:rsidP="00A24A12">
            <w:pPr>
              <w:spacing w:after="0"/>
              <w:jc w:val="both"/>
              <w:rPr>
                <w:lang w:val="en-GB"/>
              </w:rPr>
            </w:pPr>
            <w:r w:rsidRPr="0020479F">
              <w:rPr>
                <w:lang w:val="en-GB"/>
              </w:rPr>
              <w:t>The AI/ML output can be manipulated to contain values that are incorrect or out of range. This can lead to service degradation, partial failure or total failure of the O-RAN element that is consuming this output and lead to denial of service to other O-RAN elements or subscribers.</w:t>
            </w:r>
          </w:p>
        </w:tc>
      </w:tr>
      <w:tr w:rsidR="00EF14AF" w:rsidRPr="00A42C18" w14:paraId="38D53262" w14:textId="77777777" w:rsidTr="00A24A12">
        <w:tc>
          <w:tcPr>
            <w:tcW w:w="1838" w:type="dxa"/>
          </w:tcPr>
          <w:p w14:paraId="03084340" w14:textId="77777777" w:rsidR="00EF14AF" w:rsidRPr="0020479F" w:rsidRDefault="00EF14AF" w:rsidP="00A24A12">
            <w:pPr>
              <w:spacing w:after="0"/>
              <w:jc w:val="both"/>
              <w:rPr>
                <w:b/>
                <w:bCs/>
                <w:lang w:val="en-GB"/>
              </w:rPr>
            </w:pPr>
            <w:r w:rsidRPr="0020479F">
              <w:rPr>
                <w:b/>
                <w:bCs/>
                <w:lang w:val="en-GB"/>
              </w:rPr>
              <w:t>Threat type</w:t>
            </w:r>
          </w:p>
        </w:tc>
        <w:tc>
          <w:tcPr>
            <w:tcW w:w="7791" w:type="dxa"/>
          </w:tcPr>
          <w:p w14:paraId="6F089F53" w14:textId="77777777" w:rsidR="00EF14AF" w:rsidRPr="0020479F" w:rsidRDefault="00EF14AF" w:rsidP="00A24A12">
            <w:pPr>
              <w:spacing w:after="0"/>
              <w:jc w:val="both"/>
              <w:rPr>
                <w:lang w:val="en-GB"/>
              </w:rPr>
            </w:pPr>
            <w:r w:rsidRPr="0020479F">
              <w:rPr>
                <w:lang w:val="en-GB"/>
              </w:rPr>
              <w:t>Denial of service</w:t>
            </w:r>
          </w:p>
        </w:tc>
      </w:tr>
      <w:tr w:rsidR="00EF14AF" w:rsidRPr="00A42C18" w14:paraId="1C4EA811" w14:textId="77777777" w:rsidTr="00A24A12">
        <w:tc>
          <w:tcPr>
            <w:tcW w:w="1838" w:type="dxa"/>
          </w:tcPr>
          <w:p w14:paraId="65FAB47D" w14:textId="77777777" w:rsidR="00EF14AF" w:rsidRPr="0020479F" w:rsidRDefault="00EF14AF" w:rsidP="00A24A12">
            <w:pPr>
              <w:spacing w:after="0"/>
              <w:jc w:val="both"/>
              <w:rPr>
                <w:b/>
                <w:bCs/>
                <w:lang w:val="en-GB"/>
              </w:rPr>
            </w:pPr>
            <w:r w:rsidRPr="0020479F">
              <w:rPr>
                <w:b/>
                <w:bCs/>
                <w:lang w:val="en-GB"/>
              </w:rPr>
              <w:t>Vulnerabilities</w:t>
            </w:r>
          </w:p>
        </w:tc>
        <w:tc>
          <w:tcPr>
            <w:tcW w:w="7791" w:type="dxa"/>
          </w:tcPr>
          <w:p w14:paraId="5DEB05E9" w14:textId="77777777" w:rsidR="00EF14AF" w:rsidRPr="0020479F" w:rsidRDefault="00EF14AF" w:rsidP="00A24A12">
            <w:pPr>
              <w:spacing w:after="0"/>
              <w:jc w:val="both"/>
              <w:rPr>
                <w:lang w:val="en-GB"/>
              </w:rPr>
            </w:pPr>
            <w:r w:rsidRPr="0020479F">
              <w:rPr>
                <w:lang w:val="en-GB"/>
              </w:rPr>
              <w:t>Vulnerabilities in data sources, vulnerabilities in training database, vulnerabilities in ML model storage, vulnerabilities in ML model transfer</w:t>
            </w:r>
          </w:p>
        </w:tc>
      </w:tr>
      <w:tr w:rsidR="00EF14AF" w:rsidRPr="00A42C18" w14:paraId="7FA0B94E" w14:textId="77777777" w:rsidTr="00A24A12">
        <w:tc>
          <w:tcPr>
            <w:tcW w:w="1838" w:type="dxa"/>
          </w:tcPr>
          <w:p w14:paraId="109267A6" w14:textId="77777777" w:rsidR="00EF14AF" w:rsidRPr="0020479F" w:rsidRDefault="00EF14AF" w:rsidP="00A24A12">
            <w:pPr>
              <w:spacing w:after="0"/>
              <w:jc w:val="both"/>
              <w:rPr>
                <w:b/>
                <w:bCs/>
                <w:lang w:val="en-GB"/>
              </w:rPr>
            </w:pPr>
            <w:r w:rsidRPr="0020479F">
              <w:rPr>
                <w:b/>
                <w:bCs/>
                <w:lang w:val="en-GB"/>
              </w:rPr>
              <w:t>Impact type</w:t>
            </w:r>
          </w:p>
        </w:tc>
        <w:tc>
          <w:tcPr>
            <w:tcW w:w="7791" w:type="dxa"/>
          </w:tcPr>
          <w:p w14:paraId="5B9F0C1E" w14:textId="77777777" w:rsidR="00EF14AF" w:rsidRPr="0020479F" w:rsidRDefault="00EF14AF" w:rsidP="00A24A12">
            <w:pPr>
              <w:spacing w:after="0"/>
              <w:jc w:val="both"/>
              <w:rPr>
                <w:lang w:val="en-GB"/>
              </w:rPr>
            </w:pPr>
            <w:r w:rsidRPr="0020479F">
              <w:rPr>
                <w:lang w:val="en-GB"/>
              </w:rPr>
              <w:t>Availability</w:t>
            </w:r>
          </w:p>
        </w:tc>
      </w:tr>
      <w:tr w:rsidR="00EF14AF" w:rsidRPr="00A42C18" w14:paraId="7E7D6787" w14:textId="77777777" w:rsidTr="00A24A12">
        <w:tc>
          <w:tcPr>
            <w:tcW w:w="1838" w:type="dxa"/>
          </w:tcPr>
          <w:p w14:paraId="53F1E071" w14:textId="77777777" w:rsidR="00EF14AF" w:rsidRPr="0020479F" w:rsidRDefault="00EF14AF" w:rsidP="00A24A12">
            <w:pPr>
              <w:spacing w:after="0"/>
              <w:jc w:val="both"/>
              <w:rPr>
                <w:b/>
                <w:bCs/>
                <w:lang w:val="en-GB"/>
              </w:rPr>
            </w:pPr>
            <w:r w:rsidRPr="0020479F">
              <w:rPr>
                <w:b/>
                <w:bCs/>
                <w:lang w:val="en-GB"/>
              </w:rPr>
              <w:t>Affected Assets</w:t>
            </w:r>
          </w:p>
        </w:tc>
        <w:tc>
          <w:tcPr>
            <w:tcW w:w="7791" w:type="dxa"/>
          </w:tcPr>
          <w:p w14:paraId="013C39AE" w14:textId="337EE3AA" w:rsidR="00EF14AF" w:rsidRPr="0020479F" w:rsidRDefault="00EF14AF" w:rsidP="00A24A12">
            <w:pPr>
              <w:pStyle w:val="EditorsNote"/>
              <w:ind w:left="0" w:firstLine="0"/>
              <w:rPr>
                <w:color w:val="auto"/>
                <w:lang w:val="en-GB"/>
              </w:rPr>
            </w:pPr>
            <w:r w:rsidRPr="0020479F">
              <w:rPr>
                <w:color w:val="auto"/>
                <w:lang w:val="en-GB"/>
              </w:rPr>
              <w:t xml:space="preserve">Training or test data sets collected externally or internally [ASSET-D-25], </w:t>
            </w:r>
            <w:r w:rsidRPr="0020479F">
              <w:rPr>
                <w:color w:val="auto"/>
                <w:lang w:val="en-GB"/>
              </w:rPr>
              <w:br/>
              <w:t>Trained ML model [ASSET-D-26],</w:t>
            </w:r>
            <w:r w:rsidRPr="0020479F">
              <w:rPr>
                <w:color w:val="auto"/>
                <w:lang w:val="en-GB"/>
              </w:rPr>
              <w:br/>
              <w:t>ML prediction results [ASSET-D-27],</w:t>
            </w:r>
            <w:r w:rsidRPr="0020479F">
              <w:rPr>
                <w:color w:val="auto"/>
                <w:lang w:val="en-GB"/>
              </w:rPr>
              <w:br/>
              <w:t>A1 policies [ASSET-D-07],</w:t>
            </w:r>
            <w:r w:rsidRPr="0020479F">
              <w:rPr>
                <w:color w:val="auto"/>
                <w:lang w:val="en-GB"/>
              </w:rPr>
              <w:br/>
              <w:t>E2 node data [ASSET-D-11],</w:t>
            </w:r>
            <w:r w:rsidRPr="0020479F">
              <w:rPr>
                <w:color w:val="auto"/>
                <w:lang w:val="en-GB"/>
              </w:rPr>
              <w:br/>
              <w:t>Near-RT-RIC SW [ASSET-C-02</w:t>
            </w:r>
            <w:r w:rsidR="0055689E">
              <w:rPr>
                <w:color w:val="auto"/>
                <w:lang w:val="en-GB"/>
              </w:rPr>
              <w:t>]</w:t>
            </w:r>
            <w:r w:rsidRPr="0020479F">
              <w:rPr>
                <w:color w:val="auto"/>
                <w:lang w:val="en-GB"/>
              </w:rPr>
              <w:t xml:space="preserve">, </w:t>
            </w:r>
            <w:r w:rsidRPr="0020479F">
              <w:rPr>
                <w:color w:val="auto"/>
                <w:lang w:val="en-GB"/>
              </w:rPr>
              <w:br/>
              <w:t>Non-RT-RIC SW [ASSET-C-11]</w:t>
            </w:r>
          </w:p>
        </w:tc>
      </w:tr>
    </w:tbl>
    <w:p w14:paraId="2BF9A367" w14:textId="77777777" w:rsidR="00EF14AF" w:rsidRPr="0020479F" w:rsidRDefault="00EF14AF" w:rsidP="00EF14AF">
      <w:pPr>
        <w:rPr>
          <w:lang w:val="en-GB"/>
        </w:rPr>
      </w:pPr>
    </w:p>
    <w:p w14:paraId="22FE6117" w14:textId="230615FD" w:rsidR="00EF14AF" w:rsidRPr="0020479F" w:rsidRDefault="00EF14AF" w:rsidP="00705E53">
      <w:pPr>
        <w:pStyle w:val="Heading3"/>
        <w:rPr>
          <w:lang w:val="en-GB"/>
        </w:rPr>
      </w:pPr>
      <w:bookmarkStart w:id="282" w:name="_Toc184043438"/>
      <w:r w:rsidRPr="0020479F">
        <w:rPr>
          <w:lang w:val="en-GB"/>
        </w:rPr>
        <w:t xml:space="preserve">Subscriber QoE </w:t>
      </w:r>
      <w:r w:rsidR="00B254E0">
        <w:rPr>
          <w:lang w:val="en-GB"/>
        </w:rPr>
        <w:t>C</w:t>
      </w:r>
      <w:r w:rsidR="00B254E0" w:rsidRPr="0020479F">
        <w:rPr>
          <w:lang w:val="en-GB"/>
        </w:rPr>
        <w:t>hange</w:t>
      </w:r>
      <w:bookmarkEnd w:id="282"/>
    </w:p>
    <w:tbl>
      <w:tblPr>
        <w:tblStyle w:val="TableGrid"/>
        <w:tblW w:w="0" w:type="auto"/>
        <w:tblLook w:val="04A0" w:firstRow="1" w:lastRow="0" w:firstColumn="1" w:lastColumn="0" w:noHBand="0" w:noVBand="1"/>
      </w:tblPr>
      <w:tblGrid>
        <w:gridCol w:w="1838"/>
        <w:gridCol w:w="7791"/>
      </w:tblGrid>
      <w:tr w:rsidR="00EF14AF" w:rsidRPr="00A42C18" w14:paraId="4BBCF88A" w14:textId="77777777" w:rsidTr="00A24A12">
        <w:tc>
          <w:tcPr>
            <w:tcW w:w="1838" w:type="dxa"/>
          </w:tcPr>
          <w:p w14:paraId="13DF6B73" w14:textId="77777777" w:rsidR="00EF14AF" w:rsidRPr="0020479F" w:rsidRDefault="00EF14AF" w:rsidP="00A24A12">
            <w:pPr>
              <w:spacing w:after="0"/>
              <w:jc w:val="both"/>
              <w:rPr>
                <w:b/>
                <w:bCs/>
                <w:lang w:val="en-GB"/>
              </w:rPr>
            </w:pPr>
            <w:r w:rsidRPr="0020479F">
              <w:rPr>
                <w:b/>
                <w:bCs/>
                <w:lang w:val="en-GB"/>
              </w:rPr>
              <w:t>Threat ID</w:t>
            </w:r>
          </w:p>
        </w:tc>
        <w:tc>
          <w:tcPr>
            <w:tcW w:w="7791" w:type="dxa"/>
          </w:tcPr>
          <w:p w14:paraId="7D29E82D" w14:textId="3B864FFF" w:rsidR="00EF14AF" w:rsidRPr="0020479F" w:rsidRDefault="00B254E0" w:rsidP="00A24A12">
            <w:pPr>
              <w:spacing w:after="0"/>
              <w:jc w:val="both"/>
              <w:rPr>
                <w:lang w:val="en-GB"/>
              </w:rPr>
            </w:pPr>
            <w:r>
              <w:rPr>
                <w:lang w:val="en-GB"/>
              </w:rPr>
              <w:t>T-AIML-OI-</w:t>
            </w:r>
            <w:r w:rsidR="00EF14AF" w:rsidRPr="0020479F">
              <w:rPr>
                <w:lang w:val="en-GB"/>
              </w:rPr>
              <w:t>02</w:t>
            </w:r>
          </w:p>
        </w:tc>
      </w:tr>
      <w:tr w:rsidR="00EF14AF" w:rsidRPr="00A42C18" w14:paraId="1774EE71" w14:textId="77777777" w:rsidTr="00A24A12">
        <w:tc>
          <w:tcPr>
            <w:tcW w:w="1838" w:type="dxa"/>
          </w:tcPr>
          <w:p w14:paraId="2B979914" w14:textId="77777777" w:rsidR="00EF14AF" w:rsidRPr="0020479F" w:rsidRDefault="00EF14AF" w:rsidP="00A24A12">
            <w:pPr>
              <w:spacing w:after="0"/>
              <w:jc w:val="both"/>
              <w:rPr>
                <w:b/>
                <w:bCs/>
                <w:lang w:val="en-GB"/>
              </w:rPr>
            </w:pPr>
            <w:r w:rsidRPr="0020479F">
              <w:rPr>
                <w:b/>
                <w:bCs/>
                <w:lang w:val="en-GB"/>
              </w:rPr>
              <w:t>Threat title</w:t>
            </w:r>
          </w:p>
        </w:tc>
        <w:tc>
          <w:tcPr>
            <w:tcW w:w="7791" w:type="dxa"/>
          </w:tcPr>
          <w:p w14:paraId="71D87106" w14:textId="2AB7AF3F" w:rsidR="00EF14AF" w:rsidRPr="0020479F" w:rsidRDefault="00EF14AF" w:rsidP="00A24A12">
            <w:pPr>
              <w:spacing w:after="0"/>
              <w:jc w:val="both"/>
              <w:rPr>
                <w:lang w:val="en-GB"/>
              </w:rPr>
            </w:pPr>
            <w:r w:rsidRPr="0020479F">
              <w:rPr>
                <w:lang w:val="en-GB"/>
              </w:rPr>
              <w:t xml:space="preserve">Subscriber QoE </w:t>
            </w:r>
            <w:r w:rsidR="00B254E0">
              <w:rPr>
                <w:lang w:val="en-GB"/>
              </w:rPr>
              <w:t>C</w:t>
            </w:r>
            <w:r w:rsidR="00B254E0" w:rsidRPr="0020479F">
              <w:rPr>
                <w:lang w:val="en-GB"/>
              </w:rPr>
              <w:t>hange</w:t>
            </w:r>
          </w:p>
        </w:tc>
      </w:tr>
      <w:tr w:rsidR="00EF14AF" w:rsidRPr="00A42C18" w14:paraId="6FFA4905" w14:textId="77777777" w:rsidTr="00A24A12">
        <w:tc>
          <w:tcPr>
            <w:tcW w:w="1838" w:type="dxa"/>
          </w:tcPr>
          <w:p w14:paraId="7BEC10E1" w14:textId="77777777" w:rsidR="00EF14AF" w:rsidRPr="0020479F" w:rsidRDefault="00EF14AF" w:rsidP="00A24A12">
            <w:pPr>
              <w:spacing w:after="0"/>
              <w:jc w:val="both"/>
              <w:rPr>
                <w:b/>
                <w:bCs/>
                <w:lang w:val="en-GB"/>
              </w:rPr>
            </w:pPr>
            <w:r w:rsidRPr="0020479F">
              <w:rPr>
                <w:b/>
                <w:bCs/>
                <w:lang w:val="en-GB"/>
              </w:rPr>
              <w:lastRenderedPageBreak/>
              <w:t>Threat description</w:t>
            </w:r>
          </w:p>
        </w:tc>
        <w:tc>
          <w:tcPr>
            <w:tcW w:w="7791" w:type="dxa"/>
          </w:tcPr>
          <w:p w14:paraId="2A5091E8" w14:textId="77777777" w:rsidR="00EF14AF" w:rsidRPr="0020479F" w:rsidRDefault="00EF14AF" w:rsidP="00A24A12">
            <w:pPr>
              <w:spacing w:after="0"/>
              <w:jc w:val="both"/>
              <w:rPr>
                <w:lang w:val="en-GB"/>
              </w:rPr>
            </w:pPr>
            <w:r w:rsidRPr="0020479F">
              <w:rPr>
                <w:lang w:val="en-GB"/>
              </w:rPr>
              <w:t>The AI/ML output can be manipulated to contain values which can influence the configuration or policies being used by the O-RAN elements. This can lead to a behaviour of O-RAN network elements where a subscriber or a group of subscribers is treated unfairly or with a preference.</w:t>
            </w:r>
          </w:p>
        </w:tc>
      </w:tr>
      <w:tr w:rsidR="00EF14AF" w:rsidRPr="00A42C18" w14:paraId="12FAE559" w14:textId="77777777" w:rsidTr="00A24A12">
        <w:tc>
          <w:tcPr>
            <w:tcW w:w="1838" w:type="dxa"/>
          </w:tcPr>
          <w:p w14:paraId="6FD0398D" w14:textId="77777777" w:rsidR="00EF14AF" w:rsidRPr="0020479F" w:rsidRDefault="00EF14AF" w:rsidP="00A24A12">
            <w:pPr>
              <w:spacing w:after="0"/>
              <w:jc w:val="both"/>
              <w:rPr>
                <w:b/>
                <w:bCs/>
                <w:lang w:val="en-GB"/>
              </w:rPr>
            </w:pPr>
            <w:r w:rsidRPr="0020479F">
              <w:rPr>
                <w:b/>
                <w:bCs/>
                <w:lang w:val="en-GB"/>
              </w:rPr>
              <w:t>Threat type</w:t>
            </w:r>
          </w:p>
        </w:tc>
        <w:tc>
          <w:tcPr>
            <w:tcW w:w="7791" w:type="dxa"/>
          </w:tcPr>
          <w:p w14:paraId="223CD66D" w14:textId="77777777" w:rsidR="00EF14AF" w:rsidRPr="0020479F" w:rsidRDefault="00EF14AF" w:rsidP="00A24A12">
            <w:pPr>
              <w:spacing w:after="0"/>
              <w:jc w:val="both"/>
              <w:rPr>
                <w:lang w:val="en-GB"/>
              </w:rPr>
            </w:pPr>
            <w:r w:rsidRPr="0020479F">
              <w:rPr>
                <w:lang w:val="en-GB"/>
              </w:rPr>
              <w:t>Tampering</w:t>
            </w:r>
          </w:p>
        </w:tc>
      </w:tr>
      <w:tr w:rsidR="00EF14AF" w:rsidRPr="00A42C18" w14:paraId="4DB188E3" w14:textId="77777777" w:rsidTr="00A24A12">
        <w:tc>
          <w:tcPr>
            <w:tcW w:w="1838" w:type="dxa"/>
          </w:tcPr>
          <w:p w14:paraId="3E3D4154" w14:textId="77777777" w:rsidR="00EF14AF" w:rsidRPr="0020479F" w:rsidRDefault="00EF14AF" w:rsidP="00A24A12">
            <w:pPr>
              <w:spacing w:after="0"/>
              <w:jc w:val="both"/>
              <w:rPr>
                <w:b/>
                <w:bCs/>
                <w:lang w:val="en-GB"/>
              </w:rPr>
            </w:pPr>
            <w:r w:rsidRPr="0020479F">
              <w:rPr>
                <w:b/>
                <w:bCs/>
                <w:lang w:val="en-GB"/>
              </w:rPr>
              <w:t>Vulnerabilities</w:t>
            </w:r>
          </w:p>
        </w:tc>
        <w:tc>
          <w:tcPr>
            <w:tcW w:w="7791" w:type="dxa"/>
          </w:tcPr>
          <w:p w14:paraId="4EFFFD9E" w14:textId="77777777" w:rsidR="00EF14AF" w:rsidRPr="0020479F" w:rsidRDefault="00EF14AF" w:rsidP="00A24A12">
            <w:pPr>
              <w:spacing w:after="0"/>
              <w:jc w:val="both"/>
              <w:rPr>
                <w:lang w:val="en-GB"/>
              </w:rPr>
            </w:pPr>
            <w:r w:rsidRPr="0020479F">
              <w:rPr>
                <w:lang w:val="en-GB"/>
              </w:rPr>
              <w:t>Vulnerabilities in data sources, vulnerabilities in training database, vulnerabilities in ML model storage, vulnerabilities in ML model transfer</w:t>
            </w:r>
          </w:p>
        </w:tc>
      </w:tr>
      <w:tr w:rsidR="00EF14AF" w:rsidRPr="00A42C18" w14:paraId="15AE2781" w14:textId="77777777" w:rsidTr="00A24A12">
        <w:tc>
          <w:tcPr>
            <w:tcW w:w="1838" w:type="dxa"/>
          </w:tcPr>
          <w:p w14:paraId="2EDD5B49" w14:textId="77777777" w:rsidR="00EF14AF" w:rsidRPr="0020479F" w:rsidRDefault="00EF14AF" w:rsidP="00A24A12">
            <w:pPr>
              <w:spacing w:after="0"/>
              <w:jc w:val="both"/>
              <w:rPr>
                <w:b/>
                <w:bCs/>
                <w:lang w:val="en-GB"/>
              </w:rPr>
            </w:pPr>
            <w:r w:rsidRPr="0020479F">
              <w:rPr>
                <w:b/>
                <w:bCs/>
                <w:lang w:val="en-GB"/>
              </w:rPr>
              <w:t>Impact type</w:t>
            </w:r>
          </w:p>
        </w:tc>
        <w:tc>
          <w:tcPr>
            <w:tcW w:w="7791" w:type="dxa"/>
          </w:tcPr>
          <w:p w14:paraId="7D03CBCB" w14:textId="77777777" w:rsidR="00EF14AF" w:rsidRPr="0020479F" w:rsidRDefault="00EF14AF" w:rsidP="00A24A12">
            <w:pPr>
              <w:spacing w:after="0"/>
              <w:jc w:val="both"/>
              <w:rPr>
                <w:lang w:val="en-GB"/>
              </w:rPr>
            </w:pPr>
            <w:r w:rsidRPr="0020479F">
              <w:rPr>
                <w:lang w:val="en-GB"/>
              </w:rPr>
              <w:t>Integrity</w:t>
            </w:r>
          </w:p>
        </w:tc>
      </w:tr>
      <w:tr w:rsidR="00EF14AF" w:rsidRPr="00A42C18" w14:paraId="74FAEAE8" w14:textId="77777777" w:rsidTr="00A24A12">
        <w:tc>
          <w:tcPr>
            <w:tcW w:w="1838" w:type="dxa"/>
          </w:tcPr>
          <w:p w14:paraId="552E43F9" w14:textId="77777777" w:rsidR="00EF14AF" w:rsidRPr="0020479F" w:rsidRDefault="00EF14AF" w:rsidP="00A24A12">
            <w:pPr>
              <w:spacing w:after="0"/>
              <w:jc w:val="both"/>
              <w:rPr>
                <w:b/>
                <w:bCs/>
                <w:lang w:val="en-GB"/>
              </w:rPr>
            </w:pPr>
            <w:r w:rsidRPr="0020479F">
              <w:rPr>
                <w:b/>
                <w:bCs/>
                <w:lang w:val="en-GB"/>
              </w:rPr>
              <w:t>Affected Assets</w:t>
            </w:r>
          </w:p>
        </w:tc>
        <w:tc>
          <w:tcPr>
            <w:tcW w:w="7791" w:type="dxa"/>
          </w:tcPr>
          <w:p w14:paraId="6AF28591" w14:textId="21B02039" w:rsidR="00EF14AF" w:rsidRPr="0020479F" w:rsidRDefault="00EF14AF" w:rsidP="00A24A12">
            <w:pPr>
              <w:pStyle w:val="EditorsNote"/>
              <w:ind w:left="0" w:firstLine="0"/>
              <w:rPr>
                <w:color w:val="auto"/>
                <w:lang w:val="en-GB"/>
              </w:rPr>
            </w:pPr>
            <w:r w:rsidRPr="0020479F">
              <w:rPr>
                <w:color w:val="auto"/>
                <w:lang w:val="en-GB"/>
              </w:rPr>
              <w:t xml:space="preserve">Training or test data sets collected externally or internally [ASSET-D-25], </w:t>
            </w:r>
            <w:r w:rsidRPr="0020479F">
              <w:rPr>
                <w:color w:val="auto"/>
                <w:lang w:val="en-GB"/>
              </w:rPr>
              <w:br/>
              <w:t>Trained ML model [ASSET-D-26],</w:t>
            </w:r>
            <w:r w:rsidRPr="0020479F">
              <w:rPr>
                <w:color w:val="auto"/>
                <w:lang w:val="en-GB"/>
              </w:rPr>
              <w:br/>
              <w:t>ML prediction results [ASSET-D-27],</w:t>
            </w:r>
            <w:r w:rsidRPr="0020479F">
              <w:rPr>
                <w:color w:val="auto"/>
                <w:lang w:val="en-GB"/>
              </w:rPr>
              <w:br/>
              <w:t>Data transported over the O1 interface [ASSET-D-09],</w:t>
            </w:r>
            <w:r w:rsidRPr="0020479F">
              <w:rPr>
                <w:color w:val="auto"/>
                <w:lang w:val="en-GB"/>
              </w:rPr>
              <w:br/>
              <w:t>A1 policies [ASSET-D-07],</w:t>
            </w:r>
            <w:r w:rsidRPr="0020479F">
              <w:rPr>
                <w:color w:val="auto"/>
                <w:lang w:val="en-GB"/>
              </w:rPr>
              <w:br/>
              <w:t>E2 node data [ASSET-D-11],</w:t>
            </w:r>
            <w:r w:rsidRPr="0020479F">
              <w:rPr>
                <w:color w:val="auto"/>
                <w:lang w:val="en-GB"/>
              </w:rPr>
              <w:br/>
              <w:t>Near-RT-RIC SW [ASSET-C-02</w:t>
            </w:r>
            <w:r w:rsidR="0055689E">
              <w:rPr>
                <w:color w:val="auto"/>
                <w:lang w:val="en-GB"/>
              </w:rPr>
              <w:t>]</w:t>
            </w:r>
            <w:r w:rsidRPr="0020479F">
              <w:rPr>
                <w:color w:val="auto"/>
                <w:lang w:val="en-GB"/>
              </w:rPr>
              <w:t xml:space="preserve">, </w:t>
            </w:r>
            <w:r w:rsidRPr="0020479F">
              <w:rPr>
                <w:color w:val="auto"/>
                <w:lang w:val="en-GB"/>
              </w:rPr>
              <w:br/>
              <w:t>Non-RT-RIC SW [ASSET-C-11]</w:t>
            </w:r>
          </w:p>
        </w:tc>
      </w:tr>
    </w:tbl>
    <w:p w14:paraId="7F55DA53" w14:textId="77777777" w:rsidR="00BB5CB5" w:rsidRPr="0020479F" w:rsidRDefault="00BB5CB5" w:rsidP="00BB5CB5">
      <w:pPr>
        <w:rPr>
          <w:lang w:val="en-GB"/>
        </w:rPr>
      </w:pPr>
    </w:p>
    <w:p w14:paraId="26BBC66F" w14:textId="34E4B712" w:rsidR="002874D0" w:rsidRPr="0020479F" w:rsidRDefault="002A51BB" w:rsidP="007C0848">
      <w:pPr>
        <w:pStyle w:val="Heading2"/>
        <w:rPr>
          <w:lang w:val="en-GB"/>
        </w:rPr>
      </w:pPr>
      <w:bookmarkStart w:id="283" w:name="_Toc184043439"/>
      <w:r w:rsidRPr="0020479F">
        <w:rPr>
          <w:lang w:val="en-GB"/>
        </w:rPr>
        <w:t>Model Poisoning (ML10:2023)</w:t>
      </w:r>
      <w:bookmarkEnd w:id="283"/>
    </w:p>
    <w:p w14:paraId="6478F976" w14:textId="36D3095E" w:rsidR="005C4D1F" w:rsidRPr="0020479F" w:rsidRDefault="0008483C" w:rsidP="00705E53">
      <w:pPr>
        <w:pStyle w:val="Heading3"/>
        <w:rPr>
          <w:rFonts w:cs="Arial"/>
          <w:szCs w:val="28"/>
          <w:lang w:val="en-GB"/>
        </w:rPr>
      </w:pPr>
      <w:bookmarkStart w:id="284" w:name="_Toc184043440"/>
      <w:r w:rsidRPr="00A42C18">
        <w:rPr>
          <w:lang w:val="en-GB"/>
        </w:rPr>
        <w:t>Model Parameter Poisoning</w:t>
      </w:r>
      <w:bookmarkEnd w:id="284"/>
    </w:p>
    <w:tbl>
      <w:tblPr>
        <w:tblStyle w:val="TableGrid"/>
        <w:tblW w:w="0" w:type="auto"/>
        <w:tblLook w:val="04A0" w:firstRow="1" w:lastRow="0" w:firstColumn="1" w:lastColumn="0" w:noHBand="0" w:noVBand="1"/>
      </w:tblPr>
      <w:tblGrid>
        <w:gridCol w:w="1885"/>
        <w:gridCol w:w="7744"/>
      </w:tblGrid>
      <w:tr w:rsidR="005C4D1F" w:rsidRPr="00A42C18" w14:paraId="79079FC6" w14:textId="77777777" w:rsidTr="00A24A12">
        <w:tc>
          <w:tcPr>
            <w:tcW w:w="1885" w:type="dxa"/>
          </w:tcPr>
          <w:p w14:paraId="10070C3F" w14:textId="77777777" w:rsidR="005C4D1F" w:rsidRPr="00A42C18" w:rsidRDefault="005C4D1F" w:rsidP="00A24A12">
            <w:pPr>
              <w:spacing w:after="0"/>
              <w:jc w:val="both"/>
              <w:rPr>
                <w:b/>
                <w:bCs/>
                <w:lang w:val="en-GB"/>
              </w:rPr>
            </w:pPr>
            <w:r w:rsidRPr="00A42C18">
              <w:rPr>
                <w:b/>
                <w:bCs/>
                <w:lang w:val="en-GB"/>
              </w:rPr>
              <w:t>Threat ID</w:t>
            </w:r>
          </w:p>
        </w:tc>
        <w:tc>
          <w:tcPr>
            <w:tcW w:w="7744" w:type="dxa"/>
          </w:tcPr>
          <w:p w14:paraId="796D8155" w14:textId="63CAD3E9" w:rsidR="005C4D1F" w:rsidRPr="00A42C18" w:rsidRDefault="00B254E0" w:rsidP="00A24A12">
            <w:pPr>
              <w:spacing w:after="0"/>
              <w:jc w:val="both"/>
              <w:rPr>
                <w:lang w:val="en-GB"/>
              </w:rPr>
            </w:pPr>
            <w:r>
              <w:rPr>
                <w:lang w:val="en-GB"/>
              </w:rPr>
              <w:t>T-AIML-MP-</w:t>
            </w:r>
            <w:r w:rsidR="005C4D1F" w:rsidRPr="00A42C18">
              <w:rPr>
                <w:lang w:val="en-GB"/>
              </w:rPr>
              <w:t>01</w:t>
            </w:r>
          </w:p>
        </w:tc>
      </w:tr>
      <w:tr w:rsidR="005C4D1F" w:rsidRPr="00A42C18" w14:paraId="07F3BF30" w14:textId="77777777" w:rsidTr="00A24A12">
        <w:tc>
          <w:tcPr>
            <w:tcW w:w="1885" w:type="dxa"/>
          </w:tcPr>
          <w:p w14:paraId="34895F8C" w14:textId="77777777" w:rsidR="005C4D1F" w:rsidRPr="00A42C18" w:rsidRDefault="005C4D1F" w:rsidP="00A24A12">
            <w:pPr>
              <w:spacing w:after="0"/>
              <w:jc w:val="both"/>
              <w:rPr>
                <w:b/>
                <w:bCs/>
                <w:lang w:val="en-GB"/>
              </w:rPr>
            </w:pPr>
            <w:r w:rsidRPr="00A42C18">
              <w:rPr>
                <w:b/>
                <w:bCs/>
                <w:lang w:val="en-GB"/>
              </w:rPr>
              <w:t>Threat title</w:t>
            </w:r>
          </w:p>
        </w:tc>
        <w:tc>
          <w:tcPr>
            <w:tcW w:w="7744" w:type="dxa"/>
          </w:tcPr>
          <w:p w14:paraId="15235800" w14:textId="77777777" w:rsidR="005C4D1F" w:rsidRPr="00A42C18" w:rsidRDefault="005C4D1F" w:rsidP="00A24A12">
            <w:pPr>
              <w:spacing w:after="0"/>
              <w:jc w:val="both"/>
              <w:rPr>
                <w:lang w:val="en-GB"/>
              </w:rPr>
            </w:pPr>
            <w:r w:rsidRPr="00A42C18">
              <w:rPr>
                <w:lang w:val="en-GB"/>
              </w:rPr>
              <w:t>Model Parameter Poisoning</w:t>
            </w:r>
          </w:p>
        </w:tc>
      </w:tr>
      <w:tr w:rsidR="005C4D1F" w:rsidRPr="00A42C18" w14:paraId="4CDB4A4F" w14:textId="77777777" w:rsidTr="00A24A12">
        <w:tc>
          <w:tcPr>
            <w:tcW w:w="1885" w:type="dxa"/>
          </w:tcPr>
          <w:p w14:paraId="2CFA36FB" w14:textId="77777777" w:rsidR="005C4D1F" w:rsidRPr="00A42C18" w:rsidRDefault="005C4D1F" w:rsidP="00A24A12">
            <w:pPr>
              <w:spacing w:after="0"/>
              <w:jc w:val="both"/>
              <w:rPr>
                <w:b/>
                <w:bCs/>
                <w:lang w:val="en-GB"/>
              </w:rPr>
            </w:pPr>
            <w:r w:rsidRPr="00A42C18">
              <w:rPr>
                <w:b/>
                <w:bCs/>
                <w:lang w:val="en-GB"/>
              </w:rPr>
              <w:t>Threat description</w:t>
            </w:r>
          </w:p>
        </w:tc>
        <w:tc>
          <w:tcPr>
            <w:tcW w:w="7744" w:type="dxa"/>
          </w:tcPr>
          <w:p w14:paraId="161C0AE9" w14:textId="77777777" w:rsidR="005C4D1F" w:rsidRPr="0020479F" w:rsidRDefault="005C4D1F" w:rsidP="00A24A12">
            <w:pPr>
              <w:spacing w:after="0"/>
              <w:jc w:val="both"/>
              <w:rPr>
                <w:lang w:val="en-GB"/>
              </w:rPr>
            </w:pPr>
            <w:r w:rsidRPr="0020479F">
              <w:rPr>
                <w:lang w:val="en-GB"/>
              </w:rPr>
              <w:t xml:space="preserve">The adversary has access to the parameters file of a trained model. The parameters file is altered to change the model’s predictions to achieve the goals of the adversary. </w:t>
            </w:r>
          </w:p>
        </w:tc>
      </w:tr>
      <w:tr w:rsidR="005C4D1F" w:rsidRPr="00A42C18" w14:paraId="2EA54FC9" w14:textId="77777777" w:rsidTr="00A24A12">
        <w:tc>
          <w:tcPr>
            <w:tcW w:w="1885" w:type="dxa"/>
          </w:tcPr>
          <w:p w14:paraId="13BEA559" w14:textId="77777777" w:rsidR="005C4D1F" w:rsidRPr="00A42C18" w:rsidRDefault="005C4D1F" w:rsidP="00A24A12">
            <w:pPr>
              <w:spacing w:after="0"/>
              <w:jc w:val="both"/>
              <w:rPr>
                <w:b/>
                <w:bCs/>
                <w:lang w:val="en-GB"/>
              </w:rPr>
            </w:pPr>
            <w:r w:rsidRPr="00A42C18">
              <w:rPr>
                <w:b/>
                <w:bCs/>
                <w:lang w:val="en-GB"/>
              </w:rPr>
              <w:t>Threat type</w:t>
            </w:r>
          </w:p>
        </w:tc>
        <w:tc>
          <w:tcPr>
            <w:tcW w:w="7744" w:type="dxa"/>
          </w:tcPr>
          <w:p w14:paraId="13DA0959" w14:textId="77777777" w:rsidR="005C4D1F" w:rsidRPr="00A42C18" w:rsidRDefault="005C4D1F" w:rsidP="00A24A12">
            <w:pPr>
              <w:spacing w:after="0"/>
              <w:jc w:val="both"/>
              <w:rPr>
                <w:lang w:val="en-GB"/>
              </w:rPr>
            </w:pPr>
            <w:r w:rsidRPr="00A42C18">
              <w:rPr>
                <w:lang w:val="en-GB"/>
              </w:rPr>
              <w:t>Tampering</w:t>
            </w:r>
          </w:p>
        </w:tc>
      </w:tr>
      <w:tr w:rsidR="005C4D1F" w:rsidRPr="00A42C18" w14:paraId="1DDF165D" w14:textId="77777777" w:rsidTr="00A24A12">
        <w:tc>
          <w:tcPr>
            <w:tcW w:w="1885" w:type="dxa"/>
          </w:tcPr>
          <w:p w14:paraId="16F28B31" w14:textId="77777777" w:rsidR="005C4D1F" w:rsidRPr="00A42C18" w:rsidRDefault="005C4D1F" w:rsidP="00A24A12">
            <w:pPr>
              <w:spacing w:after="0"/>
              <w:jc w:val="both"/>
              <w:rPr>
                <w:b/>
                <w:bCs/>
                <w:lang w:val="en-GB"/>
              </w:rPr>
            </w:pPr>
            <w:r w:rsidRPr="00A42C18">
              <w:rPr>
                <w:b/>
                <w:bCs/>
                <w:lang w:val="en-GB"/>
              </w:rPr>
              <w:t>Vulnerabilities</w:t>
            </w:r>
          </w:p>
        </w:tc>
        <w:tc>
          <w:tcPr>
            <w:tcW w:w="7744" w:type="dxa"/>
          </w:tcPr>
          <w:p w14:paraId="71D2A0FA" w14:textId="409E3030" w:rsidR="005C4D1F" w:rsidRPr="00A42C18" w:rsidRDefault="005C4D1F">
            <w:pPr>
              <w:pStyle w:val="ListParagraph"/>
              <w:numPr>
                <w:ilvl w:val="0"/>
                <w:numId w:val="20"/>
              </w:numPr>
              <w:spacing w:after="0" w:line="360" w:lineRule="auto"/>
              <w:jc w:val="both"/>
            </w:pPr>
            <w:r w:rsidRPr="00A42C18">
              <w:t>Insufficient access controls to the model’s parameters [i.20]</w:t>
            </w:r>
          </w:p>
          <w:p w14:paraId="38769048" w14:textId="77777777" w:rsidR="005C4D1F" w:rsidRPr="00A42C18" w:rsidRDefault="005C4D1F">
            <w:pPr>
              <w:pStyle w:val="ListParagraph"/>
              <w:numPr>
                <w:ilvl w:val="0"/>
                <w:numId w:val="20"/>
              </w:numPr>
              <w:spacing w:after="0" w:line="360" w:lineRule="auto"/>
              <w:jc w:val="both"/>
            </w:pPr>
            <w:r w:rsidRPr="00A42C18">
              <w:t>Inadequate monitoring and logging of model’s activity [i.19]</w:t>
            </w:r>
          </w:p>
          <w:p w14:paraId="3789DE91" w14:textId="77777777" w:rsidR="005C4D1F" w:rsidRPr="00A42C18" w:rsidRDefault="005C4D1F">
            <w:pPr>
              <w:pStyle w:val="ListParagraph"/>
              <w:numPr>
                <w:ilvl w:val="0"/>
                <w:numId w:val="20"/>
              </w:numPr>
              <w:spacing w:after="0" w:line="360" w:lineRule="auto"/>
              <w:jc w:val="both"/>
            </w:pPr>
            <w:r w:rsidRPr="00A42C18">
              <w:t>Lack of control for poisoning in model [i.19]</w:t>
            </w:r>
          </w:p>
          <w:p w14:paraId="3F2C344C" w14:textId="77777777" w:rsidR="005C4D1F" w:rsidRPr="00A42C18" w:rsidRDefault="005C4D1F">
            <w:pPr>
              <w:pStyle w:val="ListParagraph"/>
              <w:numPr>
                <w:ilvl w:val="0"/>
                <w:numId w:val="20"/>
              </w:numPr>
              <w:spacing w:after="0" w:line="360" w:lineRule="auto"/>
            </w:pPr>
            <w:r w:rsidRPr="00A42C18">
              <w:t>Weak access protection mechanisms for ML model components [i.19]</w:t>
            </w:r>
          </w:p>
        </w:tc>
      </w:tr>
      <w:tr w:rsidR="005C4D1F" w:rsidRPr="00A42C18" w14:paraId="4B555CD6" w14:textId="77777777" w:rsidTr="00A24A12">
        <w:tc>
          <w:tcPr>
            <w:tcW w:w="1885" w:type="dxa"/>
          </w:tcPr>
          <w:p w14:paraId="12699D98" w14:textId="77777777" w:rsidR="005C4D1F" w:rsidRPr="00A42C18" w:rsidRDefault="005C4D1F" w:rsidP="00A24A12">
            <w:pPr>
              <w:spacing w:after="0"/>
              <w:jc w:val="both"/>
              <w:rPr>
                <w:b/>
                <w:bCs/>
                <w:lang w:val="en-GB"/>
              </w:rPr>
            </w:pPr>
            <w:r w:rsidRPr="00A42C18">
              <w:rPr>
                <w:b/>
                <w:bCs/>
                <w:lang w:val="en-GB"/>
              </w:rPr>
              <w:t>Impact type</w:t>
            </w:r>
          </w:p>
        </w:tc>
        <w:tc>
          <w:tcPr>
            <w:tcW w:w="7744" w:type="dxa"/>
          </w:tcPr>
          <w:p w14:paraId="78CF7F58" w14:textId="77777777" w:rsidR="005C4D1F" w:rsidRPr="00A42C18" w:rsidRDefault="005C4D1F" w:rsidP="00A24A12">
            <w:pPr>
              <w:spacing w:after="0"/>
              <w:jc w:val="both"/>
              <w:rPr>
                <w:lang w:val="en-GB"/>
              </w:rPr>
            </w:pPr>
            <w:r w:rsidRPr="00A42C18">
              <w:rPr>
                <w:lang w:val="en-GB"/>
              </w:rPr>
              <w:t>Integrity</w:t>
            </w:r>
          </w:p>
        </w:tc>
      </w:tr>
      <w:tr w:rsidR="005C4D1F" w:rsidRPr="00A42C18" w14:paraId="73E0DB8A" w14:textId="77777777" w:rsidTr="00A24A12">
        <w:tc>
          <w:tcPr>
            <w:tcW w:w="1885" w:type="dxa"/>
          </w:tcPr>
          <w:p w14:paraId="24D75FFA" w14:textId="77777777" w:rsidR="005C4D1F" w:rsidRPr="00A42C18" w:rsidRDefault="005C4D1F" w:rsidP="00A24A12">
            <w:pPr>
              <w:spacing w:after="0"/>
              <w:jc w:val="both"/>
              <w:rPr>
                <w:b/>
                <w:bCs/>
                <w:lang w:val="en-GB"/>
              </w:rPr>
            </w:pPr>
            <w:r w:rsidRPr="00A42C18">
              <w:rPr>
                <w:b/>
                <w:bCs/>
                <w:lang w:val="en-GB"/>
              </w:rPr>
              <w:t>Affected Assets</w:t>
            </w:r>
          </w:p>
        </w:tc>
        <w:tc>
          <w:tcPr>
            <w:tcW w:w="7744" w:type="dxa"/>
          </w:tcPr>
          <w:p w14:paraId="7589B250" w14:textId="098BE05D" w:rsidR="005C4D1F" w:rsidRPr="0020479F" w:rsidRDefault="005C4D1F" w:rsidP="00A24A12">
            <w:pPr>
              <w:spacing w:after="0"/>
              <w:jc w:val="both"/>
              <w:rPr>
                <w:lang w:val="en-GB"/>
              </w:rPr>
            </w:pPr>
            <w:r w:rsidRPr="0020479F">
              <w:rPr>
                <w:lang w:val="en-GB"/>
              </w:rPr>
              <w:t>[ASSET-D-</w:t>
            </w:r>
            <w:r w:rsidR="00A4792A" w:rsidRPr="0020479F">
              <w:rPr>
                <w:lang w:val="en-GB"/>
              </w:rPr>
              <w:t>26</w:t>
            </w:r>
            <w:r w:rsidR="00A4792A">
              <w:rPr>
                <w:lang w:val="en-GB"/>
              </w:rPr>
              <w:t>]</w:t>
            </w:r>
            <w:r w:rsidR="00A4792A" w:rsidRPr="0020479F">
              <w:rPr>
                <w:lang w:val="en-GB"/>
              </w:rPr>
              <w:t xml:space="preserve"> Trained</w:t>
            </w:r>
            <w:r w:rsidRPr="0020479F">
              <w:rPr>
                <w:lang w:val="en-GB"/>
              </w:rPr>
              <w:t xml:space="preserve"> ML model.</w:t>
            </w:r>
          </w:p>
          <w:p w14:paraId="3E8AA59E" w14:textId="07176C0D" w:rsidR="005C4D1F" w:rsidRPr="0020479F" w:rsidRDefault="005C4D1F" w:rsidP="00A24A12">
            <w:pPr>
              <w:spacing w:after="0"/>
              <w:jc w:val="both"/>
              <w:rPr>
                <w:lang w:val="en-GB"/>
              </w:rPr>
            </w:pPr>
            <w:r w:rsidRPr="0020479F">
              <w:rPr>
                <w:lang w:val="en-GB"/>
              </w:rPr>
              <w:t>[ASSET-C-12</w:t>
            </w:r>
            <w:r w:rsidR="0055689E">
              <w:rPr>
                <w:lang w:val="en-GB"/>
              </w:rPr>
              <w:t>]</w:t>
            </w:r>
            <w:r w:rsidR="00551F20">
              <w:rPr>
                <w:lang w:val="en-GB"/>
              </w:rPr>
              <w:t xml:space="preserve"> </w:t>
            </w:r>
            <w:r w:rsidRPr="0020479F">
              <w:rPr>
                <w:lang w:val="en-GB"/>
              </w:rPr>
              <w:t>ML components deploying machine learning (</w:t>
            </w:r>
            <w:r w:rsidR="00696FB0">
              <w:rPr>
                <w:lang w:val="en-GB"/>
              </w:rPr>
              <w:t>xApps</w:t>
            </w:r>
            <w:r w:rsidRPr="0020479F">
              <w:rPr>
                <w:lang w:val="en-GB"/>
              </w:rPr>
              <w:t xml:space="preserve">, </w:t>
            </w:r>
            <w:r w:rsidR="00696FB0">
              <w:rPr>
                <w:lang w:val="en-GB"/>
              </w:rPr>
              <w:t>rApps</w:t>
            </w:r>
            <w:r w:rsidRPr="0020479F">
              <w:rPr>
                <w:lang w:val="en-GB"/>
              </w:rPr>
              <w:t>).</w:t>
            </w:r>
          </w:p>
          <w:p w14:paraId="6800704B" w14:textId="16F04B62" w:rsidR="005C4D1F" w:rsidRPr="0020479F" w:rsidRDefault="005C4D1F" w:rsidP="00A24A12">
            <w:pPr>
              <w:spacing w:after="0"/>
              <w:jc w:val="both"/>
              <w:rPr>
                <w:lang w:val="en-GB"/>
              </w:rPr>
            </w:pPr>
            <w:r w:rsidRPr="0020479F">
              <w:rPr>
                <w:lang w:val="en-GB"/>
              </w:rPr>
              <w:t>[ASSET-D-</w:t>
            </w:r>
            <w:r w:rsidR="00A4792A" w:rsidRPr="0020479F">
              <w:rPr>
                <w:lang w:val="en-GB"/>
              </w:rPr>
              <w:t>27</w:t>
            </w:r>
            <w:r w:rsidR="00A4792A">
              <w:rPr>
                <w:lang w:val="en-GB"/>
              </w:rPr>
              <w:t>]</w:t>
            </w:r>
            <w:r w:rsidR="00A4792A" w:rsidRPr="0020479F">
              <w:rPr>
                <w:lang w:val="en-GB"/>
              </w:rPr>
              <w:t xml:space="preserve"> The</w:t>
            </w:r>
            <w:r w:rsidRPr="0020479F">
              <w:rPr>
                <w:lang w:val="en-GB"/>
              </w:rPr>
              <w:t xml:space="preserve"> ML prediction results built into the model (e.g. expected outcomes).</w:t>
            </w:r>
          </w:p>
        </w:tc>
      </w:tr>
    </w:tbl>
    <w:p w14:paraId="1453255C" w14:textId="77777777" w:rsidR="005C4D1F" w:rsidRPr="0020479F" w:rsidRDefault="005C4D1F" w:rsidP="005C4D1F">
      <w:pPr>
        <w:rPr>
          <w:lang w:val="en-GB"/>
        </w:rPr>
      </w:pPr>
    </w:p>
    <w:p w14:paraId="667DF24C" w14:textId="3273B771" w:rsidR="0008483C" w:rsidRPr="0020479F" w:rsidRDefault="0008483C" w:rsidP="00705E53">
      <w:pPr>
        <w:pStyle w:val="Heading3"/>
        <w:rPr>
          <w:lang w:val="en-GB"/>
        </w:rPr>
      </w:pPr>
      <w:bookmarkStart w:id="285" w:name="_Toc184043441"/>
      <w:r w:rsidRPr="00A42C18">
        <w:rPr>
          <w:lang w:val="en-GB"/>
        </w:rPr>
        <w:t>Inference Algorithm Poisoning</w:t>
      </w:r>
      <w:bookmarkEnd w:id="285"/>
    </w:p>
    <w:tbl>
      <w:tblPr>
        <w:tblStyle w:val="TableGrid"/>
        <w:tblW w:w="9629" w:type="dxa"/>
        <w:tblLook w:val="04A0" w:firstRow="1" w:lastRow="0" w:firstColumn="1" w:lastColumn="0" w:noHBand="0" w:noVBand="1"/>
      </w:tblPr>
      <w:tblGrid>
        <w:gridCol w:w="1885"/>
        <w:gridCol w:w="7744"/>
      </w:tblGrid>
      <w:tr w:rsidR="005C4D1F" w:rsidRPr="00A42C18" w14:paraId="287CC749" w14:textId="77777777" w:rsidTr="00A24A12">
        <w:tc>
          <w:tcPr>
            <w:tcW w:w="1885" w:type="dxa"/>
          </w:tcPr>
          <w:p w14:paraId="54CD075F" w14:textId="77777777" w:rsidR="005C4D1F" w:rsidRPr="00A42C18" w:rsidRDefault="005C4D1F" w:rsidP="00A24A12">
            <w:pPr>
              <w:spacing w:after="0"/>
              <w:jc w:val="both"/>
              <w:rPr>
                <w:b/>
                <w:bCs/>
                <w:lang w:val="en-GB"/>
              </w:rPr>
            </w:pPr>
            <w:r w:rsidRPr="00A42C18">
              <w:rPr>
                <w:b/>
                <w:bCs/>
                <w:lang w:val="en-GB"/>
              </w:rPr>
              <w:t>Threat ID</w:t>
            </w:r>
          </w:p>
        </w:tc>
        <w:tc>
          <w:tcPr>
            <w:tcW w:w="7744" w:type="dxa"/>
          </w:tcPr>
          <w:p w14:paraId="58A0B641" w14:textId="77306B2E" w:rsidR="005C4D1F" w:rsidRPr="00A42C18" w:rsidRDefault="00B254E0" w:rsidP="00A24A12">
            <w:pPr>
              <w:spacing w:after="0"/>
              <w:jc w:val="both"/>
              <w:rPr>
                <w:lang w:val="en-GB"/>
              </w:rPr>
            </w:pPr>
            <w:r>
              <w:rPr>
                <w:lang w:val="en-GB"/>
              </w:rPr>
              <w:t>T-AIML-MP-</w:t>
            </w:r>
            <w:r w:rsidR="005C4D1F" w:rsidRPr="00A42C18">
              <w:rPr>
                <w:lang w:val="en-GB"/>
              </w:rPr>
              <w:t>02</w:t>
            </w:r>
          </w:p>
        </w:tc>
      </w:tr>
      <w:tr w:rsidR="005C4D1F" w:rsidRPr="00A42C18" w14:paraId="1DEDF720" w14:textId="77777777" w:rsidTr="00A24A12">
        <w:tc>
          <w:tcPr>
            <w:tcW w:w="1885" w:type="dxa"/>
          </w:tcPr>
          <w:p w14:paraId="55F61608" w14:textId="77777777" w:rsidR="005C4D1F" w:rsidRPr="00A42C18" w:rsidRDefault="005C4D1F" w:rsidP="00A24A12">
            <w:pPr>
              <w:spacing w:after="0"/>
              <w:jc w:val="both"/>
              <w:rPr>
                <w:b/>
                <w:bCs/>
                <w:lang w:val="en-GB"/>
              </w:rPr>
            </w:pPr>
            <w:r w:rsidRPr="00A42C18">
              <w:rPr>
                <w:b/>
                <w:bCs/>
                <w:lang w:val="en-GB"/>
              </w:rPr>
              <w:t>Threat title</w:t>
            </w:r>
          </w:p>
        </w:tc>
        <w:tc>
          <w:tcPr>
            <w:tcW w:w="7744" w:type="dxa"/>
          </w:tcPr>
          <w:p w14:paraId="5CB81AEE" w14:textId="77777777" w:rsidR="005C4D1F" w:rsidRPr="00A42C18" w:rsidRDefault="005C4D1F" w:rsidP="00A24A12">
            <w:pPr>
              <w:spacing w:after="0"/>
              <w:jc w:val="both"/>
              <w:rPr>
                <w:lang w:val="en-GB"/>
              </w:rPr>
            </w:pPr>
            <w:r w:rsidRPr="00A42C18">
              <w:rPr>
                <w:lang w:val="en-GB"/>
              </w:rPr>
              <w:t>Inference Algorithm Poisoning</w:t>
            </w:r>
          </w:p>
        </w:tc>
      </w:tr>
      <w:tr w:rsidR="005C4D1F" w:rsidRPr="00A42C18" w14:paraId="15FDA556" w14:textId="77777777" w:rsidTr="00A24A12">
        <w:tc>
          <w:tcPr>
            <w:tcW w:w="1885" w:type="dxa"/>
          </w:tcPr>
          <w:p w14:paraId="4D2E5839" w14:textId="77777777" w:rsidR="005C4D1F" w:rsidRPr="00A42C18" w:rsidRDefault="005C4D1F" w:rsidP="00A24A12">
            <w:pPr>
              <w:spacing w:after="0"/>
              <w:jc w:val="both"/>
              <w:rPr>
                <w:b/>
                <w:bCs/>
                <w:lang w:val="en-GB"/>
              </w:rPr>
            </w:pPr>
            <w:r w:rsidRPr="00A42C18">
              <w:rPr>
                <w:b/>
                <w:bCs/>
                <w:lang w:val="en-GB"/>
              </w:rPr>
              <w:t>Threat description</w:t>
            </w:r>
          </w:p>
        </w:tc>
        <w:tc>
          <w:tcPr>
            <w:tcW w:w="7744" w:type="dxa"/>
          </w:tcPr>
          <w:p w14:paraId="05FB5522" w14:textId="77777777" w:rsidR="005C4D1F" w:rsidRPr="00A42C18" w:rsidRDefault="005C4D1F" w:rsidP="00A24A12">
            <w:pPr>
              <w:spacing w:after="0"/>
              <w:jc w:val="both"/>
              <w:rPr>
                <w:lang w:val="en-GB"/>
              </w:rPr>
            </w:pPr>
            <w:r w:rsidRPr="0020479F">
              <w:rPr>
                <w:lang w:val="en-GB"/>
              </w:rPr>
              <w:t xml:space="preserve">The adversary has access to the code of a trained model. The inference algorithm is altered to change the model’s predictions to achieve the goals of the adversary. </w:t>
            </w:r>
          </w:p>
        </w:tc>
      </w:tr>
      <w:tr w:rsidR="005C4D1F" w:rsidRPr="00A42C18" w14:paraId="0C13E778" w14:textId="77777777" w:rsidTr="00A24A12">
        <w:tc>
          <w:tcPr>
            <w:tcW w:w="1885" w:type="dxa"/>
          </w:tcPr>
          <w:p w14:paraId="3EBC9F9F" w14:textId="77777777" w:rsidR="005C4D1F" w:rsidRPr="00A42C18" w:rsidRDefault="005C4D1F" w:rsidP="00A24A12">
            <w:pPr>
              <w:spacing w:after="0"/>
              <w:jc w:val="both"/>
              <w:rPr>
                <w:b/>
                <w:bCs/>
                <w:lang w:val="en-GB"/>
              </w:rPr>
            </w:pPr>
            <w:r w:rsidRPr="00A42C18">
              <w:rPr>
                <w:b/>
                <w:bCs/>
                <w:lang w:val="en-GB"/>
              </w:rPr>
              <w:t>Threat type</w:t>
            </w:r>
          </w:p>
        </w:tc>
        <w:tc>
          <w:tcPr>
            <w:tcW w:w="7744" w:type="dxa"/>
          </w:tcPr>
          <w:p w14:paraId="65446642" w14:textId="77777777" w:rsidR="005C4D1F" w:rsidRPr="00A42C18" w:rsidRDefault="005C4D1F" w:rsidP="00A24A12">
            <w:pPr>
              <w:spacing w:after="0"/>
              <w:jc w:val="both"/>
              <w:rPr>
                <w:lang w:val="en-GB"/>
              </w:rPr>
            </w:pPr>
            <w:r w:rsidRPr="00A42C18">
              <w:rPr>
                <w:lang w:val="en-GB"/>
              </w:rPr>
              <w:t>Tampering</w:t>
            </w:r>
          </w:p>
        </w:tc>
      </w:tr>
      <w:tr w:rsidR="005C4D1F" w:rsidRPr="00A42C18" w14:paraId="4E725921" w14:textId="77777777" w:rsidTr="00A24A12">
        <w:tc>
          <w:tcPr>
            <w:tcW w:w="1885" w:type="dxa"/>
          </w:tcPr>
          <w:p w14:paraId="72A392E0" w14:textId="77777777" w:rsidR="005C4D1F" w:rsidRPr="00A42C18" w:rsidRDefault="005C4D1F" w:rsidP="00A24A12">
            <w:pPr>
              <w:spacing w:after="0"/>
              <w:jc w:val="both"/>
              <w:rPr>
                <w:b/>
                <w:bCs/>
                <w:lang w:val="en-GB"/>
              </w:rPr>
            </w:pPr>
            <w:r w:rsidRPr="00A42C18">
              <w:rPr>
                <w:b/>
                <w:bCs/>
                <w:lang w:val="en-GB"/>
              </w:rPr>
              <w:t>Vulnerabilities</w:t>
            </w:r>
          </w:p>
        </w:tc>
        <w:tc>
          <w:tcPr>
            <w:tcW w:w="7744" w:type="dxa"/>
          </w:tcPr>
          <w:p w14:paraId="084682A1" w14:textId="77777777" w:rsidR="005C4D1F" w:rsidRPr="00A42C18" w:rsidRDefault="005C4D1F">
            <w:pPr>
              <w:pStyle w:val="ListParagraph"/>
              <w:numPr>
                <w:ilvl w:val="0"/>
                <w:numId w:val="20"/>
              </w:numPr>
              <w:spacing w:after="0" w:line="360" w:lineRule="auto"/>
              <w:jc w:val="both"/>
            </w:pPr>
            <w:r w:rsidRPr="00A42C18">
              <w:t>Insufficient access controls to the model’s code [i..20]</w:t>
            </w:r>
          </w:p>
          <w:p w14:paraId="140E19A8" w14:textId="77777777" w:rsidR="005C4D1F" w:rsidRPr="00A42C18" w:rsidRDefault="005C4D1F">
            <w:pPr>
              <w:pStyle w:val="ListParagraph"/>
              <w:numPr>
                <w:ilvl w:val="0"/>
                <w:numId w:val="20"/>
              </w:numPr>
              <w:spacing w:after="0" w:line="360" w:lineRule="auto"/>
              <w:jc w:val="both"/>
            </w:pPr>
            <w:r w:rsidRPr="00A42C18">
              <w:t>Inadequate monitoring and logging of model’s activity [i.19]</w:t>
            </w:r>
          </w:p>
          <w:p w14:paraId="7BFAFA39" w14:textId="77777777" w:rsidR="005C4D1F" w:rsidRPr="00A42C18" w:rsidRDefault="005C4D1F">
            <w:pPr>
              <w:pStyle w:val="ListParagraph"/>
              <w:keepLines/>
              <w:numPr>
                <w:ilvl w:val="0"/>
                <w:numId w:val="20"/>
              </w:numPr>
              <w:spacing w:after="0" w:line="360" w:lineRule="auto"/>
            </w:pPr>
            <w:r w:rsidRPr="00A42C18">
              <w:rPr>
                <w:rFonts w:eastAsiaTheme="minorEastAsia"/>
                <w:lang w:eastAsia="zh-CN"/>
              </w:rPr>
              <w:t>Lack of code integrity</w:t>
            </w:r>
          </w:p>
          <w:p w14:paraId="665E65C0" w14:textId="77777777" w:rsidR="005C4D1F" w:rsidRPr="00A42C18" w:rsidRDefault="005C4D1F">
            <w:pPr>
              <w:pStyle w:val="ListParagraph"/>
              <w:keepLines/>
              <w:numPr>
                <w:ilvl w:val="0"/>
                <w:numId w:val="20"/>
              </w:numPr>
              <w:spacing w:after="0" w:line="360" w:lineRule="auto"/>
            </w:pPr>
            <w:r w:rsidRPr="00A42C18">
              <w:t>Weak access protection mechanisms for ML model components [i.19]</w:t>
            </w:r>
          </w:p>
        </w:tc>
      </w:tr>
      <w:tr w:rsidR="005C4D1F" w:rsidRPr="00A42C18" w14:paraId="25CF7DAB" w14:textId="77777777" w:rsidTr="00A24A12">
        <w:tc>
          <w:tcPr>
            <w:tcW w:w="1885" w:type="dxa"/>
          </w:tcPr>
          <w:p w14:paraId="13D233CA" w14:textId="77777777" w:rsidR="005C4D1F" w:rsidRPr="00A42C18" w:rsidRDefault="005C4D1F" w:rsidP="00A24A12">
            <w:pPr>
              <w:spacing w:after="0"/>
              <w:jc w:val="both"/>
              <w:rPr>
                <w:b/>
                <w:bCs/>
                <w:lang w:val="en-GB"/>
              </w:rPr>
            </w:pPr>
            <w:r w:rsidRPr="00A42C18">
              <w:rPr>
                <w:b/>
                <w:bCs/>
                <w:lang w:val="en-GB"/>
              </w:rPr>
              <w:t>Impact type</w:t>
            </w:r>
          </w:p>
        </w:tc>
        <w:tc>
          <w:tcPr>
            <w:tcW w:w="7744" w:type="dxa"/>
          </w:tcPr>
          <w:p w14:paraId="021975F9" w14:textId="77777777" w:rsidR="005C4D1F" w:rsidRPr="00A42C18" w:rsidRDefault="005C4D1F" w:rsidP="00A24A12">
            <w:pPr>
              <w:spacing w:after="0"/>
              <w:jc w:val="both"/>
              <w:rPr>
                <w:lang w:val="en-GB"/>
              </w:rPr>
            </w:pPr>
            <w:r w:rsidRPr="00A42C18">
              <w:rPr>
                <w:lang w:val="en-GB"/>
              </w:rPr>
              <w:t>Integrity</w:t>
            </w:r>
          </w:p>
        </w:tc>
      </w:tr>
      <w:tr w:rsidR="005C4D1F" w:rsidRPr="00A42C18" w14:paraId="361B6076" w14:textId="77777777" w:rsidTr="00A24A12">
        <w:tc>
          <w:tcPr>
            <w:tcW w:w="1885" w:type="dxa"/>
          </w:tcPr>
          <w:p w14:paraId="2414C30C" w14:textId="77777777" w:rsidR="005C4D1F" w:rsidRPr="00A42C18" w:rsidRDefault="005C4D1F" w:rsidP="00A24A12">
            <w:pPr>
              <w:spacing w:after="0"/>
              <w:jc w:val="both"/>
              <w:rPr>
                <w:b/>
                <w:bCs/>
                <w:lang w:val="en-GB"/>
              </w:rPr>
            </w:pPr>
            <w:r w:rsidRPr="00A42C18">
              <w:rPr>
                <w:b/>
                <w:bCs/>
                <w:lang w:val="en-GB"/>
              </w:rPr>
              <w:t>Affected Assets</w:t>
            </w:r>
          </w:p>
        </w:tc>
        <w:tc>
          <w:tcPr>
            <w:tcW w:w="7744" w:type="dxa"/>
          </w:tcPr>
          <w:p w14:paraId="4B8B5722" w14:textId="7B699D0E" w:rsidR="005C4D1F" w:rsidRPr="0020479F" w:rsidRDefault="005C4D1F" w:rsidP="00A24A12">
            <w:pPr>
              <w:spacing w:after="0"/>
              <w:jc w:val="both"/>
              <w:rPr>
                <w:lang w:val="en-GB"/>
              </w:rPr>
            </w:pPr>
            <w:r w:rsidRPr="0020479F">
              <w:rPr>
                <w:lang w:val="en-GB"/>
              </w:rPr>
              <w:t>[ASSET-D-</w:t>
            </w:r>
            <w:r w:rsidR="00A4792A" w:rsidRPr="0020479F">
              <w:rPr>
                <w:lang w:val="en-GB"/>
              </w:rPr>
              <w:t>26</w:t>
            </w:r>
            <w:r w:rsidR="00A4792A">
              <w:rPr>
                <w:lang w:val="en-GB"/>
              </w:rPr>
              <w:t>]</w:t>
            </w:r>
            <w:r w:rsidR="00A4792A" w:rsidRPr="0020479F">
              <w:rPr>
                <w:lang w:val="en-GB"/>
              </w:rPr>
              <w:t xml:space="preserve"> Trained</w:t>
            </w:r>
            <w:r w:rsidRPr="0020479F">
              <w:rPr>
                <w:lang w:val="en-GB"/>
              </w:rPr>
              <w:t xml:space="preserve"> ML model.</w:t>
            </w:r>
          </w:p>
          <w:p w14:paraId="3B9AA0E6" w14:textId="571ADA3A" w:rsidR="005C4D1F" w:rsidRPr="00A42C18" w:rsidRDefault="005C4D1F" w:rsidP="00A24A12">
            <w:pPr>
              <w:spacing w:after="0"/>
              <w:jc w:val="both"/>
              <w:rPr>
                <w:lang w:val="en-GB"/>
              </w:rPr>
            </w:pPr>
            <w:r w:rsidRPr="0020479F">
              <w:rPr>
                <w:lang w:val="en-GB"/>
              </w:rPr>
              <w:t>[ASSET-D-</w:t>
            </w:r>
            <w:r w:rsidR="00A4792A" w:rsidRPr="0020479F">
              <w:rPr>
                <w:lang w:val="en-GB"/>
              </w:rPr>
              <w:t>27</w:t>
            </w:r>
            <w:r w:rsidR="00A4792A">
              <w:rPr>
                <w:lang w:val="en-GB"/>
              </w:rPr>
              <w:t>]</w:t>
            </w:r>
            <w:r w:rsidR="00A4792A" w:rsidRPr="0020479F">
              <w:rPr>
                <w:lang w:val="en-GB"/>
              </w:rPr>
              <w:t xml:space="preserve"> The</w:t>
            </w:r>
            <w:r w:rsidRPr="0020479F">
              <w:rPr>
                <w:lang w:val="en-GB"/>
              </w:rPr>
              <w:t xml:space="preserve"> ML prediction results built into the model (e.g. expected outcomes).</w:t>
            </w:r>
          </w:p>
        </w:tc>
      </w:tr>
    </w:tbl>
    <w:p w14:paraId="53505E97" w14:textId="77777777" w:rsidR="005C4D1F" w:rsidRDefault="005C4D1F" w:rsidP="005C4D1F">
      <w:pPr>
        <w:rPr>
          <w:lang w:val="en-GB"/>
        </w:rPr>
      </w:pPr>
    </w:p>
    <w:p w14:paraId="08607FF3" w14:textId="77777777" w:rsidR="0059258B" w:rsidRPr="0059258B" w:rsidRDefault="0059258B" w:rsidP="005C4D1F">
      <w:pPr>
        <w:rPr>
          <w:lang w:val="en-GB"/>
        </w:rPr>
      </w:pPr>
    </w:p>
    <w:p w14:paraId="2348DC8B" w14:textId="15D09803" w:rsidR="0008483C" w:rsidRPr="0020479F" w:rsidRDefault="0008483C" w:rsidP="00705E53">
      <w:pPr>
        <w:pStyle w:val="Heading3"/>
        <w:rPr>
          <w:lang w:val="en-GB"/>
        </w:rPr>
      </w:pPr>
      <w:bookmarkStart w:id="286" w:name="_Toc184043442"/>
      <w:r w:rsidRPr="00A42C18">
        <w:rPr>
          <w:lang w:val="en-GB"/>
        </w:rPr>
        <w:lastRenderedPageBreak/>
        <w:t>Learning Algorithm Poisoning</w:t>
      </w:r>
      <w:bookmarkEnd w:id="286"/>
    </w:p>
    <w:tbl>
      <w:tblPr>
        <w:tblStyle w:val="TableGrid"/>
        <w:tblW w:w="0" w:type="auto"/>
        <w:tblLook w:val="04A0" w:firstRow="1" w:lastRow="0" w:firstColumn="1" w:lastColumn="0" w:noHBand="0" w:noVBand="1"/>
      </w:tblPr>
      <w:tblGrid>
        <w:gridCol w:w="1885"/>
        <w:gridCol w:w="7744"/>
      </w:tblGrid>
      <w:tr w:rsidR="005C4D1F" w:rsidRPr="00A42C18" w14:paraId="547D63C3" w14:textId="77777777" w:rsidTr="00A24A12">
        <w:tc>
          <w:tcPr>
            <w:tcW w:w="1885" w:type="dxa"/>
          </w:tcPr>
          <w:p w14:paraId="4D49AAE2" w14:textId="77777777" w:rsidR="005C4D1F" w:rsidRPr="00A42C18" w:rsidRDefault="005C4D1F" w:rsidP="00A24A12">
            <w:pPr>
              <w:spacing w:after="0"/>
              <w:jc w:val="both"/>
              <w:rPr>
                <w:b/>
                <w:bCs/>
                <w:lang w:val="en-GB"/>
              </w:rPr>
            </w:pPr>
            <w:r w:rsidRPr="00A42C18">
              <w:rPr>
                <w:b/>
                <w:bCs/>
                <w:lang w:val="en-GB"/>
              </w:rPr>
              <w:t>Threat ID</w:t>
            </w:r>
          </w:p>
        </w:tc>
        <w:tc>
          <w:tcPr>
            <w:tcW w:w="7744" w:type="dxa"/>
          </w:tcPr>
          <w:p w14:paraId="1E2D8CC0" w14:textId="178CC63D" w:rsidR="005C4D1F" w:rsidRPr="00A42C18" w:rsidRDefault="00B254E0" w:rsidP="00A24A12">
            <w:pPr>
              <w:spacing w:after="0"/>
              <w:jc w:val="both"/>
              <w:rPr>
                <w:lang w:val="en-GB"/>
              </w:rPr>
            </w:pPr>
            <w:r>
              <w:rPr>
                <w:lang w:val="en-GB"/>
              </w:rPr>
              <w:t>T-AIML-MP-</w:t>
            </w:r>
            <w:r w:rsidR="005C4D1F" w:rsidRPr="00A42C18">
              <w:rPr>
                <w:lang w:val="en-GB"/>
              </w:rPr>
              <w:t>03</w:t>
            </w:r>
          </w:p>
        </w:tc>
      </w:tr>
      <w:tr w:rsidR="005C4D1F" w:rsidRPr="00A42C18" w14:paraId="5DD7FD11" w14:textId="77777777" w:rsidTr="00A24A12">
        <w:tc>
          <w:tcPr>
            <w:tcW w:w="1885" w:type="dxa"/>
          </w:tcPr>
          <w:p w14:paraId="69690AA7" w14:textId="77777777" w:rsidR="005C4D1F" w:rsidRPr="00A42C18" w:rsidRDefault="005C4D1F" w:rsidP="00A24A12">
            <w:pPr>
              <w:spacing w:after="0"/>
              <w:jc w:val="both"/>
              <w:rPr>
                <w:b/>
                <w:bCs/>
                <w:lang w:val="en-GB"/>
              </w:rPr>
            </w:pPr>
            <w:r w:rsidRPr="00A42C18">
              <w:rPr>
                <w:b/>
                <w:bCs/>
                <w:lang w:val="en-GB"/>
              </w:rPr>
              <w:t>Threat title</w:t>
            </w:r>
          </w:p>
        </w:tc>
        <w:tc>
          <w:tcPr>
            <w:tcW w:w="7744" w:type="dxa"/>
          </w:tcPr>
          <w:p w14:paraId="7DCA8833" w14:textId="77777777" w:rsidR="005C4D1F" w:rsidRPr="00A42C18" w:rsidRDefault="005C4D1F" w:rsidP="00A24A12">
            <w:pPr>
              <w:spacing w:after="0"/>
              <w:jc w:val="both"/>
              <w:rPr>
                <w:lang w:val="en-GB"/>
              </w:rPr>
            </w:pPr>
            <w:r w:rsidRPr="00A42C18">
              <w:rPr>
                <w:lang w:val="en-GB"/>
              </w:rPr>
              <w:t>Learning Algorithm Poisoning</w:t>
            </w:r>
          </w:p>
        </w:tc>
      </w:tr>
      <w:tr w:rsidR="005C4D1F" w:rsidRPr="00A42C18" w14:paraId="62B7ECA7" w14:textId="77777777" w:rsidTr="00A24A12">
        <w:tc>
          <w:tcPr>
            <w:tcW w:w="1885" w:type="dxa"/>
          </w:tcPr>
          <w:p w14:paraId="42146EC9" w14:textId="77777777" w:rsidR="005C4D1F" w:rsidRPr="00A42C18" w:rsidRDefault="005C4D1F" w:rsidP="00A24A12">
            <w:pPr>
              <w:spacing w:after="0"/>
              <w:jc w:val="both"/>
              <w:rPr>
                <w:b/>
                <w:bCs/>
                <w:lang w:val="en-GB"/>
              </w:rPr>
            </w:pPr>
            <w:r w:rsidRPr="00A42C18">
              <w:rPr>
                <w:b/>
                <w:bCs/>
                <w:lang w:val="en-GB"/>
              </w:rPr>
              <w:t>Threat description</w:t>
            </w:r>
          </w:p>
        </w:tc>
        <w:tc>
          <w:tcPr>
            <w:tcW w:w="7744" w:type="dxa"/>
          </w:tcPr>
          <w:p w14:paraId="24EAE74B" w14:textId="77777777" w:rsidR="005C4D1F" w:rsidRPr="00A42C18" w:rsidRDefault="005C4D1F" w:rsidP="00A24A12">
            <w:pPr>
              <w:spacing w:after="0"/>
              <w:jc w:val="both"/>
              <w:rPr>
                <w:lang w:val="en-GB"/>
              </w:rPr>
            </w:pPr>
            <w:r w:rsidRPr="00A42C18">
              <w:rPr>
                <w:lang w:val="en-GB"/>
              </w:rPr>
              <w:t xml:space="preserve">The adversary has access to the code of an untrained model. The learning algorithm is altered to cause the model to make incorrect predictions. </w:t>
            </w:r>
          </w:p>
        </w:tc>
      </w:tr>
      <w:tr w:rsidR="005C4D1F" w:rsidRPr="00A42C18" w14:paraId="1646DC0B" w14:textId="77777777" w:rsidTr="00A24A12">
        <w:tc>
          <w:tcPr>
            <w:tcW w:w="1885" w:type="dxa"/>
          </w:tcPr>
          <w:p w14:paraId="44FEBCA7" w14:textId="77777777" w:rsidR="005C4D1F" w:rsidRPr="00A42C18" w:rsidRDefault="005C4D1F" w:rsidP="00A24A12">
            <w:pPr>
              <w:spacing w:after="0"/>
              <w:jc w:val="both"/>
              <w:rPr>
                <w:b/>
                <w:bCs/>
                <w:lang w:val="en-GB"/>
              </w:rPr>
            </w:pPr>
            <w:r w:rsidRPr="00A42C18">
              <w:rPr>
                <w:b/>
                <w:bCs/>
                <w:lang w:val="en-GB"/>
              </w:rPr>
              <w:t>Threat type</w:t>
            </w:r>
          </w:p>
        </w:tc>
        <w:tc>
          <w:tcPr>
            <w:tcW w:w="7744" w:type="dxa"/>
          </w:tcPr>
          <w:p w14:paraId="7B98216A" w14:textId="77777777" w:rsidR="005C4D1F" w:rsidRPr="00A42C18" w:rsidRDefault="005C4D1F" w:rsidP="00A24A12">
            <w:pPr>
              <w:spacing w:after="0"/>
              <w:jc w:val="both"/>
              <w:rPr>
                <w:lang w:val="en-GB"/>
              </w:rPr>
            </w:pPr>
            <w:r w:rsidRPr="00A42C18">
              <w:rPr>
                <w:lang w:val="en-GB"/>
              </w:rPr>
              <w:t>Tampering</w:t>
            </w:r>
          </w:p>
        </w:tc>
      </w:tr>
      <w:tr w:rsidR="005C4D1F" w:rsidRPr="00A42C18" w14:paraId="7EA5AFD2" w14:textId="77777777" w:rsidTr="00A24A12">
        <w:tc>
          <w:tcPr>
            <w:tcW w:w="1885" w:type="dxa"/>
          </w:tcPr>
          <w:p w14:paraId="37744147" w14:textId="77777777" w:rsidR="005C4D1F" w:rsidRPr="00A42C18" w:rsidRDefault="005C4D1F" w:rsidP="00A24A12">
            <w:pPr>
              <w:spacing w:after="0"/>
              <w:jc w:val="both"/>
              <w:rPr>
                <w:b/>
                <w:bCs/>
                <w:lang w:val="en-GB"/>
              </w:rPr>
            </w:pPr>
            <w:r w:rsidRPr="00A42C18">
              <w:rPr>
                <w:b/>
                <w:bCs/>
                <w:lang w:val="en-GB"/>
              </w:rPr>
              <w:t>Vulnerabilities</w:t>
            </w:r>
          </w:p>
        </w:tc>
        <w:tc>
          <w:tcPr>
            <w:tcW w:w="7744" w:type="dxa"/>
          </w:tcPr>
          <w:p w14:paraId="01F90BE0" w14:textId="7DDB1B7D" w:rsidR="005C4D1F" w:rsidRPr="00A42C18" w:rsidRDefault="005C4D1F">
            <w:pPr>
              <w:pStyle w:val="ListParagraph"/>
              <w:numPr>
                <w:ilvl w:val="0"/>
                <w:numId w:val="21"/>
              </w:numPr>
              <w:spacing w:after="0" w:line="360" w:lineRule="auto"/>
              <w:jc w:val="both"/>
            </w:pPr>
            <w:r w:rsidRPr="00A42C18">
              <w:t>Insufficient access controls to the model’s code [i.20]</w:t>
            </w:r>
          </w:p>
          <w:p w14:paraId="4A494400" w14:textId="77777777" w:rsidR="005C4D1F" w:rsidRPr="00A42C18" w:rsidRDefault="005C4D1F">
            <w:pPr>
              <w:pStyle w:val="ListParagraph"/>
              <w:numPr>
                <w:ilvl w:val="0"/>
                <w:numId w:val="21"/>
              </w:numPr>
              <w:spacing w:after="0" w:line="360" w:lineRule="auto"/>
              <w:jc w:val="both"/>
            </w:pPr>
            <w:r w:rsidRPr="00A42C18">
              <w:t>Inadequate monitoring and logging of model’s activity [i.19]</w:t>
            </w:r>
          </w:p>
          <w:p w14:paraId="77C2939C" w14:textId="77777777" w:rsidR="005C4D1F" w:rsidRPr="00A42C18" w:rsidRDefault="005C4D1F">
            <w:pPr>
              <w:pStyle w:val="ListParagraph"/>
              <w:numPr>
                <w:ilvl w:val="0"/>
                <w:numId w:val="21"/>
              </w:numPr>
              <w:spacing w:after="0" w:line="360" w:lineRule="auto"/>
              <w:jc w:val="both"/>
            </w:pPr>
            <w:r w:rsidRPr="00A42C18">
              <w:t>Weak access protection mechanisms for ML model components [i.19]</w:t>
            </w:r>
          </w:p>
        </w:tc>
      </w:tr>
      <w:tr w:rsidR="005C4D1F" w:rsidRPr="00A42C18" w14:paraId="4B10458A" w14:textId="77777777" w:rsidTr="00A24A12">
        <w:tc>
          <w:tcPr>
            <w:tcW w:w="1885" w:type="dxa"/>
          </w:tcPr>
          <w:p w14:paraId="3556F7B6" w14:textId="77777777" w:rsidR="005C4D1F" w:rsidRPr="00A42C18" w:rsidRDefault="005C4D1F" w:rsidP="00A24A12">
            <w:pPr>
              <w:spacing w:after="0"/>
              <w:jc w:val="both"/>
              <w:rPr>
                <w:b/>
                <w:bCs/>
                <w:lang w:val="en-GB"/>
              </w:rPr>
            </w:pPr>
            <w:r w:rsidRPr="00A42C18">
              <w:rPr>
                <w:b/>
                <w:bCs/>
                <w:lang w:val="en-GB"/>
              </w:rPr>
              <w:t>Impact type</w:t>
            </w:r>
          </w:p>
        </w:tc>
        <w:tc>
          <w:tcPr>
            <w:tcW w:w="7744" w:type="dxa"/>
          </w:tcPr>
          <w:p w14:paraId="6469D4A9" w14:textId="77777777" w:rsidR="005C4D1F" w:rsidRPr="00A42C18" w:rsidRDefault="005C4D1F" w:rsidP="00A24A12">
            <w:pPr>
              <w:spacing w:after="0"/>
              <w:jc w:val="both"/>
              <w:rPr>
                <w:lang w:val="en-GB"/>
              </w:rPr>
            </w:pPr>
            <w:r w:rsidRPr="00A42C18">
              <w:rPr>
                <w:lang w:val="en-GB"/>
              </w:rPr>
              <w:t>Integrity</w:t>
            </w:r>
          </w:p>
        </w:tc>
      </w:tr>
      <w:tr w:rsidR="005C4D1F" w:rsidRPr="00A42C18" w14:paraId="5631F8B8" w14:textId="77777777" w:rsidTr="00A24A12">
        <w:tc>
          <w:tcPr>
            <w:tcW w:w="1885" w:type="dxa"/>
          </w:tcPr>
          <w:p w14:paraId="4A48996C" w14:textId="77777777" w:rsidR="005C4D1F" w:rsidRPr="00A42C18" w:rsidRDefault="005C4D1F" w:rsidP="00A24A12">
            <w:pPr>
              <w:spacing w:after="0"/>
              <w:jc w:val="both"/>
              <w:rPr>
                <w:b/>
                <w:bCs/>
                <w:lang w:val="en-GB"/>
              </w:rPr>
            </w:pPr>
            <w:r w:rsidRPr="00A42C18">
              <w:rPr>
                <w:b/>
                <w:bCs/>
                <w:lang w:val="en-GB"/>
              </w:rPr>
              <w:t>Affected Assets</w:t>
            </w:r>
          </w:p>
        </w:tc>
        <w:tc>
          <w:tcPr>
            <w:tcW w:w="7744" w:type="dxa"/>
          </w:tcPr>
          <w:p w14:paraId="5E32995A" w14:textId="3C6FD9E2" w:rsidR="005C4D1F" w:rsidRPr="0020479F" w:rsidRDefault="005C4D1F" w:rsidP="00A24A12">
            <w:pPr>
              <w:spacing w:after="0"/>
              <w:jc w:val="both"/>
              <w:rPr>
                <w:lang w:val="en-GB"/>
              </w:rPr>
            </w:pPr>
            <w:r w:rsidRPr="0020479F">
              <w:rPr>
                <w:lang w:val="en-GB"/>
              </w:rPr>
              <w:t>[ASSET-C-12</w:t>
            </w:r>
            <w:r w:rsidR="0055689E">
              <w:rPr>
                <w:lang w:val="en-GB"/>
              </w:rPr>
              <w:t>]</w:t>
            </w:r>
            <w:r w:rsidRPr="0020479F">
              <w:rPr>
                <w:lang w:val="en-GB"/>
              </w:rPr>
              <w:t>ML components deploying machine learning (</w:t>
            </w:r>
            <w:r w:rsidR="00696FB0">
              <w:rPr>
                <w:lang w:val="en-GB"/>
              </w:rPr>
              <w:t>xApps</w:t>
            </w:r>
            <w:r w:rsidRPr="0020479F">
              <w:rPr>
                <w:lang w:val="en-GB"/>
              </w:rPr>
              <w:t xml:space="preserve">, </w:t>
            </w:r>
            <w:r w:rsidR="00696FB0">
              <w:rPr>
                <w:lang w:val="en-GB"/>
              </w:rPr>
              <w:t>rApps</w:t>
            </w:r>
            <w:r w:rsidRPr="0020479F">
              <w:rPr>
                <w:lang w:val="en-GB"/>
              </w:rPr>
              <w:t>).</w:t>
            </w:r>
          </w:p>
        </w:tc>
      </w:tr>
    </w:tbl>
    <w:p w14:paraId="561FA1AE" w14:textId="77777777" w:rsidR="005C4D1F" w:rsidRDefault="005C4D1F" w:rsidP="005C4D1F">
      <w:pPr>
        <w:keepLines/>
        <w:jc w:val="center"/>
        <w:rPr>
          <w:rFonts w:eastAsiaTheme="minorEastAsia"/>
          <w:highlight w:val="green"/>
          <w:lang w:val="en-GB" w:eastAsia="zh-CN"/>
        </w:rPr>
      </w:pPr>
    </w:p>
    <w:p w14:paraId="56438E58" w14:textId="46F270F3" w:rsidR="0059258B" w:rsidRDefault="0059258B" w:rsidP="005C4D1F">
      <w:pPr>
        <w:keepLines/>
        <w:jc w:val="center"/>
        <w:rPr>
          <w:rFonts w:eastAsiaTheme="minorEastAsia"/>
          <w:highlight w:val="green"/>
          <w:lang w:val="en-GB" w:eastAsia="zh-CN"/>
        </w:rPr>
      </w:pPr>
    </w:p>
    <w:p w14:paraId="51ABFA1D" w14:textId="060F83BA" w:rsidR="0059258B" w:rsidRPr="005A00E4" w:rsidRDefault="0059258B" w:rsidP="005A00E4">
      <w:pPr>
        <w:pStyle w:val="Heading3"/>
        <w:rPr>
          <w:lang w:val="en-GB" w:eastAsia="zh-CN"/>
        </w:rPr>
      </w:pPr>
      <w:bookmarkStart w:id="287" w:name="_Toc184043443"/>
      <w:r w:rsidRPr="005A00E4">
        <w:rPr>
          <w:lang w:val="en-GB"/>
        </w:rPr>
        <w:t>Model</w:t>
      </w:r>
      <w:r w:rsidRPr="005A00E4">
        <w:rPr>
          <w:lang w:val="en-GB" w:eastAsia="zh-CN"/>
        </w:rPr>
        <w:t xml:space="preserve"> Control</w:t>
      </w:r>
      <w:bookmarkEnd w:id="287"/>
    </w:p>
    <w:tbl>
      <w:tblPr>
        <w:tblStyle w:val="TableGrid"/>
        <w:tblW w:w="0" w:type="auto"/>
        <w:tblLook w:val="04A0" w:firstRow="1" w:lastRow="0" w:firstColumn="1" w:lastColumn="0" w:noHBand="0" w:noVBand="1"/>
      </w:tblPr>
      <w:tblGrid>
        <w:gridCol w:w="1838"/>
        <w:gridCol w:w="7791"/>
      </w:tblGrid>
      <w:tr w:rsidR="0059258B" w:rsidRPr="00A42C18" w14:paraId="44E067E6" w14:textId="77777777" w:rsidTr="00F2719C">
        <w:tc>
          <w:tcPr>
            <w:tcW w:w="1838" w:type="dxa"/>
          </w:tcPr>
          <w:p w14:paraId="7BCBB0C9" w14:textId="77777777" w:rsidR="0059258B" w:rsidRPr="00A42C18" w:rsidRDefault="0059258B" w:rsidP="00F2719C">
            <w:pPr>
              <w:spacing w:after="0"/>
              <w:jc w:val="both"/>
              <w:rPr>
                <w:b/>
                <w:bCs/>
                <w:lang w:val="en-GB"/>
              </w:rPr>
            </w:pPr>
            <w:r w:rsidRPr="00A42C18">
              <w:rPr>
                <w:b/>
                <w:bCs/>
                <w:lang w:val="en-GB"/>
              </w:rPr>
              <w:t>Threat ID</w:t>
            </w:r>
          </w:p>
        </w:tc>
        <w:tc>
          <w:tcPr>
            <w:tcW w:w="7791" w:type="dxa"/>
          </w:tcPr>
          <w:p w14:paraId="504A13A4" w14:textId="79A4693C" w:rsidR="0059258B" w:rsidRPr="00A42C18" w:rsidRDefault="00B254E0" w:rsidP="00F2719C">
            <w:pPr>
              <w:spacing w:after="0"/>
              <w:jc w:val="both"/>
              <w:rPr>
                <w:lang w:val="en-GB"/>
              </w:rPr>
            </w:pPr>
            <w:r>
              <w:rPr>
                <w:lang w:val="en-GB"/>
              </w:rPr>
              <w:t>T-AIML-MP-</w:t>
            </w:r>
            <w:r w:rsidR="0059258B">
              <w:rPr>
                <w:lang w:val="en-GB"/>
              </w:rPr>
              <w:t>04</w:t>
            </w:r>
          </w:p>
        </w:tc>
      </w:tr>
      <w:tr w:rsidR="0059258B" w:rsidRPr="00A42C18" w14:paraId="6234EE7B" w14:textId="77777777" w:rsidTr="00F2719C">
        <w:tc>
          <w:tcPr>
            <w:tcW w:w="1838" w:type="dxa"/>
          </w:tcPr>
          <w:p w14:paraId="6FFEBCEA" w14:textId="77777777" w:rsidR="0059258B" w:rsidRPr="00A42C18" w:rsidRDefault="0059258B" w:rsidP="00F2719C">
            <w:pPr>
              <w:spacing w:after="0"/>
              <w:jc w:val="both"/>
              <w:rPr>
                <w:b/>
                <w:bCs/>
                <w:lang w:val="en-GB"/>
              </w:rPr>
            </w:pPr>
            <w:r w:rsidRPr="00A42C18">
              <w:rPr>
                <w:b/>
                <w:bCs/>
                <w:lang w:val="en-GB"/>
              </w:rPr>
              <w:t>Threat title</w:t>
            </w:r>
          </w:p>
        </w:tc>
        <w:tc>
          <w:tcPr>
            <w:tcW w:w="7791" w:type="dxa"/>
          </w:tcPr>
          <w:p w14:paraId="1AA25F76" w14:textId="77777777" w:rsidR="0059258B" w:rsidRPr="00A42C18" w:rsidRDefault="0059258B" w:rsidP="00F2719C">
            <w:pPr>
              <w:spacing w:after="0"/>
              <w:jc w:val="both"/>
              <w:rPr>
                <w:lang w:val="en-GB"/>
              </w:rPr>
            </w:pPr>
            <w:r w:rsidRPr="00A42C18">
              <w:rPr>
                <w:lang w:val="en-GB"/>
              </w:rPr>
              <w:t>Model Control</w:t>
            </w:r>
          </w:p>
        </w:tc>
      </w:tr>
      <w:tr w:rsidR="0059258B" w:rsidRPr="00A42C18" w14:paraId="4E48AF0E" w14:textId="77777777" w:rsidTr="00F2719C">
        <w:tc>
          <w:tcPr>
            <w:tcW w:w="1838" w:type="dxa"/>
          </w:tcPr>
          <w:p w14:paraId="23ADE2DD" w14:textId="77777777" w:rsidR="0059258B" w:rsidRPr="00A42C18" w:rsidRDefault="0059258B" w:rsidP="00F2719C">
            <w:pPr>
              <w:spacing w:after="0"/>
              <w:jc w:val="both"/>
              <w:rPr>
                <w:b/>
                <w:bCs/>
                <w:lang w:val="en-GB"/>
              </w:rPr>
            </w:pPr>
            <w:r w:rsidRPr="00A42C18">
              <w:rPr>
                <w:b/>
                <w:bCs/>
                <w:lang w:val="en-GB"/>
              </w:rPr>
              <w:t>Threat description</w:t>
            </w:r>
          </w:p>
        </w:tc>
        <w:tc>
          <w:tcPr>
            <w:tcW w:w="7791" w:type="dxa"/>
          </w:tcPr>
          <w:p w14:paraId="60E50DA0" w14:textId="77777777" w:rsidR="0059258B" w:rsidRPr="00A42C18" w:rsidRDefault="0059258B" w:rsidP="00F2719C">
            <w:pPr>
              <w:spacing w:after="0"/>
              <w:jc w:val="both"/>
              <w:rPr>
                <w:lang w:val="en-GB"/>
              </w:rPr>
            </w:pPr>
            <w:r w:rsidRPr="00A42C18">
              <w:rPr>
                <w:lang w:val="en-GB"/>
              </w:rPr>
              <w:t xml:space="preserve">An adversary </w:t>
            </w:r>
            <w:r w:rsidRPr="0020479F">
              <w:rPr>
                <w:lang w:val="en-GB"/>
              </w:rPr>
              <w:t>takes control of the model parameters by either generating a Trojan trigger and inserting it in the model or by sending malicious local model updates in federated learning</w:t>
            </w:r>
          </w:p>
        </w:tc>
      </w:tr>
      <w:tr w:rsidR="0059258B" w:rsidRPr="00A42C18" w14:paraId="2BF080AF" w14:textId="77777777" w:rsidTr="00F2719C">
        <w:tc>
          <w:tcPr>
            <w:tcW w:w="1838" w:type="dxa"/>
          </w:tcPr>
          <w:p w14:paraId="5570968F" w14:textId="77777777" w:rsidR="0059258B" w:rsidRPr="00A42C18" w:rsidRDefault="0059258B" w:rsidP="00F2719C">
            <w:pPr>
              <w:spacing w:after="0"/>
              <w:jc w:val="both"/>
              <w:rPr>
                <w:b/>
                <w:bCs/>
                <w:lang w:val="en-GB"/>
              </w:rPr>
            </w:pPr>
            <w:r w:rsidRPr="00A42C18">
              <w:rPr>
                <w:b/>
                <w:bCs/>
                <w:lang w:val="en-GB"/>
              </w:rPr>
              <w:t>Threat type</w:t>
            </w:r>
          </w:p>
        </w:tc>
        <w:tc>
          <w:tcPr>
            <w:tcW w:w="7791" w:type="dxa"/>
          </w:tcPr>
          <w:p w14:paraId="5B4CCA0F" w14:textId="77777777" w:rsidR="0059258B" w:rsidRPr="00A42C18" w:rsidRDefault="0059258B" w:rsidP="00F2719C">
            <w:pPr>
              <w:spacing w:after="0"/>
              <w:jc w:val="both"/>
              <w:rPr>
                <w:lang w:val="en-GB"/>
              </w:rPr>
            </w:pPr>
            <w:r w:rsidRPr="00A42C18">
              <w:rPr>
                <w:lang w:val="en-GB"/>
              </w:rPr>
              <w:t>Tampering</w:t>
            </w:r>
          </w:p>
        </w:tc>
      </w:tr>
      <w:tr w:rsidR="0059258B" w:rsidRPr="00A42C18" w14:paraId="15A602A6" w14:textId="77777777" w:rsidTr="00F2719C">
        <w:tc>
          <w:tcPr>
            <w:tcW w:w="1838" w:type="dxa"/>
          </w:tcPr>
          <w:p w14:paraId="44858E3E" w14:textId="77777777" w:rsidR="0059258B" w:rsidRPr="00A42C18" w:rsidRDefault="0059258B" w:rsidP="00F2719C">
            <w:pPr>
              <w:spacing w:after="0"/>
              <w:jc w:val="both"/>
              <w:rPr>
                <w:b/>
                <w:bCs/>
                <w:lang w:val="en-GB"/>
              </w:rPr>
            </w:pPr>
            <w:r w:rsidRPr="00A42C18">
              <w:rPr>
                <w:b/>
                <w:bCs/>
                <w:lang w:val="en-GB"/>
              </w:rPr>
              <w:t>Vulnerabilities</w:t>
            </w:r>
          </w:p>
        </w:tc>
        <w:tc>
          <w:tcPr>
            <w:tcW w:w="7791" w:type="dxa"/>
          </w:tcPr>
          <w:p w14:paraId="52AEC41A" w14:textId="77777777" w:rsidR="0059258B" w:rsidRPr="00A42C18" w:rsidRDefault="0059258B" w:rsidP="00F2719C">
            <w:pPr>
              <w:spacing w:after="0"/>
              <w:jc w:val="both"/>
              <w:rPr>
                <w:lang w:val="en-GB"/>
              </w:rPr>
            </w:pPr>
            <w:r w:rsidRPr="00A42C18">
              <w:rPr>
                <w:lang w:val="en-GB"/>
              </w:rPr>
              <w:t>Vulnerabilities in ML model storage, vulnerabilities in ML model transfer</w:t>
            </w:r>
          </w:p>
        </w:tc>
      </w:tr>
      <w:tr w:rsidR="0059258B" w:rsidRPr="00A42C18" w14:paraId="7DC33D97" w14:textId="77777777" w:rsidTr="00F2719C">
        <w:tc>
          <w:tcPr>
            <w:tcW w:w="1838" w:type="dxa"/>
          </w:tcPr>
          <w:p w14:paraId="1CC04EAF" w14:textId="77777777" w:rsidR="0059258B" w:rsidRPr="00A42C18" w:rsidRDefault="0059258B" w:rsidP="00F2719C">
            <w:pPr>
              <w:spacing w:after="0"/>
              <w:jc w:val="both"/>
              <w:rPr>
                <w:b/>
                <w:bCs/>
                <w:lang w:val="en-GB"/>
              </w:rPr>
            </w:pPr>
            <w:r w:rsidRPr="00A42C18">
              <w:rPr>
                <w:b/>
                <w:bCs/>
                <w:lang w:val="en-GB"/>
              </w:rPr>
              <w:t>Impact type</w:t>
            </w:r>
          </w:p>
        </w:tc>
        <w:tc>
          <w:tcPr>
            <w:tcW w:w="7791" w:type="dxa"/>
          </w:tcPr>
          <w:p w14:paraId="189741C7" w14:textId="77777777" w:rsidR="0059258B" w:rsidRPr="00A42C18" w:rsidRDefault="0059258B" w:rsidP="00F2719C">
            <w:pPr>
              <w:spacing w:after="0"/>
              <w:jc w:val="both"/>
              <w:rPr>
                <w:lang w:val="en-GB"/>
              </w:rPr>
            </w:pPr>
            <w:r w:rsidRPr="00A42C18">
              <w:rPr>
                <w:lang w:val="en-GB"/>
              </w:rPr>
              <w:t>Integrity</w:t>
            </w:r>
          </w:p>
        </w:tc>
      </w:tr>
      <w:tr w:rsidR="0059258B" w:rsidRPr="00A42C18" w14:paraId="2B7F34C8" w14:textId="77777777" w:rsidTr="00F2719C">
        <w:tc>
          <w:tcPr>
            <w:tcW w:w="1838" w:type="dxa"/>
          </w:tcPr>
          <w:p w14:paraId="461EC2F1" w14:textId="77777777" w:rsidR="0059258B" w:rsidRPr="00A42C18" w:rsidRDefault="0059258B" w:rsidP="00F2719C">
            <w:pPr>
              <w:spacing w:after="0"/>
              <w:jc w:val="both"/>
              <w:rPr>
                <w:b/>
                <w:bCs/>
                <w:lang w:val="en-GB"/>
              </w:rPr>
            </w:pPr>
            <w:r w:rsidRPr="00A42C18">
              <w:rPr>
                <w:b/>
                <w:bCs/>
                <w:lang w:val="en-GB"/>
              </w:rPr>
              <w:t>Affected Assets</w:t>
            </w:r>
          </w:p>
        </w:tc>
        <w:tc>
          <w:tcPr>
            <w:tcW w:w="7791" w:type="dxa"/>
          </w:tcPr>
          <w:p w14:paraId="25295F69" w14:textId="77777777" w:rsidR="0059258B" w:rsidRPr="0020479F" w:rsidRDefault="0059258B" w:rsidP="00F2719C">
            <w:pPr>
              <w:pStyle w:val="EditorsNote"/>
              <w:spacing w:after="0"/>
              <w:ind w:left="0" w:firstLine="0"/>
              <w:rPr>
                <w:color w:val="auto"/>
                <w:lang w:val="en-GB"/>
              </w:rPr>
            </w:pPr>
            <w:r w:rsidRPr="0020479F">
              <w:rPr>
                <w:color w:val="auto"/>
                <w:lang w:val="en-GB"/>
              </w:rPr>
              <w:t>ML components deploying machine learning [ASSET-C-12]</w:t>
            </w:r>
          </w:p>
          <w:p w14:paraId="3F3DFA0A" w14:textId="77777777" w:rsidR="0059258B" w:rsidRPr="0020479F" w:rsidRDefault="0059258B" w:rsidP="00F2719C">
            <w:pPr>
              <w:pStyle w:val="EditorsNote"/>
              <w:spacing w:after="0"/>
              <w:ind w:left="0" w:firstLine="0"/>
              <w:rPr>
                <w:color w:val="auto"/>
                <w:lang w:val="en-GB"/>
              </w:rPr>
            </w:pPr>
            <w:r w:rsidRPr="0020479F">
              <w:rPr>
                <w:color w:val="auto"/>
                <w:lang w:val="en-GB"/>
              </w:rPr>
              <w:t>The trained ML model [ASSET-D-26],</w:t>
            </w:r>
          </w:p>
          <w:p w14:paraId="47AE22A1" w14:textId="77777777" w:rsidR="0059258B" w:rsidRPr="0020479F" w:rsidRDefault="0059258B" w:rsidP="00F2719C">
            <w:pPr>
              <w:pStyle w:val="EditorsNote"/>
              <w:spacing w:after="0"/>
              <w:ind w:left="0" w:firstLine="0"/>
              <w:rPr>
                <w:color w:val="auto"/>
                <w:lang w:val="en-GB"/>
              </w:rPr>
            </w:pPr>
            <w:r w:rsidRPr="0020479F">
              <w:rPr>
                <w:color w:val="auto"/>
                <w:lang w:val="en-GB"/>
              </w:rPr>
              <w:t>The ML prediction results built into the model [ASSET-D-27],</w:t>
            </w:r>
          </w:p>
          <w:p w14:paraId="7E7361E3" w14:textId="77777777" w:rsidR="0059258B" w:rsidRPr="00A42C18" w:rsidRDefault="0059258B" w:rsidP="00F2719C">
            <w:pPr>
              <w:pStyle w:val="EditorsNote"/>
              <w:spacing w:after="0"/>
              <w:ind w:left="0" w:firstLine="0"/>
              <w:rPr>
                <w:lang w:val="en-GB"/>
              </w:rPr>
            </w:pPr>
            <w:r w:rsidRPr="0020479F">
              <w:rPr>
                <w:color w:val="auto"/>
                <w:lang w:val="en-GB"/>
              </w:rPr>
              <w:t>The behavior of the ML system [ASSET-D-28].</w:t>
            </w:r>
          </w:p>
        </w:tc>
      </w:tr>
    </w:tbl>
    <w:p w14:paraId="0CB83DA4" w14:textId="77777777" w:rsidR="0059258B" w:rsidRPr="005A00E4" w:rsidRDefault="0059258B" w:rsidP="005C4D1F">
      <w:pPr>
        <w:keepLines/>
        <w:jc w:val="center"/>
        <w:rPr>
          <w:rFonts w:eastAsiaTheme="minorEastAsia"/>
          <w:highlight w:val="green"/>
          <w:lang w:eastAsia="zh-CN"/>
        </w:rPr>
      </w:pPr>
    </w:p>
    <w:p w14:paraId="3C9BD540" w14:textId="77777777" w:rsidR="00BB5CB5" w:rsidRPr="0020479F" w:rsidRDefault="00BB5CB5" w:rsidP="00BB5CB5">
      <w:pPr>
        <w:rPr>
          <w:lang w:val="en-GB"/>
        </w:rPr>
      </w:pPr>
    </w:p>
    <w:p w14:paraId="50764AF1" w14:textId="638CFCBE" w:rsidR="00475ECD" w:rsidRPr="0020479F" w:rsidRDefault="00475ECD" w:rsidP="009E272C">
      <w:pPr>
        <w:pStyle w:val="Heading2"/>
        <w:rPr>
          <w:lang w:val="en-GB"/>
        </w:rPr>
      </w:pPr>
      <w:bookmarkStart w:id="288" w:name="_Toc158193759"/>
      <w:bookmarkStart w:id="289" w:name="_Toc160639273"/>
      <w:bookmarkStart w:id="290" w:name="_Toc160639510"/>
      <w:bookmarkStart w:id="291" w:name="_Toc160798719"/>
      <w:bookmarkStart w:id="292" w:name="_Toc158193760"/>
      <w:bookmarkStart w:id="293" w:name="_Toc160639274"/>
      <w:bookmarkStart w:id="294" w:name="_Toc160639511"/>
      <w:bookmarkStart w:id="295" w:name="_Toc160798720"/>
      <w:bookmarkStart w:id="296" w:name="_Toc158193783"/>
      <w:bookmarkStart w:id="297" w:name="_Toc160639297"/>
      <w:bookmarkStart w:id="298" w:name="_Toc160639534"/>
      <w:bookmarkStart w:id="299" w:name="_Toc160798743"/>
      <w:bookmarkStart w:id="300" w:name="_Toc158193784"/>
      <w:bookmarkStart w:id="301" w:name="_Toc160639298"/>
      <w:bookmarkStart w:id="302" w:name="_Toc160639535"/>
      <w:bookmarkStart w:id="303" w:name="_Toc160798744"/>
      <w:bookmarkStart w:id="304" w:name="_Toc158193806"/>
      <w:bookmarkStart w:id="305" w:name="_Toc160639320"/>
      <w:bookmarkStart w:id="306" w:name="_Toc160639557"/>
      <w:bookmarkStart w:id="307" w:name="_Toc160798766"/>
      <w:bookmarkStart w:id="308" w:name="_Toc158193807"/>
      <w:bookmarkStart w:id="309" w:name="_Toc160639321"/>
      <w:bookmarkStart w:id="310" w:name="_Toc160639558"/>
      <w:bookmarkStart w:id="311" w:name="_Toc160798767"/>
      <w:bookmarkStart w:id="312" w:name="_Toc158193829"/>
      <w:bookmarkStart w:id="313" w:name="_Toc160639343"/>
      <w:bookmarkStart w:id="314" w:name="_Toc160639580"/>
      <w:bookmarkStart w:id="315" w:name="_Toc160798789"/>
      <w:bookmarkStart w:id="316" w:name="_Toc184043444"/>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sidRPr="0020479F">
        <w:rPr>
          <w:lang w:val="en-GB"/>
        </w:rPr>
        <w:t>Evasion attack</w:t>
      </w:r>
      <w:r w:rsidR="000672AB" w:rsidRPr="0020479F">
        <w:rPr>
          <w:lang w:val="en-GB"/>
        </w:rPr>
        <w:t>s</w:t>
      </w:r>
      <w:bookmarkEnd w:id="316"/>
    </w:p>
    <w:p w14:paraId="6525D14C" w14:textId="33661B95" w:rsidR="00475ECD" w:rsidRPr="0020479F" w:rsidRDefault="00B254E0" w:rsidP="00705E53">
      <w:pPr>
        <w:pStyle w:val="Heading3"/>
        <w:rPr>
          <w:lang w:val="en-GB"/>
        </w:rPr>
      </w:pPr>
      <w:bookmarkStart w:id="317" w:name="_Toc184043445"/>
      <w:r>
        <w:t>Grey-box based Data Evasion</w:t>
      </w:r>
      <w:bookmarkEnd w:id="317"/>
    </w:p>
    <w:p w14:paraId="76DB30F7" w14:textId="77777777" w:rsidR="00475ECD" w:rsidRPr="00A42C18" w:rsidRDefault="00475ECD" w:rsidP="00475ECD">
      <w:pPr>
        <w:rPr>
          <w:lang w:val="en-GB"/>
        </w:rPr>
      </w:pPr>
    </w:p>
    <w:tbl>
      <w:tblPr>
        <w:tblStyle w:val="TableGrid"/>
        <w:tblW w:w="0" w:type="auto"/>
        <w:tblLook w:val="04A0" w:firstRow="1" w:lastRow="0" w:firstColumn="1" w:lastColumn="0" w:noHBand="0" w:noVBand="1"/>
      </w:tblPr>
      <w:tblGrid>
        <w:gridCol w:w="1838"/>
        <w:gridCol w:w="7791"/>
      </w:tblGrid>
      <w:tr w:rsidR="00475ECD" w:rsidRPr="00A42C18" w14:paraId="615A095B" w14:textId="77777777" w:rsidTr="008F74D5">
        <w:tc>
          <w:tcPr>
            <w:tcW w:w="1838" w:type="dxa"/>
          </w:tcPr>
          <w:p w14:paraId="51F26432" w14:textId="77777777" w:rsidR="00475ECD" w:rsidRPr="0020479F" w:rsidRDefault="00475ECD" w:rsidP="008F74D5">
            <w:pPr>
              <w:spacing w:after="0"/>
              <w:jc w:val="both"/>
              <w:rPr>
                <w:b/>
                <w:bCs/>
                <w:lang w:val="en-GB"/>
              </w:rPr>
            </w:pPr>
            <w:r w:rsidRPr="0020479F">
              <w:rPr>
                <w:b/>
                <w:bCs/>
                <w:lang w:val="en-GB"/>
              </w:rPr>
              <w:t>Threat ID</w:t>
            </w:r>
          </w:p>
        </w:tc>
        <w:tc>
          <w:tcPr>
            <w:tcW w:w="7791" w:type="dxa"/>
          </w:tcPr>
          <w:p w14:paraId="5AFAC4BA" w14:textId="6F3CF579" w:rsidR="00475ECD" w:rsidRPr="0020479F" w:rsidRDefault="00B254E0" w:rsidP="008F74D5">
            <w:pPr>
              <w:spacing w:after="0"/>
              <w:jc w:val="both"/>
              <w:rPr>
                <w:lang w:val="en-GB"/>
              </w:rPr>
            </w:pPr>
            <w:r>
              <w:rPr>
                <w:lang w:val="en-GB"/>
              </w:rPr>
              <w:t>T-AIML-EV-</w:t>
            </w:r>
            <w:r w:rsidR="00475ECD" w:rsidRPr="0020479F">
              <w:rPr>
                <w:lang w:val="en-GB"/>
              </w:rPr>
              <w:t>01</w:t>
            </w:r>
          </w:p>
        </w:tc>
      </w:tr>
      <w:tr w:rsidR="00475ECD" w:rsidRPr="00A42C18" w14:paraId="6624C248" w14:textId="77777777" w:rsidTr="008F74D5">
        <w:tc>
          <w:tcPr>
            <w:tcW w:w="1838" w:type="dxa"/>
          </w:tcPr>
          <w:p w14:paraId="5625D694" w14:textId="77777777" w:rsidR="00475ECD" w:rsidRPr="0020479F" w:rsidRDefault="00475ECD" w:rsidP="008F74D5">
            <w:pPr>
              <w:spacing w:after="0"/>
              <w:jc w:val="both"/>
              <w:rPr>
                <w:b/>
                <w:bCs/>
                <w:lang w:val="en-GB"/>
              </w:rPr>
            </w:pPr>
            <w:r w:rsidRPr="0020479F">
              <w:rPr>
                <w:b/>
                <w:bCs/>
                <w:lang w:val="en-GB"/>
              </w:rPr>
              <w:t>Threat title</w:t>
            </w:r>
          </w:p>
        </w:tc>
        <w:tc>
          <w:tcPr>
            <w:tcW w:w="7791" w:type="dxa"/>
          </w:tcPr>
          <w:p w14:paraId="04A5C289" w14:textId="10A214B4" w:rsidR="00475ECD" w:rsidRPr="0020479F" w:rsidRDefault="00B254E0" w:rsidP="008F74D5">
            <w:pPr>
              <w:spacing w:after="0"/>
              <w:jc w:val="both"/>
              <w:rPr>
                <w:lang w:val="en-GB"/>
              </w:rPr>
            </w:pPr>
            <w:r w:rsidRPr="00B254E0">
              <w:rPr>
                <w:lang w:val="en-GB"/>
              </w:rPr>
              <w:t>Grey-box based Data Evasion</w:t>
            </w:r>
          </w:p>
        </w:tc>
      </w:tr>
      <w:tr w:rsidR="00475ECD" w:rsidRPr="00A42C18" w14:paraId="1749811D" w14:textId="77777777" w:rsidTr="008F74D5">
        <w:tc>
          <w:tcPr>
            <w:tcW w:w="1838" w:type="dxa"/>
          </w:tcPr>
          <w:p w14:paraId="2B3E2D0F" w14:textId="77777777" w:rsidR="00475ECD" w:rsidRPr="0020479F" w:rsidRDefault="00475ECD" w:rsidP="008F74D5">
            <w:pPr>
              <w:spacing w:after="0"/>
              <w:jc w:val="both"/>
              <w:rPr>
                <w:b/>
                <w:bCs/>
                <w:lang w:val="en-GB"/>
              </w:rPr>
            </w:pPr>
            <w:r w:rsidRPr="0020479F">
              <w:rPr>
                <w:b/>
                <w:bCs/>
                <w:lang w:val="en-GB"/>
              </w:rPr>
              <w:t>Threat description</w:t>
            </w:r>
          </w:p>
        </w:tc>
        <w:tc>
          <w:tcPr>
            <w:tcW w:w="7791" w:type="dxa"/>
          </w:tcPr>
          <w:p w14:paraId="0B535751" w14:textId="6297C3A8" w:rsidR="00475ECD" w:rsidRPr="0020479F" w:rsidRDefault="00475ECD" w:rsidP="008F74D5">
            <w:pPr>
              <w:spacing w:after="0"/>
              <w:jc w:val="both"/>
              <w:rPr>
                <w:lang w:val="en-GB"/>
              </w:rPr>
            </w:pPr>
            <w:r w:rsidRPr="0020479F">
              <w:rPr>
                <w:lang w:val="en-GB"/>
              </w:rPr>
              <w:t xml:space="preserve">Possibility to tamper with the input </w:t>
            </w:r>
            <w:r w:rsidR="0008483C" w:rsidRPr="00A42C18">
              <w:rPr>
                <w:lang w:val="en-GB"/>
              </w:rPr>
              <w:t>to AI</w:t>
            </w:r>
            <w:r w:rsidRPr="0020479F">
              <w:rPr>
                <w:lang w:val="en-GB"/>
              </w:rPr>
              <w:t xml:space="preserve"> ML application during the inference phase in the </w:t>
            </w:r>
            <w:r w:rsidR="00DA02F3" w:rsidRPr="00A42C18">
              <w:rPr>
                <w:lang w:val="en-GB"/>
              </w:rPr>
              <w:t>N</w:t>
            </w:r>
            <w:r w:rsidR="00DA02F3" w:rsidRPr="0020479F">
              <w:rPr>
                <w:lang w:val="en-GB"/>
              </w:rPr>
              <w:t>ear</w:t>
            </w:r>
            <w:r w:rsidR="00DA02F3" w:rsidRPr="00A42C18">
              <w:rPr>
                <w:lang w:val="en-GB"/>
              </w:rPr>
              <w:t>-</w:t>
            </w:r>
            <w:r w:rsidRPr="0020479F">
              <w:rPr>
                <w:lang w:val="en-GB"/>
              </w:rPr>
              <w:t xml:space="preserve">RT RIC or </w:t>
            </w:r>
            <w:r w:rsidR="000C32AA" w:rsidRPr="00A42C18">
              <w:rPr>
                <w:lang w:val="en-GB"/>
              </w:rPr>
              <w:t>N</w:t>
            </w:r>
            <w:r w:rsidR="000C32AA" w:rsidRPr="0020479F">
              <w:rPr>
                <w:lang w:val="en-GB"/>
              </w:rPr>
              <w:t>on</w:t>
            </w:r>
            <w:r w:rsidR="000C32AA" w:rsidRPr="00A42C18">
              <w:rPr>
                <w:lang w:val="en-GB"/>
              </w:rPr>
              <w:t>-</w:t>
            </w:r>
            <w:r w:rsidRPr="0020479F">
              <w:rPr>
                <w:lang w:val="en-GB"/>
              </w:rPr>
              <w:t>RT RIC (model, model parameters, etc.) for example the model's gradient</w:t>
            </w:r>
          </w:p>
        </w:tc>
      </w:tr>
      <w:tr w:rsidR="00475ECD" w:rsidRPr="00A42C18" w14:paraId="57191A04" w14:textId="77777777" w:rsidTr="008F74D5">
        <w:tc>
          <w:tcPr>
            <w:tcW w:w="1838" w:type="dxa"/>
          </w:tcPr>
          <w:p w14:paraId="79EB0255" w14:textId="77777777" w:rsidR="00475ECD" w:rsidRPr="0020479F" w:rsidRDefault="00475ECD" w:rsidP="008F74D5">
            <w:pPr>
              <w:spacing w:after="0"/>
              <w:jc w:val="both"/>
              <w:rPr>
                <w:b/>
                <w:bCs/>
                <w:lang w:val="en-GB"/>
              </w:rPr>
            </w:pPr>
            <w:r w:rsidRPr="0020479F">
              <w:rPr>
                <w:b/>
                <w:bCs/>
                <w:lang w:val="en-GB"/>
              </w:rPr>
              <w:t>Threat type</w:t>
            </w:r>
          </w:p>
        </w:tc>
        <w:tc>
          <w:tcPr>
            <w:tcW w:w="7791" w:type="dxa"/>
          </w:tcPr>
          <w:p w14:paraId="4A090532" w14:textId="77777777" w:rsidR="00475ECD" w:rsidRPr="0020479F" w:rsidRDefault="00475ECD" w:rsidP="008F74D5">
            <w:pPr>
              <w:spacing w:after="0"/>
              <w:jc w:val="both"/>
              <w:rPr>
                <w:lang w:val="en-GB"/>
              </w:rPr>
            </w:pPr>
            <w:r w:rsidRPr="0020479F">
              <w:rPr>
                <w:lang w:val="en-GB"/>
              </w:rPr>
              <w:t>Tampering</w:t>
            </w:r>
          </w:p>
        </w:tc>
      </w:tr>
      <w:tr w:rsidR="00475ECD" w:rsidRPr="00A42C18" w14:paraId="6658CD95" w14:textId="77777777" w:rsidTr="008F74D5">
        <w:tc>
          <w:tcPr>
            <w:tcW w:w="1838" w:type="dxa"/>
          </w:tcPr>
          <w:p w14:paraId="7907F6E6" w14:textId="77777777" w:rsidR="00475ECD" w:rsidRPr="0020479F" w:rsidRDefault="00475ECD" w:rsidP="008F74D5">
            <w:pPr>
              <w:spacing w:after="0"/>
              <w:jc w:val="both"/>
              <w:rPr>
                <w:b/>
                <w:bCs/>
                <w:lang w:val="en-GB"/>
              </w:rPr>
            </w:pPr>
            <w:r w:rsidRPr="0020479F">
              <w:rPr>
                <w:b/>
                <w:bCs/>
                <w:lang w:val="en-GB"/>
              </w:rPr>
              <w:t>Vulnerabilities</w:t>
            </w:r>
          </w:p>
        </w:tc>
        <w:tc>
          <w:tcPr>
            <w:tcW w:w="7791" w:type="dxa"/>
          </w:tcPr>
          <w:p w14:paraId="4197C187" w14:textId="77777777" w:rsidR="00475ECD" w:rsidRPr="0020479F" w:rsidRDefault="00475ECD" w:rsidP="008F74D5">
            <w:pPr>
              <w:spacing w:after="0"/>
              <w:jc w:val="both"/>
              <w:rPr>
                <w:lang w:val="en-GB"/>
              </w:rPr>
            </w:pPr>
            <w:r w:rsidRPr="0020479F">
              <w:rPr>
                <w:lang w:val="en-GB"/>
              </w:rPr>
              <w:t>Vulnerabilities in the input APIs of the AI ML model application</w:t>
            </w:r>
          </w:p>
          <w:p w14:paraId="75E82823" w14:textId="77777777" w:rsidR="00475ECD" w:rsidRPr="0020479F" w:rsidRDefault="00475ECD" w:rsidP="008F74D5">
            <w:pPr>
              <w:spacing w:after="0"/>
              <w:jc w:val="both"/>
              <w:rPr>
                <w:lang w:val="en-GB"/>
              </w:rPr>
            </w:pPr>
            <w:r w:rsidRPr="0020479F">
              <w:rPr>
                <w:lang w:val="en-GB"/>
              </w:rPr>
              <w:t>Vulnerabilities in the source of input data used by AI ML for inferences</w:t>
            </w:r>
          </w:p>
        </w:tc>
      </w:tr>
      <w:tr w:rsidR="00475ECD" w:rsidRPr="00A42C18" w14:paraId="4E899863" w14:textId="77777777" w:rsidTr="008F74D5">
        <w:tc>
          <w:tcPr>
            <w:tcW w:w="1838" w:type="dxa"/>
          </w:tcPr>
          <w:p w14:paraId="77D3CB88" w14:textId="77777777" w:rsidR="00475ECD" w:rsidRPr="0020479F" w:rsidRDefault="00475ECD" w:rsidP="008F74D5">
            <w:pPr>
              <w:spacing w:after="0"/>
              <w:jc w:val="both"/>
              <w:rPr>
                <w:b/>
                <w:bCs/>
                <w:lang w:val="en-GB"/>
              </w:rPr>
            </w:pPr>
            <w:r w:rsidRPr="0020479F">
              <w:rPr>
                <w:b/>
                <w:bCs/>
                <w:lang w:val="en-GB"/>
              </w:rPr>
              <w:t>Impact type</w:t>
            </w:r>
          </w:p>
        </w:tc>
        <w:tc>
          <w:tcPr>
            <w:tcW w:w="7791" w:type="dxa"/>
          </w:tcPr>
          <w:p w14:paraId="13340AA8" w14:textId="7339FE50" w:rsidR="00475ECD" w:rsidRPr="0020479F" w:rsidRDefault="00475ECD" w:rsidP="008F74D5">
            <w:pPr>
              <w:spacing w:after="0"/>
              <w:jc w:val="both"/>
              <w:rPr>
                <w:lang w:val="en-GB"/>
              </w:rPr>
            </w:pPr>
            <w:r w:rsidRPr="0020479F">
              <w:rPr>
                <w:lang w:val="en-GB"/>
              </w:rPr>
              <w:t xml:space="preserve">Integrity </w:t>
            </w:r>
          </w:p>
        </w:tc>
      </w:tr>
      <w:tr w:rsidR="00475ECD" w:rsidRPr="00A42C18" w14:paraId="62CFD093" w14:textId="77777777" w:rsidTr="008F74D5">
        <w:tc>
          <w:tcPr>
            <w:tcW w:w="1838" w:type="dxa"/>
          </w:tcPr>
          <w:p w14:paraId="0FA7E123" w14:textId="77777777" w:rsidR="00475ECD" w:rsidRPr="0020479F" w:rsidRDefault="00475ECD" w:rsidP="008F74D5">
            <w:pPr>
              <w:spacing w:after="0"/>
              <w:jc w:val="both"/>
              <w:rPr>
                <w:b/>
                <w:bCs/>
                <w:lang w:val="en-GB"/>
              </w:rPr>
            </w:pPr>
            <w:r w:rsidRPr="0020479F">
              <w:rPr>
                <w:b/>
                <w:bCs/>
                <w:lang w:val="en-GB"/>
              </w:rPr>
              <w:t>Affected Assets</w:t>
            </w:r>
          </w:p>
        </w:tc>
        <w:tc>
          <w:tcPr>
            <w:tcW w:w="7791" w:type="dxa"/>
          </w:tcPr>
          <w:p w14:paraId="3674C705" w14:textId="55F586C5" w:rsidR="00475ECD" w:rsidRPr="0020479F" w:rsidRDefault="00475ECD" w:rsidP="008F74D5">
            <w:pPr>
              <w:pStyle w:val="EditorsNote"/>
              <w:ind w:left="0" w:firstLine="0"/>
              <w:rPr>
                <w:color w:val="auto"/>
                <w:lang w:val="en-GB"/>
              </w:rPr>
            </w:pPr>
            <w:r w:rsidRPr="0020479F">
              <w:rPr>
                <w:color w:val="auto"/>
                <w:lang w:val="en-GB"/>
              </w:rPr>
              <w:t xml:space="preserve">Database holding data from xApp applications and E2 Node [ASSET-D-10], </w:t>
            </w:r>
            <w:r w:rsidRPr="0020479F">
              <w:rPr>
                <w:color w:val="auto"/>
                <w:lang w:val="en-GB"/>
              </w:rPr>
              <w:br/>
              <w:t xml:space="preserve">Training or test data sets collected externally or internally [ASSET-D-25], </w:t>
            </w:r>
            <w:r w:rsidRPr="0020479F">
              <w:rPr>
                <w:color w:val="auto"/>
                <w:lang w:val="en-GB"/>
              </w:rPr>
              <w:br/>
              <w:t xml:space="preserve">Trained ML model [ASSET-D-26], </w:t>
            </w:r>
            <w:r w:rsidRPr="0020479F">
              <w:rPr>
                <w:color w:val="auto"/>
                <w:lang w:val="en-GB"/>
              </w:rPr>
              <w:br/>
              <w:t>Near-RT-RIC SW [ASSET-C-02</w:t>
            </w:r>
            <w:r w:rsidR="0055689E">
              <w:rPr>
                <w:color w:val="auto"/>
                <w:lang w:val="en-GB"/>
              </w:rPr>
              <w:t>]</w:t>
            </w:r>
            <w:r w:rsidRPr="0020479F">
              <w:rPr>
                <w:color w:val="auto"/>
                <w:lang w:val="en-GB"/>
              </w:rPr>
              <w:t xml:space="preserve">, </w:t>
            </w:r>
            <w:r w:rsidRPr="0020479F">
              <w:rPr>
                <w:color w:val="auto"/>
                <w:lang w:val="en-GB"/>
              </w:rPr>
              <w:br/>
              <w:t>Non-RT-RIC SW [ASSET-C-11]</w:t>
            </w:r>
          </w:p>
          <w:p w14:paraId="3903D359" w14:textId="77777777" w:rsidR="00475ECD" w:rsidRPr="0020479F" w:rsidRDefault="00475ECD" w:rsidP="008F74D5">
            <w:pPr>
              <w:pStyle w:val="EditorsNote"/>
              <w:rPr>
                <w:lang w:val="en-GB"/>
              </w:rPr>
            </w:pPr>
          </w:p>
        </w:tc>
      </w:tr>
    </w:tbl>
    <w:p w14:paraId="63E0A498" w14:textId="347727BD" w:rsidR="00E04EE5" w:rsidRPr="0020479F" w:rsidRDefault="00E04EE5" w:rsidP="00E04EE5">
      <w:pPr>
        <w:pStyle w:val="Heading3"/>
      </w:pPr>
      <w:bookmarkStart w:id="318" w:name="_Toc183522700"/>
      <w:bookmarkStart w:id="319" w:name="_Toc183523718"/>
      <w:bookmarkStart w:id="320" w:name="_Hlk167205531"/>
      <w:bookmarkStart w:id="321" w:name="_Hlk167205475"/>
      <w:bookmarkStart w:id="322" w:name="_Toc184043446"/>
      <w:bookmarkEnd w:id="318"/>
      <w:bookmarkEnd w:id="319"/>
      <w:r>
        <w:t>White</w:t>
      </w:r>
      <w:r w:rsidRPr="0020479F">
        <w:t xml:space="preserve"> </w:t>
      </w:r>
      <w:r>
        <w:t>box</w:t>
      </w:r>
      <w:r w:rsidRPr="0020479F">
        <w:t xml:space="preserve"> evasion attack</w:t>
      </w:r>
      <w:bookmarkEnd w:id="322"/>
    </w:p>
    <w:tbl>
      <w:tblPr>
        <w:tblStyle w:val="TableGrid"/>
        <w:tblW w:w="0" w:type="auto"/>
        <w:tblLook w:val="04A0" w:firstRow="1" w:lastRow="0" w:firstColumn="1" w:lastColumn="0" w:noHBand="0" w:noVBand="1"/>
      </w:tblPr>
      <w:tblGrid>
        <w:gridCol w:w="1838"/>
        <w:gridCol w:w="7791"/>
      </w:tblGrid>
      <w:tr w:rsidR="00E04EE5" w:rsidRPr="00A42C18" w14:paraId="345FE931" w14:textId="77777777" w:rsidTr="00575461">
        <w:tc>
          <w:tcPr>
            <w:tcW w:w="1838" w:type="dxa"/>
          </w:tcPr>
          <w:p w14:paraId="3C174265" w14:textId="77777777" w:rsidR="00E04EE5" w:rsidRPr="0020479F" w:rsidRDefault="00E04EE5" w:rsidP="00575461">
            <w:pPr>
              <w:spacing w:after="0"/>
              <w:jc w:val="both"/>
              <w:rPr>
                <w:b/>
                <w:bCs/>
                <w:lang w:val="en-GB"/>
              </w:rPr>
            </w:pPr>
            <w:r w:rsidRPr="0020479F">
              <w:rPr>
                <w:b/>
                <w:bCs/>
                <w:lang w:val="en-GB"/>
              </w:rPr>
              <w:t>Threat ID</w:t>
            </w:r>
          </w:p>
        </w:tc>
        <w:tc>
          <w:tcPr>
            <w:tcW w:w="7791" w:type="dxa"/>
          </w:tcPr>
          <w:p w14:paraId="635AFB19" w14:textId="2D5C1A6A" w:rsidR="00E04EE5" w:rsidRPr="0020479F" w:rsidRDefault="00B254E0" w:rsidP="00575461">
            <w:pPr>
              <w:spacing w:after="0"/>
              <w:jc w:val="both"/>
              <w:rPr>
                <w:lang w:val="en-GB"/>
              </w:rPr>
            </w:pPr>
            <w:r>
              <w:rPr>
                <w:lang w:val="en-GB"/>
              </w:rPr>
              <w:t>T-AIML-EV-</w:t>
            </w:r>
            <w:r w:rsidR="00E04EE5" w:rsidRPr="0020479F">
              <w:rPr>
                <w:lang w:val="en-GB"/>
              </w:rPr>
              <w:t>0</w:t>
            </w:r>
            <w:r w:rsidR="00E04EE5">
              <w:rPr>
                <w:lang w:val="en-GB"/>
              </w:rPr>
              <w:t>2</w:t>
            </w:r>
          </w:p>
        </w:tc>
      </w:tr>
      <w:tr w:rsidR="00E04EE5" w:rsidRPr="00A42C18" w14:paraId="401B9D3D" w14:textId="77777777" w:rsidTr="00575461">
        <w:tc>
          <w:tcPr>
            <w:tcW w:w="1838" w:type="dxa"/>
          </w:tcPr>
          <w:p w14:paraId="5E81C0FC" w14:textId="77777777" w:rsidR="00E04EE5" w:rsidRPr="0020479F" w:rsidRDefault="00E04EE5" w:rsidP="00575461">
            <w:pPr>
              <w:spacing w:after="0"/>
              <w:jc w:val="both"/>
              <w:rPr>
                <w:b/>
                <w:bCs/>
                <w:lang w:val="en-GB"/>
              </w:rPr>
            </w:pPr>
            <w:r w:rsidRPr="0020479F">
              <w:rPr>
                <w:b/>
                <w:bCs/>
                <w:lang w:val="en-GB"/>
              </w:rPr>
              <w:lastRenderedPageBreak/>
              <w:t>Threat title</w:t>
            </w:r>
          </w:p>
        </w:tc>
        <w:tc>
          <w:tcPr>
            <w:tcW w:w="7791" w:type="dxa"/>
          </w:tcPr>
          <w:p w14:paraId="32D568A0" w14:textId="77777777" w:rsidR="00E04EE5" w:rsidRPr="0020479F" w:rsidRDefault="00E04EE5" w:rsidP="00575461">
            <w:pPr>
              <w:spacing w:after="0"/>
              <w:jc w:val="both"/>
              <w:rPr>
                <w:lang w:val="en-GB"/>
              </w:rPr>
            </w:pPr>
            <w:r>
              <w:rPr>
                <w:lang w:val="en-GB"/>
              </w:rPr>
              <w:t>White</w:t>
            </w:r>
            <w:r w:rsidRPr="0020479F">
              <w:rPr>
                <w:lang w:val="en-GB"/>
              </w:rPr>
              <w:t>-box based data evasion attacks</w:t>
            </w:r>
          </w:p>
        </w:tc>
      </w:tr>
      <w:tr w:rsidR="00E04EE5" w:rsidRPr="00A42C18" w14:paraId="01369307" w14:textId="77777777" w:rsidTr="00575461">
        <w:tc>
          <w:tcPr>
            <w:tcW w:w="1838" w:type="dxa"/>
          </w:tcPr>
          <w:p w14:paraId="7E6C0233" w14:textId="77777777" w:rsidR="00E04EE5" w:rsidRPr="0020479F" w:rsidRDefault="00E04EE5" w:rsidP="00575461">
            <w:pPr>
              <w:spacing w:after="0"/>
              <w:jc w:val="both"/>
              <w:rPr>
                <w:b/>
                <w:bCs/>
                <w:lang w:val="en-GB"/>
              </w:rPr>
            </w:pPr>
            <w:r w:rsidRPr="0020479F">
              <w:rPr>
                <w:b/>
                <w:bCs/>
                <w:lang w:val="en-GB"/>
              </w:rPr>
              <w:t>Threat description</w:t>
            </w:r>
          </w:p>
        </w:tc>
        <w:tc>
          <w:tcPr>
            <w:tcW w:w="7791" w:type="dxa"/>
          </w:tcPr>
          <w:p w14:paraId="109D64F4" w14:textId="77777777" w:rsidR="00E04EE5" w:rsidRPr="0020479F" w:rsidRDefault="00E04EE5" w:rsidP="00575461">
            <w:pPr>
              <w:spacing w:after="0"/>
              <w:jc w:val="both"/>
              <w:rPr>
                <w:lang w:val="en-GB"/>
              </w:rPr>
            </w:pPr>
            <w:r>
              <w:rPr>
                <w:lang w:val="en-GB"/>
              </w:rPr>
              <w:t>An</w:t>
            </w:r>
            <w:r w:rsidRPr="007A16B2">
              <w:rPr>
                <w:lang w:val="en-GB"/>
              </w:rPr>
              <w:t xml:space="preserve"> attacker </w:t>
            </w:r>
            <w:r>
              <w:rPr>
                <w:lang w:val="en-GB"/>
              </w:rPr>
              <w:t>has</w:t>
            </w:r>
            <w:r w:rsidRPr="007A16B2">
              <w:rPr>
                <w:lang w:val="en-GB"/>
              </w:rPr>
              <w:t xml:space="preserve"> complete knowledge of the AI/ML models and algorithms in use, including configurable parameters such as thresholds and hyper-parameters. By calculating the gradients of the classification loss with respect to the input sample, the attacker manipulates the input to maximize the classification loss</w:t>
            </w:r>
          </w:p>
        </w:tc>
      </w:tr>
      <w:tr w:rsidR="00E04EE5" w:rsidRPr="00A42C18" w14:paraId="7B0E1991" w14:textId="77777777" w:rsidTr="00575461">
        <w:tc>
          <w:tcPr>
            <w:tcW w:w="1838" w:type="dxa"/>
          </w:tcPr>
          <w:p w14:paraId="25B3115E" w14:textId="77777777" w:rsidR="00E04EE5" w:rsidRPr="0020479F" w:rsidRDefault="00E04EE5" w:rsidP="00575461">
            <w:pPr>
              <w:spacing w:after="0"/>
              <w:jc w:val="both"/>
              <w:rPr>
                <w:b/>
                <w:bCs/>
                <w:lang w:val="en-GB"/>
              </w:rPr>
            </w:pPr>
            <w:r w:rsidRPr="0020479F">
              <w:rPr>
                <w:b/>
                <w:bCs/>
                <w:lang w:val="en-GB"/>
              </w:rPr>
              <w:t>Threat type</w:t>
            </w:r>
          </w:p>
        </w:tc>
        <w:tc>
          <w:tcPr>
            <w:tcW w:w="7791" w:type="dxa"/>
          </w:tcPr>
          <w:p w14:paraId="61AE01DD" w14:textId="77777777" w:rsidR="00E04EE5" w:rsidRPr="0020479F" w:rsidRDefault="00E04EE5" w:rsidP="00575461">
            <w:pPr>
              <w:spacing w:after="0"/>
              <w:jc w:val="both"/>
              <w:rPr>
                <w:lang w:val="en-GB"/>
              </w:rPr>
            </w:pPr>
          </w:p>
          <w:p w14:paraId="6B8A61E6" w14:textId="77777777" w:rsidR="00E04EE5" w:rsidRPr="0020479F" w:rsidRDefault="00E04EE5" w:rsidP="00575461">
            <w:pPr>
              <w:spacing w:after="0"/>
              <w:jc w:val="both"/>
              <w:rPr>
                <w:lang w:val="en-GB"/>
              </w:rPr>
            </w:pPr>
          </w:p>
          <w:p w14:paraId="36DA9836" w14:textId="77777777" w:rsidR="00E04EE5" w:rsidRPr="0020479F" w:rsidRDefault="00E04EE5" w:rsidP="00575461">
            <w:pPr>
              <w:spacing w:after="0"/>
              <w:jc w:val="both"/>
              <w:rPr>
                <w:lang w:val="en-GB"/>
              </w:rPr>
            </w:pPr>
            <w:r w:rsidRPr="0020479F">
              <w:rPr>
                <w:lang w:val="en-GB"/>
              </w:rPr>
              <w:t>Tampering</w:t>
            </w:r>
          </w:p>
        </w:tc>
      </w:tr>
      <w:tr w:rsidR="00E04EE5" w:rsidRPr="00A42C18" w14:paraId="0A0CB3C6" w14:textId="77777777" w:rsidTr="00575461">
        <w:tc>
          <w:tcPr>
            <w:tcW w:w="1838" w:type="dxa"/>
          </w:tcPr>
          <w:p w14:paraId="66F7DA97" w14:textId="77777777" w:rsidR="00E04EE5" w:rsidRPr="0020479F" w:rsidRDefault="00E04EE5" w:rsidP="00575461">
            <w:pPr>
              <w:spacing w:after="0"/>
              <w:jc w:val="both"/>
              <w:rPr>
                <w:b/>
                <w:bCs/>
                <w:lang w:val="en-GB"/>
              </w:rPr>
            </w:pPr>
            <w:r w:rsidRPr="0020479F">
              <w:rPr>
                <w:b/>
                <w:bCs/>
                <w:lang w:val="en-GB"/>
              </w:rPr>
              <w:t>Vulnerabilities</w:t>
            </w:r>
          </w:p>
        </w:tc>
        <w:tc>
          <w:tcPr>
            <w:tcW w:w="7791" w:type="dxa"/>
          </w:tcPr>
          <w:p w14:paraId="4D89CA11" w14:textId="77777777" w:rsidR="00E04EE5" w:rsidRPr="0020479F" w:rsidRDefault="00E04EE5" w:rsidP="00575461">
            <w:pPr>
              <w:spacing w:after="0"/>
              <w:jc w:val="both"/>
              <w:rPr>
                <w:lang w:val="en-GB"/>
              </w:rPr>
            </w:pPr>
            <w:r w:rsidRPr="0020479F">
              <w:rPr>
                <w:lang w:val="en-GB"/>
              </w:rPr>
              <w:t>Vulnerabilities in the input APIs of the AI ML model application</w:t>
            </w:r>
          </w:p>
          <w:p w14:paraId="3A19C7A4" w14:textId="77777777" w:rsidR="00E04EE5" w:rsidRPr="0020479F" w:rsidRDefault="00E04EE5" w:rsidP="00575461">
            <w:pPr>
              <w:spacing w:after="0"/>
              <w:jc w:val="both"/>
              <w:rPr>
                <w:lang w:val="en-GB"/>
              </w:rPr>
            </w:pPr>
            <w:r w:rsidRPr="0020479F">
              <w:rPr>
                <w:lang w:val="en-GB"/>
              </w:rPr>
              <w:t>Vulnerabilities in the source of input data used by AI ML for inferences</w:t>
            </w:r>
          </w:p>
        </w:tc>
      </w:tr>
      <w:tr w:rsidR="00E04EE5" w:rsidRPr="00A42C18" w14:paraId="3036011F" w14:textId="77777777" w:rsidTr="00575461">
        <w:tc>
          <w:tcPr>
            <w:tcW w:w="1838" w:type="dxa"/>
          </w:tcPr>
          <w:p w14:paraId="24597A90" w14:textId="77777777" w:rsidR="00E04EE5" w:rsidRPr="0020479F" w:rsidRDefault="00E04EE5" w:rsidP="00575461">
            <w:pPr>
              <w:spacing w:after="0"/>
              <w:jc w:val="both"/>
              <w:rPr>
                <w:b/>
                <w:bCs/>
                <w:lang w:val="en-GB"/>
              </w:rPr>
            </w:pPr>
            <w:r w:rsidRPr="0020479F">
              <w:rPr>
                <w:b/>
                <w:bCs/>
                <w:lang w:val="en-GB"/>
              </w:rPr>
              <w:t>Impact type</w:t>
            </w:r>
          </w:p>
        </w:tc>
        <w:tc>
          <w:tcPr>
            <w:tcW w:w="7791" w:type="dxa"/>
          </w:tcPr>
          <w:p w14:paraId="17BFB2AB" w14:textId="77777777" w:rsidR="00E04EE5" w:rsidRPr="0020479F" w:rsidRDefault="00E04EE5" w:rsidP="00575461">
            <w:pPr>
              <w:spacing w:after="0"/>
              <w:jc w:val="both"/>
              <w:rPr>
                <w:lang w:val="en-GB"/>
              </w:rPr>
            </w:pPr>
            <w:r w:rsidRPr="0020479F">
              <w:rPr>
                <w:lang w:val="en-GB"/>
              </w:rPr>
              <w:t xml:space="preserve">Integrity </w:t>
            </w:r>
          </w:p>
        </w:tc>
      </w:tr>
      <w:tr w:rsidR="00E04EE5" w:rsidRPr="00A42C18" w14:paraId="44987207" w14:textId="77777777" w:rsidTr="00575461">
        <w:tc>
          <w:tcPr>
            <w:tcW w:w="1838" w:type="dxa"/>
          </w:tcPr>
          <w:p w14:paraId="22D5C22D" w14:textId="77777777" w:rsidR="00E04EE5" w:rsidRPr="0020479F" w:rsidRDefault="00E04EE5" w:rsidP="00575461">
            <w:pPr>
              <w:spacing w:after="0"/>
              <w:jc w:val="both"/>
              <w:rPr>
                <w:b/>
                <w:bCs/>
                <w:lang w:val="en-GB"/>
              </w:rPr>
            </w:pPr>
            <w:r w:rsidRPr="0020479F">
              <w:rPr>
                <w:b/>
                <w:bCs/>
                <w:lang w:val="en-GB"/>
              </w:rPr>
              <w:t>Affected Assets</w:t>
            </w:r>
          </w:p>
        </w:tc>
        <w:tc>
          <w:tcPr>
            <w:tcW w:w="7791" w:type="dxa"/>
          </w:tcPr>
          <w:p w14:paraId="7D870FDC" w14:textId="77777777" w:rsidR="00E04EE5" w:rsidRPr="0020479F" w:rsidRDefault="00E04EE5" w:rsidP="00575461">
            <w:pPr>
              <w:pStyle w:val="EditorsNote"/>
              <w:ind w:left="0" w:firstLine="0"/>
              <w:rPr>
                <w:color w:val="auto"/>
                <w:lang w:val="en-GB"/>
              </w:rPr>
            </w:pPr>
            <w:r w:rsidRPr="0020479F">
              <w:rPr>
                <w:color w:val="auto"/>
                <w:lang w:val="en-GB"/>
              </w:rPr>
              <w:t xml:space="preserve">Database holding data from xApp applications and E2 Node [ASSET-D-10], </w:t>
            </w:r>
            <w:r w:rsidRPr="0020479F">
              <w:rPr>
                <w:color w:val="auto"/>
                <w:lang w:val="en-GB"/>
              </w:rPr>
              <w:br/>
              <w:t xml:space="preserve">Training or test data sets collected externally or internally [ASSET-D-25], </w:t>
            </w:r>
            <w:r w:rsidRPr="0020479F">
              <w:rPr>
                <w:color w:val="auto"/>
                <w:lang w:val="en-GB"/>
              </w:rPr>
              <w:br/>
              <w:t xml:space="preserve">Trained ML model [ASSET-D-26], </w:t>
            </w:r>
            <w:r w:rsidRPr="0020479F">
              <w:rPr>
                <w:color w:val="auto"/>
                <w:lang w:val="en-GB"/>
              </w:rPr>
              <w:br/>
              <w:t>Near-RT-RIC SW [ASSET-C-02</w:t>
            </w:r>
            <w:r>
              <w:rPr>
                <w:color w:val="auto"/>
                <w:lang w:val="en-GB"/>
              </w:rPr>
              <w:t>]</w:t>
            </w:r>
            <w:r w:rsidRPr="0020479F">
              <w:rPr>
                <w:color w:val="auto"/>
                <w:lang w:val="en-GB"/>
              </w:rPr>
              <w:t xml:space="preserve">, </w:t>
            </w:r>
            <w:r w:rsidRPr="0020479F">
              <w:rPr>
                <w:color w:val="auto"/>
                <w:lang w:val="en-GB"/>
              </w:rPr>
              <w:br/>
              <w:t>Non-RT-RIC SW [ASSET-C-11]</w:t>
            </w:r>
          </w:p>
          <w:p w14:paraId="4178711E" w14:textId="77777777" w:rsidR="00E04EE5" w:rsidRPr="0020479F" w:rsidRDefault="00E04EE5" w:rsidP="00575461">
            <w:pPr>
              <w:pStyle w:val="EditorsNote"/>
              <w:rPr>
                <w:lang w:val="en-GB"/>
              </w:rPr>
            </w:pPr>
          </w:p>
        </w:tc>
      </w:tr>
    </w:tbl>
    <w:p w14:paraId="275B4020" w14:textId="77777777" w:rsidR="00E04EE5" w:rsidRDefault="00E04EE5" w:rsidP="00E04EE5">
      <w:pPr>
        <w:spacing w:after="0"/>
        <w:jc w:val="center"/>
        <w:rPr>
          <w:rFonts w:eastAsiaTheme="minorEastAsia"/>
          <w:sz w:val="28"/>
          <w:szCs w:val="28"/>
          <w:highlight w:val="yellow"/>
          <w:lang w:eastAsia="zh-CN"/>
        </w:rPr>
      </w:pPr>
    </w:p>
    <w:p w14:paraId="72B7CD56" w14:textId="5848FF44" w:rsidR="00E04EE5" w:rsidRPr="0020479F" w:rsidRDefault="00E04EE5" w:rsidP="00E04EE5">
      <w:pPr>
        <w:pStyle w:val="Heading3"/>
      </w:pPr>
      <w:bookmarkStart w:id="323" w:name="_Toc162261677"/>
      <w:bookmarkStart w:id="324" w:name="_Toc184043447"/>
      <w:r>
        <w:t>Black</w:t>
      </w:r>
      <w:r w:rsidRPr="0020479F">
        <w:t xml:space="preserve"> </w:t>
      </w:r>
      <w:r>
        <w:t>box</w:t>
      </w:r>
      <w:r w:rsidRPr="0020479F">
        <w:t xml:space="preserve"> evasion attack</w:t>
      </w:r>
      <w:bookmarkEnd w:id="323"/>
      <w:bookmarkEnd w:id="324"/>
    </w:p>
    <w:tbl>
      <w:tblPr>
        <w:tblStyle w:val="TableGrid"/>
        <w:tblW w:w="0" w:type="auto"/>
        <w:tblLook w:val="04A0" w:firstRow="1" w:lastRow="0" w:firstColumn="1" w:lastColumn="0" w:noHBand="0" w:noVBand="1"/>
      </w:tblPr>
      <w:tblGrid>
        <w:gridCol w:w="1838"/>
        <w:gridCol w:w="7791"/>
      </w:tblGrid>
      <w:tr w:rsidR="00E04EE5" w:rsidRPr="00A42C18" w14:paraId="4E21CDA2" w14:textId="77777777" w:rsidTr="00575461">
        <w:tc>
          <w:tcPr>
            <w:tcW w:w="1838" w:type="dxa"/>
          </w:tcPr>
          <w:p w14:paraId="104D418C" w14:textId="77777777" w:rsidR="00E04EE5" w:rsidRPr="0020479F" w:rsidRDefault="00E04EE5" w:rsidP="00575461">
            <w:pPr>
              <w:spacing w:after="0"/>
              <w:jc w:val="both"/>
              <w:rPr>
                <w:b/>
                <w:bCs/>
                <w:lang w:val="en-GB"/>
              </w:rPr>
            </w:pPr>
            <w:r w:rsidRPr="0020479F">
              <w:rPr>
                <w:b/>
                <w:bCs/>
                <w:lang w:val="en-GB"/>
              </w:rPr>
              <w:t>Threat ID</w:t>
            </w:r>
          </w:p>
        </w:tc>
        <w:tc>
          <w:tcPr>
            <w:tcW w:w="7791" w:type="dxa"/>
          </w:tcPr>
          <w:p w14:paraId="7ED86183" w14:textId="36857117" w:rsidR="00E04EE5" w:rsidRPr="0020479F" w:rsidRDefault="00B254E0" w:rsidP="00575461">
            <w:pPr>
              <w:spacing w:after="0"/>
              <w:jc w:val="both"/>
              <w:rPr>
                <w:lang w:val="en-GB"/>
              </w:rPr>
            </w:pPr>
            <w:r>
              <w:rPr>
                <w:lang w:val="en-GB"/>
              </w:rPr>
              <w:t>T-AIML-EV-</w:t>
            </w:r>
            <w:r w:rsidR="00E04EE5" w:rsidRPr="0020479F">
              <w:rPr>
                <w:lang w:val="en-GB"/>
              </w:rPr>
              <w:t>0</w:t>
            </w:r>
            <w:r w:rsidR="00E04EE5">
              <w:rPr>
                <w:lang w:val="en-GB"/>
              </w:rPr>
              <w:t>3</w:t>
            </w:r>
          </w:p>
        </w:tc>
      </w:tr>
      <w:tr w:rsidR="00E04EE5" w:rsidRPr="00A42C18" w14:paraId="617F42EA" w14:textId="77777777" w:rsidTr="00575461">
        <w:tc>
          <w:tcPr>
            <w:tcW w:w="1838" w:type="dxa"/>
          </w:tcPr>
          <w:p w14:paraId="01DAA130" w14:textId="77777777" w:rsidR="00E04EE5" w:rsidRPr="0020479F" w:rsidRDefault="00E04EE5" w:rsidP="00575461">
            <w:pPr>
              <w:spacing w:after="0"/>
              <w:jc w:val="both"/>
              <w:rPr>
                <w:b/>
                <w:bCs/>
                <w:lang w:val="en-GB"/>
              </w:rPr>
            </w:pPr>
            <w:r w:rsidRPr="0020479F">
              <w:rPr>
                <w:b/>
                <w:bCs/>
                <w:lang w:val="en-GB"/>
              </w:rPr>
              <w:t>Threat title</w:t>
            </w:r>
          </w:p>
        </w:tc>
        <w:tc>
          <w:tcPr>
            <w:tcW w:w="7791" w:type="dxa"/>
          </w:tcPr>
          <w:p w14:paraId="3B66600A" w14:textId="77777777" w:rsidR="00E04EE5" w:rsidRPr="0020479F" w:rsidRDefault="00E04EE5" w:rsidP="00575461">
            <w:pPr>
              <w:spacing w:after="0"/>
              <w:jc w:val="both"/>
              <w:rPr>
                <w:lang w:val="en-GB"/>
              </w:rPr>
            </w:pPr>
            <w:r>
              <w:rPr>
                <w:lang w:val="en-GB"/>
              </w:rPr>
              <w:t>Black</w:t>
            </w:r>
            <w:r w:rsidRPr="0020479F">
              <w:rPr>
                <w:lang w:val="en-GB"/>
              </w:rPr>
              <w:t>-box based data evasion attacks</w:t>
            </w:r>
          </w:p>
        </w:tc>
      </w:tr>
      <w:tr w:rsidR="00E04EE5" w:rsidRPr="00A42C18" w14:paraId="0B4B58F3" w14:textId="77777777" w:rsidTr="00575461">
        <w:tc>
          <w:tcPr>
            <w:tcW w:w="1838" w:type="dxa"/>
          </w:tcPr>
          <w:p w14:paraId="6A36EF56" w14:textId="77777777" w:rsidR="00E04EE5" w:rsidRPr="0020479F" w:rsidRDefault="00E04EE5" w:rsidP="00575461">
            <w:pPr>
              <w:spacing w:after="0"/>
              <w:jc w:val="both"/>
              <w:rPr>
                <w:b/>
                <w:bCs/>
                <w:lang w:val="en-GB"/>
              </w:rPr>
            </w:pPr>
            <w:r w:rsidRPr="0020479F">
              <w:rPr>
                <w:b/>
                <w:bCs/>
                <w:lang w:val="en-GB"/>
              </w:rPr>
              <w:t>Threat description</w:t>
            </w:r>
          </w:p>
        </w:tc>
        <w:tc>
          <w:tcPr>
            <w:tcW w:w="7791" w:type="dxa"/>
          </w:tcPr>
          <w:p w14:paraId="58889866" w14:textId="77777777" w:rsidR="00E04EE5" w:rsidRPr="0020479F" w:rsidRDefault="00E04EE5" w:rsidP="00575461">
            <w:pPr>
              <w:spacing w:after="0"/>
              <w:jc w:val="both"/>
              <w:rPr>
                <w:lang w:val="en-GB"/>
              </w:rPr>
            </w:pPr>
            <w:r>
              <w:rPr>
                <w:lang w:val="en-GB"/>
              </w:rPr>
              <w:t>An</w:t>
            </w:r>
            <w:r w:rsidRPr="00F928D0">
              <w:rPr>
                <w:lang w:val="en-GB"/>
              </w:rPr>
              <w:t xml:space="preserve"> </w:t>
            </w:r>
            <w:r>
              <w:rPr>
                <w:lang w:val="en-GB"/>
              </w:rPr>
              <w:t>attacker</w:t>
            </w:r>
            <w:r w:rsidRPr="00F928D0">
              <w:rPr>
                <w:lang w:val="en-GB"/>
              </w:rPr>
              <w:t xml:space="preserve"> can interact with a trained ML model by querying it on various data samples and obtaining the model’s predictions</w:t>
            </w:r>
            <w:r>
              <w:rPr>
                <w:lang w:val="en-GB"/>
              </w:rPr>
              <w:t xml:space="preserve"> and</w:t>
            </w:r>
            <w:r>
              <w:t xml:space="preserve"> estimating the gradients of the classification loss with respect to the input sample</w:t>
            </w:r>
            <w:r>
              <w:rPr>
                <w:lang w:val="en-GB"/>
              </w:rPr>
              <w:t xml:space="preserve"> with</w:t>
            </w:r>
            <w:r w:rsidRPr="00F928D0">
              <w:rPr>
                <w:lang w:val="en-GB"/>
              </w:rPr>
              <w:t xml:space="preserve"> no prior knowledge of the </w:t>
            </w:r>
            <w:r w:rsidRPr="00A115CD">
              <w:rPr>
                <w:lang w:val="en-GB"/>
              </w:rPr>
              <w:t>AI/ML algorithm, or the parameters being used</w:t>
            </w:r>
            <w:r>
              <w:rPr>
                <w:lang w:val="en-GB"/>
              </w:rPr>
              <w:t>.</w:t>
            </w:r>
          </w:p>
        </w:tc>
      </w:tr>
      <w:tr w:rsidR="00E04EE5" w:rsidRPr="00A42C18" w14:paraId="3B283B2F" w14:textId="77777777" w:rsidTr="00575461">
        <w:tc>
          <w:tcPr>
            <w:tcW w:w="1838" w:type="dxa"/>
          </w:tcPr>
          <w:p w14:paraId="64A01839" w14:textId="77777777" w:rsidR="00E04EE5" w:rsidRPr="0020479F" w:rsidRDefault="00E04EE5" w:rsidP="00575461">
            <w:pPr>
              <w:spacing w:after="0"/>
              <w:jc w:val="both"/>
              <w:rPr>
                <w:b/>
                <w:bCs/>
                <w:lang w:val="en-GB"/>
              </w:rPr>
            </w:pPr>
            <w:r w:rsidRPr="0020479F">
              <w:rPr>
                <w:b/>
                <w:bCs/>
                <w:lang w:val="en-GB"/>
              </w:rPr>
              <w:t>Threat type</w:t>
            </w:r>
          </w:p>
        </w:tc>
        <w:tc>
          <w:tcPr>
            <w:tcW w:w="7791" w:type="dxa"/>
          </w:tcPr>
          <w:p w14:paraId="6CCE3A84" w14:textId="77777777" w:rsidR="00E04EE5" w:rsidRPr="0020479F" w:rsidRDefault="00E04EE5" w:rsidP="00575461">
            <w:pPr>
              <w:spacing w:after="0"/>
              <w:jc w:val="both"/>
              <w:rPr>
                <w:lang w:val="en-GB"/>
              </w:rPr>
            </w:pPr>
          </w:p>
          <w:p w14:paraId="3EA7C4CD" w14:textId="77777777" w:rsidR="00E04EE5" w:rsidRPr="0020479F" w:rsidRDefault="00E04EE5" w:rsidP="00575461">
            <w:pPr>
              <w:spacing w:after="0"/>
              <w:jc w:val="both"/>
              <w:rPr>
                <w:lang w:val="en-GB"/>
              </w:rPr>
            </w:pPr>
          </w:p>
          <w:p w14:paraId="4535C736" w14:textId="77777777" w:rsidR="00E04EE5" w:rsidRPr="0020479F" w:rsidRDefault="00E04EE5" w:rsidP="00575461">
            <w:pPr>
              <w:spacing w:after="0"/>
              <w:jc w:val="both"/>
              <w:rPr>
                <w:lang w:val="en-GB"/>
              </w:rPr>
            </w:pPr>
            <w:r w:rsidRPr="0020479F">
              <w:rPr>
                <w:lang w:val="en-GB"/>
              </w:rPr>
              <w:t>Tampering</w:t>
            </w:r>
          </w:p>
        </w:tc>
      </w:tr>
      <w:tr w:rsidR="00E04EE5" w:rsidRPr="00A42C18" w14:paraId="6CF26FF1" w14:textId="77777777" w:rsidTr="00575461">
        <w:tc>
          <w:tcPr>
            <w:tcW w:w="1838" w:type="dxa"/>
          </w:tcPr>
          <w:p w14:paraId="11734861" w14:textId="77777777" w:rsidR="00E04EE5" w:rsidRPr="0020479F" w:rsidRDefault="00E04EE5" w:rsidP="00575461">
            <w:pPr>
              <w:spacing w:after="0"/>
              <w:jc w:val="both"/>
              <w:rPr>
                <w:b/>
                <w:bCs/>
                <w:lang w:val="en-GB"/>
              </w:rPr>
            </w:pPr>
            <w:r w:rsidRPr="0020479F">
              <w:rPr>
                <w:b/>
                <w:bCs/>
                <w:lang w:val="en-GB"/>
              </w:rPr>
              <w:t>Vulnerabilities</w:t>
            </w:r>
          </w:p>
        </w:tc>
        <w:tc>
          <w:tcPr>
            <w:tcW w:w="7791" w:type="dxa"/>
          </w:tcPr>
          <w:p w14:paraId="0EAC5D99" w14:textId="77777777" w:rsidR="00E04EE5" w:rsidRPr="0020479F" w:rsidRDefault="00E04EE5" w:rsidP="00575461">
            <w:pPr>
              <w:spacing w:after="0"/>
              <w:jc w:val="both"/>
              <w:rPr>
                <w:lang w:val="en-GB"/>
              </w:rPr>
            </w:pPr>
            <w:r w:rsidRPr="0020479F">
              <w:rPr>
                <w:lang w:val="en-GB"/>
              </w:rPr>
              <w:t>Vulnerabilities in the input APIs of the AI ML model application</w:t>
            </w:r>
          </w:p>
          <w:p w14:paraId="058F7E71" w14:textId="77777777" w:rsidR="00E04EE5" w:rsidRPr="0020479F" w:rsidRDefault="00E04EE5" w:rsidP="00575461">
            <w:pPr>
              <w:spacing w:after="0"/>
              <w:jc w:val="both"/>
              <w:rPr>
                <w:lang w:val="en-GB"/>
              </w:rPr>
            </w:pPr>
            <w:r w:rsidRPr="0020479F">
              <w:rPr>
                <w:lang w:val="en-GB"/>
              </w:rPr>
              <w:t>Vulnerabilities in the source of input data used by AI ML for inferences</w:t>
            </w:r>
          </w:p>
        </w:tc>
      </w:tr>
      <w:tr w:rsidR="00E04EE5" w:rsidRPr="00A42C18" w14:paraId="1A5DA22F" w14:textId="77777777" w:rsidTr="00575461">
        <w:tc>
          <w:tcPr>
            <w:tcW w:w="1838" w:type="dxa"/>
          </w:tcPr>
          <w:p w14:paraId="2BBD67EA" w14:textId="77777777" w:rsidR="00E04EE5" w:rsidRPr="0020479F" w:rsidRDefault="00E04EE5" w:rsidP="00575461">
            <w:pPr>
              <w:spacing w:after="0"/>
              <w:jc w:val="both"/>
              <w:rPr>
                <w:b/>
                <w:bCs/>
                <w:lang w:val="en-GB"/>
              </w:rPr>
            </w:pPr>
            <w:r w:rsidRPr="0020479F">
              <w:rPr>
                <w:b/>
                <w:bCs/>
                <w:lang w:val="en-GB"/>
              </w:rPr>
              <w:t>Impact type</w:t>
            </w:r>
          </w:p>
        </w:tc>
        <w:tc>
          <w:tcPr>
            <w:tcW w:w="7791" w:type="dxa"/>
          </w:tcPr>
          <w:p w14:paraId="1C483D1F" w14:textId="77777777" w:rsidR="00E04EE5" w:rsidRPr="0020479F" w:rsidRDefault="00E04EE5" w:rsidP="00575461">
            <w:pPr>
              <w:spacing w:after="0"/>
              <w:jc w:val="both"/>
              <w:rPr>
                <w:lang w:val="en-GB"/>
              </w:rPr>
            </w:pPr>
            <w:r w:rsidRPr="0020479F">
              <w:rPr>
                <w:lang w:val="en-GB"/>
              </w:rPr>
              <w:t xml:space="preserve">Integrity </w:t>
            </w:r>
          </w:p>
        </w:tc>
      </w:tr>
      <w:tr w:rsidR="00E04EE5" w:rsidRPr="00A42C18" w14:paraId="4A0A8BC6" w14:textId="77777777" w:rsidTr="00575461">
        <w:tc>
          <w:tcPr>
            <w:tcW w:w="1838" w:type="dxa"/>
          </w:tcPr>
          <w:p w14:paraId="1523A956" w14:textId="77777777" w:rsidR="00E04EE5" w:rsidRPr="0020479F" w:rsidRDefault="00E04EE5" w:rsidP="00575461">
            <w:pPr>
              <w:spacing w:after="0"/>
              <w:jc w:val="both"/>
              <w:rPr>
                <w:b/>
                <w:bCs/>
                <w:lang w:val="en-GB"/>
              </w:rPr>
            </w:pPr>
            <w:r w:rsidRPr="0020479F">
              <w:rPr>
                <w:b/>
                <w:bCs/>
                <w:lang w:val="en-GB"/>
              </w:rPr>
              <w:t>Affected Assets</w:t>
            </w:r>
          </w:p>
        </w:tc>
        <w:tc>
          <w:tcPr>
            <w:tcW w:w="7791" w:type="dxa"/>
          </w:tcPr>
          <w:p w14:paraId="14240DEE" w14:textId="77777777" w:rsidR="00E04EE5" w:rsidRPr="0020479F" w:rsidRDefault="00E04EE5" w:rsidP="00575461">
            <w:pPr>
              <w:pStyle w:val="EditorsNote"/>
              <w:ind w:left="0" w:firstLine="0"/>
              <w:rPr>
                <w:color w:val="auto"/>
                <w:lang w:val="en-GB"/>
              </w:rPr>
            </w:pPr>
            <w:r w:rsidRPr="0020479F">
              <w:rPr>
                <w:color w:val="auto"/>
                <w:lang w:val="en-GB"/>
              </w:rPr>
              <w:t xml:space="preserve">Database holding data from xApp applications and E2 Node [ASSET-D-10], </w:t>
            </w:r>
            <w:r w:rsidRPr="0020479F">
              <w:rPr>
                <w:color w:val="auto"/>
                <w:lang w:val="en-GB"/>
              </w:rPr>
              <w:br/>
              <w:t xml:space="preserve">Training or test data sets collected externally or internally [ASSET-D-25], </w:t>
            </w:r>
            <w:r w:rsidRPr="0020479F">
              <w:rPr>
                <w:color w:val="auto"/>
                <w:lang w:val="en-GB"/>
              </w:rPr>
              <w:br/>
              <w:t xml:space="preserve">Trained ML model [ASSET-D-26], </w:t>
            </w:r>
            <w:r w:rsidRPr="0020479F">
              <w:rPr>
                <w:color w:val="auto"/>
                <w:lang w:val="en-GB"/>
              </w:rPr>
              <w:br/>
              <w:t>Near-RT-RIC SW [ASSET-C-02</w:t>
            </w:r>
            <w:r>
              <w:rPr>
                <w:color w:val="auto"/>
                <w:lang w:val="en-GB"/>
              </w:rPr>
              <w:t>]</w:t>
            </w:r>
            <w:r w:rsidRPr="0020479F">
              <w:rPr>
                <w:color w:val="auto"/>
                <w:lang w:val="en-GB"/>
              </w:rPr>
              <w:t xml:space="preserve">, </w:t>
            </w:r>
            <w:r w:rsidRPr="0020479F">
              <w:rPr>
                <w:color w:val="auto"/>
                <w:lang w:val="en-GB"/>
              </w:rPr>
              <w:br/>
              <w:t>Non-RT-RIC SW [ASSET-C-11]</w:t>
            </w:r>
          </w:p>
          <w:p w14:paraId="46371417" w14:textId="77777777" w:rsidR="00E04EE5" w:rsidRPr="0020479F" w:rsidRDefault="00E04EE5" w:rsidP="00575461">
            <w:pPr>
              <w:pStyle w:val="EditorsNote"/>
              <w:rPr>
                <w:lang w:val="en-GB"/>
              </w:rPr>
            </w:pPr>
          </w:p>
        </w:tc>
      </w:tr>
    </w:tbl>
    <w:p w14:paraId="55D3ECAD" w14:textId="77777777" w:rsidR="00E04EE5" w:rsidRDefault="00E04EE5" w:rsidP="00AB5929">
      <w:pPr>
        <w:pStyle w:val="NormalWeb"/>
      </w:pPr>
    </w:p>
    <w:p w14:paraId="56D40DD5" w14:textId="452C76BC" w:rsidR="00C269D3" w:rsidRDefault="00C269D3" w:rsidP="00C269D3">
      <w:pPr>
        <w:pStyle w:val="Heading2"/>
      </w:pPr>
      <w:bookmarkStart w:id="325" w:name="_Toc184043448"/>
      <w:r>
        <w:t xml:space="preserve">AI </w:t>
      </w:r>
      <w:r w:rsidRPr="00C269D3">
        <w:t>Energy</w:t>
      </w:r>
      <w:r>
        <w:t>-Latency Attack</w:t>
      </w:r>
      <w:bookmarkEnd w:id="325"/>
    </w:p>
    <w:p w14:paraId="5C56C337" w14:textId="4890277F" w:rsidR="00C269D3" w:rsidRPr="00C269D3" w:rsidRDefault="00C269D3" w:rsidP="005A00E4">
      <w:pPr>
        <w:pStyle w:val="Heading3"/>
      </w:pPr>
      <w:bookmarkStart w:id="326" w:name="_Toc184043449"/>
      <w:r w:rsidRPr="001155DD">
        <w:rPr>
          <w:lang w:val="en-GB"/>
        </w:rPr>
        <w:t>Model Extraction</w:t>
      </w:r>
      <w:bookmarkEnd w:id="326"/>
    </w:p>
    <w:tbl>
      <w:tblPr>
        <w:tblStyle w:val="TableGrid"/>
        <w:tblW w:w="0" w:type="auto"/>
        <w:tblLook w:val="04A0" w:firstRow="1" w:lastRow="0" w:firstColumn="1" w:lastColumn="0" w:noHBand="0" w:noVBand="1"/>
      </w:tblPr>
      <w:tblGrid>
        <w:gridCol w:w="1838"/>
        <w:gridCol w:w="7791"/>
      </w:tblGrid>
      <w:tr w:rsidR="00C269D3" w:rsidRPr="00B76238" w14:paraId="544A421A" w14:textId="77777777" w:rsidTr="00D30D88">
        <w:tc>
          <w:tcPr>
            <w:tcW w:w="1838" w:type="dxa"/>
          </w:tcPr>
          <w:p w14:paraId="0D887231" w14:textId="77777777" w:rsidR="00C269D3" w:rsidRPr="00B76238" w:rsidRDefault="00C269D3" w:rsidP="00D30D88">
            <w:pPr>
              <w:spacing w:after="0"/>
              <w:jc w:val="both"/>
              <w:rPr>
                <w:b/>
                <w:bCs/>
                <w:lang w:val="en-GB"/>
              </w:rPr>
            </w:pPr>
            <w:bookmarkStart w:id="327" w:name="_Hlk168584182"/>
            <w:r w:rsidRPr="00B76238">
              <w:rPr>
                <w:b/>
                <w:bCs/>
                <w:lang w:val="en-GB"/>
              </w:rPr>
              <w:t>Threat ID</w:t>
            </w:r>
          </w:p>
        </w:tc>
        <w:tc>
          <w:tcPr>
            <w:tcW w:w="7791" w:type="dxa"/>
          </w:tcPr>
          <w:p w14:paraId="46916E88" w14:textId="1C52BBA1" w:rsidR="00C269D3" w:rsidRPr="00B76238" w:rsidRDefault="00B254E0" w:rsidP="00D30D88">
            <w:pPr>
              <w:spacing w:after="0"/>
              <w:jc w:val="both"/>
              <w:rPr>
                <w:lang w:val="en-GB"/>
              </w:rPr>
            </w:pPr>
            <w:r>
              <w:rPr>
                <w:lang w:val="en-GB"/>
              </w:rPr>
              <w:t>T-AIML-EL-</w:t>
            </w:r>
            <w:r w:rsidR="00C269D3" w:rsidRPr="00B76238">
              <w:rPr>
                <w:lang w:val="en-GB"/>
              </w:rPr>
              <w:t>0</w:t>
            </w:r>
            <w:r w:rsidR="00C269D3">
              <w:rPr>
                <w:lang w:val="en-GB"/>
              </w:rPr>
              <w:t>1</w:t>
            </w:r>
          </w:p>
        </w:tc>
      </w:tr>
      <w:tr w:rsidR="00C269D3" w:rsidRPr="00B76238" w14:paraId="6318E774" w14:textId="77777777" w:rsidTr="00D30D88">
        <w:tc>
          <w:tcPr>
            <w:tcW w:w="1838" w:type="dxa"/>
          </w:tcPr>
          <w:p w14:paraId="3FD6D276" w14:textId="77777777" w:rsidR="00C269D3" w:rsidRPr="00B76238" w:rsidRDefault="00C269D3" w:rsidP="00D30D88">
            <w:pPr>
              <w:spacing w:after="0"/>
              <w:jc w:val="both"/>
              <w:rPr>
                <w:b/>
                <w:bCs/>
                <w:lang w:val="en-GB"/>
              </w:rPr>
            </w:pPr>
            <w:r w:rsidRPr="00B76238">
              <w:rPr>
                <w:b/>
                <w:bCs/>
                <w:lang w:val="en-GB"/>
              </w:rPr>
              <w:t>Threat title</w:t>
            </w:r>
          </w:p>
        </w:tc>
        <w:tc>
          <w:tcPr>
            <w:tcW w:w="7791" w:type="dxa"/>
          </w:tcPr>
          <w:p w14:paraId="2F54CBBD" w14:textId="77777777" w:rsidR="00C269D3" w:rsidRPr="00B76238" w:rsidRDefault="00C269D3" w:rsidP="00D30D88">
            <w:pPr>
              <w:spacing w:after="0"/>
              <w:jc w:val="both"/>
              <w:rPr>
                <w:lang w:val="en-GB"/>
              </w:rPr>
            </w:pPr>
            <w:r w:rsidRPr="001155DD">
              <w:rPr>
                <w:lang w:val="en-GB"/>
              </w:rPr>
              <w:t>Model Extraction</w:t>
            </w:r>
          </w:p>
        </w:tc>
      </w:tr>
      <w:tr w:rsidR="00C269D3" w:rsidRPr="00B76238" w14:paraId="260CEA27" w14:textId="77777777" w:rsidTr="00D30D88">
        <w:tc>
          <w:tcPr>
            <w:tcW w:w="1838" w:type="dxa"/>
          </w:tcPr>
          <w:p w14:paraId="4D742628" w14:textId="77777777" w:rsidR="00C269D3" w:rsidRPr="00B76238" w:rsidRDefault="00C269D3" w:rsidP="00D30D88">
            <w:pPr>
              <w:spacing w:after="0"/>
              <w:jc w:val="both"/>
              <w:rPr>
                <w:b/>
                <w:bCs/>
                <w:lang w:val="en-GB"/>
              </w:rPr>
            </w:pPr>
            <w:r w:rsidRPr="00B76238">
              <w:rPr>
                <w:b/>
                <w:bCs/>
                <w:lang w:val="en-GB"/>
              </w:rPr>
              <w:t>Threat description</w:t>
            </w:r>
          </w:p>
        </w:tc>
        <w:tc>
          <w:tcPr>
            <w:tcW w:w="7791" w:type="dxa"/>
          </w:tcPr>
          <w:p w14:paraId="7BE89E46" w14:textId="77777777" w:rsidR="00C269D3" w:rsidRPr="00B76238" w:rsidRDefault="00C269D3" w:rsidP="00D30D88">
            <w:pPr>
              <w:spacing w:after="0"/>
              <w:jc w:val="both"/>
              <w:rPr>
                <w:lang w:val="en-GB"/>
              </w:rPr>
            </w:pPr>
            <w:r w:rsidRPr="001155DD">
              <w:t>By monitoring the energy and latency patterns, an attacker might deduce the structure of the neural network, including the types of layers, their sequence, and possibly hyperparameters.</w:t>
            </w:r>
          </w:p>
        </w:tc>
      </w:tr>
      <w:tr w:rsidR="00C269D3" w:rsidRPr="00B76238" w14:paraId="5846532F" w14:textId="77777777" w:rsidTr="00D30D88">
        <w:tc>
          <w:tcPr>
            <w:tcW w:w="1838" w:type="dxa"/>
          </w:tcPr>
          <w:p w14:paraId="587FA46C" w14:textId="77777777" w:rsidR="00C269D3" w:rsidRPr="00B76238" w:rsidRDefault="00C269D3" w:rsidP="00D30D88">
            <w:pPr>
              <w:spacing w:after="0"/>
              <w:jc w:val="both"/>
              <w:rPr>
                <w:b/>
                <w:bCs/>
                <w:lang w:val="en-GB"/>
              </w:rPr>
            </w:pPr>
            <w:r w:rsidRPr="00B76238">
              <w:rPr>
                <w:b/>
                <w:bCs/>
                <w:lang w:val="en-GB"/>
              </w:rPr>
              <w:t>Threat type</w:t>
            </w:r>
          </w:p>
        </w:tc>
        <w:tc>
          <w:tcPr>
            <w:tcW w:w="7791" w:type="dxa"/>
          </w:tcPr>
          <w:p w14:paraId="33D39D4D" w14:textId="77777777" w:rsidR="00C269D3" w:rsidRPr="00B76238" w:rsidRDefault="00C269D3" w:rsidP="00D30D88">
            <w:pPr>
              <w:spacing w:after="0"/>
              <w:jc w:val="both"/>
              <w:rPr>
                <w:lang w:val="en-GB"/>
              </w:rPr>
            </w:pPr>
            <w:r w:rsidRPr="001155DD">
              <w:rPr>
                <w:lang w:val="en-GB"/>
              </w:rPr>
              <w:t>Information disclosure</w:t>
            </w:r>
          </w:p>
        </w:tc>
      </w:tr>
      <w:tr w:rsidR="00C269D3" w:rsidRPr="00B76238" w14:paraId="1C0CB652" w14:textId="77777777" w:rsidTr="00D30D88">
        <w:tc>
          <w:tcPr>
            <w:tcW w:w="1838" w:type="dxa"/>
          </w:tcPr>
          <w:p w14:paraId="1CF22577" w14:textId="77777777" w:rsidR="00C269D3" w:rsidRPr="00B76238" w:rsidRDefault="00C269D3" w:rsidP="00D30D88">
            <w:pPr>
              <w:spacing w:after="0"/>
              <w:jc w:val="both"/>
              <w:rPr>
                <w:b/>
                <w:bCs/>
                <w:lang w:val="en-GB"/>
              </w:rPr>
            </w:pPr>
            <w:r w:rsidRPr="00B76238">
              <w:rPr>
                <w:b/>
                <w:bCs/>
                <w:lang w:val="en-GB"/>
              </w:rPr>
              <w:t>Vulnerabilities</w:t>
            </w:r>
          </w:p>
        </w:tc>
        <w:tc>
          <w:tcPr>
            <w:tcW w:w="7791" w:type="dxa"/>
          </w:tcPr>
          <w:p w14:paraId="10941595" w14:textId="77777777" w:rsidR="00C269D3" w:rsidRPr="00B76238" w:rsidRDefault="00C269D3" w:rsidP="00D30D88">
            <w:pPr>
              <w:spacing w:after="0"/>
              <w:jc w:val="both"/>
              <w:rPr>
                <w:lang w:val="en-GB"/>
              </w:rPr>
            </w:pPr>
            <w:r w:rsidRPr="0020479F">
              <w:rPr>
                <w:lang w:val="en-GB"/>
              </w:rPr>
              <w:t>Vulnerabilities in data sources</w:t>
            </w:r>
          </w:p>
        </w:tc>
      </w:tr>
      <w:tr w:rsidR="00C269D3" w:rsidRPr="00B76238" w14:paraId="5D73F3BB" w14:textId="77777777" w:rsidTr="00D30D88">
        <w:tc>
          <w:tcPr>
            <w:tcW w:w="1838" w:type="dxa"/>
          </w:tcPr>
          <w:p w14:paraId="2EBB1C51" w14:textId="77777777" w:rsidR="00C269D3" w:rsidRPr="00B76238" w:rsidRDefault="00C269D3" w:rsidP="00D30D88">
            <w:pPr>
              <w:spacing w:after="0"/>
              <w:jc w:val="both"/>
              <w:rPr>
                <w:b/>
                <w:bCs/>
                <w:lang w:val="en-GB"/>
              </w:rPr>
            </w:pPr>
            <w:r w:rsidRPr="00B76238">
              <w:rPr>
                <w:b/>
                <w:bCs/>
                <w:lang w:val="en-GB"/>
              </w:rPr>
              <w:t>Impact type</w:t>
            </w:r>
          </w:p>
        </w:tc>
        <w:tc>
          <w:tcPr>
            <w:tcW w:w="7791" w:type="dxa"/>
          </w:tcPr>
          <w:p w14:paraId="5B3A0F90" w14:textId="77777777" w:rsidR="00C269D3" w:rsidRPr="00B76238" w:rsidRDefault="00C269D3" w:rsidP="00D30D88">
            <w:pPr>
              <w:spacing w:after="0"/>
              <w:jc w:val="both"/>
              <w:rPr>
                <w:lang w:val="en-GB"/>
              </w:rPr>
            </w:pPr>
            <w:r w:rsidRPr="0020479F">
              <w:rPr>
                <w:lang w:val="en-GB"/>
              </w:rPr>
              <w:t>Confidentiality</w:t>
            </w:r>
          </w:p>
        </w:tc>
      </w:tr>
      <w:tr w:rsidR="00C269D3" w:rsidRPr="00B76238" w14:paraId="1371E3D1" w14:textId="77777777" w:rsidTr="00D30D88">
        <w:tc>
          <w:tcPr>
            <w:tcW w:w="1838" w:type="dxa"/>
          </w:tcPr>
          <w:p w14:paraId="445A46C4" w14:textId="77777777" w:rsidR="00C269D3" w:rsidRPr="00B76238" w:rsidRDefault="00C269D3" w:rsidP="00D30D88">
            <w:pPr>
              <w:spacing w:after="0"/>
              <w:jc w:val="both"/>
              <w:rPr>
                <w:b/>
                <w:bCs/>
                <w:lang w:val="en-GB"/>
              </w:rPr>
            </w:pPr>
            <w:r w:rsidRPr="00B76238">
              <w:rPr>
                <w:b/>
                <w:bCs/>
                <w:lang w:val="en-GB"/>
              </w:rPr>
              <w:t>Affected Assets</w:t>
            </w:r>
          </w:p>
        </w:tc>
        <w:tc>
          <w:tcPr>
            <w:tcW w:w="7791" w:type="dxa"/>
          </w:tcPr>
          <w:p w14:paraId="5659B461" w14:textId="77777777" w:rsidR="00C269D3" w:rsidRDefault="00C269D3" w:rsidP="00D30D88">
            <w:pPr>
              <w:spacing w:after="0"/>
              <w:jc w:val="both"/>
            </w:pPr>
            <w:r w:rsidRPr="005A00E4">
              <w:t xml:space="preserve">Database holding data from xApp applications and E2 Node [ASSET-D-10], </w:t>
            </w:r>
          </w:p>
          <w:p w14:paraId="4A69CBA6" w14:textId="77777777" w:rsidR="00C269D3" w:rsidRPr="005A00E4" w:rsidRDefault="00C269D3" w:rsidP="005A00E4">
            <w:pPr>
              <w:spacing w:after="0"/>
              <w:jc w:val="both"/>
            </w:pPr>
            <w:r w:rsidRPr="005A00E4">
              <w:t xml:space="preserve">Trained ML model [ASSET-D-26], </w:t>
            </w:r>
          </w:p>
          <w:p w14:paraId="57B6740C" w14:textId="77777777" w:rsidR="00C269D3" w:rsidRPr="005A00E4" w:rsidRDefault="00C269D3" w:rsidP="005A00E4">
            <w:pPr>
              <w:spacing w:after="0"/>
              <w:jc w:val="both"/>
            </w:pPr>
            <w:r w:rsidRPr="005A00E4">
              <w:t xml:space="preserve">Near-RT-RIC SW [ASSET-C-02], </w:t>
            </w:r>
          </w:p>
          <w:p w14:paraId="0D8EDAE9" w14:textId="77777777" w:rsidR="00C269D3" w:rsidRDefault="00C269D3" w:rsidP="00D30D88">
            <w:pPr>
              <w:spacing w:after="0"/>
              <w:jc w:val="both"/>
            </w:pPr>
            <w:r w:rsidRPr="005A00E4">
              <w:lastRenderedPageBreak/>
              <w:t>Non-RT-RIC SW [ASSET-C-11]</w:t>
            </w:r>
            <w:r>
              <w:t>,</w:t>
            </w:r>
          </w:p>
          <w:p w14:paraId="3C70DB5C" w14:textId="77777777" w:rsidR="00C269D3" w:rsidRDefault="00C269D3" w:rsidP="00D30D88">
            <w:pPr>
              <w:spacing w:after="0"/>
              <w:jc w:val="both"/>
            </w:pPr>
            <w:r w:rsidRPr="0031169B">
              <w:t>AAL software</w:t>
            </w:r>
            <w:r>
              <w:t xml:space="preserve"> [</w:t>
            </w:r>
            <w:r w:rsidRPr="00B76238">
              <w:t>ASSET-C-</w:t>
            </w:r>
            <w:r>
              <w:t>29</w:t>
            </w:r>
            <w:r w:rsidRPr="00B76238">
              <w:t>]</w:t>
            </w:r>
            <w:r>
              <w:t>,</w:t>
            </w:r>
          </w:p>
          <w:p w14:paraId="509C3389" w14:textId="77777777" w:rsidR="00C269D3" w:rsidRPr="005A00E4" w:rsidRDefault="00C269D3" w:rsidP="005A00E4">
            <w:pPr>
              <w:spacing w:after="0"/>
              <w:jc w:val="both"/>
            </w:pPr>
            <w:r>
              <w:t>H</w:t>
            </w:r>
            <w:r w:rsidRPr="0031169B">
              <w:t>ardware accelerator device firmware</w:t>
            </w:r>
            <w:r>
              <w:t xml:space="preserve"> [</w:t>
            </w:r>
            <w:r w:rsidRPr="00B76238">
              <w:t>ASSET-C-</w:t>
            </w:r>
            <w:r>
              <w:t>30</w:t>
            </w:r>
            <w:r w:rsidRPr="00B76238">
              <w:t>]</w:t>
            </w:r>
          </w:p>
        </w:tc>
      </w:tr>
    </w:tbl>
    <w:p w14:paraId="133D82A0" w14:textId="77777777" w:rsidR="00C269D3" w:rsidRDefault="00C269D3" w:rsidP="00C269D3">
      <w:pPr>
        <w:rPr>
          <w:lang w:val="en-GB"/>
        </w:rPr>
      </w:pPr>
    </w:p>
    <w:p w14:paraId="21CC54CC" w14:textId="7ED9BDD2" w:rsidR="00C269D3" w:rsidRDefault="00C269D3" w:rsidP="005A00E4">
      <w:pPr>
        <w:pStyle w:val="Heading3"/>
        <w:rPr>
          <w:lang w:val="en-GB"/>
        </w:rPr>
      </w:pPr>
      <w:bookmarkStart w:id="328" w:name="_Toc184043450"/>
      <w:r w:rsidRPr="00E236B0">
        <w:rPr>
          <w:lang w:val="en-GB"/>
        </w:rPr>
        <w:t>Data Inference</w:t>
      </w:r>
      <w:bookmarkEnd w:id="328"/>
    </w:p>
    <w:tbl>
      <w:tblPr>
        <w:tblStyle w:val="TableGrid"/>
        <w:tblW w:w="0" w:type="auto"/>
        <w:tblLook w:val="04A0" w:firstRow="1" w:lastRow="0" w:firstColumn="1" w:lastColumn="0" w:noHBand="0" w:noVBand="1"/>
      </w:tblPr>
      <w:tblGrid>
        <w:gridCol w:w="1838"/>
        <w:gridCol w:w="7791"/>
      </w:tblGrid>
      <w:tr w:rsidR="00C269D3" w:rsidRPr="00B76238" w14:paraId="2E342271" w14:textId="77777777" w:rsidTr="00D30D88">
        <w:tc>
          <w:tcPr>
            <w:tcW w:w="1838" w:type="dxa"/>
          </w:tcPr>
          <w:p w14:paraId="39C8E25B" w14:textId="77777777" w:rsidR="00C269D3" w:rsidRPr="00B76238" w:rsidRDefault="00C269D3" w:rsidP="00D30D88">
            <w:pPr>
              <w:spacing w:after="0"/>
              <w:jc w:val="both"/>
              <w:rPr>
                <w:b/>
                <w:bCs/>
                <w:lang w:val="en-GB"/>
              </w:rPr>
            </w:pPr>
            <w:r w:rsidRPr="00B76238">
              <w:rPr>
                <w:b/>
                <w:bCs/>
                <w:lang w:val="en-GB"/>
              </w:rPr>
              <w:t>Threat ID</w:t>
            </w:r>
          </w:p>
        </w:tc>
        <w:tc>
          <w:tcPr>
            <w:tcW w:w="7791" w:type="dxa"/>
          </w:tcPr>
          <w:p w14:paraId="6AA099AB" w14:textId="20A56B72" w:rsidR="00C269D3" w:rsidRPr="00B76238" w:rsidRDefault="00B254E0" w:rsidP="00D30D88">
            <w:pPr>
              <w:spacing w:after="0"/>
              <w:jc w:val="both"/>
              <w:rPr>
                <w:lang w:val="en-GB"/>
              </w:rPr>
            </w:pPr>
            <w:r>
              <w:rPr>
                <w:lang w:val="en-GB"/>
              </w:rPr>
              <w:t>T-AIML-EL-</w:t>
            </w:r>
            <w:r w:rsidR="00C269D3" w:rsidRPr="00B76238">
              <w:rPr>
                <w:lang w:val="en-GB"/>
              </w:rPr>
              <w:t>0</w:t>
            </w:r>
            <w:r w:rsidR="00C269D3">
              <w:rPr>
                <w:lang w:val="en-GB"/>
              </w:rPr>
              <w:t>2</w:t>
            </w:r>
          </w:p>
        </w:tc>
      </w:tr>
      <w:tr w:rsidR="00C269D3" w:rsidRPr="00B76238" w14:paraId="1F252B20" w14:textId="77777777" w:rsidTr="00D30D88">
        <w:tc>
          <w:tcPr>
            <w:tcW w:w="1838" w:type="dxa"/>
          </w:tcPr>
          <w:p w14:paraId="211A236B" w14:textId="77777777" w:rsidR="00C269D3" w:rsidRPr="00B76238" w:rsidRDefault="00C269D3" w:rsidP="00D30D88">
            <w:pPr>
              <w:spacing w:after="0"/>
              <w:jc w:val="both"/>
              <w:rPr>
                <w:b/>
                <w:bCs/>
                <w:lang w:val="en-GB"/>
              </w:rPr>
            </w:pPr>
            <w:r w:rsidRPr="00B76238">
              <w:rPr>
                <w:b/>
                <w:bCs/>
                <w:lang w:val="en-GB"/>
              </w:rPr>
              <w:t>Threat title</w:t>
            </w:r>
          </w:p>
        </w:tc>
        <w:tc>
          <w:tcPr>
            <w:tcW w:w="7791" w:type="dxa"/>
          </w:tcPr>
          <w:p w14:paraId="02CD7599" w14:textId="77777777" w:rsidR="00C269D3" w:rsidRPr="00B76238" w:rsidRDefault="00C269D3" w:rsidP="00D30D88">
            <w:pPr>
              <w:spacing w:after="0"/>
              <w:jc w:val="both"/>
              <w:rPr>
                <w:lang w:val="en-GB"/>
              </w:rPr>
            </w:pPr>
            <w:r w:rsidRPr="00E236B0">
              <w:rPr>
                <w:lang w:val="en-GB"/>
              </w:rPr>
              <w:t>Data Inference</w:t>
            </w:r>
          </w:p>
        </w:tc>
      </w:tr>
      <w:tr w:rsidR="00C269D3" w:rsidRPr="00B76238" w14:paraId="4D63FECD" w14:textId="77777777" w:rsidTr="00D30D88">
        <w:tc>
          <w:tcPr>
            <w:tcW w:w="1838" w:type="dxa"/>
          </w:tcPr>
          <w:p w14:paraId="6FF43B79" w14:textId="77777777" w:rsidR="00C269D3" w:rsidRPr="00B76238" w:rsidRDefault="00C269D3" w:rsidP="00D30D88">
            <w:pPr>
              <w:spacing w:after="0"/>
              <w:jc w:val="both"/>
              <w:rPr>
                <w:b/>
                <w:bCs/>
                <w:lang w:val="en-GB"/>
              </w:rPr>
            </w:pPr>
            <w:r w:rsidRPr="00B76238">
              <w:rPr>
                <w:b/>
                <w:bCs/>
                <w:lang w:val="en-GB"/>
              </w:rPr>
              <w:t>Threat description</w:t>
            </w:r>
          </w:p>
        </w:tc>
        <w:tc>
          <w:tcPr>
            <w:tcW w:w="7791" w:type="dxa"/>
          </w:tcPr>
          <w:p w14:paraId="079A816E" w14:textId="77777777" w:rsidR="00C269D3" w:rsidRPr="00B76238" w:rsidRDefault="00C269D3" w:rsidP="00D30D88">
            <w:pPr>
              <w:spacing w:after="0"/>
              <w:jc w:val="both"/>
              <w:rPr>
                <w:lang w:val="en-GB"/>
              </w:rPr>
            </w:pPr>
            <w:r w:rsidRPr="001155DD">
              <w:rPr>
                <w:lang w:val="en-GB"/>
              </w:rPr>
              <w:t>Observing the energy and latency signatures of different computations could allow an attacker to make inferences about the input data, potentially leading to privacy breaches, especially if the data is sensitive.</w:t>
            </w:r>
          </w:p>
        </w:tc>
      </w:tr>
      <w:tr w:rsidR="00C269D3" w:rsidRPr="00B76238" w14:paraId="2AE7F4E3" w14:textId="77777777" w:rsidTr="00D30D88">
        <w:tc>
          <w:tcPr>
            <w:tcW w:w="1838" w:type="dxa"/>
          </w:tcPr>
          <w:p w14:paraId="1032CDE6" w14:textId="77777777" w:rsidR="00C269D3" w:rsidRPr="00B76238" w:rsidRDefault="00C269D3" w:rsidP="00D30D88">
            <w:pPr>
              <w:spacing w:after="0"/>
              <w:jc w:val="both"/>
              <w:rPr>
                <w:b/>
                <w:bCs/>
                <w:lang w:val="en-GB"/>
              </w:rPr>
            </w:pPr>
            <w:r w:rsidRPr="00B76238">
              <w:rPr>
                <w:b/>
                <w:bCs/>
                <w:lang w:val="en-GB"/>
              </w:rPr>
              <w:t>Threat type</w:t>
            </w:r>
          </w:p>
        </w:tc>
        <w:tc>
          <w:tcPr>
            <w:tcW w:w="7791" w:type="dxa"/>
          </w:tcPr>
          <w:p w14:paraId="0811B8B7" w14:textId="77777777" w:rsidR="00C269D3" w:rsidRPr="00B76238" w:rsidRDefault="00C269D3" w:rsidP="00D30D88">
            <w:pPr>
              <w:spacing w:after="0"/>
              <w:jc w:val="both"/>
              <w:rPr>
                <w:lang w:val="en-GB"/>
              </w:rPr>
            </w:pPr>
            <w:r w:rsidRPr="001155DD">
              <w:rPr>
                <w:lang w:val="en-GB"/>
              </w:rPr>
              <w:t>Information disclosure</w:t>
            </w:r>
          </w:p>
        </w:tc>
      </w:tr>
      <w:tr w:rsidR="00C269D3" w:rsidRPr="00B76238" w14:paraId="3A22A313" w14:textId="77777777" w:rsidTr="00D30D88">
        <w:tc>
          <w:tcPr>
            <w:tcW w:w="1838" w:type="dxa"/>
          </w:tcPr>
          <w:p w14:paraId="1FAA68FB" w14:textId="77777777" w:rsidR="00C269D3" w:rsidRPr="00B76238" w:rsidRDefault="00C269D3" w:rsidP="00D30D88">
            <w:pPr>
              <w:spacing w:after="0"/>
              <w:jc w:val="both"/>
              <w:rPr>
                <w:b/>
                <w:bCs/>
                <w:lang w:val="en-GB"/>
              </w:rPr>
            </w:pPr>
            <w:r w:rsidRPr="00B76238">
              <w:rPr>
                <w:b/>
                <w:bCs/>
                <w:lang w:val="en-GB"/>
              </w:rPr>
              <w:t>Vulnerabilities</w:t>
            </w:r>
          </w:p>
        </w:tc>
        <w:tc>
          <w:tcPr>
            <w:tcW w:w="7791" w:type="dxa"/>
          </w:tcPr>
          <w:p w14:paraId="678A27B8" w14:textId="77777777" w:rsidR="00C269D3" w:rsidRPr="00B76238" w:rsidRDefault="00C269D3" w:rsidP="00D30D88">
            <w:pPr>
              <w:spacing w:after="0"/>
              <w:jc w:val="both"/>
              <w:rPr>
                <w:lang w:val="en-GB"/>
              </w:rPr>
            </w:pPr>
            <w:r w:rsidRPr="0020479F">
              <w:rPr>
                <w:lang w:val="en-GB"/>
              </w:rPr>
              <w:t>Vulnerabilities in data sources</w:t>
            </w:r>
          </w:p>
        </w:tc>
      </w:tr>
      <w:tr w:rsidR="00C269D3" w:rsidRPr="00B76238" w14:paraId="2DE788D7" w14:textId="77777777" w:rsidTr="00D30D88">
        <w:tc>
          <w:tcPr>
            <w:tcW w:w="1838" w:type="dxa"/>
          </w:tcPr>
          <w:p w14:paraId="5DD6D296" w14:textId="77777777" w:rsidR="00C269D3" w:rsidRPr="00B76238" w:rsidRDefault="00C269D3" w:rsidP="00D30D88">
            <w:pPr>
              <w:spacing w:after="0"/>
              <w:jc w:val="both"/>
              <w:rPr>
                <w:b/>
                <w:bCs/>
                <w:lang w:val="en-GB"/>
              </w:rPr>
            </w:pPr>
            <w:r w:rsidRPr="00B76238">
              <w:rPr>
                <w:b/>
                <w:bCs/>
                <w:lang w:val="en-GB"/>
              </w:rPr>
              <w:t>Impact type</w:t>
            </w:r>
          </w:p>
        </w:tc>
        <w:tc>
          <w:tcPr>
            <w:tcW w:w="7791" w:type="dxa"/>
          </w:tcPr>
          <w:p w14:paraId="1559B7A9" w14:textId="77777777" w:rsidR="00C269D3" w:rsidRPr="00B76238" w:rsidRDefault="00C269D3" w:rsidP="00D30D88">
            <w:pPr>
              <w:spacing w:after="0"/>
              <w:jc w:val="both"/>
              <w:rPr>
                <w:lang w:val="en-GB"/>
              </w:rPr>
            </w:pPr>
            <w:r w:rsidRPr="0020479F">
              <w:rPr>
                <w:lang w:val="en-GB"/>
              </w:rPr>
              <w:t>Confidentiality</w:t>
            </w:r>
          </w:p>
        </w:tc>
      </w:tr>
      <w:tr w:rsidR="00C269D3" w:rsidRPr="00B76238" w14:paraId="7A33778B" w14:textId="77777777" w:rsidTr="00D30D88">
        <w:tc>
          <w:tcPr>
            <w:tcW w:w="1838" w:type="dxa"/>
          </w:tcPr>
          <w:p w14:paraId="26796DA8" w14:textId="77777777" w:rsidR="00C269D3" w:rsidRPr="00B76238" w:rsidRDefault="00C269D3" w:rsidP="00D30D88">
            <w:pPr>
              <w:spacing w:after="0"/>
              <w:jc w:val="both"/>
              <w:rPr>
                <w:b/>
                <w:bCs/>
                <w:lang w:val="en-GB"/>
              </w:rPr>
            </w:pPr>
            <w:r w:rsidRPr="00B76238">
              <w:rPr>
                <w:b/>
                <w:bCs/>
                <w:lang w:val="en-GB"/>
              </w:rPr>
              <w:t>Affected Assets</w:t>
            </w:r>
          </w:p>
        </w:tc>
        <w:tc>
          <w:tcPr>
            <w:tcW w:w="7791" w:type="dxa"/>
          </w:tcPr>
          <w:p w14:paraId="1B709FCC" w14:textId="77777777" w:rsidR="00C269D3" w:rsidRDefault="00C269D3" w:rsidP="00D30D88">
            <w:pPr>
              <w:spacing w:after="0"/>
              <w:jc w:val="both"/>
            </w:pPr>
            <w:r w:rsidRPr="00B76238">
              <w:t xml:space="preserve">Database holding data from xApp applications and E2 Node [ASSET-D-10], </w:t>
            </w:r>
          </w:p>
          <w:p w14:paraId="4AAF1FD0" w14:textId="77777777" w:rsidR="00C269D3" w:rsidRPr="00B76238" w:rsidRDefault="00C269D3" w:rsidP="00D30D88">
            <w:pPr>
              <w:spacing w:after="0"/>
              <w:jc w:val="both"/>
            </w:pPr>
            <w:r w:rsidRPr="00B76238">
              <w:t xml:space="preserve">Near-RT-RIC SW [ASSET-C-02], </w:t>
            </w:r>
          </w:p>
          <w:p w14:paraId="3B644C13" w14:textId="77777777" w:rsidR="00C269D3" w:rsidRDefault="00C269D3" w:rsidP="00D30D88">
            <w:pPr>
              <w:spacing w:after="0"/>
              <w:jc w:val="both"/>
            </w:pPr>
            <w:r w:rsidRPr="00B76238">
              <w:t>Non-RT-RIC SW [ASSET-C-11]</w:t>
            </w:r>
            <w:r>
              <w:t>,</w:t>
            </w:r>
          </w:p>
          <w:p w14:paraId="11C742C2" w14:textId="77777777" w:rsidR="00C269D3" w:rsidRDefault="00C269D3" w:rsidP="00D30D88">
            <w:pPr>
              <w:spacing w:after="0"/>
              <w:jc w:val="both"/>
            </w:pPr>
            <w:r w:rsidRPr="0031169B">
              <w:t>AAL software</w:t>
            </w:r>
            <w:r>
              <w:t xml:space="preserve"> [</w:t>
            </w:r>
            <w:r w:rsidRPr="00B76238">
              <w:t>ASSET-C-</w:t>
            </w:r>
            <w:r>
              <w:t>29</w:t>
            </w:r>
            <w:r w:rsidRPr="00B76238">
              <w:t>]</w:t>
            </w:r>
            <w:r>
              <w:t>,</w:t>
            </w:r>
          </w:p>
          <w:p w14:paraId="2458B564" w14:textId="77777777" w:rsidR="00C269D3" w:rsidRPr="00B76238" w:rsidRDefault="00C269D3" w:rsidP="00D30D88">
            <w:pPr>
              <w:spacing w:after="0"/>
              <w:jc w:val="both"/>
            </w:pPr>
            <w:r>
              <w:t>H</w:t>
            </w:r>
            <w:r w:rsidRPr="0031169B">
              <w:t>ardware accelerator device firmware</w:t>
            </w:r>
            <w:r>
              <w:t xml:space="preserve"> [</w:t>
            </w:r>
            <w:r w:rsidRPr="00B76238">
              <w:t>ASSET-C-</w:t>
            </w:r>
            <w:r>
              <w:t>30</w:t>
            </w:r>
            <w:r w:rsidRPr="00B76238">
              <w:t>]</w:t>
            </w:r>
          </w:p>
        </w:tc>
      </w:tr>
    </w:tbl>
    <w:p w14:paraId="237E14DF" w14:textId="77777777" w:rsidR="00C269D3" w:rsidRDefault="00C269D3" w:rsidP="00C269D3">
      <w:pPr>
        <w:rPr>
          <w:lang w:val="en-GB"/>
        </w:rPr>
      </w:pPr>
    </w:p>
    <w:p w14:paraId="6E11A0AE" w14:textId="7C1309CD" w:rsidR="00C269D3" w:rsidRDefault="00C269D3" w:rsidP="005A00E4">
      <w:pPr>
        <w:pStyle w:val="Heading3"/>
        <w:rPr>
          <w:lang w:val="en-GB"/>
        </w:rPr>
      </w:pPr>
      <w:bookmarkStart w:id="329" w:name="_Toc184043451"/>
      <w:r w:rsidRPr="00E236B0">
        <w:rPr>
          <w:lang w:val="en-GB"/>
        </w:rPr>
        <w:t>Denial of Service</w:t>
      </w:r>
      <w:r w:rsidR="00B254E0">
        <w:t xml:space="preserve"> via Side Channels</w:t>
      </w:r>
      <w:bookmarkEnd w:id="329"/>
    </w:p>
    <w:tbl>
      <w:tblPr>
        <w:tblStyle w:val="TableGrid"/>
        <w:tblW w:w="0" w:type="auto"/>
        <w:tblLook w:val="04A0" w:firstRow="1" w:lastRow="0" w:firstColumn="1" w:lastColumn="0" w:noHBand="0" w:noVBand="1"/>
      </w:tblPr>
      <w:tblGrid>
        <w:gridCol w:w="1838"/>
        <w:gridCol w:w="7791"/>
      </w:tblGrid>
      <w:tr w:rsidR="00C269D3" w:rsidRPr="00B76238" w14:paraId="3C020016" w14:textId="77777777" w:rsidTr="00D30D88">
        <w:tc>
          <w:tcPr>
            <w:tcW w:w="1838" w:type="dxa"/>
          </w:tcPr>
          <w:p w14:paraId="36F36EC7" w14:textId="77777777" w:rsidR="00C269D3" w:rsidRPr="00B76238" w:rsidRDefault="00C269D3" w:rsidP="00D30D88">
            <w:pPr>
              <w:spacing w:after="0"/>
              <w:jc w:val="both"/>
              <w:rPr>
                <w:b/>
                <w:bCs/>
                <w:lang w:val="en-GB"/>
              </w:rPr>
            </w:pPr>
            <w:r w:rsidRPr="00B76238">
              <w:rPr>
                <w:b/>
                <w:bCs/>
                <w:lang w:val="en-GB"/>
              </w:rPr>
              <w:t>Threat ID</w:t>
            </w:r>
          </w:p>
        </w:tc>
        <w:tc>
          <w:tcPr>
            <w:tcW w:w="7791" w:type="dxa"/>
          </w:tcPr>
          <w:p w14:paraId="33ED91E0" w14:textId="2C4133FB" w:rsidR="00C269D3" w:rsidRPr="00B76238" w:rsidRDefault="00B254E0" w:rsidP="00D30D88">
            <w:pPr>
              <w:spacing w:after="0"/>
              <w:jc w:val="both"/>
              <w:rPr>
                <w:lang w:val="en-GB"/>
              </w:rPr>
            </w:pPr>
            <w:r>
              <w:rPr>
                <w:lang w:val="en-GB"/>
              </w:rPr>
              <w:t>T-AIML-EL-</w:t>
            </w:r>
            <w:r w:rsidR="00C269D3" w:rsidRPr="00B76238">
              <w:rPr>
                <w:lang w:val="en-GB"/>
              </w:rPr>
              <w:t>0</w:t>
            </w:r>
            <w:r w:rsidR="00C269D3">
              <w:rPr>
                <w:lang w:val="en-GB"/>
              </w:rPr>
              <w:t>3</w:t>
            </w:r>
          </w:p>
        </w:tc>
      </w:tr>
      <w:tr w:rsidR="00C269D3" w:rsidRPr="00B76238" w14:paraId="087ACB63" w14:textId="77777777" w:rsidTr="00D30D88">
        <w:tc>
          <w:tcPr>
            <w:tcW w:w="1838" w:type="dxa"/>
          </w:tcPr>
          <w:p w14:paraId="33CA314C" w14:textId="77777777" w:rsidR="00C269D3" w:rsidRPr="00B76238" w:rsidRDefault="00C269D3" w:rsidP="00D30D88">
            <w:pPr>
              <w:spacing w:after="0"/>
              <w:jc w:val="both"/>
              <w:rPr>
                <w:b/>
                <w:bCs/>
                <w:lang w:val="en-GB"/>
              </w:rPr>
            </w:pPr>
            <w:r w:rsidRPr="00B76238">
              <w:rPr>
                <w:b/>
                <w:bCs/>
                <w:lang w:val="en-GB"/>
              </w:rPr>
              <w:t>Threat title</w:t>
            </w:r>
          </w:p>
        </w:tc>
        <w:tc>
          <w:tcPr>
            <w:tcW w:w="7791" w:type="dxa"/>
          </w:tcPr>
          <w:p w14:paraId="6ED1FA43" w14:textId="7E2F2922" w:rsidR="00C269D3" w:rsidRPr="00B76238" w:rsidRDefault="00C269D3" w:rsidP="00D30D88">
            <w:pPr>
              <w:spacing w:after="0"/>
              <w:jc w:val="both"/>
              <w:rPr>
                <w:lang w:val="en-GB"/>
              </w:rPr>
            </w:pPr>
            <w:r w:rsidRPr="00E236B0">
              <w:rPr>
                <w:lang w:val="en-GB"/>
              </w:rPr>
              <w:t>Denial of Service</w:t>
            </w:r>
            <w:r w:rsidR="00B254E0" w:rsidRPr="00B254E0">
              <w:rPr>
                <w:lang w:val="en-GB"/>
              </w:rPr>
              <w:t xml:space="preserve"> via Side Channels</w:t>
            </w:r>
          </w:p>
        </w:tc>
      </w:tr>
      <w:tr w:rsidR="00C269D3" w:rsidRPr="00B76238" w14:paraId="30BA37AA" w14:textId="77777777" w:rsidTr="00D30D88">
        <w:tc>
          <w:tcPr>
            <w:tcW w:w="1838" w:type="dxa"/>
          </w:tcPr>
          <w:p w14:paraId="69D94FEE" w14:textId="77777777" w:rsidR="00C269D3" w:rsidRPr="00B76238" w:rsidRDefault="00C269D3" w:rsidP="00D30D88">
            <w:pPr>
              <w:spacing w:after="0"/>
              <w:jc w:val="both"/>
              <w:rPr>
                <w:b/>
                <w:bCs/>
                <w:lang w:val="en-GB"/>
              </w:rPr>
            </w:pPr>
            <w:r w:rsidRPr="00B76238">
              <w:rPr>
                <w:b/>
                <w:bCs/>
                <w:lang w:val="en-GB"/>
              </w:rPr>
              <w:t>Threat description</w:t>
            </w:r>
          </w:p>
        </w:tc>
        <w:tc>
          <w:tcPr>
            <w:tcW w:w="7791" w:type="dxa"/>
          </w:tcPr>
          <w:p w14:paraId="50DC5BCA" w14:textId="77777777" w:rsidR="00C269D3" w:rsidRPr="00B76238" w:rsidRDefault="00C269D3" w:rsidP="00D30D88">
            <w:pPr>
              <w:spacing w:after="0"/>
              <w:jc w:val="both"/>
              <w:rPr>
                <w:lang w:val="en-GB"/>
              </w:rPr>
            </w:pPr>
            <w:r w:rsidRPr="001155DD">
              <w:rPr>
                <w:lang w:val="en-GB"/>
              </w:rPr>
              <w:t>An attacker could exploit these side channels to craft inputs that maximize energy consumption or computation time, leading to a denial of service by overloading the system or draining battery life.</w:t>
            </w:r>
          </w:p>
        </w:tc>
      </w:tr>
      <w:tr w:rsidR="00C269D3" w:rsidRPr="00B76238" w14:paraId="22772457" w14:textId="77777777" w:rsidTr="00D30D88">
        <w:tc>
          <w:tcPr>
            <w:tcW w:w="1838" w:type="dxa"/>
          </w:tcPr>
          <w:p w14:paraId="72F64215" w14:textId="77777777" w:rsidR="00C269D3" w:rsidRPr="00B76238" w:rsidRDefault="00C269D3" w:rsidP="00D30D88">
            <w:pPr>
              <w:spacing w:after="0"/>
              <w:jc w:val="both"/>
              <w:rPr>
                <w:b/>
                <w:bCs/>
                <w:lang w:val="en-GB"/>
              </w:rPr>
            </w:pPr>
            <w:r w:rsidRPr="00B76238">
              <w:rPr>
                <w:b/>
                <w:bCs/>
                <w:lang w:val="en-GB"/>
              </w:rPr>
              <w:t>Threat type</w:t>
            </w:r>
          </w:p>
        </w:tc>
        <w:tc>
          <w:tcPr>
            <w:tcW w:w="7791" w:type="dxa"/>
          </w:tcPr>
          <w:p w14:paraId="6C520AD9" w14:textId="77777777" w:rsidR="00C269D3" w:rsidRPr="00B76238" w:rsidRDefault="00C269D3" w:rsidP="00D30D88">
            <w:pPr>
              <w:spacing w:after="0"/>
              <w:jc w:val="both"/>
              <w:rPr>
                <w:lang w:val="en-GB"/>
              </w:rPr>
            </w:pPr>
            <w:r w:rsidRPr="0020479F">
              <w:rPr>
                <w:lang w:val="en-GB"/>
              </w:rPr>
              <w:t>Denial of service</w:t>
            </w:r>
          </w:p>
        </w:tc>
      </w:tr>
      <w:tr w:rsidR="00C269D3" w:rsidRPr="00B76238" w14:paraId="28F6295E" w14:textId="77777777" w:rsidTr="00D30D88">
        <w:tc>
          <w:tcPr>
            <w:tcW w:w="1838" w:type="dxa"/>
          </w:tcPr>
          <w:p w14:paraId="4FB9DAAC" w14:textId="77777777" w:rsidR="00C269D3" w:rsidRPr="00B76238" w:rsidRDefault="00C269D3" w:rsidP="00D30D88">
            <w:pPr>
              <w:spacing w:after="0"/>
              <w:jc w:val="both"/>
              <w:rPr>
                <w:b/>
                <w:bCs/>
                <w:lang w:val="en-GB"/>
              </w:rPr>
            </w:pPr>
            <w:r w:rsidRPr="00B76238">
              <w:rPr>
                <w:b/>
                <w:bCs/>
                <w:lang w:val="en-GB"/>
              </w:rPr>
              <w:t>Vulnerabilities</w:t>
            </w:r>
          </w:p>
        </w:tc>
        <w:tc>
          <w:tcPr>
            <w:tcW w:w="7791" w:type="dxa"/>
          </w:tcPr>
          <w:p w14:paraId="2806D3C0" w14:textId="77777777" w:rsidR="00C269D3" w:rsidRPr="00B76238" w:rsidRDefault="00C269D3" w:rsidP="00D30D88">
            <w:pPr>
              <w:spacing w:after="0"/>
              <w:jc w:val="both"/>
              <w:rPr>
                <w:lang w:val="en-GB"/>
              </w:rPr>
            </w:pPr>
            <w:r w:rsidRPr="0020479F">
              <w:rPr>
                <w:lang w:val="en-GB"/>
              </w:rPr>
              <w:t>Vulnerabilities in data sources</w:t>
            </w:r>
          </w:p>
        </w:tc>
      </w:tr>
      <w:tr w:rsidR="00C269D3" w:rsidRPr="00B76238" w14:paraId="46556578" w14:textId="77777777" w:rsidTr="00D30D88">
        <w:tc>
          <w:tcPr>
            <w:tcW w:w="1838" w:type="dxa"/>
          </w:tcPr>
          <w:p w14:paraId="069DD2F8" w14:textId="77777777" w:rsidR="00C269D3" w:rsidRPr="00B76238" w:rsidRDefault="00C269D3" w:rsidP="00D30D88">
            <w:pPr>
              <w:spacing w:after="0"/>
              <w:jc w:val="both"/>
              <w:rPr>
                <w:b/>
                <w:bCs/>
                <w:lang w:val="en-GB"/>
              </w:rPr>
            </w:pPr>
            <w:r w:rsidRPr="00B76238">
              <w:rPr>
                <w:b/>
                <w:bCs/>
                <w:lang w:val="en-GB"/>
              </w:rPr>
              <w:t>Impact type</w:t>
            </w:r>
          </w:p>
        </w:tc>
        <w:tc>
          <w:tcPr>
            <w:tcW w:w="7791" w:type="dxa"/>
          </w:tcPr>
          <w:p w14:paraId="6FB32312" w14:textId="77777777" w:rsidR="00C269D3" w:rsidRPr="00B76238" w:rsidRDefault="00C269D3" w:rsidP="00D30D88">
            <w:pPr>
              <w:spacing w:after="0"/>
              <w:jc w:val="both"/>
              <w:rPr>
                <w:lang w:val="en-GB"/>
              </w:rPr>
            </w:pPr>
            <w:r w:rsidRPr="0020479F">
              <w:rPr>
                <w:lang w:val="en-GB"/>
              </w:rPr>
              <w:t>Availability</w:t>
            </w:r>
          </w:p>
        </w:tc>
      </w:tr>
      <w:tr w:rsidR="00C269D3" w:rsidRPr="00B76238" w14:paraId="2978C45D" w14:textId="77777777" w:rsidTr="00D30D88">
        <w:tc>
          <w:tcPr>
            <w:tcW w:w="1838" w:type="dxa"/>
          </w:tcPr>
          <w:p w14:paraId="55229737" w14:textId="77777777" w:rsidR="00C269D3" w:rsidRPr="00B76238" w:rsidRDefault="00C269D3" w:rsidP="00D30D88">
            <w:pPr>
              <w:spacing w:after="0"/>
              <w:jc w:val="both"/>
              <w:rPr>
                <w:b/>
                <w:bCs/>
                <w:lang w:val="en-GB"/>
              </w:rPr>
            </w:pPr>
            <w:r w:rsidRPr="00B76238">
              <w:rPr>
                <w:b/>
                <w:bCs/>
                <w:lang w:val="en-GB"/>
              </w:rPr>
              <w:t>Affected Assets</w:t>
            </w:r>
          </w:p>
        </w:tc>
        <w:tc>
          <w:tcPr>
            <w:tcW w:w="7791" w:type="dxa"/>
          </w:tcPr>
          <w:p w14:paraId="2B100507" w14:textId="77777777" w:rsidR="00C269D3" w:rsidRDefault="00C269D3" w:rsidP="00D30D88">
            <w:pPr>
              <w:spacing w:after="0"/>
              <w:jc w:val="both"/>
            </w:pPr>
            <w:r w:rsidRPr="00B76238">
              <w:t xml:space="preserve">Database holding data from xApp applications and E2 Node [ASSET-D-10], </w:t>
            </w:r>
          </w:p>
          <w:p w14:paraId="209DB489" w14:textId="77777777" w:rsidR="00C269D3" w:rsidRPr="00B76238" w:rsidRDefault="00C269D3" w:rsidP="00D30D88">
            <w:pPr>
              <w:spacing w:after="0"/>
              <w:jc w:val="both"/>
            </w:pPr>
            <w:r w:rsidRPr="00B76238">
              <w:t xml:space="preserve">Trained ML model [ASSET-D-26], </w:t>
            </w:r>
          </w:p>
          <w:p w14:paraId="5D23C130" w14:textId="77777777" w:rsidR="00C269D3" w:rsidRPr="00B76238" w:rsidRDefault="00C269D3" w:rsidP="00D30D88">
            <w:pPr>
              <w:spacing w:after="0"/>
              <w:jc w:val="both"/>
            </w:pPr>
            <w:r w:rsidRPr="00B76238">
              <w:t xml:space="preserve">Near-RT-RIC SW [ASSET-C-02], </w:t>
            </w:r>
          </w:p>
          <w:p w14:paraId="3FB72AF9" w14:textId="77777777" w:rsidR="00C269D3" w:rsidRDefault="00C269D3" w:rsidP="00D30D88">
            <w:pPr>
              <w:spacing w:after="0"/>
              <w:jc w:val="both"/>
            </w:pPr>
            <w:r w:rsidRPr="00B76238">
              <w:t>Non-RT-RIC SW [ASSET-C-11]</w:t>
            </w:r>
            <w:r>
              <w:t>,</w:t>
            </w:r>
          </w:p>
          <w:p w14:paraId="70F878CE" w14:textId="77777777" w:rsidR="00C269D3" w:rsidRDefault="00C269D3" w:rsidP="00D30D88">
            <w:pPr>
              <w:spacing w:after="0"/>
              <w:jc w:val="both"/>
            </w:pPr>
            <w:r w:rsidRPr="0031169B">
              <w:t>AAL software</w:t>
            </w:r>
            <w:r>
              <w:t xml:space="preserve"> [</w:t>
            </w:r>
            <w:r w:rsidRPr="00B76238">
              <w:t>ASSET-C-</w:t>
            </w:r>
            <w:r>
              <w:t>29</w:t>
            </w:r>
            <w:r w:rsidRPr="00B76238">
              <w:t>]</w:t>
            </w:r>
            <w:r>
              <w:t>,</w:t>
            </w:r>
          </w:p>
          <w:p w14:paraId="073F7BB0" w14:textId="77777777" w:rsidR="00C269D3" w:rsidRPr="00B76238" w:rsidRDefault="00C269D3" w:rsidP="00D30D88">
            <w:pPr>
              <w:spacing w:after="0"/>
              <w:jc w:val="both"/>
            </w:pPr>
            <w:r>
              <w:t>H</w:t>
            </w:r>
            <w:r w:rsidRPr="0031169B">
              <w:t>ardware accelerator device firmware</w:t>
            </w:r>
            <w:r>
              <w:t xml:space="preserve"> [</w:t>
            </w:r>
            <w:r w:rsidRPr="00B76238">
              <w:t>ASSET-C-</w:t>
            </w:r>
            <w:r>
              <w:t>30</w:t>
            </w:r>
            <w:r w:rsidRPr="00B76238">
              <w:t>]</w:t>
            </w:r>
          </w:p>
        </w:tc>
      </w:tr>
      <w:bookmarkEnd w:id="320"/>
      <w:bookmarkEnd w:id="321"/>
    </w:tbl>
    <w:p w14:paraId="66AFF3D4" w14:textId="77777777" w:rsidR="00537DE1" w:rsidRPr="0020479F" w:rsidRDefault="00537DE1" w:rsidP="005F46EA">
      <w:pPr>
        <w:rPr>
          <w:lang w:val="en-GB"/>
        </w:rPr>
      </w:pPr>
    </w:p>
    <w:p w14:paraId="5EC0C128" w14:textId="77777777" w:rsidR="00FC06BF" w:rsidRPr="00A42C18" w:rsidRDefault="00FC06BF" w:rsidP="008D7604">
      <w:pPr>
        <w:pStyle w:val="Heading1"/>
        <w:rPr>
          <w:lang w:val="en-GB"/>
        </w:rPr>
      </w:pPr>
      <w:bookmarkStart w:id="330" w:name="_Toc184043452"/>
      <w:bookmarkEnd w:id="327"/>
      <w:r w:rsidRPr="0020479F">
        <w:rPr>
          <w:lang w:val="en-GB"/>
        </w:rPr>
        <w:lastRenderedPageBreak/>
        <w:t>Security Controls</w:t>
      </w:r>
      <w:bookmarkEnd w:id="330"/>
    </w:p>
    <w:p w14:paraId="0EC6CC28" w14:textId="7DC21E51" w:rsidR="006E1D02" w:rsidRPr="00A42C18" w:rsidRDefault="006E1D02" w:rsidP="006E1D02">
      <w:pPr>
        <w:rPr>
          <w:lang w:val="en-GB"/>
        </w:rPr>
      </w:pPr>
      <w:r w:rsidRPr="00A42C18">
        <w:rPr>
          <w:lang w:val="en-GB"/>
        </w:rPr>
        <w:t xml:space="preserve">Generic industry recommendations for strong security controls are provided from sources such as the OWASP Top 10 Proactive Controls </w:t>
      </w:r>
      <w:r w:rsidRPr="00A42C18">
        <w:rPr>
          <w:lang w:val="en-GB"/>
        </w:rPr>
        <w:fldChar w:fldCharType="begin"/>
      </w:r>
      <w:r w:rsidRPr="00A42C18">
        <w:rPr>
          <w:lang w:val="en-GB"/>
        </w:rPr>
        <w:instrText xml:space="preserve"> REF _Ref152749891 \r \h </w:instrText>
      </w:r>
      <w:r w:rsidRPr="00A42C18">
        <w:rPr>
          <w:lang w:val="en-GB"/>
        </w:rPr>
      </w:r>
      <w:r w:rsidRPr="00A42C18">
        <w:rPr>
          <w:lang w:val="en-GB"/>
        </w:rPr>
        <w:fldChar w:fldCharType="separate"/>
      </w:r>
      <w:r w:rsidR="00E14D82">
        <w:rPr>
          <w:lang w:val="en-GB"/>
        </w:rPr>
        <w:t>[i.24]</w:t>
      </w:r>
      <w:r w:rsidRPr="00A42C18">
        <w:rPr>
          <w:lang w:val="en-GB"/>
        </w:rPr>
        <w:fldChar w:fldCharType="end"/>
      </w:r>
      <w:r w:rsidRPr="00A42C18">
        <w:rPr>
          <w:lang w:val="en-GB"/>
        </w:rPr>
        <w:t xml:space="preserve">, Center for Internet Security (CIS) Critical Security Controls </w:t>
      </w:r>
      <w:r w:rsidRPr="00A42C18">
        <w:rPr>
          <w:lang w:val="en-GB"/>
        </w:rPr>
        <w:fldChar w:fldCharType="begin"/>
      </w:r>
      <w:r w:rsidRPr="00A42C18">
        <w:rPr>
          <w:lang w:val="en-GB"/>
        </w:rPr>
        <w:instrText xml:space="preserve"> REF _Ref152749967 \r \h </w:instrText>
      </w:r>
      <w:r w:rsidRPr="00A42C18">
        <w:rPr>
          <w:lang w:val="en-GB"/>
        </w:rPr>
      </w:r>
      <w:r w:rsidRPr="00A42C18">
        <w:rPr>
          <w:lang w:val="en-GB"/>
        </w:rPr>
        <w:fldChar w:fldCharType="separate"/>
      </w:r>
      <w:r w:rsidR="00E14D82">
        <w:rPr>
          <w:lang w:val="en-GB"/>
        </w:rPr>
        <w:t>[i.25]</w:t>
      </w:r>
      <w:r w:rsidRPr="00A42C18">
        <w:rPr>
          <w:lang w:val="en-GB"/>
        </w:rPr>
        <w:fldChar w:fldCharType="end"/>
      </w:r>
      <w:r w:rsidRPr="00A42C18">
        <w:rPr>
          <w:lang w:val="en-GB"/>
        </w:rPr>
        <w:t xml:space="preserve">, Cloud Security Alliance (CSA) Cloud Control Matrix (CCM) </w:t>
      </w:r>
      <w:r w:rsidRPr="00A42C18">
        <w:rPr>
          <w:lang w:val="en-GB"/>
        </w:rPr>
        <w:fldChar w:fldCharType="begin"/>
      </w:r>
      <w:r w:rsidRPr="00A42C18">
        <w:rPr>
          <w:lang w:val="en-GB"/>
        </w:rPr>
        <w:instrText xml:space="preserve"> REF _Ref152750012 \r \h </w:instrText>
      </w:r>
      <w:r w:rsidRPr="00A42C18">
        <w:rPr>
          <w:lang w:val="en-GB"/>
        </w:rPr>
      </w:r>
      <w:r w:rsidRPr="00A42C18">
        <w:rPr>
          <w:lang w:val="en-GB"/>
        </w:rPr>
        <w:fldChar w:fldCharType="separate"/>
      </w:r>
      <w:r w:rsidR="00E14D82">
        <w:rPr>
          <w:lang w:val="en-GB"/>
        </w:rPr>
        <w:t>[i.26]</w:t>
      </w:r>
      <w:r w:rsidRPr="00A42C18">
        <w:rPr>
          <w:lang w:val="en-GB"/>
        </w:rPr>
        <w:fldChar w:fldCharType="end"/>
      </w:r>
      <w:r w:rsidRPr="00A42C18">
        <w:rPr>
          <w:lang w:val="en-GB"/>
        </w:rPr>
        <w:t xml:space="preserve">, ISO/IEC 27001:2013 Information Security Management System (ISMS) </w:t>
      </w:r>
      <w:r w:rsidRPr="00A42C18">
        <w:rPr>
          <w:lang w:val="en-GB"/>
        </w:rPr>
        <w:fldChar w:fldCharType="begin"/>
      </w:r>
      <w:r w:rsidRPr="00A42C18">
        <w:rPr>
          <w:lang w:val="en-GB"/>
        </w:rPr>
        <w:instrText xml:space="preserve"> REF _Ref152750041 \r \h </w:instrText>
      </w:r>
      <w:r w:rsidRPr="00A42C18">
        <w:rPr>
          <w:lang w:val="en-GB"/>
        </w:rPr>
      </w:r>
      <w:r w:rsidRPr="00A42C18">
        <w:rPr>
          <w:lang w:val="en-GB"/>
        </w:rPr>
        <w:fldChar w:fldCharType="separate"/>
      </w:r>
      <w:r w:rsidR="00E14D82">
        <w:rPr>
          <w:lang w:val="en-GB"/>
        </w:rPr>
        <w:t>[i.27]</w:t>
      </w:r>
      <w:r w:rsidRPr="00A42C18">
        <w:rPr>
          <w:lang w:val="en-GB"/>
        </w:rPr>
        <w:fldChar w:fldCharType="end"/>
      </w:r>
      <w:r w:rsidRPr="00A42C18">
        <w:rPr>
          <w:lang w:val="en-GB"/>
        </w:rPr>
        <w:t xml:space="preserve">, NIST SP 800-53r5 Security and Privacy Controls for Information Systems and Organizations </w:t>
      </w:r>
      <w:r w:rsidRPr="00A42C18">
        <w:rPr>
          <w:lang w:val="en-GB"/>
        </w:rPr>
        <w:fldChar w:fldCharType="begin"/>
      </w:r>
      <w:r w:rsidRPr="00A42C18">
        <w:rPr>
          <w:lang w:val="en-GB"/>
        </w:rPr>
        <w:instrText xml:space="preserve"> REF _Ref152750080 \r \h </w:instrText>
      </w:r>
      <w:r w:rsidRPr="00A42C18">
        <w:rPr>
          <w:lang w:val="en-GB"/>
        </w:rPr>
      </w:r>
      <w:r w:rsidRPr="00A42C18">
        <w:rPr>
          <w:lang w:val="en-GB"/>
        </w:rPr>
        <w:fldChar w:fldCharType="separate"/>
      </w:r>
      <w:r w:rsidR="00E14D82">
        <w:rPr>
          <w:lang w:val="en-GB"/>
        </w:rPr>
        <w:t>[i.28]</w:t>
      </w:r>
      <w:r w:rsidRPr="00A42C18">
        <w:rPr>
          <w:lang w:val="en-GB"/>
        </w:rPr>
        <w:fldChar w:fldCharType="end"/>
      </w:r>
      <w:r w:rsidRPr="00A42C18">
        <w:rPr>
          <w:lang w:val="en-GB"/>
        </w:rPr>
        <w:t xml:space="preserve">, and Cybersecurity and Infrastructure Security Agency (CISA) Security Guidance for 5G Cloud Infrastructures </w:t>
      </w:r>
      <w:r w:rsidRPr="00A42C18">
        <w:rPr>
          <w:lang w:val="en-GB"/>
        </w:rPr>
        <w:fldChar w:fldCharType="begin"/>
      </w:r>
      <w:r w:rsidRPr="00A42C18">
        <w:rPr>
          <w:lang w:val="en-GB"/>
        </w:rPr>
        <w:instrText xml:space="preserve"> REF _Ref152750112 \r \h </w:instrText>
      </w:r>
      <w:r w:rsidRPr="00A42C18">
        <w:rPr>
          <w:lang w:val="en-GB"/>
        </w:rPr>
      </w:r>
      <w:r w:rsidRPr="00A42C18">
        <w:rPr>
          <w:lang w:val="en-GB"/>
        </w:rPr>
        <w:fldChar w:fldCharType="separate"/>
      </w:r>
      <w:r w:rsidR="00E14D82">
        <w:rPr>
          <w:lang w:val="en-GB"/>
        </w:rPr>
        <w:t>[i.29]</w:t>
      </w:r>
      <w:r w:rsidRPr="00A42C18">
        <w:rPr>
          <w:lang w:val="en-GB"/>
        </w:rPr>
        <w:fldChar w:fldCharType="end"/>
      </w:r>
      <w:r w:rsidRPr="00A42C18">
        <w:rPr>
          <w:lang w:val="en-GB"/>
        </w:rPr>
        <w:t>.</w:t>
      </w:r>
    </w:p>
    <w:p w14:paraId="7B92C90F" w14:textId="1813050A" w:rsidR="006E1D02" w:rsidRPr="00A42C18" w:rsidRDefault="006E1D02" w:rsidP="006E1D02">
      <w:pPr>
        <w:rPr>
          <w:lang w:val="en-GB"/>
        </w:rPr>
      </w:pPr>
      <w:r w:rsidRPr="00A42C18">
        <w:rPr>
          <w:lang w:val="en-GB"/>
        </w:rPr>
        <w:t xml:space="preserve">AI/ML- specific industry recommendations for strong security controls are provided from e.g. ENISA </w:t>
      </w:r>
      <w:r w:rsidR="006400C1">
        <w:rPr>
          <w:lang w:val="en-GB"/>
        </w:rPr>
        <w:fldChar w:fldCharType="begin"/>
      </w:r>
      <w:r w:rsidR="006400C1">
        <w:rPr>
          <w:lang w:val="en-GB"/>
        </w:rPr>
        <w:instrText xml:space="preserve"> REF _Ref160782434 \r \h </w:instrText>
      </w:r>
      <w:r w:rsidR="006400C1">
        <w:rPr>
          <w:lang w:val="en-GB"/>
        </w:rPr>
      </w:r>
      <w:r w:rsidR="006400C1">
        <w:rPr>
          <w:lang w:val="en-GB"/>
        </w:rPr>
        <w:fldChar w:fldCharType="separate"/>
      </w:r>
      <w:r w:rsidR="00E14D82">
        <w:rPr>
          <w:lang w:val="en-GB"/>
        </w:rPr>
        <w:t>[i.19]</w:t>
      </w:r>
      <w:r w:rsidR="006400C1">
        <w:rPr>
          <w:lang w:val="en-GB"/>
        </w:rPr>
        <w:fldChar w:fldCharType="end"/>
      </w:r>
      <w:r w:rsidR="00C136EE">
        <w:rPr>
          <w:lang w:val="en-GB"/>
        </w:rPr>
        <w:t xml:space="preserve">, </w:t>
      </w:r>
      <w:r w:rsidRPr="00A42C18">
        <w:rPr>
          <w:lang w:val="en-GB"/>
        </w:rPr>
        <w:t xml:space="preserve">and OWASP </w:t>
      </w:r>
      <w:r w:rsidRPr="00A42C18">
        <w:rPr>
          <w:lang w:val="en-GB"/>
        </w:rPr>
        <w:fldChar w:fldCharType="begin"/>
      </w:r>
      <w:r w:rsidRPr="00A42C18">
        <w:rPr>
          <w:lang w:val="en-GB"/>
        </w:rPr>
        <w:instrText xml:space="preserve"> REF _Ref148001870 \r \h </w:instrText>
      </w:r>
      <w:r w:rsidRPr="00A42C18">
        <w:rPr>
          <w:lang w:val="en-GB"/>
        </w:rPr>
      </w:r>
      <w:r w:rsidRPr="00A42C18">
        <w:rPr>
          <w:lang w:val="en-GB"/>
        </w:rPr>
        <w:fldChar w:fldCharType="separate"/>
      </w:r>
      <w:r w:rsidR="00E14D82">
        <w:rPr>
          <w:lang w:val="en-GB"/>
        </w:rPr>
        <w:t>[i.20]</w:t>
      </w:r>
      <w:r w:rsidRPr="00A42C18">
        <w:rPr>
          <w:lang w:val="en-GB"/>
        </w:rPr>
        <w:fldChar w:fldCharType="end"/>
      </w:r>
      <w:r w:rsidRPr="00A42C18">
        <w:rPr>
          <w:lang w:val="en-GB"/>
        </w:rPr>
        <w:t>.</w:t>
      </w:r>
    </w:p>
    <w:p w14:paraId="49383CEF" w14:textId="77777777" w:rsidR="006E1D02" w:rsidRPr="00A42C18" w:rsidRDefault="006E1D02" w:rsidP="006E1D02">
      <w:pPr>
        <w:rPr>
          <w:lang w:val="en-GB"/>
        </w:rPr>
      </w:pPr>
    </w:p>
    <w:p w14:paraId="0D8679AA" w14:textId="77777777" w:rsidR="006E1D02" w:rsidRPr="00A42C18" w:rsidRDefault="006E1D02" w:rsidP="006E1D02">
      <w:pPr>
        <w:rPr>
          <w:lang w:val="en-GB"/>
        </w:rPr>
      </w:pPr>
      <w:r w:rsidRPr="00A42C18">
        <w:rPr>
          <w:lang w:val="en-GB"/>
        </w:rPr>
        <w:t>The ENISA security controls recommendations are as follows:</w:t>
      </w:r>
    </w:p>
    <w:p w14:paraId="7AF62441" w14:textId="77777777" w:rsidR="006E1D02" w:rsidRPr="00A42C18" w:rsidRDefault="006E1D02" w:rsidP="006E1D02">
      <w:pPr>
        <w:rPr>
          <w:b/>
          <w:bCs/>
          <w:lang w:val="en-GB"/>
        </w:rPr>
      </w:pPr>
      <w:r w:rsidRPr="00A42C18">
        <w:rPr>
          <w:b/>
          <w:bCs/>
          <w:lang w:val="en-GB"/>
        </w:rPr>
        <w:t>Organisational:</w:t>
      </w:r>
    </w:p>
    <w:p w14:paraId="4FD9C5FA" w14:textId="77777777" w:rsidR="006E1D02" w:rsidRPr="00A42C18" w:rsidRDefault="006E1D02">
      <w:pPr>
        <w:pStyle w:val="ListParagraph"/>
        <w:numPr>
          <w:ilvl w:val="0"/>
          <w:numId w:val="15"/>
        </w:numPr>
        <w:spacing w:after="0"/>
      </w:pPr>
      <w:r w:rsidRPr="00A42C18">
        <w:t>Apply a RBAC model, respecting the least privileged principle</w:t>
      </w:r>
    </w:p>
    <w:p w14:paraId="708CE51A" w14:textId="77777777" w:rsidR="006E1D02" w:rsidRPr="00A42C18" w:rsidRDefault="006E1D02">
      <w:pPr>
        <w:pStyle w:val="ListParagraph"/>
        <w:numPr>
          <w:ilvl w:val="0"/>
          <w:numId w:val="15"/>
        </w:numPr>
        <w:spacing w:after="0"/>
      </w:pPr>
      <w:r w:rsidRPr="00A42C18">
        <w:t>Apply documentation requirements to AI projects</w:t>
      </w:r>
    </w:p>
    <w:p w14:paraId="683E1C1E" w14:textId="77777777" w:rsidR="006E1D02" w:rsidRPr="00A42C18" w:rsidRDefault="006E1D02">
      <w:pPr>
        <w:pStyle w:val="ListParagraph"/>
        <w:numPr>
          <w:ilvl w:val="0"/>
          <w:numId w:val="15"/>
        </w:numPr>
        <w:spacing w:after="0"/>
      </w:pPr>
      <w:r w:rsidRPr="00A42C18">
        <w:t>Assess the regulations and laws the ML application must comply with</w:t>
      </w:r>
    </w:p>
    <w:p w14:paraId="31C98689" w14:textId="77777777" w:rsidR="006E1D02" w:rsidRPr="00A42C18" w:rsidRDefault="006E1D02">
      <w:pPr>
        <w:pStyle w:val="ListParagraph"/>
        <w:numPr>
          <w:ilvl w:val="0"/>
          <w:numId w:val="15"/>
        </w:numPr>
        <w:spacing w:after="0"/>
      </w:pPr>
      <w:r w:rsidRPr="00A42C18">
        <w:t>Ensure ML applications comply with data security requirements</w:t>
      </w:r>
    </w:p>
    <w:p w14:paraId="1B3B153B" w14:textId="77777777" w:rsidR="006E1D02" w:rsidRPr="00A42C18" w:rsidRDefault="006E1D02">
      <w:pPr>
        <w:pStyle w:val="ListParagraph"/>
        <w:numPr>
          <w:ilvl w:val="0"/>
          <w:numId w:val="15"/>
        </w:numPr>
        <w:spacing w:after="0"/>
      </w:pPr>
      <w:r w:rsidRPr="00A42C18">
        <w:t>Ensure ML applications comply with identity management, authentication, and access control policies</w:t>
      </w:r>
    </w:p>
    <w:p w14:paraId="44AA3BA5" w14:textId="77777777" w:rsidR="006E1D02" w:rsidRPr="00A42C18" w:rsidRDefault="006E1D02">
      <w:pPr>
        <w:pStyle w:val="ListParagraph"/>
        <w:numPr>
          <w:ilvl w:val="0"/>
          <w:numId w:val="15"/>
        </w:numPr>
        <w:spacing w:after="0"/>
      </w:pPr>
      <w:r w:rsidRPr="00A42C18">
        <w:t>Ensure ML applications comply with protection policies and are integrated to security operations processes</w:t>
      </w:r>
    </w:p>
    <w:p w14:paraId="51BF0028" w14:textId="77777777" w:rsidR="006E1D02" w:rsidRPr="00A42C18" w:rsidRDefault="006E1D02">
      <w:pPr>
        <w:pStyle w:val="ListParagraph"/>
        <w:numPr>
          <w:ilvl w:val="0"/>
          <w:numId w:val="15"/>
        </w:numPr>
        <w:spacing w:after="0"/>
      </w:pPr>
      <w:r w:rsidRPr="00A42C18">
        <w:t>Ensure ML applications comply with security policies</w:t>
      </w:r>
    </w:p>
    <w:p w14:paraId="2775E8DB" w14:textId="0B663F71" w:rsidR="006E1D02" w:rsidRPr="00A42C18" w:rsidRDefault="00E323B4">
      <w:pPr>
        <w:pStyle w:val="ListParagraph"/>
        <w:numPr>
          <w:ilvl w:val="0"/>
          <w:numId w:val="15"/>
        </w:numPr>
        <w:spacing w:after="0"/>
      </w:pPr>
      <w:r>
        <w:t>I</w:t>
      </w:r>
      <w:r w:rsidR="006E1D02" w:rsidRPr="00A42C18">
        <w:t>nclude ML applications into detection and response to security incident processes</w:t>
      </w:r>
    </w:p>
    <w:p w14:paraId="7172E9BB" w14:textId="77777777" w:rsidR="006E1D02" w:rsidRPr="00A42C18" w:rsidRDefault="006E1D02">
      <w:pPr>
        <w:pStyle w:val="ListParagraph"/>
        <w:numPr>
          <w:ilvl w:val="0"/>
          <w:numId w:val="15"/>
        </w:numPr>
        <w:spacing w:after="0"/>
      </w:pPr>
      <w:r w:rsidRPr="00A42C18">
        <w:t>Include ML applications in asset management processes</w:t>
      </w:r>
    </w:p>
    <w:p w14:paraId="607D9268" w14:textId="77777777" w:rsidR="006E1D02" w:rsidRPr="00A42C18" w:rsidRDefault="006E1D02">
      <w:pPr>
        <w:pStyle w:val="ListParagraph"/>
        <w:numPr>
          <w:ilvl w:val="0"/>
          <w:numId w:val="15"/>
        </w:numPr>
        <w:spacing w:after="0"/>
      </w:pPr>
      <w:r w:rsidRPr="00A42C18">
        <w:t>Integrate ML applications into the overall cyber-resilience strategy</w:t>
      </w:r>
    </w:p>
    <w:p w14:paraId="4C669A24" w14:textId="77777777" w:rsidR="006E1D02" w:rsidRPr="00A42C18" w:rsidRDefault="006E1D02">
      <w:pPr>
        <w:pStyle w:val="ListParagraph"/>
        <w:numPr>
          <w:ilvl w:val="0"/>
          <w:numId w:val="15"/>
        </w:numPr>
        <w:spacing w:after="0"/>
      </w:pPr>
      <w:r w:rsidRPr="00A42C18">
        <w:t>Integrate ML specificities to existing security policies</w:t>
      </w:r>
    </w:p>
    <w:p w14:paraId="1734224F" w14:textId="77777777" w:rsidR="006E1D02" w:rsidRPr="00A42C18" w:rsidRDefault="006E1D02" w:rsidP="006E1D02">
      <w:pPr>
        <w:rPr>
          <w:b/>
          <w:bCs/>
          <w:lang w:val="en-GB"/>
        </w:rPr>
      </w:pPr>
    </w:p>
    <w:p w14:paraId="4614F243" w14:textId="77777777" w:rsidR="006E1D02" w:rsidRPr="00A42C18" w:rsidRDefault="006E1D02" w:rsidP="006E1D02">
      <w:pPr>
        <w:rPr>
          <w:b/>
          <w:bCs/>
          <w:lang w:val="en-GB"/>
        </w:rPr>
      </w:pPr>
      <w:r w:rsidRPr="00A42C18">
        <w:rPr>
          <w:b/>
          <w:bCs/>
          <w:lang w:val="en-GB"/>
        </w:rPr>
        <w:t>Technical:</w:t>
      </w:r>
    </w:p>
    <w:p w14:paraId="2C9ECBB5" w14:textId="77777777" w:rsidR="006E1D02" w:rsidRPr="00A42C18" w:rsidRDefault="006E1D02">
      <w:pPr>
        <w:pStyle w:val="ListParagraph"/>
        <w:numPr>
          <w:ilvl w:val="0"/>
          <w:numId w:val="15"/>
        </w:numPr>
        <w:spacing w:after="0"/>
      </w:pPr>
      <w:r w:rsidRPr="00A42C18">
        <w:t>Assess the exposure level of the model used</w:t>
      </w:r>
    </w:p>
    <w:p w14:paraId="62F9B0A6" w14:textId="77777777" w:rsidR="006E1D02" w:rsidRPr="00A42C18" w:rsidRDefault="006E1D02">
      <w:pPr>
        <w:pStyle w:val="ListParagraph"/>
        <w:numPr>
          <w:ilvl w:val="0"/>
          <w:numId w:val="15"/>
        </w:numPr>
        <w:spacing w:after="0"/>
      </w:pPr>
      <w:r w:rsidRPr="00A42C18">
        <w:t>Check the vulnerabilities of the components used so that they have an appropriate security level</w:t>
      </w:r>
    </w:p>
    <w:p w14:paraId="1FFABE9A" w14:textId="77777777" w:rsidR="006E1D02" w:rsidRPr="00A42C18" w:rsidRDefault="006E1D02">
      <w:pPr>
        <w:pStyle w:val="ListParagraph"/>
        <w:numPr>
          <w:ilvl w:val="0"/>
          <w:numId w:val="15"/>
        </w:numPr>
        <w:spacing w:after="0"/>
      </w:pPr>
      <w:r w:rsidRPr="00A42C18">
        <w:t>Conduct a risk analysis of the ML application</w:t>
      </w:r>
    </w:p>
    <w:p w14:paraId="716EDBCE" w14:textId="77777777" w:rsidR="006E1D02" w:rsidRPr="00A42C18" w:rsidRDefault="006E1D02">
      <w:pPr>
        <w:pStyle w:val="ListParagraph"/>
        <w:numPr>
          <w:ilvl w:val="0"/>
          <w:numId w:val="15"/>
        </w:numPr>
        <w:spacing w:after="0"/>
      </w:pPr>
      <w:r w:rsidRPr="00A42C18">
        <w:t>Control all data used by the ML model</w:t>
      </w:r>
    </w:p>
    <w:p w14:paraId="44F36113" w14:textId="77777777" w:rsidR="006E1D02" w:rsidRPr="00A42C18" w:rsidRDefault="006E1D02">
      <w:pPr>
        <w:pStyle w:val="ListParagraph"/>
        <w:numPr>
          <w:ilvl w:val="0"/>
          <w:numId w:val="15"/>
        </w:numPr>
        <w:spacing w:after="0"/>
      </w:pPr>
      <w:r w:rsidRPr="00A42C18">
        <w:t>Define and monitor indicators for proper functioning of the model</w:t>
      </w:r>
    </w:p>
    <w:p w14:paraId="47DFFDD4" w14:textId="77777777" w:rsidR="006E1D02" w:rsidRPr="00A42C18" w:rsidRDefault="006E1D02">
      <w:pPr>
        <w:pStyle w:val="ListParagraph"/>
        <w:numPr>
          <w:ilvl w:val="0"/>
          <w:numId w:val="15"/>
        </w:numPr>
        <w:spacing w:after="0"/>
      </w:pPr>
      <w:r w:rsidRPr="00A42C18">
        <w:t>Ensure appropriate protection is deployed for test environments</w:t>
      </w:r>
    </w:p>
    <w:p w14:paraId="77198561" w14:textId="77777777" w:rsidR="006E1D02" w:rsidRPr="00A42C18" w:rsidRDefault="006E1D02">
      <w:pPr>
        <w:pStyle w:val="ListParagraph"/>
        <w:numPr>
          <w:ilvl w:val="0"/>
          <w:numId w:val="15"/>
        </w:numPr>
        <w:spacing w:after="0"/>
      </w:pPr>
      <w:r w:rsidRPr="00A42C18">
        <w:t>Ensure ML applications comply with third parties’ security requirements</w:t>
      </w:r>
    </w:p>
    <w:p w14:paraId="291ED280" w14:textId="77777777" w:rsidR="006E1D02" w:rsidRPr="00A42C18" w:rsidRDefault="006E1D02">
      <w:pPr>
        <w:pStyle w:val="ListParagraph"/>
        <w:numPr>
          <w:ilvl w:val="0"/>
          <w:numId w:val="15"/>
        </w:numPr>
        <w:spacing w:after="0"/>
      </w:pPr>
      <w:r w:rsidRPr="00A42C18">
        <w:t>Ensure ML projects follow the global process for integrating security into projects</w:t>
      </w:r>
    </w:p>
    <w:p w14:paraId="1E7E4082" w14:textId="77777777" w:rsidR="006E1D02" w:rsidRPr="00A42C18" w:rsidRDefault="006E1D02" w:rsidP="006E1D02">
      <w:pPr>
        <w:rPr>
          <w:b/>
          <w:bCs/>
          <w:lang w:val="en-GB"/>
        </w:rPr>
      </w:pPr>
    </w:p>
    <w:p w14:paraId="6C7D840E" w14:textId="77777777" w:rsidR="006E1D02" w:rsidRPr="00A42C18" w:rsidRDefault="006E1D02" w:rsidP="006E1D02">
      <w:pPr>
        <w:rPr>
          <w:b/>
          <w:bCs/>
          <w:lang w:val="en-GB"/>
        </w:rPr>
      </w:pPr>
      <w:r w:rsidRPr="00A42C18">
        <w:rPr>
          <w:b/>
          <w:bCs/>
          <w:lang w:val="en-GB"/>
        </w:rPr>
        <w:t>Specific ML:</w:t>
      </w:r>
    </w:p>
    <w:p w14:paraId="263FFC35" w14:textId="77777777" w:rsidR="006E1D02" w:rsidRPr="00A42C18" w:rsidRDefault="006E1D02">
      <w:pPr>
        <w:pStyle w:val="ListParagraph"/>
        <w:numPr>
          <w:ilvl w:val="0"/>
          <w:numId w:val="15"/>
        </w:numPr>
        <w:spacing w:after="0"/>
      </w:pPr>
      <w:r w:rsidRPr="00A42C18">
        <w:t>Add some adversarial examples to the training dataset</w:t>
      </w:r>
    </w:p>
    <w:p w14:paraId="7FBB3F1D" w14:textId="77777777" w:rsidR="006E1D02" w:rsidRPr="00A42C18" w:rsidRDefault="006E1D02">
      <w:pPr>
        <w:pStyle w:val="ListParagraph"/>
        <w:numPr>
          <w:ilvl w:val="0"/>
          <w:numId w:val="15"/>
        </w:numPr>
        <w:spacing w:after="0"/>
      </w:pPr>
      <w:r w:rsidRPr="00A42C18">
        <w:t>Apply modifications on inputs</w:t>
      </w:r>
    </w:p>
    <w:p w14:paraId="4D712EC6" w14:textId="77777777" w:rsidR="006E1D02" w:rsidRPr="00A42C18" w:rsidRDefault="006E1D02">
      <w:pPr>
        <w:pStyle w:val="ListParagraph"/>
        <w:numPr>
          <w:ilvl w:val="0"/>
          <w:numId w:val="15"/>
        </w:numPr>
        <w:spacing w:after="0"/>
      </w:pPr>
      <w:r w:rsidRPr="00A42C18">
        <w:t>Build explainable models</w:t>
      </w:r>
    </w:p>
    <w:p w14:paraId="0A1C49DC" w14:textId="77777777" w:rsidR="006E1D02" w:rsidRPr="00A42C18" w:rsidRDefault="006E1D02">
      <w:pPr>
        <w:pStyle w:val="ListParagraph"/>
        <w:numPr>
          <w:ilvl w:val="0"/>
          <w:numId w:val="15"/>
        </w:numPr>
        <w:spacing w:after="0"/>
      </w:pPr>
      <w:r w:rsidRPr="00A42C18">
        <w:t>Choose and define a more resilient model design</w:t>
      </w:r>
    </w:p>
    <w:p w14:paraId="7A4A2DEC" w14:textId="77777777" w:rsidR="006E1D02" w:rsidRPr="00A42C18" w:rsidRDefault="006E1D02">
      <w:pPr>
        <w:pStyle w:val="ListParagraph"/>
        <w:numPr>
          <w:ilvl w:val="0"/>
          <w:numId w:val="15"/>
        </w:numPr>
        <w:spacing w:after="0"/>
      </w:pPr>
      <w:r w:rsidRPr="00A42C18">
        <w:t>Enlarge the training dataset</w:t>
      </w:r>
    </w:p>
    <w:p w14:paraId="0AD0AEFF" w14:textId="77777777" w:rsidR="006E1D02" w:rsidRPr="00A42C18" w:rsidRDefault="006E1D02">
      <w:pPr>
        <w:pStyle w:val="ListParagraph"/>
        <w:numPr>
          <w:ilvl w:val="0"/>
          <w:numId w:val="15"/>
        </w:numPr>
        <w:spacing w:after="0"/>
      </w:pPr>
      <w:r w:rsidRPr="00A42C18">
        <w:t>Ensure that models are unbiased</w:t>
      </w:r>
    </w:p>
    <w:p w14:paraId="02D634A6" w14:textId="77777777" w:rsidR="006E1D02" w:rsidRPr="00A42C18" w:rsidRDefault="006E1D02">
      <w:pPr>
        <w:pStyle w:val="ListParagraph"/>
        <w:numPr>
          <w:ilvl w:val="0"/>
          <w:numId w:val="15"/>
        </w:numPr>
        <w:spacing w:after="0"/>
      </w:pPr>
      <w:r w:rsidRPr="00A42C18">
        <w:t>Ensure that models respect differential privacy to a sufficient degree</w:t>
      </w:r>
    </w:p>
    <w:p w14:paraId="6EAE66C5" w14:textId="77777777" w:rsidR="006E1D02" w:rsidRPr="00A42C18" w:rsidRDefault="006E1D02">
      <w:pPr>
        <w:pStyle w:val="ListParagraph"/>
        <w:numPr>
          <w:ilvl w:val="0"/>
          <w:numId w:val="15"/>
        </w:numPr>
        <w:spacing w:after="0"/>
      </w:pPr>
      <w:r w:rsidRPr="00A42C18">
        <w:t>Ensure that the model is sufficiently resilient to the environment in which it will operate.</w:t>
      </w:r>
    </w:p>
    <w:p w14:paraId="33A982B0" w14:textId="77777777" w:rsidR="006E1D02" w:rsidRPr="00A42C18" w:rsidRDefault="006E1D02">
      <w:pPr>
        <w:pStyle w:val="ListParagraph"/>
        <w:numPr>
          <w:ilvl w:val="0"/>
          <w:numId w:val="15"/>
        </w:numPr>
        <w:spacing w:after="0"/>
      </w:pPr>
      <w:r w:rsidRPr="00A42C18">
        <w:t>Implement processes to maintain security levels of ML components over time</w:t>
      </w:r>
    </w:p>
    <w:p w14:paraId="090772BB" w14:textId="77777777" w:rsidR="006E1D02" w:rsidRPr="00A42C18" w:rsidRDefault="006E1D02">
      <w:pPr>
        <w:pStyle w:val="ListParagraph"/>
        <w:numPr>
          <w:ilvl w:val="0"/>
          <w:numId w:val="15"/>
        </w:numPr>
        <w:spacing w:after="0"/>
      </w:pPr>
      <w:r w:rsidRPr="00A42C18">
        <w:t>Implement tools to detect if a data point is an adversarial example or not</w:t>
      </w:r>
    </w:p>
    <w:p w14:paraId="7DC92CC6" w14:textId="77777777" w:rsidR="006E1D02" w:rsidRPr="00A42C18" w:rsidRDefault="006E1D02">
      <w:pPr>
        <w:pStyle w:val="ListParagraph"/>
        <w:numPr>
          <w:ilvl w:val="0"/>
          <w:numId w:val="15"/>
        </w:numPr>
        <w:spacing w:after="0"/>
      </w:pPr>
      <w:r w:rsidRPr="00A42C18">
        <w:t>Integrate ML specificities to awareness strategy and ensure all ML stakeholders are receiving it</w:t>
      </w:r>
    </w:p>
    <w:p w14:paraId="29C794A7" w14:textId="77777777" w:rsidR="006E1D02" w:rsidRPr="00A42C18" w:rsidRDefault="006E1D02">
      <w:pPr>
        <w:pStyle w:val="ListParagraph"/>
        <w:numPr>
          <w:ilvl w:val="0"/>
          <w:numId w:val="15"/>
        </w:numPr>
        <w:spacing w:after="0"/>
      </w:pPr>
      <w:r w:rsidRPr="00A42C18">
        <w:t>Integrate poisoning control after the “model evaluation” phase</w:t>
      </w:r>
    </w:p>
    <w:p w14:paraId="689E93B9" w14:textId="77777777" w:rsidR="006E1D02" w:rsidRPr="00A42C18" w:rsidRDefault="006E1D02">
      <w:pPr>
        <w:pStyle w:val="ListParagraph"/>
        <w:numPr>
          <w:ilvl w:val="0"/>
          <w:numId w:val="15"/>
        </w:numPr>
        <w:spacing w:after="0"/>
      </w:pPr>
      <w:r w:rsidRPr="00A42C18">
        <w:t>Reduce the available information about the model</w:t>
      </w:r>
    </w:p>
    <w:p w14:paraId="2695FDDF" w14:textId="77777777" w:rsidR="006E1D02" w:rsidRPr="00A42C18" w:rsidRDefault="006E1D02">
      <w:pPr>
        <w:pStyle w:val="ListParagraph"/>
        <w:numPr>
          <w:ilvl w:val="0"/>
          <w:numId w:val="15"/>
        </w:numPr>
        <w:spacing w:after="0"/>
      </w:pPr>
      <w:r w:rsidRPr="00A42C18">
        <w:t>Reduce the information given by the model</w:t>
      </w:r>
    </w:p>
    <w:p w14:paraId="6339096F" w14:textId="77777777" w:rsidR="006E1D02" w:rsidRPr="00A42C18" w:rsidRDefault="006E1D02">
      <w:pPr>
        <w:pStyle w:val="ListParagraph"/>
        <w:numPr>
          <w:ilvl w:val="0"/>
          <w:numId w:val="15"/>
        </w:numPr>
        <w:spacing w:after="0"/>
      </w:pPr>
      <w:r w:rsidRPr="00A42C18">
        <w:t>Use federated learning to minimize risk of data breaches</w:t>
      </w:r>
    </w:p>
    <w:p w14:paraId="1E2BD4B9" w14:textId="77777777" w:rsidR="006E1D02" w:rsidRPr="00A42C18" w:rsidRDefault="006E1D02">
      <w:pPr>
        <w:pStyle w:val="ListParagraph"/>
        <w:numPr>
          <w:ilvl w:val="0"/>
          <w:numId w:val="15"/>
        </w:numPr>
        <w:spacing w:after="0"/>
      </w:pPr>
      <w:r w:rsidRPr="00A42C18">
        <w:t>Use less easily transferable models</w:t>
      </w:r>
    </w:p>
    <w:p w14:paraId="128C782E" w14:textId="77777777" w:rsidR="006E1D02" w:rsidRPr="00A42C18" w:rsidRDefault="006E1D02" w:rsidP="006E1D02">
      <w:pPr>
        <w:rPr>
          <w:lang w:val="en-GB"/>
        </w:rPr>
      </w:pPr>
    </w:p>
    <w:p w14:paraId="31EB2E51" w14:textId="77777777" w:rsidR="006E1D02" w:rsidRPr="00A42C18" w:rsidRDefault="006E1D02" w:rsidP="006E1D02">
      <w:pPr>
        <w:rPr>
          <w:lang w:val="en-GB"/>
        </w:rPr>
      </w:pPr>
      <w:r w:rsidRPr="00A42C18">
        <w:rPr>
          <w:lang w:val="en-GB"/>
        </w:rPr>
        <w:lastRenderedPageBreak/>
        <w:t>OWASP recommends security controls related to their top 10 Machine Learning Security Risks. In sum they are:</w:t>
      </w:r>
    </w:p>
    <w:p w14:paraId="265C9658" w14:textId="77777777" w:rsidR="006E1D02" w:rsidRPr="00A42C18" w:rsidRDefault="006E1D02">
      <w:pPr>
        <w:pStyle w:val="ListParagraph"/>
        <w:numPr>
          <w:ilvl w:val="0"/>
          <w:numId w:val="15"/>
        </w:numPr>
        <w:spacing w:after="0"/>
      </w:pPr>
      <w:r w:rsidRPr="00A42C18">
        <w:t>Adversarial training</w:t>
      </w:r>
    </w:p>
    <w:p w14:paraId="49007B4B" w14:textId="77777777" w:rsidR="006E1D02" w:rsidRPr="00A42C18" w:rsidRDefault="006E1D02">
      <w:pPr>
        <w:pStyle w:val="ListParagraph"/>
        <w:numPr>
          <w:ilvl w:val="0"/>
          <w:numId w:val="15"/>
        </w:numPr>
        <w:spacing w:after="0"/>
      </w:pPr>
      <w:r w:rsidRPr="00A42C18">
        <w:t>Robust models</w:t>
      </w:r>
    </w:p>
    <w:p w14:paraId="3286D778" w14:textId="77777777" w:rsidR="006E1D02" w:rsidRPr="00A42C18" w:rsidRDefault="006E1D02">
      <w:pPr>
        <w:pStyle w:val="ListParagraph"/>
        <w:numPr>
          <w:ilvl w:val="0"/>
          <w:numId w:val="15"/>
        </w:numPr>
        <w:spacing w:after="0"/>
      </w:pPr>
      <w:r w:rsidRPr="00A42C18">
        <w:t>Input/Data validation and verification</w:t>
      </w:r>
    </w:p>
    <w:p w14:paraId="7A04EDA8" w14:textId="77777777" w:rsidR="006E1D02" w:rsidRPr="00A42C18" w:rsidRDefault="006E1D02">
      <w:pPr>
        <w:pStyle w:val="ListParagraph"/>
        <w:numPr>
          <w:ilvl w:val="0"/>
          <w:numId w:val="15"/>
        </w:numPr>
        <w:spacing w:after="0"/>
      </w:pPr>
      <w:r w:rsidRPr="00A42C18">
        <w:t>Secure data storage</w:t>
      </w:r>
    </w:p>
    <w:p w14:paraId="2A1E48C8" w14:textId="77777777" w:rsidR="006E1D02" w:rsidRPr="00A42C18" w:rsidRDefault="006E1D02">
      <w:pPr>
        <w:pStyle w:val="ListParagraph"/>
        <w:numPr>
          <w:ilvl w:val="0"/>
          <w:numId w:val="15"/>
        </w:numPr>
        <w:spacing w:after="0"/>
      </w:pPr>
      <w:r w:rsidRPr="00A42C18">
        <w:t>Data separation</w:t>
      </w:r>
    </w:p>
    <w:p w14:paraId="66DAF925" w14:textId="77777777" w:rsidR="006E1D02" w:rsidRPr="00A42C18" w:rsidRDefault="006E1D02">
      <w:pPr>
        <w:pStyle w:val="ListParagraph"/>
        <w:numPr>
          <w:ilvl w:val="0"/>
          <w:numId w:val="15"/>
        </w:numPr>
        <w:spacing w:after="0"/>
      </w:pPr>
      <w:r w:rsidRPr="00A42C18">
        <w:t>Access control</w:t>
      </w:r>
    </w:p>
    <w:p w14:paraId="7994EE22" w14:textId="77777777" w:rsidR="006E1D02" w:rsidRPr="00A42C18" w:rsidRDefault="006E1D02">
      <w:pPr>
        <w:pStyle w:val="ListParagraph"/>
        <w:numPr>
          <w:ilvl w:val="0"/>
          <w:numId w:val="15"/>
        </w:numPr>
        <w:spacing w:after="0"/>
      </w:pPr>
      <w:r w:rsidRPr="00A42C18">
        <w:t>Testing, Monitoring and auditing</w:t>
      </w:r>
    </w:p>
    <w:p w14:paraId="61808B8E" w14:textId="77777777" w:rsidR="006E1D02" w:rsidRPr="00A42C18" w:rsidRDefault="006E1D02">
      <w:pPr>
        <w:pStyle w:val="ListParagraph"/>
        <w:numPr>
          <w:ilvl w:val="0"/>
          <w:numId w:val="15"/>
        </w:numPr>
        <w:spacing w:after="0"/>
      </w:pPr>
      <w:r w:rsidRPr="00A42C18">
        <w:t>Model validation</w:t>
      </w:r>
    </w:p>
    <w:p w14:paraId="1B76B482" w14:textId="77777777" w:rsidR="006E1D02" w:rsidRPr="00A42C18" w:rsidRDefault="006E1D02">
      <w:pPr>
        <w:pStyle w:val="ListParagraph"/>
        <w:numPr>
          <w:ilvl w:val="0"/>
          <w:numId w:val="15"/>
        </w:numPr>
        <w:spacing w:after="0"/>
      </w:pPr>
      <w:r w:rsidRPr="00A42C18">
        <w:t>Model ensembles</w:t>
      </w:r>
    </w:p>
    <w:p w14:paraId="33F7A49C" w14:textId="77777777" w:rsidR="006E1D02" w:rsidRPr="00A42C18" w:rsidRDefault="006E1D02">
      <w:pPr>
        <w:pStyle w:val="ListParagraph"/>
        <w:numPr>
          <w:ilvl w:val="0"/>
          <w:numId w:val="15"/>
        </w:numPr>
        <w:spacing w:after="0"/>
      </w:pPr>
      <w:r w:rsidRPr="00A42C18">
        <w:t>Anomaly detection</w:t>
      </w:r>
    </w:p>
    <w:p w14:paraId="3E72D627" w14:textId="77777777" w:rsidR="006E1D02" w:rsidRPr="00A42C18" w:rsidRDefault="006E1D02">
      <w:pPr>
        <w:pStyle w:val="ListParagraph"/>
        <w:numPr>
          <w:ilvl w:val="0"/>
          <w:numId w:val="15"/>
        </w:numPr>
        <w:spacing w:after="0"/>
      </w:pPr>
      <w:r w:rsidRPr="00A42C18">
        <w:t>Model transparency</w:t>
      </w:r>
    </w:p>
    <w:p w14:paraId="568E7C12" w14:textId="77777777" w:rsidR="006E1D02" w:rsidRPr="00A42C18" w:rsidRDefault="006E1D02">
      <w:pPr>
        <w:pStyle w:val="ListParagraph"/>
        <w:numPr>
          <w:ilvl w:val="0"/>
          <w:numId w:val="15"/>
        </w:numPr>
        <w:spacing w:after="0"/>
      </w:pPr>
      <w:r w:rsidRPr="00A42C18">
        <w:t>Model retraining</w:t>
      </w:r>
    </w:p>
    <w:p w14:paraId="333A9994" w14:textId="77777777" w:rsidR="006E1D02" w:rsidRPr="00A42C18" w:rsidRDefault="006E1D02">
      <w:pPr>
        <w:pStyle w:val="ListParagraph"/>
        <w:numPr>
          <w:ilvl w:val="0"/>
          <w:numId w:val="15"/>
        </w:numPr>
        <w:spacing w:after="0"/>
      </w:pPr>
      <w:r w:rsidRPr="00A42C18">
        <w:t>Model training on randomized or shuffled data</w:t>
      </w:r>
    </w:p>
    <w:p w14:paraId="6A2290D7" w14:textId="77777777" w:rsidR="006E1D02" w:rsidRPr="00A42C18" w:rsidRDefault="006E1D02">
      <w:pPr>
        <w:pStyle w:val="ListParagraph"/>
        <w:numPr>
          <w:ilvl w:val="0"/>
          <w:numId w:val="15"/>
        </w:numPr>
        <w:spacing w:after="0"/>
      </w:pPr>
      <w:r w:rsidRPr="00A42C18">
        <w:t>Model Obfuscation</w:t>
      </w:r>
    </w:p>
    <w:p w14:paraId="4B1B6C49" w14:textId="77777777" w:rsidR="006E1D02" w:rsidRPr="00A42C18" w:rsidRDefault="006E1D02">
      <w:pPr>
        <w:pStyle w:val="ListParagraph"/>
        <w:numPr>
          <w:ilvl w:val="0"/>
          <w:numId w:val="15"/>
        </w:numPr>
        <w:spacing w:after="0"/>
      </w:pPr>
      <w:r w:rsidRPr="00A42C18">
        <w:t>Regularisation</w:t>
      </w:r>
    </w:p>
    <w:p w14:paraId="761600BC" w14:textId="77777777" w:rsidR="006E1D02" w:rsidRPr="00A42C18" w:rsidRDefault="006E1D02">
      <w:pPr>
        <w:pStyle w:val="ListParagraph"/>
        <w:numPr>
          <w:ilvl w:val="0"/>
          <w:numId w:val="15"/>
        </w:numPr>
        <w:spacing w:after="0"/>
      </w:pPr>
      <w:r w:rsidRPr="00A42C18">
        <w:t>Reducing the training data</w:t>
      </w:r>
    </w:p>
    <w:p w14:paraId="452732CB" w14:textId="77777777" w:rsidR="006E1D02" w:rsidRPr="00A42C18" w:rsidRDefault="006E1D02">
      <w:pPr>
        <w:pStyle w:val="ListParagraph"/>
        <w:numPr>
          <w:ilvl w:val="0"/>
          <w:numId w:val="15"/>
        </w:numPr>
        <w:spacing w:after="0"/>
      </w:pPr>
      <w:r w:rsidRPr="00A42C18">
        <w:t>Encryption</w:t>
      </w:r>
    </w:p>
    <w:p w14:paraId="0BD47163" w14:textId="77777777" w:rsidR="006E1D02" w:rsidRPr="00A42C18" w:rsidRDefault="006E1D02">
      <w:pPr>
        <w:pStyle w:val="ListParagraph"/>
        <w:numPr>
          <w:ilvl w:val="0"/>
          <w:numId w:val="15"/>
        </w:numPr>
        <w:spacing w:after="0"/>
      </w:pPr>
      <w:r w:rsidRPr="00A42C18">
        <w:t>Regular backups</w:t>
      </w:r>
    </w:p>
    <w:p w14:paraId="700E9C0F" w14:textId="77777777" w:rsidR="006E1D02" w:rsidRPr="00A42C18" w:rsidRDefault="006E1D02">
      <w:pPr>
        <w:pStyle w:val="ListParagraph"/>
        <w:numPr>
          <w:ilvl w:val="0"/>
          <w:numId w:val="15"/>
        </w:numPr>
        <w:spacing w:after="0"/>
      </w:pPr>
      <w:r w:rsidRPr="00A42C18">
        <w:t>Watermarking</w:t>
      </w:r>
    </w:p>
    <w:p w14:paraId="7B85D505" w14:textId="77777777" w:rsidR="006E1D02" w:rsidRPr="00A42C18" w:rsidRDefault="006E1D02">
      <w:pPr>
        <w:pStyle w:val="ListParagraph"/>
        <w:numPr>
          <w:ilvl w:val="0"/>
          <w:numId w:val="15"/>
        </w:numPr>
        <w:spacing w:after="0"/>
      </w:pPr>
      <w:r w:rsidRPr="00A42C18">
        <w:t>Legal protection</w:t>
      </w:r>
    </w:p>
    <w:p w14:paraId="584A1E78" w14:textId="77777777" w:rsidR="006E1D02" w:rsidRPr="00A42C18" w:rsidRDefault="006E1D02">
      <w:pPr>
        <w:pStyle w:val="ListParagraph"/>
        <w:numPr>
          <w:ilvl w:val="0"/>
          <w:numId w:val="15"/>
        </w:numPr>
        <w:spacing w:after="0"/>
      </w:pPr>
      <w:r w:rsidRPr="00A42C18">
        <w:t>Verify Package Signatures</w:t>
      </w:r>
    </w:p>
    <w:p w14:paraId="2E7FD2F6" w14:textId="77777777" w:rsidR="006E1D02" w:rsidRPr="00A42C18" w:rsidRDefault="006E1D02">
      <w:pPr>
        <w:pStyle w:val="ListParagraph"/>
        <w:numPr>
          <w:ilvl w:val="0"/>
          <w:numId w:val="15"/>
        </w:numPr>
        <w:spacing w:after="0"/>
      </w:pPr>
      <w:r w:rsidRPr="00A42C18">
        <w:t>Use Secure Package Repositories</w:t>
      </w:r>
    </w:p>
    <w:p w14:paraId="78CCFA62" w14:textId="77777777" w:rsidR="006E1D02" w:rsidRPr="00A42C18" w:rsidRDefault="006E1D02">
      <w:pPr>
        <w:pStyle w:val="ListParagraph"/>
        <w:numPr>
          <w:ilvl w:val="0"/>
          <w:numId w:val="15"/>
        </w:numPr>
        <w:spacing w:after="0"/>
      </w:pPr>
      <w:r w:rsidRPr="00A42C18">
        <w:t>Keep Packages Up-to-date</w:t>
      </w:r>
    </w:p>
    <w:p w14:paraId="6AAE8BB1" w14:textId="77777777" w:rsidR="006E1D02" w:rsidRPr="00A42C18" w:rsidRDefault="006E1D02">
      <w:pPr>
        <w:pStyle w:val="ListParagraph"/>
        <w:numPr>
          <w:ilvl w:val="0"/>
          <w:numId w:val="15"/>
        </w:numPr>
        <w:spacing w:after="0"/>
      </w:pPr>
      <w:r w:rsidRPr="00A42C18">
        <w:t>Use Virtual Environments</w:t>
      </w:r>
    </w:p>
    <w:p w14:paraId="4531FC83" w14:textId="77777777" w:rsidR="006E1D02" w:rsidRPr="00A42C18" w:rsidRDefault="006E1D02">
      <w:pPr>
        <w:pStyle w:val="ListParagraph"/>
        <w:numPr>
          <w:ilvl w:val="0"/>
          <w:numId w:val="15"/>
        </w:numPr>
        <w:spacing w:after="0"/>
      </w:pPr>
      <w:r w:rsidRPr="00A42C18">
        <w:t>Perform Code Reviews</w:t>
      </w:r>
    </w:p>
    <w:p w14:paraId="29B1070E" w14:textId="77777777" w:rsidR="006E1D02" w:rsidRPr="00A42C18" w:rsidRDefault="006E1D02">
      <w:pPr>
        <w:pStyle w:val="ListParagraph"/>
        <w:numPr>
          <w:ilvl w:val="0"/>
          <w:numId w:val="15"/>
        </w:numPr>
        <w:spacing w:after="0"/>
      </w:pPr>
      <w:r w:rsidRPr="00A42C18">
        <w:t>Use Package Verification Tools</w:t>
      </w:r>
    </w:p>
    <w:p w14:paraId="07687948" w14:textId="77777777" w:rsidR="006E1D02" w:rsidRPr="00A42C18" w:rsidRDefault="006E1D02">
      <w:pPr>
        <w:pStyle w:val="ListParagraph"/>
        <w:numPr>
          <w:ilvl w:val="0"/>
          <w:numId w:val="15"/>
        </w:numPr>
        <w:spacing w:after="0"/>
      </w:pPr>
      <w:r w:rsidRPr="00A42C18">
        <w:t>Educate Developers</w:t>
      </w:r>
    </w:p>
    <w:p w14:paraId="4E0186CA" w14:textId="77777777" w:rsidR="006E1D02" w:rsidRPr="00A42C18" w:rsidRDefault="006E1D02">
      <w:pPr>
        <w:pStyle w:val="ListParagraph"/>
        <w:numPr>
          <w:ilvl w:val="0"/>
          <w:numId w:val="15"/>
        </w:numPr>
        <w:spacing w:after="0"/>
      </w:pPr>
      <w:r w:rsidRPr="00A42C18">
        <w:t>Regularly monitor and update the training datasets</w:t>
      </w:r>
    </w:p>
    <w:p w14:paraId="2B9CBFBC" w14:textId="77777777" w:rsidR="006E1D02" w:rsidRPr="00A42C18" w:rsidRDefault="006E1D02">
      <w:pPr>
        <w:pStyle w:val="ListParagraph"/>
        <w:numPr>
          <w:ilvl w:val="0"/>
          <w:numId w:val="15"/>
        </w:numPr>
        <w:spacing w:after="0"/>
      </w:pPr>
      <w:r w:rsidRPr="00A42C18">
        <w:t>Use secure and trusted training datasets</w:t>
      </w:r>
    </w:p>
    <w:p w14:paraId="37746CA9" w14:textId="77777777" w:rsidR="006E1D02" w:rsidRPr="00A42C18" w:rsidRDefault="006E1D02">
      <w:pPr>
        <w:pStyle w:val="ListParagraph"/>
        <w:numPr>
          <w:ilvl w:val="0"/>
          <w:numId w:val="15"/>
        </w:numPr>
        <w:spacing w:after="0"/>
      </w:pPr>
      <w:r w:rsidRPr="00A42C18">
        <w:t>Implement model isolation</w:t>
      </w:r>
    </w:p>
    <w:p w14:paraId="08794F50" w14:textId="77777777" w:rsidR="006E1D02" w:rsidRPr="00A42C18" w:rsidRDefault="006E1D02">
      <w:pPr>
        <w:pStyle w:val="ListParagraph"/>
        <w:numPr>
          <w:ilvl w:val="0"/>
          <w:numId w:val="15"/>
        </w:numPr>
        <w:spacing w:after="0"/>
      </w:pPr>
      <w:r w:rsidRPr="00A42C18">
        <w:t>Use differential privacy</w:t>
      </w:r>
    </w:p>
    <w:p w14:paraId="30E46137" w14:textId="77777777" w:rsidR="006E1D02" w:rsidRPr="00A42C18" w:rsidRDefault="006E1D02">
      <w:pPr>
        <w:pStyle w:val="ListParagraph"/>
        <w:numPr>
          <w:ilvl w:val="0"/>
          <w:numId w:val="15"/>
        </w:numPr>
        <w:spacing w:after="0"/>
      </w:pPr>
      <w:r w:rsidRPr="00A42C18">
        <w:t>Perform regular security audits</w:t>
      </w:r>
    </w:p>
    <w:p w14:paraId="44725AD0" w14:textId="77777777" w:rsidR="006E1D02" w:rsidRPr="00A42C18" w:rsidRDefault="006E1D02">
      <w:pPr>
        <w:pStyle w:val="ListParagraph"/>
        <w:numPr>
          <w:ilvl w:val="0"/>
          <w:numId w:val="15"/>
        </w:numPr>
        <w:spacing w:after="0"/>
      </w:pPr>
      <w:r w:rsidRPr="00A42C18">
        <w:t>Verify the authenticity of feedback data</w:t>
      </w:r>
    </w:p>
    <w:p w14:paraId="7212C39D" w14:textId="77777777" w:rsidR="006E1D02" w:rsidRPr="00A42C18" w:rsidRDefault="006E1D02">
      <w:pPr>
        <w:pStyle w:val="ListParagraph"/>
        <w:numPr>
          <w:ilvl w:val="0"/>
          <w:numId w:val="15"/>
        </w:numPr>
        <w:spacing w:after="0"/>
      </w:pPr>
      <w:r w:rsidRPr="00A42C18">
        <w:t>Continuously train the model</w:t>
      </w:r>
    </w:p>
    <w:p w14:paraId="54E74702" w14:textId="77777777" w:rsidR="006E1D02" w:rsidRPr="00A42C18" w:rsidRDefault="006E1D02">
      <w:pPr>
        <w:pStyle w:val="ListParagraph"/>
        <w:numPr>
          <w:ilvl w:val="0"/>
          <w:numId w:val="15"/>
        </w:numPr>
        <w:spacing w:after="0"/>
      </w:pPr>
      <w:r w:rsidRPr="00A42C18">
        <w:t>Tamper-evident logs</w:t>
      </w:r>
    </w:p>
    <w:p w14:paraId="479C03FF" w14:textId="77777777" w:rsidR="006E1D02" w:rsidRPr="00A42C18" w:rsidRDefault="006E1D02">
      <w:pPr>
        <w:pStyle w:val="ListParagraph"/>
        <w:numPr>
          <w:ilvl w:val="0"/>
          <w:numId w:val="15"/>
        </w:numPr>
        <w:spacing w:after="0"/>
      </w:pPr>
      <w:r w:rsidRPr="00A42C18">
        <w:t>Regular software updates</w:t>
      </w:r>
    </w:p>
    <w:p w14:paraId="44F3B2EC" w14:textId="77777777" w:rsidR="006E1D02" w:rsidRPr="00A42C18" w:rsidRDefault="006E1D02">
      <w:pPr>
        <w:rPr>
          <w:lang w:val="en-GB"/>
        </w:rPr>
      </w:pPr>
    </w:p>
    <w:p w14:paraId="4C720A28" w14:textId="4F7CACF3" w:rsidR="00E232CB" w:rsidRPr="00A42C18" w:rsidRDefault="00E232CB" w:rsidP="00E232CB">
      <w:pPr>
        <w:rPr>
          <w:lang w:val="en-GB"/>
        </w:rPr>
      </w:pPr>
      <w:r w:rsidRPr="00A42C18">
        <w:rPr>
          <w:lang w:val="en-GB"/>
        </w:rPr>
        <w:t xml:space="preserve">With consideration of these external sources, the following security controls </w:t>
      </w:r>
      <w:r w:rsidR="000C32AA" w:rsidRPr="00A42C18">
        <w:rPr>
          <w:lang w:val="en-GB"/>
        </w:rPr>
        <w:t>are</w:t>
      </w:r>
      <w:r w:rsidRPr="00A42C18">
        <w:rPr>
          <w:lang w:val="en-GB"/>
        </w:rPr>
        <w:t xml:space="preserve"> be</w:t>
      </w:r>
      <w:r w:rsidR="000C32AA" w:rsidRPr="00A42C18">
        <w:rPr>
          <w:lang w:val="en-GB"/>
        </w:rPr>
        <w:t>ing</w:t>
      </w:r>
      <w:r w:rsidRPr="00A42C18">
        <w:rPr>
          <w:lang w:val="en-GB"/>
        </w:rPr>
        <w:t xml:space="preserve"> evaluated for the AI/ML risk analysis:</w:t>
      </w:r>
    </w:p>
    <w:p w14:paraId="4DFC7B1E" w14:textId="3A5C95F6" w:rsidR="00E232CB" w:rsidRPr="00A42C18" w:rsidRDefault="00E232CB">
      <w:pPr>
        <w:pStyle w:val="ListParagraph"/>
        <w:numPr>
          <w:ilvl w:val="0"/>
          <w:numId w:val="16"/>
        </w:numPr>
        <w:spacing w:after="0"/>
      </w:pPr>
      <w:r w:rsidRPr="00A42C18">
        <w:t>Control 1: Obfuscation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 ML05:2023 Model Stealing"): </w:t>
      </w:r>
    </w:p>
    <w:p w14:paraId="6A0C1EE3" w14:textId="77777777" w:rsidR="00E232CB" w:rsidRPr="00A42C18" w:rsidRDefault="00E232CB">
      <w:pPr>
        <w:pStyle w:val="ListParagraph"/>
        <w:numPr>
          <w:ilvl w:val="1"/>
          <w:numId w:val="16"/>
        </w:numPr>
        <w:spacing w:after="0"/>
      </w:pPr>
      <w:r w:rsidRPr="00A42C18">
        <w:t>Hiding the inner workings of an ML model by adding noise or complexity, making it harder for attackers to reverse engineer the model. Techniques include gradient masking and neuron shuffling.</w:t>
      </w:r>
    </w:p>
    <w:p w14:paraId="6E09E75E" w14:textId="341A4546" w:rsidR="00E232CB" w:rsidRPr="00A42C18" w:rsidRDefault="00E232CB">
      <w:pPr>
        <w:pStyle w:val="ListParagraph"/>
        <w:numPr>
          <w:ilvl w:val="0"/>
          <w:numId w:val="16"/>
        </w:numPr>
        <w:spacing w:after="0"/>
      </w:pPr>
      <w:r w:rsidRPr="00A42C18">
        <w:t>Control 2: Watermarking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 ML05:2023 Model Stealing"):</w:t>
      </w:r>
    </w:p>
    <w:p w14:paraId="0CFDF97D" w14:textId="77777777" w:rsidR="00E232CB" w:rsidRPr="00A42C18" w:rsidRDefault="00E232CB">
      <w:pPr>
        <w:pStyle w:val="ListParagraph"/>
        <w:numPr>
          <w:ilvl w:val="1"/>
          <w:numId w:val="16"/>
        </w:numPr>
        <w:spacing w:after="0"/>
      </w:pPr>
      <w:r w:rsidRPr="00A42C18">
        <w:t>Embedding a unique digital fingerprint into the model’s weights or architecture during training. If stolen and used without permission, the watermark can be detected, revealing the original owner.</w:t>
      </w:r>
    </w:p>
    <w:p w14:paraId="0658D91A" w14:textId="2FA5CC6A" w:rsidR="00E232CB" w:rsidRPr="00A42C18" w:rsidRDefault="00E232CB">
      <w:pPr>
        <w:pStyle w:val="ListParagraph"/>
        <w:numPr>
          <w:ilvl w:val="0"/>
          <w:numId w:val="16"/>
        </w:numPr>
        <w:spacing w:after="0"/>
      </w:pPr>
      <w:r w:rsidRPr="00A42C18">
        <w:t>Control 3: Encryption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 ML05:2023 Model Stealing"):</w:t>
      </w:r>
    </w:p>
    <w:p w14:paraId="198D5FC3" w14:textId="77777777" w:rsidR="00E232CB" w:rsidRPr="00A42C18" w:rsidRDefault="00E232CB">
      <w:pPr>
        <w:pStyle w:val="ListParagraph"/>
        <w:numPr>
          <w:ilvl w:val="1"/>
          <w:numId w:val="16"/>
        </w:numPr>
        <w:spacing w:after="0"/>
      </w:pPr>
      <w:r w:rsidRPr="00A42C18">
        <w:t xml:space="preserve">Encrypting the ML model, training data and other sensitive information. </w:t>
      </w:r>
    </w:p>
    <w:p w14:paraId="5F9F80D9" w14:textId="3D19218E" w:rsidR="00E232CB" w:rsidRPr="00A42C18" w:rsidRDefault="00E232CB">
      <w:pPr>
        <w:pStyle w:val="ListParagraph"/>
        <w:numPr>
          <w:ilvl w:val="0"/>
          <w:numId w:val="16"/>
        </w:numPr>
        <w:spacing w:after="0"/>
      </w:pPr>
      <w:r w:rsidRPr="00A42C18">
        <w:t xml:space="preserve">Control 4: Differential Privacy </w:t>
      </w:r>
      <w:r w:rsidRPr="00A42C18">
        <w:fldChar w:fldCharType="begin"/>
      </w:r>
      <w:r w:rsidRPr="00A42C18">
        <w:instrText xml:space="preserve"> REF _Ref158131422 \r \h </w:instrText>
      </w:r>
      <w:r w:rsidRPr="00A42C18">
        <w:fldChar w:fldCharType="separate"/>
      </w:r>
      <w:r w:rsidR="00E14D82">
        <w:t>[i.37]</w:t>
      </w:r>
      <w:r w:rsidRPr="00A42C18">
        <w:fldChar w:fldCharType="end"/>
      </w:r>
      <w:r w:rsidRPr="00A42C18">
        <w:t>:</w:t>
      </w:r>
    </w:p>
    <w:p w14:paraId="051EE9D7" w14:textId="77777777" w:rsidR="00E232CB" w:rsidRPr="00A42C18" w:rsidRDefault="00E232CB">
      <w:pPr>
        <w:pStyle w:val="ListParagraph"/>
        <w:numPr>
          <w:ilvl w:val="1"/>
          <w:numId w:val="16"/>
        </w:numPr>
        <w:spacing w:after="0"/>
      </w:pPr>
      <w:r w:rsidRPr="00A42C18">
        <w:t xml:space="preserve"> Adding random noise to the training data or model’s outputs, which helps maintain privacy while preserving overall accuracy. However, this method may introduce some error into the stolen model’s predictions, making it less valuable for malicious use.</w:t>
      </w:r>
    </w:p>
    <w:p w14:paraId="0DFD8AE4" w14:textId="2E193AE8" w:rsidR="00E232CB" w:rsidRPr="00A42C18" w:rsidRDefault="00E232CB">
      <w:pPr>
        <w:pStyle w:val="ListParagraph"/>
        <w:numPr>
          <w:ilvl w:val="0"/>
          <w:numId w:val="16"/>
        </w:numPr>
        <w:spacing w:after="0"/>
      </w:pPr>
      <w:r w:rsidRPr="00A42C18">
        <w:t xml:space="preserve">Control 5: Model Splitting </w:t>
      </w:r>
      <w:r w:rsidRPr="00A42C18">
        <w:fldChar w:fldCharType="begin"/>
      </w:r>
      <w:r w:rsidRPr="00A42C18">
        <w:instrText xml:space="preserve"> REF _Ref158131446 \r \h </w:instrText>
      </w:r>
      <w:r w:rsidRPr="00A42C18">
        <w:fldChar w:fldCharType="separate"/>
      </w:r>
      <w:r w:rsidR="00E14D82">
        <w:t>[i.38]</w:t>
      </w:r>
      <w:r w:rsidRPr="00A42C18">
        <w:fldChar w:fldCharType="end"/>
      </w:r>
      <w:r w:rsidRPr="00A42C18">
        <w:t xml:space="preserve">: </w:t>
      </w:r>
    </w:p>
    <w:p w14:paraId="52C5FFA1" w14:textId="77777777" w:rsidR="00E232CB" w:rsidRPr="00A42C18" w:rsidRDefault="00E232CB">
      <w:pPr>
        <w:pStyle w:val="ListParagraph"/>
        <w:numPr>
          <w:ilvl w:val="1"/>
          <w:numId w:val="16"/>
        </w:numPr>
        <w:spacing w:after="0"/>
      </w:pPr>
      <w:r w:rsidRPr="00A42C18">
        <w:t>Divide a single ML model into multiple sub-models, each trained on a different part of the training data. Then, distribute these sub-models across different servers or organizations so that no single party has access to the complete model. This approach makes it harder for attackers to steal and reconstruct the original model.</w:t>
      </w:r>
    </w:p>
    <w:p w14:paraId="10ECA32D" w14:textId="22EB7886" w:rsidR="00E232CB" w:rsidRPr="00A42C18" w:rsidRDefault="00E232CB">
      <w:pPr>
        <w:pStyle w:val="ListParagraph"/>
        <w:numPr>
          <w:ilvl w:val="0"/>
          <w:numId w:val="16"/>
        </w:numPr>
        <w:spacing w:after="0"/>
      </w:pPr>
      <w:r w:rsidRPr="00A42C18">
        <w:t>Control 6: Intellectual Property (IP) Protection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 ML05:2023 Model Stealing"):</w:t>
      </w:r>
    </w:p>
    <w:p w14:paraId="613CA719" w14:textId="77777777" w:rsidR="00E232CB" w:rsidRPr="00A42C18" w:rsidRDefault="00E232CB">
      <w:pPr>
        <w:pStyle w:val="ListParagraph"/>
        <w:numPr>
          <w:ilvl w:val="1"/>
          <w:numId w:val="16"/>
        </w:numPr>
        <w:spacing w:after="0"/>
      </w:pPr>
      <w:r w:rsidRPr="00A42C18">
        <w:lastRenderedPageBreak/>
        <w:t>Using copyright, patents, or trade secrets laws to protect your ML models as intellectual property. However, this method may not always deter sophisticated attackers, and enforcement can be challenging across international borders.</w:t>
      </w:r>
    </w:p>
    <w:p w14:paraId="6EE35B4C" w14:textId="219448A2" w:rsidR="00E232CB" w:rsidRPr="00A42C18" w:rsidRDefault="00E232CB">
      <w:pPr>
        <w:pStyle w:val="ListParagraph"/>
        <w:numPr>
          <w:ilvl w:val="0"/>
          <w:numId w:val="16"/>
        </w:numPr>
        <w:spacing w:after="0"/>
      </w:pPr>
      <w:r w:rsidRPr="00A42C18">
        <w:t>Control 7: Access Control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 ML05:2023 Model Stealing"):</w:t>
      </w:r>
    </w:p>
    <w:p w14:paraId="23325E0F" w14:textId="77777777" w:rsidR="00E232CB" w:rsidRPr="00A42C18" w:rsidRDefault="00E232CB">
      <w:pPr>
        <w:pStyle w:val="ListParagraph"/>
        <w:numPr>
          <w:ilvl w:val="1"/>
          <w:numId w:val="16"/>
        </w:numPr>
        <w:spacing w:after="0"/>
      </w:pPr>
      <w:r w:rsidRPr="00A42C18">
        <w:t>Implement access controls, such as role-based access control (RBAC) or attribute-based access control (ABAC), to restrict who can view, train, or deploy ML models within your organization. This approach helps prevent insider threats and unauthorized access.</w:t>
      </w:r>
    </w:p>
    <w:p w14:paraId="5E4F2B35" w14:textId="03E53A6F" w:rsidR="00E232CB" w:rsidRPr="00A42C18" w:rsidRDefault="00E232CB">
      <w:pPr>
        <w:pStyle w:val="ListParagraph"/>
        <w:numPr>
          <w:ilvl w:val="0"/>
          <w:numId w:val="16"/>
        </w:numPr>
        <w:spacing w:after="0"/>
      </w:pPr>
      <w:r w:rsidRPr="00A42C18">
        <w:t>Control 8: Monitoring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 ML05:2023 Model Stealing"):</w:t>
      </w:r>
    </w:p>
    <w:p w14:paraId="1E396E37" w14:textId="77777777" w:rsidR="00E232CB" w:rsidRPr="00A42C18" w:rsidRDefault="00E232CB">
      <w:pPr>
        <w:pStyle w:val="ListParagraph"/>
        <w:numPr>
          <w:ilvl w:val="1"/>
          <w:numId w:val="16"/>
        </w:numPr>
        <w:spacing w:after="0"/>
      </w:pPr>
      <w:r w:rsidRPr="00A42C18">
        <w:t>Continuously monitor model usage, data flows, and system logs for any suspicious activity that might indicate an attack in progress. Machine Learning Security (MLSec) tools can help detect such anomalies.</w:t>
      </w:r>
    </w:p>
    <w:p w14:paraId="1C460548" w14:textId="5D9D5368" w:rsidR="00E232CB" w:rsidRPr="00A42C18" w:rsidRDefault="00E232CB">
      <w:pPr>
        <w:pStyle w:val="ListParagraph"/>
        <w:numPr>
          <w:ilvl w:val="0"/>
          <w:numId w:val="16"/>
        </w:numPr>
        <w:spacing w:after="0"/>
      </w:pPr>
      <w:r w:rsidRPr="00A42C18">
        <w:t>Control 9: Training and Education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"ML06:2023 AI Supply Chain Attacks"):</w:t>
      </w:r>
    </w:p>
    <w:p w14:paraId="454551B4" w14:textId="77777777" w:rsidR="00E232CB" w:rsidRPr="00A42C18" w:rsidRDefault="00E232CB">
      <w:pPr>
        <w:pStyle w:val="ListParagraph"/>
        <w:numPr>
          <w:ilvl w:val="1"/>
          <w:numId w:val="16"/>
        </w:numPr>
        <w:spacing w:after="0"/>
      </w:pPr>
      <w:r w:rsidRPr="00A42C18">
        <w:t>Regularly train employees on best practices for ML model security, including how to recognize phishing attacks or social engineering attempts that could lead to model theft. Raising awareness of these threats can help reduce the likelihood of human error causing a breach.</w:t>
      </w:r>
    </w:p>
    <w:p w14:paraId="0F5C4939" w14:textId="75EC316C" w:rsidR="00E232CB" w:rsidRPr="00A42C18" w:rsidRDefault="00E232CB">
      <w:pPr>
        <w:pStyle w:val="ListParagraph"/>
        <w:numPr>
          <w:ilvl w:val="0"/>
          <w:numId w:val="16"/>
        </w:numPr>
        <w:spacing w:after="0"/>
      </w:pPr>
      <w:r w:rsidRPr="00A42C18">
        <w:t>Control 10: Data Saniti</w:t>
      </w:r>
      <w:r w:rsidR="000C32AA" w:rsidRPr="00A42C18">
        <w:t>s</w:t>
      </w:r>
      <w:r w:rsidRPr="00A42C18">
        <w:t>ation (</w:t>
      </w:r>
      <w:r w:rsidRPr="00A42C18">
        <w:fldChar w:fldCharType="begin"/>
      </w:r>
      <w:r w:rsidRPr="00A42C18">
        <w:instrText xml:space="preserve"> REF _Ref158131563 \r \h </w:instrText>
      </w:r>
      <w:r w:rsidRPr="00A42C18">
        <w:fldChar w:fldCharType="separate"/>
      </w:r>
      <w:r w:rsidR="00E14D82">
        <w:t>[i.39]</w:t>
      </w:r>
      <w:r w:rsidRPr="00A42C18">
        <w:fldChar w:fldCharType="end"/>
      </w:r>
      <w:r w:rsidRPr="00A42C18">
        <w:t xml:space="preserve">, </w:t>
      </w:r>
      <w:r w:rsidRPr="00A42C18">
        <w:fldChar w:fldCharType="begin"/>
      </w:r>
      <w:r w:rsidRPr="00A42C18">
        <w:instrText xml:space="preserve"> REF _Ref158131579 \r \h </w:instrText>
      </w:r>
      <w:r w:rsidRPr="00A42C18">
        <w:fldChar w:fldCharType="separate"/>
      </w:r>
      <w:r w:rsidR="00E14D82">
        <w:t>[i.40]</w:t>
      </w:r>
      <w:r w:rsidRPr="00A42C18">
        <w:fldChar w:fldCharType="end"/>
      </w:r>
      <w:r w:rsidRPr="00A42C18">
        <w:t>):</w:t>
      </w:r>
    </w:p>
    <w:p w14:paraId="6271D996" w14:textId="439F393E" w:rsidR="00E232CB" w:rsidRPr="00A42C18" w:rsidRDefault="00E232CB">
      <w:pPr>
        <w:pStyle w:val="ListParagraph"/>
        <w:numPr>
          <w:ilvl w:val="1"/>
          <w:numId w:val="16"/>
        </w:numPr>
        <w:spacing w:after="0"/>
      </w:pPr>
      <w:r w:rsidRPr="00A42C18">
        <w:t>This technique involves cleaning and preprocessing input data to remove or encode any malicious characters or sequences that could be used to launch an attack, or access sensitive information. This includes techniques like input validation, encoding/decoding, and escaping special characters, but also de-identification or pseudonymization on the training dataset</w:t>
      </w:r>
      <w:r w:rsidR="000C32AA" w:rsidRPr="00A42C18">
        <w:t>.</w:t>
      </w:r>
    </w:p>
    <w:p w14:paraId="44B52D14" w14:textId="4CB084B2" w:rsidR="00E232CB" w:rsidRPr="00A42C18" w:rsidRDefault="00E232CB">
      <w:pPr>
        <w:pStyle w:val="ListParagraph"/>
        <w:numPr>
          <w:ilvl w:val="0"/>
          <w:numId w:val="16"/>
        </w:numPr>
        <w:spacing w:after="0"/>
      </w:pPr>
      <w:r w:rsidRPr="00A42C18">
        <w:t>Control 11: Feature Selection (</w:t>
      </w:r>
      <w:r w:rsidRPr="00A42C18">
        <w:fldChar w:fldCharType="begin"/>
      </w:r>
      <w:r w:rsidRPr="00A42C18">
        <w:instrText xml:space="preserve"> REF _Ref158131597 \r \h </w:instrText>
      </w:r>
      <w:r w:rsidRPr="00A42C18">
        <w:fldChar w:fldCharType="separate"/>
      </w:r>
      <w:r w:rsidR="00E14D82">
        <w:t>[i.41]</w:t>
      </w:r>
      <w:r w:rsidRPr="00A42C18">
        <w:fldChar w:fldCharType="end"/>
      </w:r>
      <w:r w:rsidRPr="00A42C18">
        <w:t xml:space="preserve">, section 2.3.5): </w:t>
      </w:r>
    </w:p>
    <w:p w14:paraId="758F2D15" w14:textId="77777777" w:rsidR="00E232CB" w:rsidRPr="00A42C18" w:rsidRDefault="00E232CB">
      <w:pPr>
        <w:pStyle w:val="ListParagraph"/>
        <w:numPr>
          <w:ilvl w:val="1"/>
          <w:numId w:val="16"/>
        </w:numPr>
        <w:spacing w:after="0"/>
      </w:pPr>
      <w:r w:rsidRPr="00A42C18">
        <w:t>By selecting a reduced set of relevant features for model training, this method can help reduce the likelihood of attacks by eliminating less important or redundant features that might be manipulated. Feature selection techniques include feature ranking (e.g., PCA) and dimensionality reduction (e.g., LDA).</w:t>
      </w:r>
    </w:p>
    <w:p w14:paraId="10C17026" w14:textId="5C2ECFB2" w:rsidR="00E232CB" w:rsidRPr="00A42C18" w:rsidRDefault="00E232CB">
      <w:pPr>
        <w:pStyle w:val="ListParagraph"/>
        <w:numPr>
          <w:ilvl w:val="0"/>
          <w:numId w:val="16"/>
        </w:numPr>
        <w:spacing w:after="0"/>
      </w:pPr>
      <w:r w:rsidRPr="00A42C18">
        <w:t>Control 12: Input Transformation (</w:t>
      </w:r>
      <w:r w:rsidRPr="00A42C18">
        <w:fldChar w:fldCharType="begin"/>
      </w:r>
      <w:r w:rsidRPr="00A42C18">
        <w:instrText xml:space="preserve"> REF _Ref158131614 \r \h </w:instrText>
      </w:r>
      <w:r w:rsidRPr="00A42C18">
        <w:fldChar w:fldCharType="separate"/>
      </w:r>
      <w:r w:rsidR="00E14D82">
        <w:t>[i.42]</w:t>
      </w:r>
      <w:r w:rsidRPr="00A42C18">
        <w:fldChar w:fldCharType="end"/>
      </w:r>
      <w:r w:rsidRPr="00A42C18">
        <w:t>):</w:t>
      </w:r>
    </w:p>
    <w:p w14:paraId="67F81C79" w14:textId="3674E13A" w:rsidR="00E232CB" w:rsidRPr="00A42C18" w:rsidRDefault="00E232CB">
      <w:pPr>
        <w:pStyle w:val="ListParagraph"/>
        <w:numPr>
          <w:ilvl w:val="1"/>
          <w:numId w:val="16"/>
        </w:numPr>
        <w:spacing w:after="0"/>
      </w:pPr>
      <w:r w:rsidRPr="00A42C18">
        <w:t xml:space="preserve">This method involves applying mathematical transformations to input data, such as normalization or standardization, to make the inputs less susceptible to small perturbations that could lead to misclassification. Examples include Min-max scaling and Z-score normalization </w:t>
      </w:r>
      <w:r w:rsidRPr="00A42C18">
        <w:fldChar w:fldCharType="begin"/>
      </w:r>
      <w:r w:rsidRPr="00A42C18">
        <w:instrText xml:space="preserve"> REF _Ref158131641 \r \h </w:instrText>
      </w:r>
      <w:r w:rsidRPr="00A42C18">
        <w:fldChar w:fldCharType="separate"/>
      </w:r>
      <w:r w:rsidR="00E14D82">
        <w:t>[i.32]</w:t>
      </w:r>
      <w:r w:rsidRPr="00A42C18">
        <w:fldChar w:fldCharType="end"/>
      </w:r>
      <w:r w:rsidRPr="00A42C18">
        <w:t>.</w:t>
      </w:r>
    </w:p>
    <w:p w14:paraId="3469306A" w14:textId="0DBCDA34" w:rsidR="00E232CB" w:rsidRPr="00A42C18" w:rsidRDefault="00E232CB">
      <w:pPr>
        <w:pStyle w:val="ListParagraph"/>
        <w:numPr>
          <w:ilvl w:val="0"/>
          <w:numId w:val="16"/>
        </w:numPr>
        <w:spacing w:after="0"/>
      </w:pPr>
      <w:r w:rsidRPr="00A42C18">
        <w:t>Control 13: Adversarial Training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"ML01:2023 Input Manipulation Attack"):</w:t>
      </w:r>
    </w:p>
    <w:p w14:paraId="42731FE9" w14:textId="77777777" w:rsidR="00E232CB" w:rsidRPr="00A42C18" w:rsidRDefault="00E232CB">
      <w:pPr>
        <w:pStyle w:val="ListParagraph"/>
        <w:numPr>
          <w:ilvl w:val="1"/>
          <w:numId w:val="16"/>
        </w:numPr>
        <w:spacing w:after="0"/>
      </w:pPr>
      <w:r w:rsidRPr="00A42C18">
        <w:t>In this approach, a model is trained on both clean data and adversarial examples (inputs slightly perturbed to cause misclassifications). This can help the model become more robust against input manipulation attacks by learning to generalize better from noisy or corrupted inputs.</w:t>
      </w:r>
    </w:p>
    <w:p w14:paraId="559BF979" w14:textId="5696ED8C" w:rsidR="00E232CB" w:rsidRPr="00A42C18" w:rsidRDefault="00E232CB">
      <w:pPr>
        <w:pStyle w:val="ListParagraph"/>
        <w:numPr>
          <w:ilvl w:val="0"/>
          <w:numId w:val="16"/>
        </w:numPr>
        <w:spacing w:after="0"/>
      </w:pPr>
      <w:r w:rsidRPr="00A42C18">
        <w:t>Control 14: Ensemble Methods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"ML02:2023 Data Poisoning Attack"):</w:t>
      </w:r>
    </w:p>
    <w:p w14:paraId="5BBE69E7" w14:textId="457B5BBF" w:rsidR="00E232CB" w:rsidRPr="00A42C18" w:rsidRDefault="00E232CB">
      <w:pPr>
        <w:pStyle w:val="ListParagraph"/>
        <w:numPr>
          <w:ilvl w:val="1"/>
          <w:numId w:val="16"/>
        </w:numPr>
        <w:spacing w:after="0"/>
      </w:pPr>
      <w:r w:rsidRPr="00A42C18">
        <w:t>Combining multiple models with different architectures, feature representations, and training sets can improve overall model performance and reduce the likelihood of all models being fooled by the same attack. Techniques include voting classifiers (</w:t>
      </w:r>
      <w:r w:rsidRPr="00A42C18">
        <w:fldChar w:fldCharType="begin"/>
      </w:r>
      <w:r w:rsidRPr="00A42C18">
        <w:instrText xml:space="preserve"> REF _Ref158131661 \r \h </w:instrText>
      </w:r>
      <w:r w:rsidRPr="00A42C18">
        <w:fldChar w:fldCharType="separate"/>
      </w:r>
      <w:r w:rsidR="00E14D82">
        <w:t>[i.33]</w:t>
      </w:r>
      <w:r w:rsidRPr="00A42C18">
        <w:fldChar w:fldCharType="end"/>
      </w:r>
      <w:r w:rsidRPr="00A42C18">
        <w:t>) and stacked ensembles (</w:t>
      </w:r>
      <w:r w:rsidRPr="00A42C18">
        <w:fldChar w:fldCharType="begin"/>
      </w:r>
      <w:r w:rsidRPr="00A42C18">
        <w:instrText xml:space="preserve"> REF _Ref158131679 \r \h </w:instrText>
      </w:r>
      <w:r w:rsidRPr="00A42C18">
        <w:fldChar w:fldCharType="separate"/>
      </w:r>
      <w:r w:rsidR="00E14D82">
        <w:t>[i.34]</w:t>
      </w:r>
      <w:r w:rsidRPr="00A42C18">
        <w:fldChar w:fldCharType="end"/>
      </w:r>
      <w:r w:rsidRPr="00A42C18">
        <w:t>).</w:t>
      </w:r>
    </w:p>
    <w:p w14:paraId="32F19FAE" w14:textId="260939AD" w:rsidR="00E232CB" w:rsidRPr="00A42C18" w:rsidRDefault="00E232CB">
      <w:pPr>
        <w:pStyle w:val="ListParagraph"/>
        <w:numPr>
          <w:ilvl w:val="0"/>
          <w:numId w:val="16"/>
        </w:numPr>
        <w:spacing w:after="0"/>
      </w:pPr>
      <w:r w:rsidRPr="00A42C18">
        <w:t>Control 15: Robust Models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"ML01:2023 Input Manipulation Attack"): </w:t>
      </w:r>
    </w:p>
    <w:p w14:paraId="7A87AB1A" w14:textId="77777777" w:rsidR="00E232CB" w:rsidRPr="00A42C18" w:rsidRDefault="00E232CB">
      <w:pPr>
        <w:pStyle w:val="ListParagraph"/>
        <w:numPr>
          <w:ilvl w:val="1"/>
          <w:numId w:val="16"/>
        </w:numPr>
        <w:spacing w:after="0"/>
      </w:pPr>
      <w:r w:rsidRPr="00A42C18">
        <w:t>This approach involves proving that a model's output will remain within a specified range for a given input region, which can help to certify the robustness of the model against small perturbations or adversarial examples. Techniques include formal verification and interval analysis.</w:t>
      </w:r>
    </w:p>
    <w:p w14:paraId="41BBFCEE" w14:textId="67E65ACE" w:rsidR="00E232CB" w:rsidRPr="00A42C18" w:rsidRDefault="00E232CB">
      <w:pPr>
        <w:pStyle w:val="ListParagraph"/>
        <w:numPr>
          <w:ilvl w:val="0"/>
          <w:numId w:val="16"/>
        </w:numPr>
        <w:spacing w:after="0"/>
      </w:pPr>
      <w:r w:rsidRPr="00A42C18">
        <w:t>Control 16: Secure data acquisition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"ML01:2023 Input Manipulation Attack"):</w:t>
      </w:r>
    </w:p>
    <w:p w14:paraId="63E3134C" w14:textId="77777777" w:rsidR="00E232CB" w:rsidRPr="00A42C18" w:rsidRDefault="00E232CB">
      <w:pPr>
        <w:pStyle w:val="ListParagraph"/>
        <w:numPr>
          <w:ilvl w:val="1"/>
          <w:numId w:val="16"/>
        </w:numPr>
        <w:spacing w:after="0"/>
      </w:pPr>
      <w:r w:rsidRPr="00A42C18">
        <w:t>Ensure that the data is acquired from trusted sources and maintain a proper chain of custody to prevent tampering during collection or preprocessing phases.</w:t>
      </w:r>
    </w:p>
    <w:p w14:paraId="19682679" w14:textId="438A2ACB" w:rsidR="00E232CB" w:rsidRPr="00A42C18" w:rsidRDefault="00E232CB">
      <w:pPr>
        <w:pStyle w:val="ListParagraph"/>
        <w:numPr>
          <w:ilvl w:val="0"/>
          <w:numId w:val="16"/>
        </w:numPr>
        <w:spacing w:after="0"/>
      </w:pPr>
      <w:r w:rsidRPr="00A42C18">
        <w:t>Control 17: Model agility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"ML03:2023 Model Inversion Attack"):</w:t>
      </w:r>
    </w:p>
    <w:p w14:paraId="4B98BDF5" w14:textId="77777777" w:rsidR="00E232CB" w:rsidRPr="00A42C18" w:rsidRDefault="00E232CB">
      <w:pPr>
        <w:pStyle w:val="ListParagraph"/>
        <w:numPr>
          <w:ilvl w:val="1"/>
          <w:numId w:val="16"/>
        </w:numPr>
        <w:spacing w:after="0"/>
      </w:pPr>
      <w:r w:rsidRPr="00A42C18">
        <w:t>Regularly update and retrain ML models with fresh and clean data to reduce the effectiveness of stale poisoned samples. This approach, coupled with techniques like model stacking or ensembles, can further enhance resilience against attacks.</w:t>
      </w:r>
    </w:p>
    <w:p w14:paraId="3DBC3D37" w14:textId="44401B0B" w:rsidR="00E232CB" w:rsidRPr="00A42C18" w:rsidRDefault="00E232CB">
      <w:pPr>
        <w:pStyle w:val="ListParagraph"/>
        <w:numPr>
          <w:ilvl w:val="0"/>
          <w:numId w:val="16"/>
        </w:numPr>
        <w:spacing w:after="0"/>
      </w:pPr>
      <w:r w:rsidRPr="00A42C18">
        <w:t>Control 18: Model Distillation (</w:t>
      </w:r>
      <w:r w:rsidR="00567CC1" w:rsidRPr="00A42C18">
        <w:fldChar w:fldCharType="begin"/>
      </w:r>
      <w:r w:rsidR="00567CC1" w:rsidRPr="00A42C18">
        <w:instrText xml:space="preserve"> REF _Ref158131703 \r \h </w:instrText>
      </w:r>
      <w:r w:rsidR="00567CC1" w:rsidRPr="00A42C18">
        <w:fldChar w:fldCharType="separate"/>
      </w:r>
      <w:r w:rsidR="00E14D82">
        <w:t>[i.43]</w:t>
      </w:r>
      <w:r w:rsidR="00567CC1" w:rsidRPr="00A42C18">
        <w:fldChar w:fldCharType="end"/>
      </w:r>
      <w:r w:rsidRPr="00A42C18">
        <w:t>):</w:t>
      </w:r>
    </w:p>
    <w:p w14:paraId="79853F51" w14:textId="77777777" w:rsidR="00E232CB" w:rsidRPr="00A42C18" w:rsidRDefault="00E232CB">
      <w:pPr>
        <w:pStyle w:val="ListParagraph"/>
        <w:numPr>
          <w:ilvl w:val="1"/>
          <w:numId w:val="16"/>
        </w:numPr>
        <w:spacing w:after="0"/>
      </w:pPr>
      <w:r w:rsidRPr="00A42C18">
        <w:t>This method involves training a smaller, less complex model (called a distilled or student model) on the softmax function outputs of a larger, more complex teacher model. The student model is designed to mimic the behaviour of the teacher model but with fewer parameters and reduced representational power. Attackers will have a harder time extracting sensitive information from the student model's intermediate representations compared to those of the original teacher model.</w:t>
      </w:r>
    </w:p>
    <w:p w14:paraId="07DB0C8D" w14:textId="26C5AB73" w:rsidR="00E232CB" w:rsidRPr="00A42C18" w:rsidRDefault="00E232CB">
      <w:pPr>
        <w:pStyle w:val="ListParagraph"/>
        <w:numPr>
          <w:ilvl w:val="0"/>
          <w:numId w:val="16"/>
        </w:numPr>
        <w:spacing w:after="0"/>
      </w:pPr>
      <w:r w:rsidRPr="00A42C18">
        <w:t>Control 19: Secure Multi-Party Computation (SMPC) (</w:t>
      </w:r>
      <w:r w:rsidR="00567CC1" w:rsidRPr="00A42C18">
        <w:fldChar w:fldCharType="begin"/>
      </w:r>
      <w:r w:rsidR="00567CC1" w:rsidRPr="00A42C18">
        <w:instrText xml:space="preserve"> REF _Ref158131719 \r \h </w:instrText>
      </w:r>
      <w:r w:rsidR="00567CC1" w:rsidRPr="00A42C18">
        <w:fldChar w:fldCharType="separate"/>
      </w:r>
      <w:r w:rsidR="00E14D82">
        <w:t>[i.44]</w:t>
      </w:r>
      <w:r w:rsidR="00567CC1" w:rsidRPr="00A42C18">
        <w:fldChar w:fldCharType="end"/>
      </w:r>
      <w:r w:rsidRPr="00A42C18">
        <w:t>):</w:t>
      </w:r>
    </w:p>
    <w:p w14:paraId="797D3617" w14:textId="77777777" w:rsidR="00E232CB" w:rsidRPr="00A42C18" w:rsidRDefault="00E232CB">
      <w:pPr>
        <w:pStyle w:val="ListParagraph"/>
        <w:numPr>
          <w:ilvl w:val="1"/>
          <w:numId w:val="16"/>
        </w:numPr>
        <w:spacing w:after="0"/>
      </w:pPr>
      <w:r w:rsidRPr="00A42C18">
        <w:t>SMPC protocols allow for securely training models on distributed data without revealing the individual records to any party involved in the computation. By splitting both the input data and the model itself across multiple parties, membership inference attacks become much more difficult as no single party has access to the complete information required to perform the attack.</w:t>
      </w:r>
    </w:p>
    <w:p w14:paraId="53910B63" w14:textId="5E1BCBAD" w:rsidR="00E232CB" w:rsidRPr="00A42C18" w:rsidRDefault="00E232CB">
      <w:pPr>
        <w:pStyle w:val="ListParagraph"/>
        <w:numPr>
          <w:ilvl w:val="0"/>
          <w:numId w:val="16"/>
        </w:numPr>
        <w:spacing w:after="0"/>
      </w:pPr>
      <w:r w:rsidRPr="00A42C18">
        <w:t>Control 20: Code signing and verification (</w:t>
      </w:r>
      <w:r w:rsidRPr="00A42C18">
        <w:fldChar w:fldCharType="begin"/>
      </w:r>
      <w:r w:rsidRPr="00A42C18">
        <w:instrText xml:space="preserve"> REF _Ref148001870 \r \h </w:instrText>
      </w:r>
      <w:r w:rsidRPr="00A42C18">
        <w:fldChar w:fldCharType="separate"/>
      </w:r>
      <w:r w:rsidR="00E14D82">
        <w:t>[i.20]</w:t>
      </w:r>
      <w:r w:rsidRPr="00A42C18">
        <w:fldChar w:fldCharType="end"/>
      </w:r>
      <w:r w:rsidR="00C136EE">
        <w:t>,</w:t>
      </w:r>
      <w:r w:rsidRPr="00A42C18">
        <w:t xml:space="preserve"> in "ML06:2023 AI Supply Chain Attacks"):</w:t>
      </w:r>
    </w:p>
    <w:p w14:paraId="7E6EB8B1" w14:textId="77777777" w:rsidR="00E232CB" w:rsidRPr="00A42C18" w:rsidRDefault="00E232CB">
      <w:pPr>
        <w:pStyle w:val="ListParagraph"/>
        <w:numPr>
          <w:ilvl w:val="1"/>
          <w:numId w:val="16"/>
        </w:numPr>
        <w:spacing w:after="0"/>
      </w:pPr>
      <w:r w:rsidRPr="00A42C18">
        <w:lastRenderedPageBreak/>
        <w:t>Signing machine learning code with strong cryptographic signatures can help ensure its authenticity and prevent unauthorized tampering during distribution. Verifying these signatures upon receipt ensures the integrity of the received codebase.</w:t>
      </w:r>
    </w:p>
    <w:p w14:paraId="78B0556F" w14:textId="77777777" w:rsidR="00E232CB" w:rsidRPr="00A42C18" w:rsidRDefault="00E232CB">
      <w:pPr>
        <w:pStyle w:val="ListParagraph"/>
        <w:numPr>
          <w:ilvl w:val="0"/>
          <w:numId w:val="16"/>
        </w:numPr>
        <w:spacing w:after="0"/>
      </w:pPr>
      <w:r w:rsidRPr="00A42C18">
        <w:t>Control 21: Hardware-based security measures:</w:t>
      </w:r>
    </w:p>
    <w:p w14:paraId="1FCA7C56" w14:textId="77777777" w:rsidR="00E232CB" w:rsidRPr="00A42C18" w:rsidRDefault="00E232CB">
      <w:pPr>
        <w:pStyle w:val="ListParagraph"/>
        <w:numPr>
          <w:ilvl w:val="1"/>
          <w:numId w:val="16"/>
        </w:numPr>
        <w:spacing w:after="0"/>
      </w:pPr>
      <w:r w:rsidRPr="00A42C18">
        <w:t>Using trusted execution environments (TEEs) or secure enclaves provided by hardware vendors such as Intel SGX, AMD SEV, or ARM TrustZone can isolate sensitive ML computations from potentially compromised parts of the software stack. This way, even if an attacker manages to compromise other portions of the system, they cannot tamper with the protected code and data within these secure enclaves.</w:t>
      </w:r>
    </w:p>
    <w:p w14:paraId="3610B035" w14:textId="77777777" w:rsidR="00E232CB" w:rsidRPr="00A42C18" w:rsidRDefault="00E232CB">
      <w:pPr>
        <w:pStyle w:val="ListParagraph"/>
        <w:numPr>
          <w:ilvl w:val="0"/>
          <w:numId w:val="16"/>
        </w:numPr>
        <w:spacing w:after="0"/>
      </w:pPr>
      <w:r w:rsidRPr="00A42C18">
        <w:t>Control 22: Explainable Models ([i.19]):</w:t>
      </w:r>
    </w:p>
    <w:p w14:paraId="3944A73D" w14:textId="4D4F6266" w:rsidR="00E232CB" w:rsidRPr="00A42C18" w:rsidRDefault="00E232CB">
      <w:pPr>
        <w:pStyle w:val="ListParagraph"/>
        <w:numPr>
          <w:ilvl w:val="1"/>
          <w:numId w:val="16"/>
        </w:numPr>
        <w:spacing w:after="0"/>
      </w:pPr>
      <w:r w:rsidRPr="00A42C18">
        <w:t>Ensuring that the inner workings and decision-making process of an ML model are interpretable can help detect anomalies in its behaviour more easily. Explainable AI (XAI) techniques, such as LIME (</w:t>
      </w:r>
      <w:r w:rsidR="00567CC1" w:rsidRPr="00A42C18">
        <w:fldChar w:fldCharType="begin"/>
      </w:r>
      <w:r w:rsidR="00567CC1" w:rsidRPr="00A42C18">
        <w:instrText xml:space="preserve"> REF _Ref158131752 \r \h </w:instrText>
      </w:r>
      <w:r w:rsidR="00567CC1" w:rsidRPr="00A42C18">
        <w:fldChar w:fldCharType="separate"/>
      </w:r>
      <w:r w:rsidR="00E14D82">
        <w:t>[i.35]</w:t>
      </w:r>
      <w:r w:rsidR="00567CC1" w:rsidRPr="00A42C18">
        <w:fldChar w:fldCharType="end"/>
      </w:r>
      <w:r w:rsidRPr="00A42C18">
        <w:t>) or SHAP (</w:t>
      </w:r>
      <w:r w:rsidR="00567CC1" w:rsidRPr="00A42C18">
        <w:fldChar w:fldCharType="begin"/>
      </w:r>
      <w:r w:rsidR="00567CC1" w:rsidRPr="00A42C18">
        <w:instrText xml:space="preserve"> REF _Ref158131768 \r \h </w:instrText>
      </w:r>
      <w:r w:rsidR="00567CC1" w:rsidRPr="00A42C18">
        <w:fldChar w:fldCharType="separate"/>
      </w:r>
      <w:r w:rsidR="00E14D82">
        <w:t>[i.36]</w:t>
      </w:r>
      <w:r w:rsidR="00567CC1" w:rsidRPr="00A42C18">
        <w:fldChar w:fldCharType="end"/>
      </w:r>
      <w:r w:rsidRPr="00A42C18">
        <w:t>), can be used to understand how each input feature contributes to a particular prediction, which can aid in identifying potential evasion attempts.</w:t>
      </w:r>
    </w:p>
    <w:p w14:paraId="19D09BAA" w14:textId="0C0AC6EC" w:rsidR="00E232CB" w:rsidRPr="00A42C18" w:rsidRDefault="00E232CB">
      <w:pPr>
        <w:pStyle w:val="ListParagraph"/>
        <w:numPr>
          <w:ilvl w:val="0"/>
          <w:numId w:val="16"/>
        </w:numPr>
        <w:spacing w:after="0"/>
      </w:pPr>
      <w:r w:rsidRPr="00A42C18">
        <w:t>Control 23: Data Augmentation (</w:t>
      </w:r>
      <w:r w:rsidR="00567CC1" w:rsidRPr="00A42C18">
        <w:fldChar w:fldCharType="begin"/>
      </w:r>
      <w:r w:rsidR="00567CC1" w:rsidRPr="00A42C18">
        <w:instrText xml:space="preserve"> REF _Ref158131783 \r \h </w:instrText>
      </w:r>
      <w:r w:rsidR="00567CC1" w:rsidRPr="00A42C18">
        <w:fldChar w:fldCharType="separate"/>
      </w:r>
      <w:r w:rsidR="00E14D82">
        <w:t>[i.45]</w:t>
      </w:r>
      <w:r w:rsidR="00567CC1" w:rsidRPr="00A42C18">
        <w:fldChar w:fldCharType="end"/>
      </w:r>
      <w:r w:rsidRPr="00A42C18">
        <w:t xml:space="preserve">, clause 1.2.2): </w:t>
      </w:r>
    </w:p>
    <w:p w14:paraId="72F08DB0" w14:textId="77777777" w:rsidR="00E232CB" w:rsidRPr="00A42C18" w:rsidRDefault="00E232CB">
      <w:pPr>
        <w:pStyle w:val="ListParagraph"/>
        <w:numPr>
          <w:ilvl w:val="1"/>
          <w:numId w:val="16"/>
        </w:numPr>
        <w:spacing w:after="0"/>
      </w:pPr>
      <w:r w:rsidRPr="00A42C18">
        <w:t>Increasing the diversity of the training data set can make it more robust against evasion attacks. By augmenting the data with various transformations (such as rotation, scaling, flipping, etc.), models are exposed to a wider range of input patterns and become less susceptible to small perturbations in input features.</w:t>
      </w:r>
    </w:p>
    <w:p w14:paraId="11789D57" w14:textId="77777777" w:rsidR="00E232CB" w:rsidRPr="00A42C18" w:rsidRDefault="00E232CB">
      <w:pPr>
        <w:pStyle w:val="ListParagraph"/>
        <w:numPr>
          <w:ilvl w:val="0"/>
          <w:numId w:val="16"/>
        </w:numPr>
        <w:spacing w:after="0"/>
        <w:rPr>
          <w:lang w:eastAsia="de-DE"/>
        </w:rPr>
      </w:pPr>
      <w:r w:rsidRPr="00A42C18">
        <w:t xml:space="preserve">Control 24: </w:t>
      </w:r>
      <w:r w:rsidRPr="0020479F">
        <w:rPr>
          <w:lang w:eastAsia="de-DE"/>
        </w:rPr>
        <w:t xml:space="preserve">Secure </w:t>
      </w:r>
      <w:r w:rsidRPr="00A42C18">
        <w:t>software</w:t>
      </w:r>
      <w:r w:rsidRPr="0020479F">
        <w:rPr>
          <w:lang w:eastAsia="de-DE"/>
        </w:rPr>
        <w:t xml:space="preserve"> supply chain management</w:t>
      </w:r>
      <w:r w:rsidRPr="00A42C18">
        <w:rPr>
          <w:lang w:eastAsia="de-DE"/>
        </w:rPr>
        <w:t>:</w:t>
      </w:r>
    </w:p>
    <w:p w14:paraId="5B38C495" w14:textId="77777777" w:rsidR="00E232CB" w:rsidRPr="00A42C18" w:rsidRDefault="00E232CB">
      <w:pPr>
        <w:pStyle w:val="ListParagraph"/>
        <w:numPr>
          <w:ilvl w:val="1"/>
          <w:numId w:val="16"/>
        </w:numPr>
        <w:spacing w:after="0"/>
        <w:rPr>
          <w:rFonts w:cs="MS PGothic"/>
        </w:rPr>
      </w:pPr>
      <w:r w:rsidRPr="00A42C18">
        <w:rPr>
          <w:rFonts w:cs="MS PGothic"/>
        </w:rPr>
        <w:t>Implement</w:t>
      </w:r>
      <w:r w:rsidRPr="00A42C18">
        <w:t>ing</w:t>
      </w:r>
      <w:r w:rsidRPr="00A42C18">
        <w:rPr>
          <w:rFonts w:cs="MS PGothic"/>
        </w:rPr>
        <w:t xml:space="preserve"> secure software development practices for AI projects, including </w:t>
      </w:r>
      <w:r w:rsidRPr="00A42C18">
        <w:t>regular</w:t>
      </w:r>
      <w:r w:rsidRPr="00A42C18">
        <w:rPr>
          <w:rFonts w:cs="MS PGothic"/>
        </w:rPr>
        <w:t xml:space="preserve"> audit and update </w:t>
      </w:r>
      <w:r w:rsidRPr="00A42C18">
        <w:t xml:space="preserve">of </w:t>
      </w:r>
      <w:r w:rsidRPr="00A42C18">
        <w:rPr>
          <w:rFonts w:cs="MS PGothic"/>
        </w:rPr>
        <w:t>outdated packages to patch known vulnerabilities.</w:t>
      </w:r>
    </w:p>
    <w:p w14:paraId="71572868" w14:textId="40868E5C" w:rsidR="00AD5710" w:rsidRPr="00A42C18" w:rsidRDefault="00AD5710">
      <w:pPr>
        <w:numPr>
          <w:ilvl w:val="0"/>
          <w:numId w:val="16"/>
        </w:numPr>
        <w:spacing w:after="0"/>
        <w:rPr>
          <w:rFonts w:eastAsia="MS PGothic"/>
          <w:szCs w:val="22"/>
          <w:lang w:val="en-GB" w:eastAsia="de-DE"/>
        </w:rPr>
      </w:pPr>
      <w:r w:rsidRPr="00A42C18">
        <w:rPr>
          <w:rFonts w:eastAsia="MS PGothic"/>
          <w:szCs w:val="22"/>
          <w:lang w:val="en-GB" w:eastAsia="ja-JP"/>
        </w:rPr>
        <w:t xml:space="preserve">Control 25: </w:t>
      </w:r>
      <w:r w:rsidRPr="0020479F">
        <w:rPr>
          <w:rFonts w:eastAsia="MS PGothic"/>
          <w:szCs w:val="22"/>
          <w:lang w:val="en-GB" w:eastAsia="de-DE"/>
        </w:rPr>
        <w:t xml:space="preserve">Model Poisoning Control </w:t>
      </w:r>
      <w:r w:rsidRPr="0020479F">
        <w:rPr>
          <w:rFonts w:eastAsia="MS PGothic"/>
          <w:szCs w:val="22"/>
          <w:lang w:val="en-GB" w:eastAsia="de-DE"/>
        </w:rPr>
        <w:fldChar w:fldCharType="begin"/>
      </w:r>
      <w:r w:rsidRPr="0020479F">
        <w:rPr>
          <w:rFonts w:eastAsia="MS PGothic"/>
          <w:szCs w:val="22"/>
          <w:lang w:val="en-GB" w:eastAsia="de-DE"/>
        </w:rPr>
        <w:instrText xml:space="preserve"> REF _Ref160782434 \r \h </w:instrText>
      </w:r>
      <w:r w:rsidRPr="0020479F">
        <w:rPr>
          <w:rFonts w:eastAsia="MS PGothic"/>
          <w:szCs w:val="22"/>
          <w:lang w:val="en-GB" w:eastAsia="de-DE"/>
        </w:rPr>
      </w:r>
      <w:r w:rsidRPr="0020479F">
        <w:rPr>
          <w:rFonts w:eastAsia="MS PGothic"/>
          <w:szCs w:val="22"/>
          <w:lang w:val="en-GB" w:eastAsia="de-DE"/>
        </w:rPr>
        <w:fldChar w:fldCharType="separate"/>
      </w:r>
      <w:r w:rsidR="00E14D82">
        <w:rPr>
          <w:rFonts w:eastAsia="MS PGothic"/>
          <w:szCs w:val="22"/>
          <w:lang w:val="en-GB" w:eastAsia="de-DE"/>
        </w:rPr>
        <w:t>[i.19]</w:t>
      </w:r>
      <w:r w:rsidRPr="0020479F">
        <w:rPr>
          <w:rFonts w:eastAsia="MS PGothic"/>
          <w:szCs w:val="22"/>
          <w:lang w:val="en-GB" w:eastAsia="de-DE"/>
        </w:rPr>
        <w:fldChar w:fldCharType="end"/>
      </w:r>
      <w:r w:rsidRPr="00A42C18">
        <w:rPr>
          <w:rFonts w:eastAsia="MS PGothic"/>
          <w:szCs w:val="22"/>
          <w:lang w:val="en-GB" w:eastAsia="de-DE"/>
        </w:rPr>
        <w:t>:</w:t>
      </w:r>
    </w:p>
    <w:p w14:paraId="37B61179" w14:textId="58C26469" w:rsidR="00AD5710" w:rsidRPr="00A42C18" w:rsidRDefault="00AD5710">
      <w:pPr>
        <w:numPr>
          <w:ilvl w:val="1"/>
          <w:numId w:val="16"/>
        </w:numPr>
        <w:spacing w:after="0"/>
        <w:rPr>
          <w:rFonts w:eastAsia="MS PGothic" w:cs="MS PGothic"/>
          <w:szCs w:val="22"/>
          <w:lang w:val="en-GB" w:eastAsia="ja-JP"/>
        </w:rPr>
      </w:pPr>
      <w:r w:rsidRPr="00A42C18">
        <w:rPr>
          <w:rFonts w:eastAsia="MS PGothic" w:cs="MS PGothic"/>
          <w:szCs w:val="22"/>
          <w:lang w:val="en-GB" w:eastAsia="ja-JP"/>
        </w:rPr>
        <w:t>Integrate poisoning control after the "model evaluation" phase in the ML Training Host.</w:t>
      </w:r>
      <w:r w:rsidRPr="0020479F">
        <w:rPr>
          <w:lang w:val="en-GB"/>
        </w:rPr>
        <w:t xml:space="preserve"> </w:t>
      </w:r>
      <w:r w:rsidRPr="00A42C18">
        <w:rPr>
          <w:rFonts w:eastAsia="MS PGothic" w:cs="MS PGothic"/>
          <w:szCs w:val="22"/>
          <w:lang w:val="en-GB" w:eastAsia="ja-JP"/>
        </w:rPr>
        <w:t xml:space="preserve">Before moving the model to production and then on a regular basis, the model is evaluated to ensure it has not been poisoned. For example: deep learning classification algorithms can be checked for poisoning using the STRIP technique </w:t>
      </w:r>
      <w:r w:rsidRPr="00A42C18">
        <w:rPr>
          <w:rFonts w:eastAsia="MS PGothic" w:cs="MS PGothic"/>
          <w:szCs w:val="22"/>
          <w:lang w:val="en-GB" w:eastAsia="ja-JP"/>
        </w:rPr>
        <w:fldChar w:fldCharType="begin"/>
      </w:r>
      <w:r w:rsidRPr="00A42C18">
        <w:rPr>
          <w:rFonts w:eastAsia="MS PGothic" w:cs="MS PGothic"/>
          <w:szCs w:val="22"/>
          <w:lang w:val="en-GB" w:eastAsia="ja-JP"/>
        </w:rPr>
        <w:instrText xml:space="preserve"> REF _Ref160782448 \r \h </w:instrText>
      </w:r>
      <w:r w:rsidRPr="00A42C18">
        <w:rPr>
          <w:rFonts w:eastAsia="MS PGothic" w:cs="MS PGothic"/>
          <w:szCs w:val="22"/>
          <w:lang w:val="en-GB" w:eastAsia="ja-JP"/>
        </w:rPr>
      </w:r>
      <w:r w:rsidRPr="00A42C18">
        <w:rPr>
          <w:rFonts w:eastAsia="MS PGothic" w:cs="MS PGothic"/>
          <w:szCs w:val="22"/>
          <w:lang w:val="en-GB" w:eastAsia="ja-JP"/>
        </w:rPr>
        <w:fldChar w:fldCharType="separate"/>
      </w:r>
      <w:r w:rsidR="00E14D82">
        <w:rPr>
          <w:rFonts w:eastAsia="MS PGothic" w:cs="MS PGothic"/>
          <w:szCs w:val="22"/>
          <w:lang w:val="en-GB" w:eastAsia="ja-JP"/>
        </w:rPr>
        <w:t>[i.60]</w:t>
      </w:r>
      <w:r w:rsidRPr="00A42C18">
        <w:rPr>
          <w:rFonts w:eastAsia="MS PGothic" w:cs="MS PGothic"/>
          <w:szCs w:val="22"/>
          <w:lang w:val="en-GB" w:eastAsia="ja-JP"/>
        </w:rPr>
        <w:fldChar w:fldCharType="end"/>
      </w:r>
      <w:r w:rsidRPr="00A42C18">
        <w:rPr>
          <w:rFonts w:eastAsia="MS PGothic" w:cs="MS PGothic"/>
          <w:szCs w:val="22"/>
          <w:lang w:val="en-GB" w:eastAsia="ja-JP"/>
        </w:rPr>
        <w:t>. The principle is to disturb the inputs and observe the randomness of the predictions.</w:t>
      </w:r>
    </w:p>
    <w:p w14:paraId="1EFFF30E" w14:textId="03BCB37F" w:rsidR="00C269D3" w:rsidRDefault="00C269D3" w:rsidP="00C269D3">
      <w:pPr>
        <w:numPr>
          <w:ilvl w:val="0"/>
          <w:numId w:val="16"/>
        </w:numPr>
        <w:spacing w:after="0"/>
        <w:rPr>
          <w:rFonts w:eastAsia="MS PGothic" w:cs="MS PGothic"/>
          <w:szCs w:val="22"/>
          <w:lang w:val="en-GB" w:eastAsia="ja-JP"/>
        </w:rPr>
      </w:pPr>
      <w:r>
        <w:rPr>
          <w:rFonts w:eastAsia="MS PGothic" w:cs="MS PGothic"/>
          <w:szCs w:val="22"/>
          <w:lang w:val="en-GB" w:eastAsia="ja-JP"/>
        </w:rPr>
        <w:t xml:space="preserve">Control 26: </w:t>
      </w:r>
      <w:r w:rsidRPr="00E42035">
        <w:rPr>
          <w:rFonts w:eastAsia="MS PGothic" w:cs="MS PGothic"/>
          <w:szCs w:val="22"/>
          <w:lang w:val="en-GB" w:eastAsia="ja-JP"/>
        </w:rPr>
        <w:t>Energy and Latency Obfuscation</w:t>
      </w:r>
      <w:r>
        <w:rPr>
          <w:rFonts w:eastAsia="MS PGothic" w:cs="MS PGothic"/>
          <w:szCs w:val="22"/>
          <w:lang w:val="en-GB" w:eastAsia="ja-JP"/>
        </w:rPr>
        <w:t xml:space="preserve"> </w:t>
      </w:r>
      <w:r>
        <w:rPr>
          <w:rFonts w:eastAsia="MS PGothic" w:cs="MS PGothic"/>
          <w:szCs w:val="22"/>
          <w:lang w:val="en-GB" w:eastAsia="ja-JP"/>
        </w:rPr>
        <w:fldChar w:fldCharType="begin"/>
      </w:r>
      <w:r>
        <w:rPr>
          <w:rFonts w:eastAsia="MS PGothic" w:cs="MS PGothic"/>
          <w:szCs w:val="22"/>
          <w:lang w:val="en-GB" w:eastAsia="ja-JP"/>
        </w:rPr>
        <w:instrText xml:space="preserve"> REF _Ref167205948 \r \h </w:instrText>
      </w:r>
      <w:r>
        <w:rPr>
          <w:rFonts w:eastAsia="MS PGothic" w:cs="MS PGothic"/>
          <w:szCs w:val="22"/>
          <w:lang w:val="en-GB" w:eastAsia="ja-JP"/>
        </w:rPr>
      </w:r>
      <w:r>
        <w:rPr>
          <w:rFonts w:eastAsia="MS PGothic" w:cs="MS PGothic"/>
          <w:szCs w:val="22"/>
          <w:lang w:val="en-GB" w:eastAsia="ja-JP"/>
        </w:rPr>
        <w:fldChar w:fldCharType="separate"/>
      </w:r>
      <w:r w:rsidR="00E14D82">
        <w:rPr>
          <w:rFonts w:eastAsia="MS PGothic" w:cs="MS PGothic"/>
          <w:szCs w:val="22"/>
          <w:lang w:val="en-GB" w:eastAsia="ja-JP"/>
        </w:rPr>
        <w:t>[i.64]</w:t>
      </w:r>
      <w:r>
        <w:rPr>
          <w:rFonts w:eastAsia="MS PGothic" w:cs="MS PGothic"/>
          <w:szCs w:val="22"/>
          <w:lang w:val="en-GB" w:eastAsia="ja-JP"/>
        </w:rPr>
        <w:fldChar w:fldCharType="end"/>
      </w:r>
      <w:r w:rsidRPr="00E42035">
        <w:rPr>
          <w:rFonts w:eastAsia="MS PGothic" w:cs="MS PGothic"/>
          <w:szCs w:val="22"/>
          <w:lang w:val="en-GB" w:eastAsia="ja-JP"/>
        </w:rPr>
        <w:t>:</w:t>
      </w:r>
    </w:p>
    <w:p w14:paraId="5C1C27F1" w14:textId="77777777" w:rsidR="00C269D3" w:rsidRDefault="00C269D3" w:rsidP="00C269D3">
      <w:pPr>
        <w:numPr>
          <w:ilvl w:val="1"/>
          <w:numId w:val="16"/>
        </w:numPr>
        <w:spacing w:after="0"/>
        <w:rPr>
          <w:rFonts w:eastAsia="MS PGothic" w:cs="MS PGothic"/>
          <w:szCs w:val="22"/>
          <w:lang w:val="en-GB" w:eastAsia="ja-JP"/>
        </w:rPr>
      </w:pPr>
      <w:r w:rsidRPr="00E42035">
        <w:rPr>
          <w:rFonts w:eastAsia="MS PGothic" w:cs="MS PGothic"/>
          <w:szCs w:val="22"/>
          <w:lang w:val="en-GB" w:eastAsia="ja-JP"/>
        </w:rPr>
        <w:t xml:space="preserve"> Techniques such as adding noise to the power supply or equalizing computation times across different operations can help obscure the relationship between energy/latency and the actual computations being performed.</w:t>
      </w:r>
    </w:p>
    <w:p w14:paraId="3F3529CF" w14:textId="77777777" w:rsidR="00C269D3" w:rsidRDefault="00C269D3" w:rsidP="00C269D3">
      <w:pPr>
        <w:pStyle w:val="ListParagraph"/>
        <w:numPr>
          <w:ilvl w:val="0"/>
          <w:numId w:val="16"/>
        </w:numPr>
        <w:spacing w:after="0"/>
      </w:pPr>
      <w:r w:rsidRPr="00E42035">
        <w:t>Control 27: Secure Multi-Tenancy:</w:t>
      </w:r>
    </w:p>
    <w:p w14:paraId="7591BB32" w14:textId="77777777" w:rsidR="00C269D3" w:rsidRPr="00E42035" w:rsidRDefault="00C269D3" w:rsidP="005A00E4">
      <w:pPr>
        <w:pStyle w:val="ListParagraph"/>
        <w:numPr>
          <w:ilvl w:val="1"/>
          <w:numId w:val="16"/>
        </w:numPr>
        <w:spacing w:after="0"/>
      </w:pPr>
      <w:r w:rsidRPr="00E42035">
        <w:t>For cloud environments, ensuring that different users' computations are properly isolated and do not interfere with each other is crucial to prevent cross-user energy-latency attacks.</w:t>
      </w:r>
    </w:p>
    <w:p w14:paraId="2BDA67E4" w14:textId="72C75490" w:rsidR="00E232CB" w:rsidRPr="0020479F" w:rsidRDefault="00E232CB" w:rsidP="00E232CB">
      <w:pPr>
        <w:pStyle w:val="NormalWeb"/>
        <w:rPr>
          <w:lang w:val="en-GB" w:eastAsia="de-DE"/>
        </w:rPr>
      </w:pPr>
    </w:p>
    <w:p w14:paraId="24AAD572" w14:textId="77777777" w:rsidR="00E232CB" w:rsidRPr="0020479F" w:rsidRDefault="00E232CB" w:rsidP="0020479F">
      <w:pPr>
        <w:rPr>
          <w:lang w:val="en-GB"/>
        </w:rPr>
      </w:pPr>
    </w:p>
    <w:p w14:paraId="5385F18A" w14:textId="17A47B7E" w:rsidR="00E366FB" w:rsidRPr="0020479F" w:rsidRDefault="00E366FB" w:rsidP="008D7604">
      <w:pPr>
        <w:pStyle w:val="Heading1"/>
        <w:rPr>
          <w:lang w:val="en-GB"/>
        </w:rPr>
      </w:pPr>
      <w:bookmarkStart w:id="331" w:name="_Toc184043453"/>
      <w:r w:rsidRPr="0020479F">
        <w:rPr>
          <w:lang w:val="en-GB"/>
        </w:rPr>
        <w:lastRenderedPageBreak/>
        <w:t xml:space="preserve">Risk </w:t>
      </w:r>
      <w:r w:rsidR="00353680" w:rsidRPr="0020479F">
        <w:rPr>
          <w:lang w:val="en-GB"/>
        </w:rPr>
        <w:t>Assessment</w:t>
      </w:r>
      <w:bookmarkEnd w:id="331"/>
    </w:p>
    <w:p w14:paraId="26E764C2" w14:textId="77777777" w:rsidR="00FB6E1B" w:rsidRPr="0020479F" w:rsidRDefault="00FB6E1B" w:rsidP="00FB6E1B">
      <w:pPr>
        <w:pStyle w:val="Heading2"/>
        <w:rPr>
          <w:lang w:val="en-GB"/>
        </w:rPr>
      </w:pPr>
      <w:bookmarkStart w:id="332" w:name="_Toc184043454"/>
      <w:r w:rsidRPr="0020479F">
        <w:rPr>
          <w:lang w:val="en-GB"/>
        </w:rPr>
        <w:t>Introduction</w:t>
      </w:r>
      <w:bookmarkEnd w:id="332"/>
    </w:p>
    <w:p w14:paraId="789F16DA" w14:textId="6917F86B" w:rsidR="001512DD" w:rsidRPr="00A42C18" w:rsidRDefault="001512DD" w:rsidP="001512DD">
      <w:pPr>
        <w:rPr>
          <w:lang w:val="en-GB"/>
        </w:rPr>
      </w:pPr>
      <w:r w:rsidRPr="00A42C18">
        <w:rPr>
          <w:lang w:val="en-GB"/>
        </w:rPr>
        <w:t xml:space="preserve">This </w:t>
      </w:r>
      <w:r w:rsidR="00696FB0">
        <w:rPr>
          <w:lang w:val="en-GB"/>
        </w:rPr>
        <w:t>clause</w:t>
      </w:r>
      <w:r w:rsidRPr="00A42C18">
        <w:rPr>
          <w:lang w:val="en-GB"/>
        </w:rPr>
        <w:t xml:space="preserve"> provides risk assessment tables for each of the identified assets.  These tables list the assets, threats, impacts, and possible security controls. </w:t>
      </w:r>
    </w:p>
    <w:p w14:paraId="12A33541" w14:textId="12DE2DB0" w:rsidR="00FB6E1B" w:rsidRPr="00A42C18" w:rsidRDefault="001512DD" w:rsidP="00FB6E1B">
      <w:pPr>
        <w:rPr>
          <w:lang w:val="en-GB"/>
        </w:rPr>
      </w:pPr>
      <w:r w:rsidRPr="00A42C18">
        <w:rPr>
          <w:lang w:val="en-GB"/>
        </w:rPr>
        <w:t xml:space="preserve">A malicious actor may be a nation-state adversary, cybercriminal, or employee.  </w:t>
      </w:r>
      <w:r w:rsidR="0095432D" w:rsidRPr="00A42C18">
        <w:rPr>
          <w:lang w:val="en-GB"/>
        </w:rPr>
        <w:t xml:space="preserve">In a ZTA, perimeter </w:t>
      </w:r>
      <w:r w:rsidR="00FB6E1B" w:rsidRPr="00A42C18">
        <w:rPr>
          <w:lang w:val="en-GB"/>
        </w:rPr>
        <w:t>defences</w:t>
      </w:r>
      <w:r w:rsidR="0095432D" w:rsidRPr="00A42C18">
        <w:rPr>
          <w:lang w:val="en-GB"/>
        </w:rPr>
        <w:t xml:space="preserve"> alone are insufficient.  </w:t>
      </w:r>
      <w:r w:rsidR="00303CAB" w:rsidRPr="00A42C18">
        <w:rPr>
          <w:lang w:val="en-GB"/>
        </w:rPr>
        <w:t>AI/ML</w:t>
      </w:r>
      <w:r w:rsidR="00CF32E6" w:rsidRPr="00A42C18">
        <w:rPr>
          <w:lang w:val="en-GB"/>
        </w:rPr>
        <w:t xml:space="preserve"> must be protected from untrusted external sources attempting to have access, while also assuming internal threat actors are inside the network with access to its functions and data.  </w:t>
      </w:r>
      <w:r w:rsidR="00961488" w:rsidRPr="0020479F">
        <w:rPr>
          <w:lang w:val="en-GB"/>
        </w:rPr>
        <w:t>Security controls for a ZTA</w:t>
      </w:r>
      <w:r w:rsidR="00D55170" w:rsidRPr="0020479F">
        <w:rPr>
          <w:lang w:val="en-GB"/>
        </w:rPr>
        <w:t>,</w:t>
      </w:r>
      <w:r w:rsidR="00961488" w:rsidRPr="0020479F">
        <w:rPr>
          <w:lang w:val="en-GB"/>
        </w:rPr>
        <w:t xml:space="preserve"> </w:t>
      </w:r>
      <w:r w:rsidR="00D55170" w:rsidRPr="0020479F">
        <w:rPr>
          <w:lang w:val="en-GB"/>
        </w:rPr>
        <w:t xml:space="preserve">protecting against external and internal threats, </w:t>
      </w:r>
      <w:r w:rsidR="00961488" w:rsidRPr="0020479F">
        <w:rPr>
          <w:lang w:val="en-GB"/>
        </w:rPr>
        <w:t xml:space="preserve">should be implemented through a risk-based approach.  A risk analysis calculates risk levels by assessing the threat’s Likelihood of attack and the Impact from the attack. </w:t>
      </w:r>
      <w:r w:rsidR="00FB6E1B" w:rsidRPr="00A42C18">
        <w:rPr>
          <w:lang w:val="en-GB"/>
        </w:rPr>
        <w:t xml:space="preserve">External and internal threats are from the perspective of the O-RAN architecture.  External Threats are external to the O-RAN and Internal Threats are internal to O-RAN. </w:t>
      </w:r>
    </w:p>
    <w:p w14:paraId="52B4A851" w14:textId="26C7FDCB" w:rsidR="001512DD" w:rsidRPr="00A42C18" w:rsidRDefault="00B03B91" w:rsidP="001512DD">
      <w:pPr>
        <w:rPr>
          <w:lang w:val="en-GB"/>
        </w:rPr>
      </w:pPr>
      <w:r w:rsidRPr="0020479F">
        <w:rPr>
          <w:lang w:val="en-GB"/>
        </w:rPr>
        <w:t xml:space="preserve">Impact scores can be lowered with consideration of existing security controls.  </w:t>
      </w:r>
      <w:r w:rsidRPr="00A42C18">
        <w:rPr>
          <w:lang w:val="en-GB"/>
        </w:rPr>
        <w:t>Impact</w:t>
      </w:r>
      <w:r w:rsidR="001512DD" w:rsidRPr="00A42C18">
        <w:rPr>
          <w:lang w:val="en-GB"/>
        </w:rPr>
        <w:t xml:space="preserve"> scoring is based upon current security controls.  </w:t>
      </w:r>
      <w:r w:rsidRPr="00A42C18">
        <w:rPr>
          <w:lang w:val="en-GB"/>
        </w:rPr>
        <w:t>Impact</w:t>
      </w:r>
      <w:r w:rsidR="001512DD" w:rsidRPr="00A42C18">
        <w:rPr>
          <w:lang w:val="en-GB"/>
        </w:rPr>
        <w:t xml:space="preserve"> scoring does not consider security controls that may be potentially specified in the future.  </w:t>
      </w:r>
    </w:p>
    <w:p w14:paraId="3243C2F4" w14:textId="77777777" w:rsidR="00CF32E6" w:rsidRPr="00A42C18" w:rsidRDefault="00A173AD" w:rsidP="00F1787C">
      <w:pPr>
        <w:rPr>
          <w:lang w:val="en-GB"/>
        </w:rPr>
      </w:pPr>
      <w:r w:rsidRPr="0020479F">
        <w:rPr>
          <w:lang w:val="en-GB"/>
        </w:rPr>
        <w:t>Likelihood scores may be higher when the goal is a ZTA, because external and internal threats must be considered.  When likelihood scoring during a risk analysis, it is necessary to consider internal threats performing reconnaissance attacks impacting confidentiality and privacy and attacks causing damage or degrading performance impacting availability.  Internal threat actors are less likely to perform damaging attacks that are quickly and easily detected and blocked, but more likely to attempt reconnaissance attacks to collect information.</w:t>
      </w:r>
      <w:r w:rsidR="00C86FC5" w:rsidRPr="00A42C18">
        <w:rPr>
          <w:lang w:val="en-GB"/>
        </w:rPr>
        <w:t xml:space="preserve">  </w:t>
      </w:r>
      <w:r w:rsidR="001512DD" w:rsidRPr="00A42C18">
        <w:rPr>
          <w:lang w:val="en-GB"/>
        </w:rPr>
        <w:t xml:space="preserve">As a result, </w:t>
      </w:r>
      <w:r w:rsidR="00F1787C" w:rsidRPr="00A42C18">
        <w:rPr>
          <w:lang w:val="en-GB"/>
        </w:rPr>
        <w:t>r</w:t>
      </w:r>
      <w:r w:rsidR="001512DD" w:rsidRPr="00A42C18">
        <w:rPr>
          <w:lang w:val="en-GB"/>
        </w:rPr>
        <w:t>econnaissance type attacks can be scored Likelihood = High while damaging/availability attacks can be scored Likelihood = Medium</w:t>
      </w:r>
      <w:r w:rsidR="00F1787C" w:rsidRPr="00A42C18">
        <w:rPr>
          <w:lang w:val="en-GB"/>
        </w:rPr>
        <w:t xml:space="preserve"> or Low</w:t>
      </w:r>
      <w:r w:rsidR="00CF32E6" w:rsidRPr="00A42C18">
        <w:rPr>
          <w:lang w:val="en-GB"/>
        </w:rPr>
        <w:t>.</w:t>
      </w:r>
      <w:r w:rsidR="00F1787C" w:rsidRPr="00A42C18">
        <w:rPr>
          <w:lang w:val="en-GB"/>
        </w:rPr>
        <w:t xml:space="preserve"> </w:t>
      </w:r>
    </w:p>
    <w:p w14:paraId="1D04805E" w14:textId="27413A83" w:rsidR="005F46EA" w:rsidRPr="00A42C18" w:rsidRDefault="00774F75" w:rsidP="005F46EA">
      <w:pPr>
        <w:rPr>
          <w:lang w:val="en-GB"/>
        </w:rPr>
      </w:pPr>
      <w:r w:rsidRPr="0020479F">
        <w:rPr>
          <w:lang w:val="en-GB"/>
        </w:rPr>
        <w:t xml:space="preserve">This risk assessment covers the identified assets and not the organization implementing the AI system. There may be additional risks that are not apparent at the system level. A voluntary framework to define and manage risk at the organizational level is described in </w:t>
      </w:r>
      <w:r w:rsidR="00DA02F3" w:rsidRPr="00A42C18">
        <w:rPr>
          <w:lang w:val="en-GB"/>
        </w:rPr>
        <w:fldChar w:fldCharType="begin"/>
      </w:r>
      <w:r w:rsidR="00DA02F3" w:rsidRPr="00A42C18">
        <w:rPr>
          <w:lang w:val="en-GB"/>
        </w:rPr>
        <w:instrText xml:space="preserve"> REF _Ref152678198 \r \h </w:instrText>
      </w:r>
      <w:r w:rsidR="00DA02F3" w:rsidRPr="00A42C18">
        <w:rPr>
          <w:lang w:val="en-GB"/>
        </w:rPr>
      </w:r>
      <w:r w:rsidR="00DA02F3" w:rsidRPr="00A42C18">
        <w:rPr>
          <w:lang w:val="en-GB"/>
        </w:rPr>
        <w:fldChar w:fldCharType="separate"/>
      </w:r>
      <w:r w:rsidR="00E14D82">
        <w:rPr>
          <w:lang w:val="en-GB"/>
        </w:rPr>
        <w:t>[i.10]</w:t>
      </w:r>
      <w:r w:rsidR="00DA02F3" w:rsidRPr="00A42C18">
        <w:rPr>
          <w:lang w:val="en-GB"/>
        </w:rPr>
        <w:fldChar w:fldCharType="end"/>
      </w:r>
      <w:r w:rsidRPr="0020479F">
        <w:rPr>
          <w:lang w:val="en-GB"/>
        </w:rPr>
        <w:t xml:space="preserve">. Some of the threats documented in this report may be used as content when performing the MAP and MANAGE functions described in </w:t>
      </w:r>
      <w:r w:rsidR="00DA02F3" w:rsidRPr="00A42C18">
        <w:rPr>
          <w:lang w:val="en-GB"/>
        </w:rPr>
        <w:fldChar w:fldCharType="begin"/>
      </w:r>
      <w:r w:rsidR="00DA02F3" w:rsidRPr="00A42C18">
        <w:rPr>
          <w:lang w:val="en-GB"/>
        </w:rPr>
        <w:instrText xml:space="preserve"> REF _Ref152678198 \r \h </w:instrText>
      </w:r>
      <w:r w:rsidR="00DA02F3" w:rsidRPr="00A42C18">
        <w:rPr>
          <w:lang w:val="en-GB"/>
        </w:rPr>
      </w:r>
      <w:r w:rsidR="00DA02F3" w:rsidRPr="00A42C18">
        <w:rPr>
          <w:lang w:val="en-GB"/>
        </w:rPr>
        <w:fldChar w:fldCharType="separate"/>
      </w:r>
      <w:r w:rsidR="00E14D82">
        <w:rPr>
          <w:lang w:val="en-GB"/>
        </w:rPr>
        <w:t>[i.10]</w:t>
      </w:r>
      <w:r w:rsidR="00DA02F3" w:rsidRPr="00A42C18">
        <w:rPr>
          <w:lang w:val="en-GB"/>
        </w:rPr>
        <w:fldChar w:fldCharType="end"/>
      </w:r>
      <w:r w:rsidRPr="0020479F">
        <w:rPr>
          <w:lang w:val="en-GB"/>
        </w:rPr>
        <w:t>.</w:t>
      </w:r>
    </w:p>
    <w:p w14:paraId="173A70E6" w14:textId="77777777" w:rsidR="00FB6E1B" w:rsidRPr="00A42C18" w:rsidRDefault="00FB6E1B" w:rsidP="00FB6E1B">
      <w:pPr>
        <w:pStyle w:val="Heading2"/>
        <w:rPr>
          <w:lang w:val="en-GB"/>
        </w:rPr>
      </w:pPr>
      <w:bookmarkStart w:id="333" w:name="_Toc152688866"/>
      <w:bookmarkStart w:id="334" w:name="_Toc184043455"/>
      <w:r w:rsidRPr="0020479F">
        <w:rPr>
          <w:lang w:val="en-GB"/>
        </w:rPr>
        <w:t>Input Manipulation Attack (ML01:2023)</w:t>
      </w:r>
      <w:bookmarkEnd w:id="333"/>
      <w:bookmarkEnd w:id="334"/>
    </w:p>
    <w:p w14:paraId="6136136F" w14:textId="42C2DD6D" w:rsidR="00A42C18" w:rsidRPr="00A42C18" w:rsidRDefault="00A42C18" w:rsidP="0020479F">
      <w:pPr>
        <w:pStyle w:val="Caption"/>
        <w:keepNext/>
        <w:rPr>
          <w:lang w:val="en-GB"/>
        </w:rPr>
      </w:pPr>
      <w:bookmarkStart w:id="335" w:name="_Toc184043475"/>
      <w:r>
        <w:t xml:space="preserve">Table </w:t>
      </w:r>
      <w:r w:rsidR="00C269D3">
        <w:fldChar w:fldCharType="begin"/>
      </w:r>
      <w:r w:rsidR="00C269D3">
        <w:instrText xml:space="preserve"> STYLEREF 2 \s </w:instrText>
      </w:r>
      <w:r w:rsidR="00C269D3">
        <w:fldChar w:fldCharType="separate"/>
      </w:r>
      <w:r w:rsidR="00E14D82">
        <w:rPr>
          <w:noProof/>
        </w:rPr>
        <w:t>8.2</w:t>
      </w:r>
      <w:r w:rsidR="00C269D3">
        <w:fldChar w:fldCharType="end"/>
      </w:r>
      <w:r w:rsidR="00C269D3">
        <w:noBreakHyphen/>
      </w:r>
      <w:r w:rsidR="00C269D3">
        <w:fldChar w:fldCharType="begin"/>
      </w:r>
      <w:r w:rsidR="00C269D3">
        <w:instrText xml:space="preserve"> SEQ Table \* ARABIC \s 2 </w:instrText>
      </w:r>
      <w:r w:rsidR="00C269D3">
        <w:fldChar w:fldCharType="separate"/>
      </w:r>
      <w:r w:rsidR="00E14D82">
        <w:rPr>
          <w:noProof/>
        </w:rPr>
        <w:t>1</w:t>
      </w:r>
      <w:r w:rsidR="00C269D3">
        <w:fldChar w:fldCharType="end"/>
      </w:r>
      <w:r w:rsidRPr="00A42C18">
        <w:rPr>
          <w:lang w:val="en-GB"/>
        </w:rPr>
        <w:t xml:space="preserve"> AI/ML Risk Analysis – Input Manipulation Attack</w:t>
      </w:r>
      <w:bookmarkEnd w:id="335"/>
    </w:p>
    <w:tbl>
      <w:tblPr>
        <w:tblStyle w:val="GridTable4-Accent1"/>
        <w:tblW w:w="0" w:type="auto"/>
        <w:tblInd w:w="-147" w:type="dxa"/>
        <w:tblLayout w:type="fixed"/>
        <w:tblLook w:val="04A0" w:firstRow="1" w:lastRow="0" w:firstColumn="1" w:lastColumn="0" w:noHBand="0" w:noVBand="1"/>
      </w:tblPr>
      <w:tblGrid>
        <w:gridCol w:w="1135"/>
        <w:gridCol w:w="1701"/>
        <w:gridCol w:w="992"/>
        <w:gridCol w:w="1559"/>
        <w:gridCol w:w="1648"/>
        <w:gridCol w:w="1754"/>
        <w:gridCol w:w="987"/>
      </w:tblGrid>
      <w:tr w:rsidR="00B2774B" w:rsidRPr="00A42C18" w14:paraId="387CF5DB" w14:textId="77777777" w:rsidTr="002047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5" w:type="dxa"/>
            <w:hideMark/>
          </w:tcPr>
          <w:p w14:paraId="72946901" w14:textId="77777777" w:rsidR="00A42C18" w:rsidRPr="0020479F" w:rsidRDefault="00A42C18" w:rsidP="0020479F">
            <w:pPr>
              <w:pStyle w:val="NoSpacing"/>
              <w:rPr>
                <w:sz w:val="16"/>
                <w:szCs w:val="16"/>
                <w:lang w:val="en-GB"/>
              </w:rPr>
            </w:pPr>
            <w:r w:rsidRPr="0020479F">
              <w:rPr>
                <w:sz w:val="16"/>
                <w:szCs w:val="16"/>
                <w:lang w:val="en-GB"/>
              </w:rPr>
              <w:t>Asset-Id</w:t>
            </w:r>
          </w:p>
        </w:tc>
        <w:tc>
          <w:tcPr>
            <w:tcW w:w="1701" w:type="dxa"/>
            <w:hideMark/>
          </w:tcPr>
          <w:p w14:paraId="428D49D8" w14:textId="77777777" w:rsidR="00A42C18" w:rsidRPr="0020479F" w:rsidRDefault="00A42C18"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Asset Name</w:t>
            </w:r>
          </w:p>
        </w:tc>
        <w:tc>
          <w:tcPr>
            <w:tcW w:w="992" w:type="dxa"/>
            <w:hideMark/>
          </w:tcPr>
          <w:p w14:paraId="4156AE53" w14:textId="77777777" w:rsidR="00A42C18" w:rsidRPr="0020479F" w:rsidRDefault="00A42C18"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Threat-Id</w:t>
            </w:r>
          </w:p>
        </w:tc>
        <w:tc>
          <w:tcPr>
            <w:tcW w:w="1559" w:type="dxa"/>
            <w:hideMark/>
          </w:tcPr>
          <w:p w14:paraId="356A6B3D" w14:textId="77777777" w:rsidR="00A42C18" w:rsidRPr="0020479F" w:rsidRDefault="00A42C18"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 Description (Brief)</w:t>
            </w:r>
          </w:p>
        </w:tc>
        <w:tc>
          <w:tcPr>
            <w:tcW w:w="1648" w:type="dxa"/>
            <w:hideMark/>
          </w:tcPr>
          <w:p w14:paraId="4EA0C8C5" w14:textId="77777777" w:rsidR="00A42C18" w:rsidRPr="0020479F" w:rsidRDefault="00A42C18"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Likelihood Raw Score</w:t>
            </w:r>
          </w:p>
        </w:tc>
        <w:tc>
          <w:tcPr>
            <w:tcW w:w="1754" w:type="dxa"/>
            <w:hideMark/>
          </w:tcPr>
          <w:p w14:paraId="0942FD98" w14:textId="77777777" w:rsidR="00A42C18" w:rsidRPr="0020479F" w:rsidRDefault="00A42C18"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Possible Security Controls</w:t>
            </w:r>
          </w:p>
        </w:tc>
        <w:tc>
          <w:tcPr>
            <w:tcW w:w="987" w:type="dxa"/>
            <w:hideMark/>
          </w:tcPr>
          <w:p w14:paraId="6A076364" w14:textId="77777777" w:rsidR="00A42C18" w:rsidRPr="0020479F" w:rsidRDefault="00A42C18"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Security Control-id</w:t>
            </w:r>
          </w:p>
        </w:tc>
      </w:tr>
      <w:tr w:rsidR="0020479F" w:rsidRPr="00A42C18" w14:paraId="6424CDEB" w14:textId="77777777" w:rsidTr="0020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CF09612" w14:textId="157E2874" w:rsidR="00A42C18" w:rsidRPr="0020479F" w:rsidRDefault="00A42C18" w:rsidP="0020479F">
            <w:pPr>
              <w:pStyle w:val="NoSpacing"/>
              <w:rPr>
                <w:sz w:val="16"/>
                <w:szCs w:val="16"/>
                <w:lang w:val="en-GB"/>
              </w:rPr>
            </w:pPr>
            <w:r w:rsidRPr="0020479F">
              <w:rPr>
                <w:rFonts w:eastAsia="Yu Mincho" w:cs="Times New Roman"/>
                <w:sz w:val="16"/>
                <w:szCs w:val="16"/>
                <w:lang w:val="en-GB"/>
              </w:rPr>
              <w:t>ASSET-D-25</w:t>
            </w:r>
            <w:r w:rsidRPr="0020479F">
              <w:rPr>
                <w:sz w:val="16"/>
                <w:szCs w:val="16"/>
                <w:lang w:val="en-GB"/>
              </w:rPr>
              <w:t>,</w:t>
            </w:r>
          </w:p>
          <w:p w14:paraId="24B9FD45" w14:textId="697F3D45" w:rsidR="00A42C18" w:rsidRPr="0020479F" w:rsidRDefault="00A42C18" w:rsidP="0020479F">
            <w:pPr>
              <w:pStyle w:val="NoSpacing"/>
              <w:rPr>
                <w:sz w:val="16"/>
                <w:szCs w:val="16"/>
                <w:lang w:val="en-GB"/>
              </w:rPr>
            </w:pPr>
            <w:r w:rsidRPr="0020479F">
              <w:rPr>
                <w:rFonts w:eastAsia="Yu Mincho" w:cs="Times New Roman"/>
                <w:sz w:val="16"/>
                <w:szCs w:val="16"/>
                <w:lang w:val="en-GB"/>
              </w:rPr>
              <w:t>ASSET-D-26</w:t>
            </w:r>
            <w:r w:rsidRPr="0020479F">
              <w:rPr>
                <w:sz w:val="16"/>
                <w:szCs w:val="16"/>
                <w:lang w:val="en-GB"/>
              </w:rPr>
              <w:t>,</w:t>
            </w:r>
          </w:p>
          <w:p w14:paraId="0E35F38C" w14:textId="7FF250A1" w:rsidR="00A42C18" w:rsidRPr="0020479F" w:rsidRDefault="00A42C18" w:rsidP="0020479F">
            <w:pPr>
              <w:pStyle w:val="NoSpacing"/>
              <w:rPr>
                <w:sz w:val="16"/>
                <w:szCs w:val="16"/>
                <w:lang w:val="en-GB"/>
              </w:rPr>
            </w:pPr>
            <w:r w:rsidRPr="0020479F">
              <w:rPr>
                <w:rFonts w:eastAsia="Yu Mincho" w:cs="Times New Roman"/>
                <w:sz w:val="16"/>
                <w:szCs w:val="16"/>
                <w:lang w:val="en-GB"/>
              </w:rPr>
              <w:t>ASSET-D-27</w:t>
            </w:r>
            <w:r w:rsidRPr="0020479F">
              <w:rPr>
                <w:sz w:val="16"/>
                <w:szCs w:val="16"/>
                <w:lang w:val="en-GB"/>
              </w:rPr>
              <w:t>,</w:t>
            </w:r>
          </w:p>
          <w:p w14:paraId="46CCED2B" w14:textId="787EE27F" w:rsidR="00A42C18" w:rsidRPr="0020479F" w:rsidRDefault="00A42C18" w:rsidP="0020479F">
            <w:pPr>
              <w:pStyle w:val="NoSpacing"/>
              <w:rPr>
                <w:sz w:val="16"/>
                <w:szCs w:val="16"/>
                <w:lang w:val="en-GB"/>
              </w:rPr>
            </w:pPr>
            <w:r w:rsidRPr="0020479F">
              <w:rPr>
                <w:rFonts w:eastAsia="Yu Mincho" w:cs="Times New Roman"/>
                <w:sz w:val="16"/>
                <w:szCs w:val="16"/>
                <w:lang w:val="en-GB"/>
              </w:rPr>
              <w:t>ASSET-D-28</w:t>
            </w:r>
          </w:p>
        </w:tc>
        <w:tc>
          <w:tcPr>
            <w:tcW w:w="1701" w:type="dxa"/>
            <w:hideMark/>
          </w:tcPr>
          <w:p w14:paraId="0C7E933A" w14:textId="77777777" w:rsidR="00A42C18" w:rsidRDefault="00A42C18" w:rsidP="00A42C18">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42C18">
              <w:rPr>
                <w:sz w:val="16"/>
                <w:szCs w:val="16"/>
                <w:lang w:val="en-GB"/>
              </w:rPr>
              <w:t>Training or test data</w:t>
            </w:r>
            <w:r>
              <w:rPr>
                <w:sz w:val="16"/>
                <w:szCs w:val="16"/>
                <w:lang w:val="en-GB"/>
              </w:rPr>
              <w:t>,</w:t>
            </w:r>
          </w:p>
          <w:p w14:paraId="34954FC3" w14:textId="0A26C5CA" w:rsidR="00A42C18" w:rsidRPr="00A42C18" w:rsidRDefault="00A42C18" w:rsidP="00A42C18">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42C18">
              <w:rPr>
                <w:sz w:val="16"/>
                <w:szCs w:val="16"/>
                <w:lang w:val="en-GB"/>
              </w:rPr>
              <w:t>Trained ML model,</w:t>
            </w:r>
          </w:p>
          <w:p w14:paraId="2A119F45" w14:textId="77777777" w:rsidR="00A42C18" w:rsidRPr="00A42C18" w:rsidRDefault="00A42C18" w:rsidP="00A42C18">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42C18">
              <w:rPr>
                <w:sz w:val="16"/>
                <w:szCs w:val="16"/>
                <w:lang w:val="en-GB"/>
              </w:rPr>
              <w:t>ML prediction results,</w:t>
            </w:r>
          </w:p>
          <w:p w14:paraId="77A280B0" w14:textId="0117DB7C"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42C18">
              <w:rPr>
                <w:sz w:val="16"/>
                <w:szCs w:val="16"/>
                <w:lang w:val="en-GB"/>
              </w:rPr>
              <w:t>ML system behaviour</w:t>
            </w:r>
          </w:p>
        </w:tc>
        <w:tc>
          <w:tcPr>
            <w:tcW w:w="992" w:type="dxa"/>
            <w:hideMark/>
          </w:tcPr>
          <w:p w14:paraId="302FD7D3" w14:textId="14A5C8A2" w:rsidR="00A42C18" w:rsidRPr="0020479F" w:rsidRDefault="001C5566"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rFonts w:eastAsia="Yu Mincho" w:cs="Times New Roman"/>
                <w:sz w:val="16"/>
                <w:szCs w:val="16"/>
                <w:lang w:val="en-GB"/>
              </w:rPr>
              <w:t>T-</w:t>
            </w:r>
            <w:r w:rsidR="00A42C18" w:rsidRPr="0020479F">
              <w:rPr>
                <w:rFonts w:eastAsia="Yu Mincho" w:cs="Times New Roman"/>
                <w:sz w:val="16"/>
                <w:szCs w:val="16"/>
                <w:lang w:val="en-GB"/>
              </w:rPr>
              <w:t>AIML</w:t>
            </w:r>
            <w:r w:rsidR="00EC0FC8">
              <w:rPr>
                <w:rFonts w:eastAsia="Yu Mincho" w:cs="Times New Roman"/>
                <w:sz w:val="16"/>
                <w:szCs w:val="16"/>
                <w:lang w:val="en-GB"/>
              </w:rPr>
              <w:t>-</w:t>
            </w:r>
            <w:r w:rsidR="00A42C18" w:rsidRPr="0020479F">
              <w:rPr>
                <w:rFonts w:eastAsia="Yu Mincho" w:cs="Times New Roman"/>
                <w:sz w:val="16"/>
                <w:szCs w:val="16"/>
                <w:lang w:val="en-GB"/>
              </w:rPr>
              <w:t>IM</w:t>
            </w:r>
            <w:r w:rsidR="00EC0FC8">
              <w:rPr>
                <w:rFonts w:eastAsia="Yu Mincho" w:cs="Times New Roman"/>
                <w:sz w:val="16"/>
                <w:szCs w:val="16"/>
                <w:lang w:val="en-GB"/>
              </w:rPr>
              <w:t>-</w:t>
            </w:r>
            <w:r w:rsidR="00A42C18" w:rsidRPr="0020479F">
              <w:rPr>
                <w:rFonts w:eastAsia="Yu Mincho" w:cs="Times New Roman"/>
                <w:sz w:val="16"/>
                <w:szCs w:val="16"/>
                <w:lang w:val="en-GB"/>
              </w:rPr>
              <w:t>1</w:t>
            </w:r>
          </w:p>
        </w:tc>
        <w:tc>
          <w:tcPr>
            <w:tcW w:w="1559" w:type="dxa"/>
            <w:hideMark/>
          </w:tcPr>
          <w:p w14:paraId="3677851B"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Training Data Control</w:t>
            </w:r>
          </w:p>
        </w:tc>
        <w:tc>
          <w:tcPr>
            <w:tcW w:w="1648" w:type="dxa"/>
            <w:hideMark/>
          </w:tcPr>
          <w:p w14:paraId="223A3347"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Impact = High</w:t>
            </w:r>
          </w:p>
          <w:p w14:paraId="2DCDF5CC"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Likelihood = High</w:t>
            </w:r>
          </w:p>
        </w:tc>
        <w:tc>
          <w:tcPr>
            <w:tcW w:w="1754" w:type="dxa"/>
            <w:hideMark/>
          </w:tcPr>
          <w:p w14:paraId="515B6621" w14:textId="60BA66FB"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Access Control</w:t>
            </w:r>
            <w:r>
              <w:rPr>
                <w:sz w:val="16"/>
                <w:szCs w:val="16"/>
                <w:lang w:val="en-GB"/>
              </w:rPr>
              <w:t>,</w:t>
            </w:r>
          </w:p>
          <w:p w14:paraId="2FF2AB8A" w14:textId="77777777" w:rsidR="00021DC0" w:rsidRDefault="00A42C18"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Monitoring</w:t>
            </w:r>
            <w:r>
              <w:rPr>
                <w:sz w:val="16"/>
                <w:szCs w:val="16"/>
                <w:lang w:val="en-GB"/>
              </w:rPr>
              <w:t>,</w:t>
            </w:r>
          </w:p>
          <w:p w14:paraId="0BABAB9F" w14:textId="77777777" w:rsidR="00021DC0" w:rsidRPr="0020479F"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 Sanitisation,</w:t>
            </w:r>
          </w:p>
          <w:p w14:paraId="53E3A81C" w14:textId="77777777" w:rsidR="00021DC0" w:rsidRPr="0020479F"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Feature Selection</w:t>
            </w:r>
            <w:r>
              <w:rPr>
                <w:sz w:val="16"/>
                <w:szCs w:val="16"/>
                <w:lang w:val="en-GB"/>
              </w:rPr>
              <w:t>,</w:t>
            </w:r>
          </w:p>
          <w:p w14:paraId="3A69E3B8" w14:textId="39D6334C" w:rsidR="00A42C18" w:rsidRPr="0020479F" w:rsidRDefault="00021DC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Input Transformation</w:t>
            </w:r>
            <w:r>
              <w:rPr>
                <w:sz w:val="16"/>
                <w:szCs w:val="16"/>
                <w:lang w:val="en-GB"/>
              </w:rPr>
              <w:t>,</w:t>
            </w:r>
          </w:p>
          <w:p w14:paraId="0B51DA9F" w14:textId="6DB6C825"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Secure data acquisition</w:t>
            </w:r>
            <w:r>
              <w:rPr>
                <w:sz w:val="16"/>
                <w:szCs w:val="16"/>
                <w:lang w:val="en-GB"/>
              </w:rPr>
              <w:t>,</w:t>
            </w:r>
          </w:p>
        </w:tc>
        <w:tc>
          <w:tcPr>
            <w:tcW w:w="987" w:type="dxa"/>
            <w:hideMark/>
          </w:tcPr>
          <w:p w14:paraId="5E3CB1E5"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7</w:t>
            </w:r>
          </w:p>
          <w:p w14:paraId="6DAB2E8E" w14:textId="77777777" w:rsidR="00021DC0" w:rsidRDefault="00A42C18" w:rsidP="00021DC0">
            <w:pPr>
              <w:pStyle w:val="NoSpacing"/>
              <w:cnfStyle w:val="000000100000" w:firstRow="0" w:lastRow="0" w:firstColumn="0" w:lastColumn="0" w:oddVBand="0" w:evenVBand="0" w:oddHBand="1" w:evenHBand="0" w:firstRowFirstColumn="0" w:firstRowLastColumn="0" w:lastRowFirstColumn="0" w:lastRowLastColumn="0"/>
              <w:rPr>
                <w:rFonts w:eastAsia="Yu Mincho" w:cs="Times New Roman"/>
                <w:sz w:val="16"/>
                <w:szCs w:val="16"/>
                <w:lang w:val="en-GB"/>
              </w:rPr>
            </w:pPr>
            <w:r w:rsidRPr="0020479F">
              <w:rPr>
                <w:rFonts w:eastAsia="Yu Mincho" w:cs="Times New Roman"/>
                <w:sz w:val="16"/>
                <w:szCs w:val="16"/>
                <w:lang w:val="en-GB"/>
              </w:rPr>
              <w:t>Control 8</w:t>
            </w:r>
          </w:p>
          <w:p w14:paraId="5B25FDA3" w14:textId="77777777" w:rsidR="00021DC0" w:rsidRDefault="00021DC0" w:rsidP="00021DC0">
            <w:pPr>
              <w:pStyle w:val="NoSpacing"/>
              <w:cnfStyle w:val="000000100000" w:firstRow="0" w:lastRow="0" w:firstColumn="0" w:lastColumn="0" w:oddVBand="0" w:evenVBand="0" w:oddHBand="1" w:evenHBand="0" w:firstRowFirstColumn="0" w:firstRowLastColumn="0" w:lastRowFirstColumn="0" w:lastRowLastColumn="0"/>
              <w:rPr>
                <w:rFonts w:eastAsia="Yu Mincho" w:cs="Times New Roman"/>
                <w:sz w:val="16"/>
                <w:szCs w:val="16"/>
                <w:lang w:val="en-GB"/>
              </w:rPr>
            </w:pPr>
            <w:r>
              <w:rPr>
                <w:rFonts w:eastAsia="Yu Mincho" w:cs="Times New Roman"/>
                <w:sz w:val="16"/>
                <w:szCs w:val="16"/>
                <w:lang w:val="en-GB"/>
              </w:rPr>
              <w:t>Control 10</w:t>
            </w:r>
          </w:p>
          <w:p w14:paraId="5B804063" w14:textId="77777777" w:rsidR="00021DC0" w:rsidRDefault="00021DC0" w:rsidP="00021DC0">
            <w:pPr>
              <w:pStyle w:val="NoSpacing"/>
              <w:cnfStyle w:val="000000100000" w:firstRow="0" w:lastRow="0" w:firstColumn="0" w:lastColumn="0" w:oddVBand="0" w:evenVBand="0" w:oddHBand="1" w:evenHBand="0" w:firstRowFirstColumn="0" w:firstRowLastColumn="0" w:lastRowFirstColumn="0" w:lastRowLastColumn="0"/>
              <w:rPr>
                <w:rFonts w:eastAsia="Yu Mincho" w:cs="Times New Roman"/>
                <w:sz w:val="16"/>
                <w:szCs w:val="16"/>
                <w:lang w:val="en-GB"/>
              </w:rPr>
            </w:pPr>
            <w:r>
              <w:rPr>
                <w:rFonts w:eastAsia="Yu Mincho" w:cs="Times New Roman"/>
                <w:sz w:val="16"/>
                <w:szCs w:val="16"/>
                <w:lang w:val="en-GB"/>
              </w:rPr>
              <w:t>Control 11</w:t>
            </w:r>
          </w:p>
          <w:p w14:paraId="59817781" w14:textId="6232FE90" w:rsidR="00A42C18" w:rsidRPr="0020479F"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rFonts w:eastAsia="Yu Mincho" w:cs="Times New Roman"/>
                <w:sz w:val="16"/>
                <w:szCs w:val="16"/>
                <w:lang w:val="en-GB"/>
              </w:rPr>
              <w:t>Control 12</w:t>
            </w:r>
          </w:p>
          <w:p w14:paraId="56D27D7B"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16</w:t>
            </w:r>
          </w:p>
        </w:tc>
      </w:tr>
      <w:tr w:rsidR="0020479F" w:rsidRPr="00A42C18" w14:paraId="3E89BA40" w14:textId="77777777" w:rsidTr="00AB5929">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hideMark/>
          </w:tcPr>
          <w:p w14:paraId="5C45C1CD" w14:textId="77777777" w:rsidR="00A42C18" w:rsidRPr="00443992" w:rsidRDefault="00A42C18" w:rsidP="00A42C18">
            <w:pPr>
              <w:pStyle w:val="NoSpacing"/>
              <w:rPr>
                <w:sz w:val="16"/>
                <w:szCs w:val="16"/>
                <w:lang w:val="en-GB"/>
              </w:rPr>
            </w:pPr>
            <w:r w:rsidRPr="00443992">
              <w:rPr>
                <w:sz w:val="16"/>
                <w:szCs w:val="16"/>
                <w:lang w:val="en-GB"/>
              </w:rPr>
              <w:t>ASSET-D-25,</w:t>
            </w:r>
          </w:p>
          <w:p w14:paraId="7B28C7CF" w14:textId="77777777" w:rsidR="00A42C18" w:rsidRPr="00443992" w:rsidRDefault="00A42C18" w:rsidP="00A42C18">
            <w:pPr>
              <w:pStyle w:val="NoSpacing"/>
              <w:rPr>
                <w:sz w:val="16"/>
                <w:szCs w:val="16"/>
                <w:lang w:val="en-GB"/>
              </w:rPr>
            </w:pPr>
            <w:r w:rsidRPr="00443992">
              <w:rPr>
                <w:sz w:val="16"/>
                <w:szCs w:val="16"/>
                <w:lang w:val="en-GB"/>
              </w:rPr>
              <w:t>ASSET-D-26,</w:t>
            </w:r>
          </w:p>
          <w:p w14:paraId="66865771" w14:textId="77777777" w:rsidR="00A42C18" w:rsidRPr="00443992" w:rsidRDefault="00A42C18" w:rsidP="00A42C18">
            <w:pPr>
              <w:pStyle w:val="NoSpacing"/>
              <w:rPr>
                <w:sz w:val="16"/>
                <w:szCs w:val="16"/>
                <w:lang w:val="en-GB"/>
              </w:rPr>
            </w:pPr>
            <w:r w:rsidRPr="00443992">
              <w:rPr>
                <w:sz w:val="16"/>
                <w:szCs w:val="16"/>
                <w:lang w:val="en-GB"/>
              </w:rPr>
              <w:t>ASSET-D-27,</w:t>
            </w:r>
          </w:p>
          <w:p w14:paraId="13C99AFC" w14:textId="4AD58502" w:rsidR="00A42C18" w:rsidRPr="0020479F" w:rsidRDefault="00A42C18" w:rsidP="0020479F">
            <w:pPr>
              <w:pStyle w:val="NoSpacing"/>
              <w:rPr>
                <w:sz w:val="16"/>
                <w:szCs w:val="16"/>
                <w:lang w:val="en-GB"/>
              </w:rPr>
            </w:pPr>
            <w:r w:rsidRPr="00443992">
              <w:rPr>
                <w:sz w:val="16"/>
                <w:szCs w:val="16"/>
                <w:lang w:val="en-GB"/>
              </w:rPr>
              <w:t>ASSET-D-28</w:t>
            </w:r>
          </w:p>
        </w:tc>
        <w:tc>
          <w:tcPr>
            <w:tcW w:w="0" w:type="dxa"/>
            <w:shd w:val="clear" w:color="auto" w:fill="FFFFFF" w:themeFill="background1"/>
            <w:hideMark/>
          </w:tcPr>
          <w:p w14:paraId="2A096EE6" w14:textId="77777777" w:rsidR="00A42C18" w:rsidRDefault="00A42C18" w:rsidP="00A42C18">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Training or test data</w:t>
            </w:r>
            <w:r>
              <w:rPr>
                <w:sz w:val="16"/>
                <w:szCs w:val="16"/>
                <w:lang w:val="en-GB"/>
              </w:rPr>
              <w:t>,</w:t>
            </w:r>
          </w:p>
          <w:p w14:paraId="46F0266D" w14:textId="77777777" w:rsidR="00A42C18" w:rsidRPr="00A42C18" w:rsidRDefault="00A42C18" w:rsidP="00A42C18">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Trained ML model,</w:t>
            </w:r>
          </w:p>
          <w:p w14:paraId="05FEF845" w14:textId="77777777" w:rsidR="00A42C18" w:rsidRPr="00A42C18" w:rsidRDefault="00A42C18" w:rsidP="00A42C18">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ML prediction results,</w:t>
            </w:r>
          </w:p>
          <w:p w14:paraId="01417CD5" w14:textId="21872C49"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ML system behaviour</w:t>
            </w:r>
          </w:p>
        </w:tc>
        <w:tc>
          <w:tcPr>
            <w:tcW w:w="0" w:type="dxa"/>
            <w:shd w:val="clear" w:color="auto" w:fill="FFFFFF" w:themeFill="background1"/>
            <w:hideMark/>
          </w:tcPr>
          <w:p w14:paraId="485EAC6E" w14:textId="77E0D422" w:rsidR="00A42C18" w:rsidRPr="0020479F" w:rsidRDefault="001C5566"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rFonts w:eastAsia="Yu Mincho" w:cs="Times New Roman"/>
                <w:sz w:val="16"/>
                <w:szCs w:val="16"/>
                <w:lang w:val="en-GB"/>
              </w:rPr>
              <w:t>T-</w:t>
            </w:r>
            <w:r w:rsidR="00A42C18" w:rsidRPr="0020479F">
              <w:rPr>
                <w:rFonts w:eastAsia="Yu Mincho" w:cs="Times New Roman"/>
                <w:sz w:val="16"/>
                <w:szCs w:val="16"/>
                <w:lang w:val="en-GB"/>
              </w:rPr>
              <w:t>AIML</w:t>
            </w:r>
            <w:r w:rsidR="00EC0FC8">
              <w:rPr>
                <w:rFonts w:eastAsia="Yu Mincho" w:cs="Times New Roman"/>
                <w:sz w:val="16"/>
                <w:szCs w:val="16"/>
                <w:lang w:val="en-GB"/>
              </w:rPr>
              <w:t>-</w:t>
            </w:r>
            <w:r w:rsidR="00A42C18" w:rsidRPr="0020479F">
              <w:rPr>
                <w:rFonts w:eastAsia="Yu Mincho" w:cs="Times New Roman"/>
                <w:sz w:val="16"/>
                <w:szCs w:val="16"/>
                <w:lang w:val="en-GB"/>
              </w:rPr>
              <w:t>IM</w:t>
            </w:r>
            <w:r w:rsidR="00EC0FC8">
              <w:rPr>
                <w:rFonts w:eastAsia="Yu Mincho" w:cs="Times New Roman"/>
                <w:sz w:val="16"/>
                <w:szCs w:val="16"/>
                <w:lang w:val="en-GB"/>
              </w:rPr>
              <w:t>-2</w:t>
            </w:r>
          </w:p>
        </w:tc>
        <w:tc>
          <w:tcPr>
            <w:tcW w:w="0" w:type="dxa"/>
            <w:shd w:val="clear" w:color="auto" w:fill="FFFFFF" w:themeFill="background1"/>
            <w:hideMark/>
          </w:tcPr>
          <w:p w14:paraId="7309C283"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Testing Data Control</w:t>
            </w:r>
          </w:p>
        </w:tc>
        <w:tc>
          <w:tcPr>
            <w:tcW w:w="0" w:type="dxa"/>
            <w:shd w:val="clear" w:color="auto" w:fill="FFFFFF" w:themeFill="background1"/>
            <w:hideMark/>
          </w:tcPr>
          <w:p w14:paraId="58781CFD"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Impact = High</w:t>
            </w:r>
          </w:p>
          <w:p w14:paraId="12FD0A6D"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Likelihood = Medium</w:t>
            </w:r>
          </w:p>
        </w:tc>
        <w:tc>
          <w:tcPr>
            <w:tcW w:w="0" w:type="dxa"/>
            <w:shd w:val="clear" w:color="auto" w:fill="FFFFFF" w:themeFill="background1"/>
          </w:tcPr>
          <w:p w14:paraId="1085BC63" w14:textId="34FF8940"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Access Control</w:t>
            </w:r>
            <w:r>
              <w:rPr>
                <w:sz w:val="16"/>
                <w:szCs w:val="16"/>
                <w:lang w:val="en-GB"/>
              </w:rPr>
              <w:t>,</w:t>
            </w:r>
          </w:p>
          <w:p w14:paraId="7598CBB2" w14:textId="65ADBFE4"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Monitoring</w:t>
            </w:r>
            <w:r>
              <w:rPr>
                <w:sz w:val="16"/>
                <w:szCs w:val="16"/>
                <w:lang w:val="en-GB"/>
              </w:rPr>
              <w:t>,</w:t>
            </w:r>
          </w:p>
          <w:p w14:paraId="4D115680" w14:textId="77777777" w:rsidR="00021DC0" w:rsidRPr="0020479F"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Data Sanitisation,</w:t>
            </w:r>
          </w:p>
          <w:p w14:paraId="2D304C09" w14:textId="77777777" w:rsidR="00021DC0" w:rsidRPr="0020479F"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Feature Selection</w:t>
            </w:r>
            <w:r>
              <w:rPr>
                <w:sz w:val="16"/>
                <w:szCs w:val="16"/>
                <w:lang w:val="en-GB"/>
              </w:rPr>
              <w:t>,</w:t>
            </w:r>
          </w:p>
          <w:p w14:paraId="74F5C9CF" w14:textId="72DDC13F"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Input Transformation</w:t>
            </w:r>
            <w:r>
              <w:rPr>
                <w:sz w:val="16"/>
                <w:szCs w:val="16"/>
                <w:lang w:val="en-GB"/>
              </w:rPr>
              <w:t>,</w:t>
            </w:r>
          </w:p>
          <w:p w14:paraId="144BF474" w14:textId="6181B334"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Adversarial Training</w:t>
            </w:r>
            <w:r>
              <w:rPr>
                <w:sz w:val="16"/>
                <w:szCs w:val="16"/>
                <w:lang w:val="en-GB"/>
              </w:rPr>
              <w:t>,</w:t>
            </w:r>
          </w:p>
          <w:p w14:paraId="40EDC00F" w14:textId="4EBCD716"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Robust Models</w:t>
            </w:r>
            <w:r>
              <w:rPr>
                <w:sz w:val="16"/>
                <w:szCs w:val="16"/>
                <w:lang w:val="en-GB"/>
              </w:rPr>
              <w:t>,</w:t>
            </w:r>
          </w:p>
          <w:p w14:paraId="7BEDE8F2"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Secure data acquisition</w:t>
            </w:r>
          </w:p>
          <w:p w14:paraId="710E8286"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0" w:type="dxa"/>
            <w:shd w:val="clear" w:color="auto" w:fill="FFFFFF" w:themeFill="background1"/>
            <w:hideMark/>
          </w:tcPr>
          <w:p w14:paraId="54B23D33"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7</w:t>
            </w:r>
          </w:p>
          <w:p w14:paraId="54E2A45E"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8</w:t>
            </w:r>
          </w:p>
          <w:p w14:paraId="15C897FF"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10</w:t>
            </w:r>
          </w:p>
          <w:p w14:paraId="047B1497" w14:textId="77777777" w:rsidR="00021DC0" w:rsidRPr="0020479F"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rFonts w:eastAsia="Yu Mincho" w:cs="Times New Roman"/>
                <w:sz w:val="16"/>
                <w:szCs w:val="16"/>
                <w:lang w:val="en-GB"/>
              </w:rPr>
              <w:t>Control 11</w:t>
            </w:r>
          </w:p>
          <w:p w14:paraId="4B7BD00D"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12</w:t>
            </w:r>
          </w:p>
          <w:p w14:paraId="67E96853"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13</w:t>
            </w:r>
          </w:p>
          <w:p w14:paraId="00541DAF"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15</w:t>
            </w:r>
          </w:p>
          <w:p w14:paraId="36037AC5"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16</w:t>
            </w:r>
          </w:p>
        </w:tc>
      </w:tr>
      <w:tr w:rsidR="00A42C18" w:rsidRPr="00A42C18" w14:paraId="4B356B8A" w14:textId="77777777" w:rsidTr="00AB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524E8B9B" w14:textId="77777777" w:rsidR="00A42C18" w:rsidRPr="00443992" w:rsidRDefault="00A42C18" w:rsidP="00A42C18">
            <w:pPr>
              <w:pStyle w:val="NoSpacing"/>
              <w:rPr>
                <w:sz w:val="16"/>
                <w:szCs w:val="16"/>
                <w:lang w:val="en-GB"/>
              </w:rPr>
            </w:pPr>
            <w:r w:rsidRPr="00443992">
              <w:rPr>
                <w:sz w:val="16"/>
                <w:szCs w:val="16"/>
                <w:lang w:val="en-GB"/>
              </w:rPr>
              <w:t>ASSET-D-25,</w:t>
            </w:r>
          </w:p>
          <w:p w14:paraId="2A4E898F" w14:textId="77777777" w:rsidR="00A42C18" w:rsidRPr="00443992" w:rsidRDefault="00A42C18" w:rsidP="00A42C18">
            <w:pPr>
              <w:pStyle w:val="NoSpacing"/>
              <w:rPr>
                <w:sz w:val="16"/>
                <w:szCs w:val="16"/>
                <w:lang w:val="en-GB"/>
              </w:rPr>
            </w:pPr>
            <w:r w:rsidRPr="00443992">
              <w:rPr>
                <w:sz w:val="16"/>
                <w:szCs w:val="16"/>
                <w:lang w:val="en-GB"/>
              </w:rPr>
              <w:t>ASSET-D-26,</w:t>
            </w:r>
          </w:p>
          <w:p w14:paraId="21FFFB08" w14:textId="77777777" w:rsidR="00A42C18" w:rsidRPr="00443992" w:rsidRDefault="00A42C18" w:rsidP="00A42C18">
            <w:pPr>
              <w:pStyle w:val="NoSpacing"/>
              <w:rPr>
                <w:sz w:val="16"/>
                <w:szCs w:val="16"/>
                <w:lang w:val="en-GB"/>
              </w:rPr>
            </w:pPr>
            <w:r w:rsidRPr="00443992">
              <w:rPr>
                <w:sz w:val="16"/>
                <w:szCs w:val="16"/>
                <w:lang w:val="en-GB"/>
              </w:rPr>
              <w:t>ASSET-D-27,</w:t>
            </w:r>
          </w:p>
          <w:p w14:paraId="3D7E6914" w14:textId="744E31B4" w:rsidR="00A42C18" w:rsidRPr="0020479F" w:rsidRDefault="00A42C18" w:rsidP="0020479F">
            <w:pPr>
              <w:pStyle w:val="NoSpacing"/>
              <w:rPr>
                <w:sz w:val="16"/>
                <w:szCs w:val="16"/>
                <w:lang w:val="en-GB"/>
              </w:rPr>
            </w:pPr>
            <w:r w:rsidRPr="00443992">
              <w:rPr>
                <w:sz w:val="16"/>
                <w:szCs w:val="16"/>
                <w:lang w:val="en-GB"/>
              </w:rPr>
              <w:t>ASSET-D-28</w:t>
            </w:r>
          </w:p>
        </w:tc>
        <w:tc>
          <w:tcPr>
            <w:tcW w:w="0" w:type="dxa"/>
            <w:hideMark/>
          </w:tcPr>
          <w:p w14:paraId="19C1A2A5" w14:textId="77777777" w:rsidR="00A42C18" w:rsidRDefault="00A42C18" w:rsidP="00A42C18">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42C18">
              <w:rPr>
                <w:sz w:val="16"/>
                <w:szCs w:val="16"/>
                <w:lang w:val="en-GB"/>
              </w:rPr>
              <w:t>Training or test data</w:t>
            </w:r>
            <w:r>
              <w:rPr>
                <w:sz w:val="16"/>
                <w:szCs w:val="16"/>
                <w:lang w:val="en-GB"/>
              </w:rPr>
              <w:t>,</w:t>
            </w:r>
          </w:p>
          <w:p w14:paraId="3489525C" w14:textId="77777777" w:rsidR="00A42C18" w:rsidRPr="00A42C18" w:rsidRDefault="00A42C18" w:rsidP="00A42C18">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42C18">
              <w:rPr>
                <w:sz w:val="16"/>
                <w:szCs w:val="16"/>
                <w:lang w:val="en-GB"/>
              </w:rPr>
              <w:t>Trained ML model,</w:t>
            </w:r>
          </w:p>
          <w:p w14:paraId="132952AA" w14:textId="77777777" w:rsidR="00A42C18" w:rsidRPr="00A42C18" w:rsidRDefault="00A42C18" w:rsidP="00A42C18">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42C18">
              <w:rPr>
                <w:sz w:val="16"/>
                <w:szCs w:val="16"/>
                <w:lang w:val="en-GB"/>
              </w:rPr>
              <w:t>ML prediction results,</w:t>
            </w:r>
          </w:p>
          <w:p w14:paraId="3F5B046A" w14:textId="335502EC"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42C18">
              <w:rPr>
                <w:sz w:val="16"/>
                <w:szCs w:val="16"/>
                <w:lang w:val="en-GB"/>
              </w:rPr>
              <w:t>ML system behaviour</w:t>
            </w:r>
          </w:p>
        </w:tc>
        <w:tc>
          <w:tcPr>
            <w:tcW w:w="0" w:type="dxa"/>
            <w:hideMark/>
          </w:tcPr>
          <w:p w14:paraId="21C5251C" w14:textId="57DD2698" w:rsidR="00A42C18" w:rsidRPr="0020479F" w:rsidRDefault="001C5566"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rFonts w:eastAsia="Yu Mincho" w:cs="Times New Roman"/>
                <w:sz w:val="16"/>
                <w:szCs w:val="16"/>
                <w:lang w:val="en-GB"/>
              </w:rPr>
              <w:t>T-</w:t>
            </w:r>
            <w:r w:rsidR="00A42C18" w:rsidRPr="0020479F">
              <w:rPr>
                <w:rFonts w:eastAsia="Yu Mincho" w:cs="Times New Roman"/>
                <w:sz w:val="16"/>
                <w:szCs w:val="16"/>
                <w:lang w:val="en-GB"/>
              </w:rPr>
              <w:t>AIML</w:t>
            </w:r>
            <w:r w:rsidR="00EC0FC8">
              <w:rPr>
                <w:rFonts w:eastAsia="Yu Mincho" w:cs="Times New Roman"/>
                <w:sz w:val="16"/>
                <w:szCs w:val="16"/>
                <w:lang w:val="en-GB"/>
              </w:rPr>
              <w:t>-</w:t>
            </w:r>
            <w:r w:rsidR="00A42C18" w:rsidRPr="0020479F">
              <w:rPr>
                <w:rFonts w:eastAsia="Yu Mincho" w:cs="Times New Roman"/>
                <w:sz w:val="16"/>
                <w:szCs w:val="16"/>
                <w:lang w:val="en-GB"/>
              </w:rPr>
              <w:t>IM</w:t>
            </w:r>
            <w:r w:rsidR="00EC0FC8">
              <w:rPr>
                <w:rFonts w:eastAsia="Yu Mincho" w:cs="Times New Roman"/>
                <w:sz w:val="16"/>
                <w:szCs w:val="16"/>
                <w:lang w:val="en-GB"/>
              </w:rPr>
              <w:t>-3</w:t>
            </w:r>
          </w:p>
        </w:tc>
        <w:tc>
          <w:tcPr>
            <w:tcW w:w="0" w:type="dxa"/>
            <w:hideMark/>
          </w:tcPr>
          <w:p w14:paraId="232D6B68"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Label Manipulation</w:t>
            </w:r>
          </w:p>
        </w:tc>
        <w:tc>
          <w:tcPr>
            <w:tcW w:w="0" w:type="dxa"/>
            <w:hideMark/>
          </w:tcPr>
          <w:p w14:paraId="207E2C28"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Impact = High</w:t>
            </w:r>
          </w:p>
          <w:p w14:paraId="2370B6ED"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Likelihood = Medium</w:t>
            </w:r>
          </w:p>
        </w:tc>
        <w:tc>
          <w:tcPr>
            <w:tcW w:w="0" w:type="dxa"/>
            <w:hideMark/>
          </w:tcPr>
          <w:p w14:paraId="36266502" w14:textId="68A5B75A"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Access Control</w:t>
            </w:r>
            <w:r>
              <w:rPr>
                <w:sz w:val="16"/>
                <w:szCs w:val="16"/>
                <w:lang w:val="en-GB"/>
              </w:rPr>
              <w:t>,</w:t>
            </w:r>
          </w:p>
          <w:p w14:paraId="79FDDF6E" w14:textId="68798A58"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Monitoring</w:t>
            </w:r>
            <w:r>
              <w:rPr>
                <w:sz w:val="16"/>
                <w:szCs w:val="16"/>
                <w:lang w:val="en-GB"/>
              </w:rPr>
              <w:t>,</w:t>
            </w:r>
          </w:p>
          <w:p w14:paraId="1B3A6A1B" w14:textId="77777777" w:rsidR="00E14D82" w:rsidRPr="0020479F" w:rsidRDefault="00E14D82" w:rsidP="00E14D82">
            <w:pPr>
              <w:pStyle w:val="NoSpacing"/>
              <w:cnfStyle w:val="000000100000" w:firstRow="0" w:lastRow="0" w:firstColumn="0" w:lastColumn="0" w:oddVBand="0" w:evenVBand="0" w:oddHBand="1" w:evenHBand="0" w:firstRowFirstColumn="0" w:firstRowLastColumn="0" w:lastRowFirstColumn="0" w:lastRowLastColumn="0"/>
              <w:rPr>
                <w:ins w:id="336" w:author="Author"/>
                <w:sz w:val="16"/>
                <w:szCs w:val="16"/>
                <w:lang w:val="en-GB"/>
              </w:rPr>
            </w:pPr>
            <w:ins w:id="337" w:author="Author">
              <w:r w:rsidRPr="0020479F">
                <w:rPr>
                  <w:sz w:val="16"/>
                  <w:szCs w:val="16"/>
                  <w:lang w:val="en-GB"/>
                </w:rPr>
                <w:t>Data Sanitisation,</w:t>
              </w:r>
            </w:ins>
          </w:p>
          <w:p w14:paraId="2B055298" w14:textId="77777777" w:rsidR="00E14D82" w:rsidRPr="0020479F" w:rsidRDefault="00E14D82" w:rsidP="00E14D8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ins w:id="338" w:author="Author">
              <w:r w:rsidRPr="0020479F">
                <w:rPr>
                  <w:sz w:val="16"/>
                  <w:szCs w:val="16"/>
                  <w:lang w:val="en-GB"/>
                </w:rPr>
                <w:t>Feature Selection</w:t>
              </w:r>
              <w:r>
                <w:rPr>
                  <w:sz w:val="16"/>
                  <w:szCs w:val="16"/>
                  <w:lang w:val="en-GB"/>
                </w:rPr>
                <w:t>,</w:t>
              </w:r>
            </w:ins>
          </w:p>
          <w:p w14:paraId="1B7179C5" w14:textId="424BAB7F"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Input transformation</w:t>
            </w:r>
            <w:r>
              <w:rPr>
                <w:sz w:val="16"/>
                <w:szCs w:val="16"/>
                <w:lang w:val="en-GB"/>
              </w:rPr>
              <w:t>,</w:t>
            </w:r>
          </w:p>
          <w:p w14:paraId="6B594950"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Secure data acquisition</w:t>
            </w:r>
          </w:p>
        </w:tc>
        <w:tc>
          <w:tcPr>
            <w:tcW w:w="0" w:type="dxa"/>
            <w:hideMark/>
          </w:tcPr>
          <w:p w14:paraId="5B5E7E98"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7</w:t>
            </w:r>
          </w:p>
          <w:p w14:paraId="532B62DC"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8</w:t>
            </w:r>
          </w:p>
          <w:p w14:paraId="50BFD9C8" w14:textId="77777777" w:rsidR="00E14D82" w:rsidRDefault="00E14D82" w:rsidP="00E14D82">
            <w:pPr>
              <w:pStyle w:val="NoSpacing"/>
              <w:cnfStyle w:val="000000100000" w:firstRow="0" w:lastRow="0" w:firstColumn="0" w:lastColumn="0" w:oddVBand="0" w:evenVBand="0" w:oddHBand="1" w:evenHBand="0" w:firstRowFirstColumn="0" w:firstRowLastColumn="0" w:lastRowFirstColumn="0" w:lastRowLastColumn="0"/>
              <w:rPr>
                <w:ins w:id="339" w:author="Author"/>
                <w:rFonts w:eastAsia="Yu Mincho" w:cs="Times New Roman"/>
                <w:sz w:val="16"/>
                <w:szCs w:val="16"/>
                <w:lang w:val="en-GB"/>
              </w:rPr>
            </w:pPr>
            <w:ins w:id="340" w:author="Author">
              <w:r>
                <w:rPr>
                  <w:rFonts w:eastAsia="Yu Mincho" w:cs="Times New Roman"/>
                  <w:sz w:val="16"/>
                  <w:szCs w:val="16"/>
                  <w:lang w:val="en-GB"/>
                </w:rPr>
                <w:t>Control 10</w:t>
              </w:r>
            </w:ins>
          </w:p>
          <w:p w14:paraId="6B12A372" w14:textId="77777777" w:rsidR="00E14D82" w:rsidRPr="0020479F" w:rsidRDefault="00E14D82" w:rsidP="00E14D8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ins w:id="341" w:author="Author">
              <w:r>
                <w:rPr>
                  <w:rFonts w:eastAsia="Yu Mincho" w:cs="Times New Roman"/>
                  <w:sz w:val="16"/>
                  <w:szCs w:val="16"/>
                  <w:lang w:val="en-GB"/>
                </w:rPr>
                <w:t>Control 11</w:t>
              </w:r>
            </w:ins>
          </w:p>
          <w:p w14:paraId="427C835D"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12</w:t>
            </w:r>
          </w:p>
          <w:p w14:paraId="3DC860C6" w14:textId="77777777" w:rsidR="00A42C18" w:rsidRPr="0020479F" w:rsidRDefault="00A42C18"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16</w:t>
            </w:r>
          </w:p>
        </w:tc>
      </w:tr>
      <w:tr w:rsidR="0020479F" w:rsidRPr="00A42C18" w14:paraId="5EE568FB" w14:textId="77777777" w:rsidTr="00AB5929">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hideMark/>
          </w:tcPr>
          <w:p w14:paraId="5B6B5E47" w14:textId="52B16F82" w:rsidR="00A42C18" w:rsidRPr="0020479F" w:rsidRDefault="00A42C18" w:rsidP="0020479F">
            <w:pPr>
              <w:pStyle w:val="NoSpacing"/>
              <w:rPr>
                <w:sz w:val="16"/>
                <w:szCs w:val="16"/>
                <w:lang w:val="en-GB"/>
              </w:rPr>
            </w:pPr>
            <w:r w:rsidRPr="0020479F">
              <w:rPr>
                <w:rFonts w:eastAsia="Yu Mincho" w:cs="Times New Roman"/>
                <w:sz w:val="16"/>
                <w:szCs w:val="16"/>
                <w:lang w:val="en-GB"/>
              </w:rPr>
              <w:t>ASSET-D-08</w:t>
            </w:r>
            <w:r>
              <w:rPr>
                <w:sz w:val="16"/>
                <w:szCs w:val="16"/>
                <w:lang w:val="en-GB"/>
              </w:rPr>
              <w:t>,</w:t>
            </w:r>
          </w:p>
          <w:p w14:paraId="1E32B9AE" w14:textId="77777777" w:rsidR="00A42C18" w:rsidRPr="00443992" w:rsidRDefault="00A42C18" w:rsidP="00A42C18">
            <w:pPr>
              <w:pStyle w:val="NoSpacing"/>
              <w:rPr>
                <w:sz w:val="16"/>
                <w:szCs w:val="16"/>
                <w:lang w:val="en-GB"/>
              </w:rPr>
            </w:pPr>
            <w:r w:rsidRPr="00443992">
              <w:rPr>
                <w:sz w:val="16"/>
                <w:szCs w:val="16"/>
                <w:lang w:val="en-GB"/>
              </w:rPr>
              <w:t>ASSET-D-25,</w:t>
            </w:r>
          </w:p>
          <w:p w14:paraId="1B0A1AB6" w14:textId="77777777" w:rsidR="00A42C18" w:rsidRPr="00443992" w:rsidRDefault="00A42C18" w:rsidP="00A42C18">
            <w:pPr>
              <w:pStyle w:val="NoSpacing"/>
              <w:rPr>
                <w:sz w:val="16"/>
                <w:szCs w:val="16"/>
                <w:lang w:val="en-GB"/>
              </w:rPr>
            </w:pPr>
            <w:r w:rsidRPr="00443992">
              <w:rPr>
                <w:sz w:val="16"/>
                <w:szCs w:val="16"/>
                <w:lang w:val="en-GB"/>
              </w:rPr>
              <w:t>ASSET-D-26,</w:t>
            </w:r>
          </w:p>
          <w:p w14:paraId="6DAF6B11" w14:textId="77777777" w:rsidR="00A42C18" w:rsidRPr="00443992" w:rsidRDefault="00A42C18" w:rsidP="00A42C18">
            <w:pPr>
              <w:pStyle w:val="NoSpacing"/>
              <w:rPr>
                <w:sz w:val="16"/>
                <w:szCs w:val="16"/>
                <w:lang w:val="en-GB"/>
              </w:rPr>
            </w:pPr>
            <w:r w:rsidRPr="00443992">
              <w:rPr>
                <w:sz w:val="16"/>
                <w:szCs w:val="16"/>
                <w:lang w:val="en-GB"/>
              </w:rPr>
              <w:t>ASSET-D-27,</w:t>
            </w:r>
          </w:p>
          <w:p w14:paraId="2C2FF82E" w14:textId="7DAB58CB" w:rsidR="00A42C18" w:rsidRPr="0020479F" w:rsidRDefault="00A42C18" w:rsidP="0020479F">
            <w:pPr>
              <w:pStyle w:val="NoSpacing"/>
              <w:rPr>
                <w:sz w:val="16"/>
                <w:szCs w:val="16"/>
                <w:lang w:val="en-GB"/>
              </w:rPr>
            </w:pPr>
            <w:r w:rsidRPr="00443992">
              <w:rPr>
                <w:sz w:val="16"/>
                <w:szCs w:val="16"/>
                <w:lang w:val="en-GB"/>
              </w:rPr>
              <w:t>ASSET-D-28</w:t>
            </w:r>
          </w:p>
        </w:tc>
        <w:tc>
          <w:tcPr>
            <w:tcW w:w="0" w:type="dxa"/>
            <w:shd w:val="clear" w:color="auto" w:fill="FFFFFF" w:themeFill="background1"/>
            <w:hideMark/>
          </w:tcPr>
          <w:p w14:paraId="7757E9DE" w14:textId="77777777" w:rsidR="00A42C18" w:rsidRDefault="00A42C18" w:rsidP="00A42C18">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A1 Enrichment Information</w:t>
            </w:r>
            <w:r>
              <w:rPr>
                <w:sz w:val="16"/>
                <w:szCs w:val="16"/>
                <w:lang w:val="en-GB"/>
              </w:rPr>
              <w:t>,</w:t>
            </w:r>
          </w:p>
          <w:p w14:paraId="28E9AC61" w14:textId="77777777" w:rsidR="00A42C18" w:rsidRDefault="00A42C18" w:rsidP="00A42C18">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Training or test data</w:t>
            </w:r>
            <w:r>
              <w:rPr>
                <w:sz w:val="16"/>
                <w:szCs w:val="16"/>
                <w:lang w:val="en-GB"/>
              </w:rPr>
              <w:t>,</w:t>
            </w:r>
          </w:p>
          <w:p w14:paraId="2786DBA2" w14:textId="77777777" w:rsidR="00A42C18" w:rsidRPr="00A42C18" w:rsidRDefault="00A42C18" w:rsidP="00A42C18">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Trained ML model,</w:t>
            </w:r>
          </w:p>
          <w:p w14:paraId="7BA499E2" w14:textId="77777777" w:rsidR="00A42C18" w:rsidRPr="00A42C18" w:rsidRDefault="00A42C18" w:rsidP="00A42C18">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ML prediction results,</w:t>
            </w:r>
          </w:p>
          <w:p w14:paraId="6F8DE41C" w14:textId="74B0709B"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ML system behaviour</w:t>
            </w:r>
          </w:p>
        </w:tc>
        <w:tc>
          <w:tcPr>
            <w:tcW w:w="0" w:type="dxa"/>
            <w:shd w:val="clear" w:color="auto" w:fill="FFFFFF" w:themeFill="background1"/>
            <w:hideMark/>
          </w:tcPr>
          <w:p w14:paraId="317505A0" w14:textId="5EC7EAE7" w:rsidR="00A42C18" w:rsidRPr="0020479F" w:rsidRDefault="001C5566"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rFonts w:eastAsia="Yu Mincho" w:cs="Times New Roman"/>
                <w:sz w:val="16"/>
                <w:szCs w:val="16"/>
                <w:lang w:val="en-GB"/>
              </w:rPr>
              <w:t>T-</w:t>
            </w:r>
            <w:r w:rsidR="00A42C18" w:rsidRPr="0020479F">
              <w:rPr>
                <w:rFonts w:eastAsia="Yu Mincho" w:cs="Times New Roman"/>
                <w:sz w:val="16"/>
                <w:szCs w:val="16"/>
                <w:lang w:val="en-GB"/>
              </w:rPr>
              <w:t>AIML</w:t>
            </w:r>
            <w:r w:rsidR="00EC0FC8">
              <w:rPr>
                <w:rFonts w:eastAsia="Yu Mincho" w:cs="Times New Roman"/>
                <w:sz w:val="16"/>
                <w:szCs w:val="16"/>
                <w:lang w:val="en-GB"/>
              </w:rPr>
              <w:t>-</w:t>
            </w:r>
            <w:r w:rsidR="00A42C18" w:rsidRPr="0020479F">
              <w:rPr>
                <w:rFonts w:eastAsia="Yu Mincho" w:cs="Times New Roman"/>
                <w:sz w:val="16"/>
                <w:szCs w:val="16"/>
                <w:lang w:val="en-GB"/>
              </w:rPr>
              <w:t>IM</w:t>
            </w:r>
            <w:r w:rsidR="00EC0FC8">
              <w:rPr>
                <w:rFonts w:eastAsia="Yu Mincho" w:cs="Times New Roman"/>
                <w:sz w:val="16"/>
                <w:szCs w:val="16"/>
                <w:lang w:val="en-GB"/>
              </w:rPr>
              <w:t>-4</w:t>
            </w:r>
          </w:p>
        </w:tc>
        <w:tc>
          <w:tcPr>
            <w:tcW w:w="0" w:type="dxa"/>
            <w:shd w:val="clear" w:color="auto" w:fill="FFFFFF" w:themeFill="background1"/>
            <w:hideMark/>
          </w:tcPr>
          <w:p w14:paraId="7165A3EA"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AI/ML Query Exploitation</w:t>
            </w:r>
          </w:p>
        </w:tc>
        <w:tc>
          <w:tcPr>
            <w:tcW w:w="0" w:type="dxa"/>
            <w:shd w:val="clear" w:color="auto" w:fill="FFFFFF" w:themeFill="background1"/>
            <w:hideMark/>
          </w:tcPr>
          <w:p w14:paraId="634E2B36"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Impact = High</w:t>
            </w:r>
          </w:p>
          <w:p w14:paraId="48DCA357"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Likelihood = High</w:t>
            </w:r>
          </w:p>
        </w:tc>
        <w:tc>
          <w:tcPr>
            <w:tcW w:w="0" w:type="dxa"/>
            <w:shd w:val="clear" w:color="auto" w:fill="FFFFFF" w:themeFill="background1"/>
            <w:hideMark/>
          </w:tcPr>
          <w:p w14:paraId="53730996"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Adversarial Training</w:t>
            </w:r>
          </w:p>
        </w:tc>
        <w:tc>
          <w:tcPr>
            <w:tcW w:w="0" w:type="dxa"/>
            <w:shd w:val="clear" w:color="auto" w:fill="FFFFFF" w:themeFill="background1"/>
            <w:hideMark/>
          </w:tcPr>
          <w:p w14:paraId="7F43962E" w14:textId="77777777" w:rsidR="00A42C18" w:rsidRPr="0020479F" w:rsidRDefault="00A42C18"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13</w:t>
            </w:r>
          </w:p>
        </w:tc>
      </w:tr>
    </w:tbl>
    <w:p w14:paraId="035E8D36" w14:textId="77777777" w:rsidR="00A42C18" w:rsidRPr="0020479F" w:rsidRDefault="00A42C18" w:rsidP="0020479F">
      <w:pPr>
        <w:rPr>
          <w:lang w:val="en-GB"/>
        </w:rPr>
      </w:pPr>
    </w:p>
    <w:p w14:paraId="3809EA51" w14:textId="77777777" w:rsidR="00FB6E1B" w:rsidRPr="0020479F" w:rsidRDefault="00FB6E1B" w:rsidP="00FB6E1B">
      <w:pPr>
        <w:pStyle w:val="Heading2"/>
        <w:rPr>
          <w:lang w:val="en-GB"/>
        </w:rPr>
      </w:pPr>
      <w:bookmarkStart w:id="342" w:name="_Toc152688867"/>
      <w:bookmarkStart w:id="343" w:name="_Toc184043456"/>
      <w:r w:rsidRPr="0020479F">
        <w:rPr>
          <w:lang w:val="en-GB"/>
        </w:rPr>
        <w:lastRenderedPageBreak/>
        <w:t>Data poisoning attacks (ML02:2023)</w:t>
      </w:r>
      <w:bookmarkEnd w:id="342"/>
      <w:bookmarkEnd w:id="343"/>
    </w:p>
    <w:p w14:paraId="6F6EF931" w14:textId="57BD917C" w:rsidR="00FB6E1B" w:rsidRPr="00A42C18" w:rsidRDefault="00610887" w:rsidP="0020479F">
      <w:pPr>
        <w:pStyle w:val="Caption"/>
        <w:keepNext/>
        <w:rPr>
          <w:lang w:val="en-GB"/>
        </w:rPr>
      </w:pPr>
      <w:bookmarkStart w:id="344" w:name="_Toc184043476"/>
      <w:r w:rsidRPr="0020479F">
        <w:rPr>
          <w:lang w:val="en-GB"/>
        </w:rPr>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8.3</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r w:rsidRPr="0020479F">
        <w:rPr>
          <w:lang w:val="en-GB"/>
        </w:rPr>
        <w:t xml:space="preserve"> </w:t>
      </w:r>
      <w:r w:rsidR="00FB6E1B" w:rsidRPr="0020479F">
        <w:rPr>
          <w:lang w:val="en-GB"/>
        </w:rPr>
        <w:t>AI/ML Risk Analysis - Data poisoning attacks</w:t>
      </w:r>
      <w:bookmarkEnd w:id="344"/>
    </w:p>
    <w:tbl>
      <w:tblPr>
        <w:tblStyle w:val="GridTable4-Accent1"/>
        <w:tblW w:w="0" w:type="auto"/>
        <w:tblInd w:w="-113" w:type="dxa"/>
        <w:tblLayout w:type="fixed"/>
        <w:tblLook w:val="04A0" w:firstRow="1" w:lastRow="0" w:firstColumn="1" w:lastColumn="0" w:noHBand="0" w:noVBand="1"/>
      </w:tblPr>
      <w:tblGrid>
        <w:gridCol w:w="1101"/>
        <w:gridCol w:w="1701"/>
        <w:gridCol w:w="1056"/>
        <w:gridCol w:w="1495"/>
        <w:gridCol w:w="1559"/>
        <w:gridCol w:w="1701"/>
        <w:gridCol w:w="990"/>
      </w:tblGrid>
      <w:tr w:rsidR="0020479F" w:rsidRPr="00A42C18" w14:paraId="1A232D99" w14:textId="77777777" w:rsidTr="002047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vAlign w:val="center"/>
          </w:tcPr>
          <w:p w14:paraId="0F5ACFDB" w14:textId="77777777" w:rsidR="00FB6E1B" w:rsidRPr="00A42C18" w:rsidRDefault="00FB6E1B" w:rsidP="001F3E68">
            <w:pPr>
              <w:rPr>
                <w:lang w:val="en-GB"/>
              </w:rPr>
            </w:pPr>
            <w:r w:rsidRPr="0020479F">
              <w:rPr>
                <w:rFonts w:ascii="Arial" w:eastAsia="Times New Roman" w:hAnsi="Arial" w:cs="Arial"/>
                <w:color w:val="FFFFFF"/>
                <w:sz w:val="16"/>
                <w:szCs w:val="16"/>
                <w:lang w:val="en-GB"/>
              </w:rPr>
              <w:t>Asset-Id</w:t>
            </w:r>
          </w:p>
        </w:tc>
        <w:tc>
          <w:tcPr>
            <w:tcW w:w="1701" w:type="dxa"/>
            <w:vAlign w:val="center"/>
          </w:tcPr>
          <w:p w14:paraId="29E4AC33"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Asset Name</w:t>
            </w:r>
          </w:p>
        </w:tc>
        <w:tc>
          <w:tcPr>
            <w:tcW w:w="1056" w:type="dxa"/>
            <w:vAlign w:val="center"/>
          </w:tcPr>
          <w:p w14:paraId="44AED760"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Threat-Id</w:t>
            </w:r>
          </w:p>
        </w:tc>
        <w:tc>
          <w:tcPr>
            <w:tcW w:w="1495" w:type="dxa"/>
            <w:vAlign w:val="center"/>
          </w:tcPr>
          <w:p w14:paraId="02895638"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Threat Description (Brief)</w:t>
            </w:r>
          </w:p>
        </w:tc>
        <w:tc>
          <w:tcPr>
            <w:tcW w:w="0" w:type="dxa"/>
            <w:vAlign w:val="center"/>
          </w:tcPr>
          <w:p w14:paraId="69BD5BBD"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Impact/  Likelihood Raw Score</w:t>
            </w:r>
          </w:p>
        </w:tc>
        <w:tc>
          <w:tcPr>
            <w:tcW w:w="1701" w:type="dxa"/>
            <w:vAlign w:val="center"/>
          </w:tcPr>
          <w:p w14:paraId="207540C0"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Possible Security Controls</w:t>
            </w:r>
          </w:p>
        </w:tc>
        <w:tc>
          <w:tcPr>
            <w:tcW w:w="990" w:type="dxa"/>
            <w:vAlign w:val="center"/>
          </w:tcPr>
          <w:p w14:paraId="4D41BD1F"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Security Control-id</w:t>
            </w:r>
          </w:p>
        </w:tc>
      </w:tr>
      <w:tr w:rsidR="00367B3F" w:rsidRPr="00A42C18" w14:paraId="483AA23A" w14:textId="77777777" w:rsidTr="002047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01" w:type="dxa"/>
          </w:tcPr>
          <w:p w14:paraId="5EF7FFF7" w14:textId="4A815148" w:rsidR="00DE3C29" w:rsidRPr="0020479F" w:rsidRDefault="00FB6E1B"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510340DD" w14:textId="0E4890C7" w:rsidR="00DE3C29" w:rsidRPr="0020479F" w:rsidRDefault="00FB6E1B"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08185960" w14:textId="4D67D320" w:rsidR="00DE3C29" w:rsidRPr="0020479F" w:rsidRDefault="00FB6E1B"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2D0AA4DF" w14:textId="342DBA5D" w:rsidR="00DE3C29" w:rsidRPr="0020479F" w:rsidRDefault="00FB6E1B"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4938D0CD" w14:textId="0770EC3D" w:rsidR="00DE3C29" w:rsidRPr="0020479F" w:rsidRDefault="00FB6E1B"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3EC24FBA" w14:textId="0C58E43E" w:rsidR="00FB6E1B" w:rsidRPr="0020479F" w:rsidRDefault="00FB6E1B" w:rsidP="0020479F">
            <w:pPr>
              <w:pStyle w:val="NoSpacing"/>
              <w:rPr>
                <w:b w:val="0"/>
                <w:bCs w:val="0"/>
                <w:sz w:val="16"/>
                <w:szCs w:val="16"/>
                <w:lang w:val="en-GB"/>
              </w:rPr>
            </w:pPr>
            <w:r w:rsidRPr="0020479F">
              <w:rPr>
                <w:sz w:val="16"/>
                <w:szCs w:val="16"/>
                <w:lang w:val="en-GB"/>
              </w:rPr>
              <w:t>ASSET-D-26</w:t>
            </w:r>
          </w:p>
        </w:tc>
        <w:tc>
          <w:tcPr>
            <w:tcW w:w="0" w:type="dxa"/>
          </w:tcPr>
          <w:p w14:paraId="275E15E3" w14:textId="0E8A00F8"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Near-RT RIC</w:t>
            </w:r>
            <w:r w:rsidR="00DE3C29" w:rsidRPr="0020479F">
              <w:rPr>
                <w:sz w:val="16"/>
                <w:szCs w:val="16"/>
                <w:lang w:val="en-GB"/>
              </w:rPr>
              <w:t>,</w:t>
            </w:r>
          </w:p>
          <w:p w14:paraId="28A6BF80" w14:textId="6C57B6E0"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Non-RT RIC</w:t>
            </w:r>
            <w:r w:rsidR="00DE3C29" w:rsidRPr="0020479F">
              <w:rPr>
                <w:sz w:val="16"/>
                <w:szCs w:val="16"/>
                <w:lang w:val="en-GB"/>
              </w:rPr>
              <w:t>,</w:t>
            </w:r>
          </w:p>
          <w:p w14:paraId="4966A5DF" w14:textId="7CE69DA8"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ML components</w:t>
            </w:r>
            <w:r w:rsidR="00DE3C29" w:rsidRPr="0020479F">
              <w:rPr>
                <w:sz w:val="16"/>
                <w:szCs w:val="16"/>
                <w:lang w:val="en-GB"/>
              </w:rPr>
              <w:t>,</w:t>
            </w:r>
          </w:p>
          <w:p w14:paraId="7E9E2F28" w14:textId="0CEC690F"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Database data</w:t>
            </w:r>
            <w:r w:rsidR="00DE3C29" w:rsidRPr="0020479F">
              <w:rPr>
                <w:sz w:val="16"/>
                <w:szCs w:val="16"/>
                <w:lang w:val="en-GB"/>
              </w:rPr>
              <w:t>,</w:t>
            </w:r>
          </w:p>
          <w:p w14:paraId="5BD997C6" w14:textId="508C42A8"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data</w:t>
            </w:r>
            <w:r w:rsidR="00DE3C29" w:rsidRPr="0020479F">
              <w:rPr>
                <w:sz w:val="16"/>
                <w:szCs w:val="16"/>
                <w:lang w:val="en-GB"/>
              </w:rPr>
              <w:t>,</w:t>
            </w:r>
          </w:p>
          <w:p w14:paraId="3F79745A" w14:textId="48B3E488" w:rsidR="00FB6E1B" w:rsidRPr="0020479F" w:rsidRDefault="000207C3"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 xml:space="preserve">Trained </w:t>
            </w:r>
            <w:r w:rsidR="00FB6E1B" w:rsidRPr="0020479F">
              <w:rPr>
                <w:sz w:val="16"/>
                <w:szCs w:val="16"/>
                <w:lang w:val="en-GB"/>
              </w:rPr>
              <w:t xml:space="preserve">ML model </w:t>
            </w:r>
          </w:p>
        </w:tc>
        <w:tc>
          <w:tcPr>
            <w:tcW w:w="1056" w:type="dxa"/>
          </w:tcPr>
          <w:p w14:paraId="31717C1C" w14:textId="368B7B55" w:rsidR="00FB6E1B" w:rsidRPr="0020479F" w:rsidRDefault="001C5566"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T-AIML-DP-</w:t>
            </w:r>
            <w:r w:rsidR="00FB6E1B" w:rsidRPr="0020479F">
              <w:rPr>
                <w:sz w:val="16"/>
                <w:szCs w:val="16"/>
                <w:lang w:val="en-GB"/>
              </w:rPr>
              <w:t>01</w:t>
            </w:r>
          </w:p>
        </w:tc>
        <w:tc>
          <w:tcPr>
            <w:tcW w:w="1495" w:type="dxa"/>
          </w:tcPr>
          <w:p w14:paraId="69B308B9" w14:textId="2007366F" w:rsidR="00FB6E1B"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Black-box Data Poisoning</w:t>
            </w:r>
          </w:p>
        </w:tc>
        <w:tc>
          <w:tcPr>
            <w:tcW w:w="0" w:type="dxa"/>
          </w:tcPr>
          <w:p w14:paraId="14629726" w14:textId="77777777"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701" w:type="dxa"/>
          </w:tcPr>
          <w:p w14:paraId="1510D961" w14:textId="77777777" w:rsidR="00021DC0" w:rsidRPr="00FD47AE"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IN"/>
              </w:rPr>
            </w:pPr>
            <w:r w:rsidRPr="00FD47AE">
              <w:rPr>
                <w:sz w:val="16"/>
                <w:szCs w:val="16"/>
              </w:rPr>
              <w:t>Access control,</w:t>
            </w:r>
          </w:p>
          <w:p w14:paraId="1455EA74"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p>
          <w:p w14:paraId="140E43ED"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Data </w:t>
            </w:r>
            <w:r w:rsidR="000C32AA" w:rsidRPr="0020479F">
              <w:rPr>
                <w:sz w:val="16"/>
                <w:szCs w:val="16"/>
                <w:lang w:val="en-GB"/>
              </w:rPr>
              <w:t>Sanitisation</w:t>
            </w:r>
            <w:r w:rsidRPr="0020479F">
              <w:rPr>
                <w:sz w:val="16"/>
                <w:szCs w:val="16"/>
                <w:lang w:val="en-GB"/>
              </w:rPr>
              <w:t>,</w:t>
            </w:r>
          </w:p>
          <w:p w14:paraId="07406A7C"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Feature Selection,</w:t>
            </w:r>
          </w:p>
          <w:p w14:paraId="05D5ED23"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Input Transformation,</w:t>
            </w:r>
          </w:p>
          <w:p w14:paraId="6E598126"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Adversarial Training,</w:t>
            </w:r>
          </w:p>
          <w:p w14:paraId="3C248E3D"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Ensemble Methods,</w:t>
            </w:r>
          </w:p>
          <w:p w14:paraId="274F3257"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Secure data acquisition,</w:t>
            </w:r>
          </w:p>
          <w:p w14:paraId="01DF4224" w14:textId="77777777" w:rsidR="00021DC0" w:rsidRDefault="00FB6E1B"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agility</w:t>
            </w:r>
            <w:r w:rsidR="00021DC0">
              <w:rPr>
                <w:sz w:val="16"/>
                <w:szCs w:val="16"/>
                <w:lang w:val="en-GB"/>
              </w:rPr>
              <w:t>,</w:t>
            </w:r>
          </w:p>
          <w:p w14:paraId="254D3C89" w14:textId="6CF90763" w:rsidR="00FB6E1B" w:rsidRPr="0020479F"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4D10DD">
              <w:rPr>
                <w:sz w:val="16"/>
                <w:szCs w:val="16"/>
              </w:rPr>
              <w:t>Data Augmentation</w:t>
            </w:r>
          </w:p>
        </w:tc>
        <w:tc>
          <w:tcPr>
            <w:tcW w:w="990" w:type="dxa"/>
          </w:tcPr>
          <w:p w14:paraId="637181F8" w14:textId="77777777" w:rsidR="00021DC0"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Control 7,</w:t>
            </w:r>
          </w:p>
          <w:p w14:paraId="3175D772"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00367B3F" w:rsidRPr="00A42C18">
              <w:rPr>
                <w:sz w:val="16"/>
                <w:szCs w:val="16"/>
                <w:lang w:val="en-GB"/>
              </w:rPr>
              <w:t>,</w:t>
            </w:r>
          </w:p>
          <w:p w14:paraId="18D9F025"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10</w:t>
            </w:r>
            <w:r w:rsidR="00367B3F" w:rsidRPr="00A42C18">
              <w:rPr>
                <w:sz w:val="16"/>
                <w:szCs w:val="16"/>
                <w:lang w:val="en-GB"/>
              </w:rPr>
              <w:t>,</w:t>
            </w:r>
          </w:p>
          <w:p w14:paraId="7BFDB31B"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11</w:t>
            </w:r>
            <w:r w:rsidR="00367B3F" w:rsidRPr="00A42C18">
              <w:rPr>
                <w:sz w:val="16"/>
                <w:szCs w:val="16"/>
                <w:lang w:val="en-GB"/>
              </w:rPr>
              <w:t>,</w:t>
            </w:r>
          </w:p>
          <w:p w14:paraId="2F7EC931"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12</w:t>
            </w:r>
            <w:r w:rsidR="00367B3F" w:rsidRPr="00A42C18">
              <w:rPr>
                <w:sz w:val="16"/>
                <w:szCs w:val="16"/>
                <w:lang w:val="en-GB"/>
              </w:rPr>
              <w:t>,</w:t>
            </w:r>
          </w:p>
          <w:p w14:paraId="26FAF753"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13</w:t>
            </w:r>
            <w:r w:rsidR="00367B3F" w:rsidRPr="00A42C18">
              <w:rPr>
                <w:sz w:val="16"/>
                <w:szCs w:val="16"/>
                <w:lang w:val="en-GB"/>
              </w:rPr>
              <w:t>,</w:t>
            </w:r>
          </w:p>
          <w:p w14:paraId="120951DD"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14</w:t>
            </w:r>
            <w:r w:rsidR="00367B3F" w:rsidRPr="00A42C18">
              <w:rPr>
                <w:sz w:val="16"/>
                <w:szCs w:val="16"/>
                <w:lang w:val="en-GB"/>
              </w:rPr>
              <w:t>,</w:t>
            </w:r>
          </w:p>
          <w:p w14:paraId="3500DAAF"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16</w:t>
            </w:r>
            <w:r w:rsidR="00367B3F" w:rsidRPr="00A42C18">
              <w:rPr>
                <w:sz w:val="16"/>
                <w:szCs w:val="16"/>
                <w:lang w:val="en-GB"/>
              </w:rPr>
              <w:t>,</w:t>
            </w:r>
          </w:p>
          <w:p w14:paraId="0265BB0C" w14:textId="77777777" w:rsidR="00021DC0" w:rsidRDefault="00FB6E1B"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17</w:t>
            </w:r>
            <w:r w:rsidR="00021DC0">
              <w:rPr>
                <w:sz w:val="16"/>
                <w:szCs w:val="16"/>
                <w:lang w:val="en-GB"/>
              </w:rPr>
              <w:t>,</w:t>
            </w:r>
          </w:p>
          <w:p w14:paraId="1F18224C" w14:textId="13C57CED" w:rsidR="00FB6E1B" w:rsidRPr="0020479F"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Control 23</w:t>
            </w:r>
          </w:p>
        </w:tc>
      </w:tr>
      <w:tr w:rsidR="00367B3F" w:rsidRPr="00A42C18" w14:paraId="71856EA5" w14:textId="77777777" w:rsidTr="0020479F">
        <w:tc>
          <w:tcPr>
            <w:cnfStyle w:val="001000000000" w:firstRow="0" w:lastRow="0" w:firstColumn="1" w:lastColumn="0" w:oddVBand="0" w:evenVBand="0" w:oddHBand="0" w:evenHBand="0" w:firstRowFirstColumn="0" w:firstRowLastColumn="0" w:lastRowFirstColumn="0" w:lastRowLastColumn="0"/>
            <w:tcW w:w="0" w:type="dxa"/>
          </w:tcPr>
          <w:p w14:paraId="69FBD8B9" w14:textId="77777777" w:rsidR="00367B3F" w:rsidRPr="0020479F" w:rsidRDefault="00FB6E1B" w:rsidP="00DE3C29">
            <w:pPr>
              <w:pStyle w:val="NoSpacing"/>
              <w:rPr>
                <w:b w:val="0"/>
                <w:bCs w:val="0"/>
                <w:sz w:val="16"/>
                <w:szCs w:val="16"/>
                <w:lang w:val="en-GB"/>
              </w:rPr>
            </w:pPr>
            <w:r w:rsidRPr="0020479F">
              <w:rPr>
                <w:sz w:val="16"/>
                <w:szCs w:val="16"/>
                <w:lang w:val="en-GB"/>
              </w:rPr>
              <w:t>ASSET-C-02</w:t>
            </w:r>
            <w:r w:rsidR="00367B3F" w:rsidRPr="00A42C18">
              <w:rPr>
                <w:sz w:val="16"/>
                <w:szCs w:val="16"/>
                <w:lang w:val="en-GB"/>
              </w:rPr>
              <w:t>,</w:t>
            </w:r>
          </w:p>
          <w:p w14:paraId="6AB9F506" w14:textId="77777777" w:rsidR="00367B3F" w:rsidRPr="0020479F" w:rsidRDefault="00FB6E1B" w:rsidP="00DE3C29">
            <w:pPr>
              <w:pStyle w:val="NoSpacing"/>
              <w:rPr>
                <w:b w:val="0"/>
                <w:bCs w:val="0"/>
                <w:sz w:val="16"/>
                <w:szCs w:val="16"/>
                <w:lang w:val="en-GB"/>
              </w:rPr>
            </w:pPr>
            <w:r w:rsidRPr="0020479F">
              <w:rPr>
                <w:sz w:val="16"/>
                <w:szCs w:val="16"/>
                <w:lang w:val="en-GB"/>
              </w:rPr>
              <w:t>ASSET-C-11</w:t>
            </w:r>
            <w:r w:rsidR="00367B3F" w:rsidRPr="00A42C18">
              <w:rPr>
                <w:sz w:val="16"/>
                <w:szCs w:val="16"/>
                <w:lang w:val="en-GB"/>
              </w:rPr>
              <w:t>,</w:t>
            </w:r>
          </w:p>
          <w:p w14:paraId="38ED4385" w14:textId="77777777" w:rsidR="00367B3F" w:rsidRPr="0020479F" w:rsidRDefault="00FB6E1B" w:rsidP="00DE3C29">
            <w:pPr>
              <w:pStyle w:val="NoSpacing"/>
              <w:rPr>
                <w:b w:val="0"/>
                <w:bCs w:val="0"/>
                <w:sz w:val="16"/>
                <w:szCs w:val="16"/>
                <w:lang w:val="en-GB"/>
              </w:rPr>
            </w:pPr>
            <w:r w:rsidRPr="0020479F">
              <w:rPr>
                <w:sz w:val="16"/>
                <w:szCs w:val="16"/>
                <w:lang w:val="en-GB"/>
              </w:rPr>
              <w:t>ASSET-C-12</w:t>
            </w:r>
            <w:r w:rsidR="00367B3F" w:rsidRPr="00A42C18">
              <w:rPr>
                <w:sz w:val="16"/>
                <w:szCs w:val="16"/>
                <w:lang w:val="en-GB"/>
              </w:rPr>
              <w:t>,</w:t>
            </w:r>
          </w:p>
          <w:p w14:paraId="45CB5535" w14:textId="77777777" w:rsidR="00367B3F" w:rsidRPr="0020479F" w:rsidRDefault="00FB6E1B" w:rsidP="00DE3C29">
            <w:pPr>
              <w:pStyle w:val="NoSpacing"/>
              <w:rPr>
                <w:b w:val="0"/>
                <w:bCs w:val="0"/>
                <w:sz w:val="16"/>
                <w:szCs w:val="16"/>
                <w:lang w:val="en-GB"/>
              </w:rPr>
            </w:pPr>
            <w:r w:rsidRPr="0020479F">
              <w:rPr>
                <w:sz w:val="16"/>
                <w:szCs w:val="16"/>
                <w:lang w:val="en-GB"/>
              </w:rPr>
              <w:t>ASSET-C-14</w:t>
            </w:r>
            <w:r w:rsidR="00367B3F" w:rsidRPr="00A42C18">
              <w:rPr>
                <w:sz w:val="16"/>
                <w:szCs w:val="16"/>
                <w:lang w:val="en-GB"/>
              </w:rPr>
              <w:t>,</w:t>
            </w:r>
          </w:p>
          <w:p w14:paraId="79E9D4D6" w14:textId="77777777" w:rsidR="00367B3F" w:rsidRPr="0020479F" w:rsidRDefault="00FB6E1B" w:rsidP="00DE3C29">
            <w:pPr>
              <w:pStyle w:val="NoSpacing"/>
              <w:rPr>
                <w:b w:val="0"/>
                <w:bCs w:val="0"/>
                <w:sz w:val="16"/>
                <w:szCs w:val="16"/>
                <w:lang w:val="en-GB"/>
              </w:rPr>
            </w:pPr>
            <w:r w:rsidRPr="0020479F">
              <w:rPr>
                <w:sz w:val="16"/>
                <w:szCs w:val="16"/>
                <w:lang w:val="en-GB"/>
              </w:rPr>
              <w:t>ASSET-C-22</w:t>
            </w:r>
            <w:r w:rsidR="00367B3F" w:rsidRPr="00A42C18">
              <w:rPr>
                <w:sz w:val="16"/>
                <w:szCs w:val="16"/>
                <w:lang w:val="en-GB"/>
              </w:rPr>
              <w:t>,</w:t>
            </w:r>
          </w:p>
          <w:p w14:paraId="67D61FFD" w14:textId="77777777" w:rsidR="00367B3F" w:rsidRPr="0020479F" w:rsidRDefault="00FB6E1B" w:rsidP="00DE3C29">
            <w:pPr>
              <w:pStyle w:val="NoSpacing"/>
              <w:rPr>
                <w:b w:val="0"/>
                <w:bCs w:val="0"/>
                <w:sz w:val="16"/>
                <w:szCs w:val="16"/>
                <w:lang w:val="en-GB"/>
              </w:rPr>
            </w:pPr>
            <w:r w:rsidRPr="0020479F">
              <w:rPr>
                <w:sz w:val="16"/>
                <w:szCs w:val="16"/>
                <w:lang w:val="en-GB"/>
              </w:rPr>
              <w:t>ASSET-C-40</w:t>
            </w:r>
            <w:r w:rsidR="00367B3F" w:rsidRPr="00A42C18">
              <w:rPr>
                <w:sz w:val="16"/>
                <w:szCs w:val="16"/>
                <w:lang w:val="en-GB"/>
              </w:rPr>
              <w:t>,</w:t>
            </w:r>
          </w:p>
          <w:p w14:paraId="224C96E9" w14:textId="77777777" w:rsidR="00367B3F" w:rsidRPr="0020479F" w:rsidRDefault="00FB6E1B" w:rsidP="00DE3C29">
            <w:pPr>
              <w:pStyle w:val="NoSpacing"/>
              <w:rPr>
                <w:b w:val="0"/>
                <w:bCs w:val="0"/>
                <w:sz w:val="16"/>
                <w:szCs w:val="16"/>
                <w:lang w:val="en-GB"/>
              </w:rPr>
            </w:pPr>
            <w:r w:rsidRPr="0020479F">
              <w:rPr>
                <w:sz w:val="16"/>
                <w:szCs w:val="16"/>
                <w:lang w:val="en-GB"/>
              </w:rPr>
              <w:t>ASSET-D-10</w:t>
            </w:r>
            <w:r w:rsidR="00367B3F" w:rsidRPr="00A42C18">
              <w:rPr>
                <w:sz w:val="16"/>
                <w:szCs w:val="16"/>
                <w:lang w:val="en-GB"/>
              </w:rPr>
              <w:t>,</w:t>
            </w:r>
          </w:p>
          <w:p w14:paraId="1DD5E42A" w14:textId="77777777" w:rsidR="00367B3F" w:rsidRPr="0020479F" w:rsidRDefault="00FB6E1B" w:rsidP="00DE3C29">
            <w:pPr>
              <w:pStyle w:val="NoSpacing"/>
              <w:rPr>
                <w:b w:val="0"/>
                <w:bCs w:val="0"/>
                <w:sz w:val="16"/>
                <w:szCs w:val="16"/>
                <w:lang w:val="en-GB"/>
              </w:rPr>
            </w:pPr>
            <w:r w:rsidRPr="0020479F">
              <w:rPr>
                <w:sz w:val="16"/>
                <w:szCs w:val="16"/>
                <w:lang w:val="en-GB"/>
              </w:rPr>
              <w:t>ASSET-D-25</w:t>
            </w:r>
            <w:r w:rsidR="00367B3F" w:rsidRPr="00A42C18">
              <w:rPr>
                <w:sz w:val="16"/>
                <w:szCs w:val="16"/>
                <w:lang w:val="en-GB"/>
              </w:rPr>
              <w:t>,</w:t>
            </w:r>
          </w:p>
          <w:p w14:paraId="215812DF" w14:textId="05E42E6E" w:rsidR="00FB6E1B" w:rsidRPr="0020479F" w:rsidRDefault="00FB6E1B" w:rsidP="0020479F">
            <w:pPr>
              <w:pStyle w:val="NoSpacing"/>
              <w:rPr>
                <w:b w:val="0"/>
                <w:bCs w:val="0"/>
                <w:sz w:val="16"/>
                <w:szCs w:val="16"/>
                <w:lang w:val="en-GB"/>
              </w:rPr>
            </w:pPr>
            <w:r w:rsidRPr="0020479F">
              <w:rPr>
                <w:sz w:val="16"/>
                <w:szCs w:val="16"/>
                <w:lang w:val="en-GB"/>
              </w:rPr>
              <w:t xml:space="preserve">ASSET-D-26 </w:t>
            </w:r>
          </w:p>
        </w:tc>
        <w:tc>
          <w:tcPr>
            <w:tcW w:w="0" w:type="dxa"/>
          </w:tcPr>
          <w:p w14:paraId="24611AF2"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Near-RT RIC</w:t>
            </w:r>
            <w:r w:rsidR="00367B3F" w:rsidRPr="00A42C18">
              <w:rPr>
                <w:sz w:val="16"/>
                <w:szCs w:val="16"/>
                <w:lang w:val="en-GB"/>
              </w:rPr>
              <w:t>,</w:t>
            </w:r>
          </w:p>
          <w:p w14:paraId="72519A41"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Non-RT RIC</w:t>
            </w:r>
            <w:r w:rsidR="00367B3F" w:rsidRPr="00A42C18">
              <w:rPr>
                <w:sz w:val="16"/>
                <w:szCs w:val="16"/>
                <w:lang w:val="en-GB"/>
              </w:rPr>
              <w:t>,</w:t>
            </w:r>
          </w:p>
          <w:p w14:paraId="6959AC8F"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ML components</w:t>
            </w:r>
            <w:r w:rsidR="00367B3F" w:rsidRPr="00A42C18">
              <w:rPr>
                <w:sz w:val="16"/>
                <w:szCs w:val="16"/>
                <w:lang w:val="en-GB"/>
              </w:rPr>
              <w:t>,</w:t>
            </w:r>
          </w:p>
          <w:p w14:paraId="6E15D402" w14:textId="78896294"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O1-</w:t>
            </w:r>
            <w:r w:rsidR="00367B3F" w:rsidRPr="00A42C18">
              <w:rPr>
                <w:sz w:val="16"/>
                <w:szCs w:val="16"/>
                <w:lang w:val="en-GB"/>
              </w:rPr>
              <w:t xml:space="preserve">, </w:t>
            </w:r>
            <w:r w:rsidRPr="0020479F">
              <w:rPr>
                <w:sz w:val="16"/>
                <w:szCs w:val="16"/>
                <w:lang w:val="en-GB"/>
              </w:rPr>
              <w:t>A1-</w:t>
            </w:r>
            <w:r w:rsidR="00367B3F" w:rsidRPr="00A42C18">
              <w:rPr>
                <w:sz w:val="16"/>
                <w:szCs w:val="16"/>
                <w:lang w:val="en-GB"/>
              </w:rPr>
              <w:t xml:space="preserve">, </w:t>
            </w:r>
            <w:r w:rsidRPr="0020479F">
              <w:rPr>
                <w:sz w:val="16"/>
                <w:szCs w:val="16"/>
                <w:lang w:val="en-GB"/>
              </w:rPr>
              <w:t>E2- Interface</w:t>
            </w:r>
            <w:r w:rsidR="000207C3">
              <w:rPr>
                <w:sz w:val="16"/>
                <w:szCs w:val="16"/>
                <w:lang w:val="en-GB"/>
              </w:rPr>
              <w:t>,</w:t>
            </w:r>
            <w:r w:rsidRPr="0020479F">
              <w:rPr>
                <w:sz w:val="16"/>
                <w:szCs w:val="16"/>
                <w:lang w:val="en-GB"/>
              </w:rPr>
              <w:t xml:space="preserve"> Database data</w:t>
            </w:r>
            <w:r w:rsidR="00367B3F" w:rsidRPr="00A42C18">
              <w:rPr>
                <w:sz w:val="16"/>
                <w:szCs w:val="16"/>
                <w:lang w:val="en-GB"/>
              </w:rPr>
              <w:t>,</w:t>
            </w:r>
          </w:p>
          <w:p w14:paraId="21CB4B36"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Training data</w:t>
            </w:r>
            <w:r w:rsidR="00367B3F" w:rsidRPr="00A42C18">
              <w:rPr>
                <w:sz w:val="16"/>
                <w:szCs w:val="16"/>
                <w:lang w:val="en-GB"/>
              </w:rPr>
              <w:t>,</w:t>
            </w:r>
          </w:p>
          <w:p w14:paraId="4AD8B12E" w14:textId="282C3408" w:rsidR="00FB6E1B" w:rsidRPr="0020479F" w:rsidRDefault="000207C3"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 xml:space="preserve">Trained </w:t>
            </w:r>
            <w:r w:rsidRPr="00335C75">
              <w:rPr>
                <w:sz w:val="16"/>
                <w:szCs w:val="16"/>
                <w:lang w:val="en-GB"/>
              </w:rPr>
              <w:t>ML model</w:t>
            </w:r>
          </w:p>
        </w:tc>
        <w:tc>
          <w:tcPr>
            <w:tcW w:w="0" w:type="dxa"/>
          </w:tcPr>
          <w:p w14:paraId="76120614" w14:textId="4FC00FE6" w:rsidR="00FB6E1B" w:rsidRPr="0020479F" w:rsidRDefault="001C5566"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T-AIML-DP-</w:t>
            </w:r>
            <w:r w:rsidR="00FB6E1B" w:rsidRPr="0020479F">
              <w:rPr>
                <w:sz w:val="16"/>
                <w:szCs w:val="16"/>
                <w:lang w:val="en-GB"/>
              </w:rPr>
              <w:t>02</w:t>
            </w:r>
          </w:p>
        </w:tc>
        <w:tc>
          <w:tcPr>
            <w:tcW w:w="0" w:type="dxa"/>
          </w:tcPr>
          <w:p w14:paraId="2C801B56" w14:textId="162EC0A6" w:rsidR="00FB6E1B" w:rsidRPr="0020479F" w:rsidRDefault="00B254E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Grey-box Data Poisoning</w:t>
            </w:r>
          </w:p>
        </w:tc>
        <w:tc>
          <w:tcPr>
            <w:tcW w:w="1559" w:type="dxa"/>
          </w:tcPr>
          <w:p w14:paraId="49A585A3" w14:textId="77777777" w:rsidR="00FB6E1B" w:rsidRPr="0020479F" w:rsidRDefault="00FB6E1B"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701" w:type="dxa"/>
          </w:tcPr>
          <w:p w14:paraId="1F31C360" w14:textId="77777777" w:rsidR="00021DC0" w:rsidRPr="00FD47AE"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IN"/>
              </w:rPr>
            </w:pPr>
            <w:r w:rsidRPr="00FD47AE">
              <w:rPr>
                <w:sz w:val="16"/>
                <w:szCs w:val="16"/>
              </w:rPr>
              <w:t>Access control,</w:t>
            </w:r>
          </w:p>
          <w:p w14:paraId="2F785C4D" w14:textId="77777777" w:rsidR="00DE3C29" w:rsidRPr="0020479F"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Monitoring,</w:t>
            </w:r>
          </w:p>
          <w:p w14:paraId="640A760D" w14:textId="77777777" w:rsidR="00DE3C29" w:rsidRPr="0020479F"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 xml:space="preserve">Data </w:t>
            </w:r>
            <w:r w:rsidR="000C32AA" w:rsidRPr="0020479F">
              <w:rPr>
                <w:sz w:val="16"/>
                <w:szCs w:val="16"/>
                <w:lang w:val="en-GB"/>
              </w:rPr>
              <w:t>Sanitisation</w:t>
            </w:r>
            <w:r w:rsidRPr="0020479F">
              <w:rPr>
                <w:sz w:val="16"/>
                <w:szCs w:val="16"/>
                <w:lang w:val="en-GB"/>
              </w:rPr>
              <w:t>,</w:t>
            </w:r>
          </w:p>
          <w:p w14:paraId="7127EFD3" w14:textId="77777777" w:rsidR="00DE3C29" w:rsidRPr="0020479F"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Feature Selection,</w:t>
            </w:r>
          </w:p>
          <w:p w14:paraId="331DB79E" w14:textId="77777777" w:rsidR="00DE3C29" w:rsidRPr="0020479F"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Input Transformation,</w:t>
            </w:r>
          </w:p>
          <w:p w14:paraId="00F64745" w14:textId="77777777" w:rsidR="00DE3C29" w:rsidRPr="0020479F"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Adversarial Training,</w:t>
            </w:r>
          </w:p>
          <w:p w14:paraId="654165D7" w14:textId="77777777" w:rsidR="00DE3C29" w:rsidRPr="0020479F"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Ensemble Methods,</w:t>
            </w:r>
          </w:p>
          <w:p w14:paraId="67EA1D78" w14:textId="77777777" w:rsidR="00DE3C29" w:rsidRPr="0020479F"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Secure data acquisition,</w:t>
            </w:r>
          </w:p>
          <w:p w14:paraId="4E73FB86" w14:textId="77777777" w:rsidR="00021DC0" w:rsidRDefault="00FB6E1B"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Model agility</w:t>
            </w:r>
            <w:r w:rsidR="00021DC0">
              <w:rPr>
                <w:sz w:val="16"/>
                <w:szCs w:val="16"/>
                <w:lang w:val="en-GB"/>
              </w:rPr>
              <w:t>,</w:t>
            </w:r>
          </w:p>
          <w:p w14:paraId="6E049E6C" w14:textId="528515A7" w:rsidR="00FB6E1B" w:rsidRPr="0020479F"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4D10DD">
              <w:rPr>
                <w:sz w:val="16"/>
                <w:szCs w:val="16"/>
              </w:rPr>
              <w:t>Data Augmentation</w:t>
            </w:r>
          </w:p>
        </w:tc>
        <w:tc>
          <w:tcPr>
            <w:tcW w:w="990" w:type="dxa"/>
          </w:tcPr>
          <w:p w14:paraId="53C27814" w14:textId="77777777" w:rsidR="00021DC0"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Control 7,</w:t>
            </w:r>
          </w:p>
          <w:p w14:paraId="2F0C63A3"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8</w:t>
            </w:r>
            <w:r w:rsidR="00367B3F" w:rsidRPr="00A42C18">
              <w:rPr>
                <w:sz w:val="16"/>
                <w:szCs w:val="16"/>
                <w:lang w:val="en-GB"/>
              </w:rPr>
              <w:t>,</w:t>
            </w:r>
          </w:p>
          <w:p w14:paraId="2D28A9FD"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10</w:t>
            </w:r>
            <w:r w:rsidR="00367B3F" w:rsidRPr="00A42C18">
              <w:rPr>
                <w:sz w:val="16"/>
                <w:szCs w:val="16"/>
                <w:lang w:val="en-GB"/>
              </w:rPr>
              <w:t>,</w:t>
            </w:r>
          </w:p>
          <w:p w14:paraId="73D51D54"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11</w:t>
            </w:r>
            <w:r w:rsidR="00367B3F" w:rsidRPr="00A42C18">
              <w:rPr>
                <w:sz w:val="16"/>
                <w:szCs w:val="16"/>
                <w:lang w:val="en-GB"/>
              </w:rPr>
              <w:t>,</w:t>
            </w:r>
          </w:p>
          <w:p w14:paraId="5F207C0D"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12</w:t>
            </w:r>
            <w:r w:rsidR="00367B3F" w:rsidRPr="00A42C18">
              <w:rPr>
                <w:sz w:val="16"/>
                <w:szCs w:val="16"/>
                <w:lang w:val="en-GB"/>
              </w:rPr>
              <w:t>,</w:t>
            </w:r>
          </w:p>
          <w:p w14:paraId="536DE238"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13</w:t>
            </w:r>
            <w:r w:rsidR="00367B3F" w:rsidRPr="00A42C18">
              <w:rPr>
                <w:sz w:val="16"/>
                <w:szCs w:val="16"/>
                <w:lang w:val="en-GB"/>
              </w:rPr>
              <w:t>,</w:t>
            </w:r>
          </w:p>
          <w:p w14:paraId="50842540"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14</w:t>
            </w:r>
            <w:r w:rsidR="00367B3F" w:rsidRPr="00A42C18">
              <w:rPr>
                <w:sz w:val="16"/>
                <w:szCs w:val="16"/>
                <w:lang w:val="en-GB"/>
              </w:rPr>
              <w:t>,</w:t>
            </w:r>
          </w:p>
          <w:p w14:paraId="2D656234"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16</w:t>
            </w:r>
            <w:r w:rsidR="00367B3F" w:rsidRPr="00A42C18">
              <w:rPr>
                <w:sz w:val="16"/>
                <w:szCs w:val="16"/>
                <w:lang w:val="en-GB"/>
              </w:rPr>
              <w:t>,</w:t>
            </w:r>
          </w:p>
          <w:p w14:paraId="26738F74" w14:textId="77777777" w:rsidR="00021DC0" w:rsidRDefault="00FB6E1B"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17</w:t>
            </w:r>
            <w:r w:rsidR="00021DC0">
              <w:rPr>
                <w:sz w:val="16"/>
                <w:szCs w:val="16"/>
                <w:lang w:val="en-GB"/>
              </w:rPr>
              <w:t>,</w:t>
            </w:r>
          </w:p>
          <w:p w14:paraId="423E77C4" w14:textId="3A5324B7" w:rsidR="00FB6E1B" w:rsidRPr="0020479F"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Control 23</w:t>
            </w:r>
          </w:p>
        </w:tc>
      </w:tr>
      <w:tr w:rsidR="00367B3F" w:rsidRPr="00A42C18" w14:paraId="0280BD67" w14:textId="77777777" w:rsidTr="0020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168142B" w14:textId="77777777" w:rsidR="00367B3F" w:rsidRPr="0020479F" w:rsidRDefault="00FB6E1B" w:rsidP="00DE3C29">
            <w:pPr>
              <w:pStyle w:val="NoSpacing"/>
              <w:rPr>
                <w:b w:val="0"/>
                <w:bCs w:val="0"/>
                <w:sz w:val="16"/>
                <w:szCs w:val="16"/>
                <w:lang w:val="en-GB"/>
              </w:rPr>
            </w:pPr>
            <w:r w:rsidRPr="0020479F">
              <w:rPr>
                <w:sz w:val="16"/>
                <w:szCs w:val="16"/>
                <w:lang w:val="en-GB"/>
              </w:rPr>
              <w:t>ASSET-C-02</w:t>
            </w:r>
            <w:r w:rsidR="00367B3F" w:rsidRPr="00A42C18">
              <w:rPr>
                <w:sz w:val="16"/>
                <w:szCs w:val="16"/>
                <w:lang w:val="en-GB"/>
              </w:rPr>
              <w:t>,</w:t>
            </w:r>
          </w:p>
          <w:p w14:paraId="0BF1F625" w14:textId="77777777" w:rsidR="00367B3F" w:rsidRPr="0020479F" w:rsidRDefault="00FB6E1B" w:rsidP="00DE3C29">
            <w:pPr>
              <w:pStyle w:val="NoSpacing"/>
              <w:rPr>
                <w:b w:val="0"/>
                <w:bCs w:val="0"/>
                <w:sz w:val="16"/>
                <w:szCs w:val="16"/>
                <w:lang w:val="en-GB"/>
              </w:rPr>
            </w:pPr>
            <w:r w:rsidRPr="0020479F">
              <w:rPr>
                <w:sz w:val="16"/>
                <w:szCs w:val="16"/>
                <w:lang w:val="en-GB"/>
              </w:rPr>
              <w:t>ASSET-C-11</w:t>
            </w:r>
            <w:r w:rsidR="00367B3F" w:rsidRPr="00A42C18">
              <w:rPr>
                <w:sz w:val="16"/>
                <w:szCs w:val="16"/>
                <w:lang w:val="en-GB"/>
              </w:rPr>
              <w:t>,</w:t>
            </w:r>
          </w:p>
          <w:p w14:paraId="2EE0F8CD" w14:textId="77777777" w:rsidR="00367B3F" w:rsidRPr="0020479F" w:rsidRDefault="00FB6E1B" w:rsidP="00DE3C29">
            <w:pPr>
              <w:pStyle w:val="NoSpacing"/>
              <w:rPr>
                <w:b w:val="0"/>
                <w:bCs w:val="0"/>
                <w:sz w:val="16"/>
                <w:szCs w:val="16"/>
                <w:lang w:val="en-GB"/>
              </w:rPr>
            </w:pPr>
            <w:r w:rsidRPr="0020479F">
              <w:rPr>
                <w:sz w:val="16"/>
                <w:szCs w:val="16"/>
                <w:lang w:val="en-GB"/>
              </w:rPr>
              <w:t>ASSET-C-12</w:t>
            </w:r>
            <w:r w:rsidR="00367B3F" w:rsidRPr="00A42C18">
              <w:rPr>
                <w:sz w:val="16"/>
                <w:szCs w:val="16"/>
                <w:lang w:val="en-GB"/>
              </w:rPr>
              <w:t>,</w:t>
            </w:r>
          </w:p>
          <w:p w14:paraId="311BE766" w14:textId="77777777" w:rsidR="00367B3F" w:rsidRPr="0020479F" w:rsidRDefault="00FB6E1B" w:rsidP="00DE3C29">
            <w:pPr>
              <w:pStyle w:val="NoSpacing"/>
              <w:rPr>
                <w:b w:val="0"/>
                <w:bCs w:val="0"/>
                <w:sz w:val="16"/>
                <w:szCs w:val="16"/>
                <w:lang w:val="en-GB"/>
              </w:rPr>
            </w:pPr>
            <w:r w:rsidRPr="0020479F">
              <w:rPr>
                <w:sz w:val="16"/>
                <w:szCs w:val="16"/>
                <w:lang w:val="en-GB"/>
              </w:rPr>
              <w:t>ASSET-C-14</w:t>
            </w:r>
            <w:r w:rsidR="00367B3F" w:rsidRPr="00A42C18">
              <w:rPr>
                <w:sz w:val="16"/>
                <w:szCs w:val="16"/>
                <w:lang w:val="en-GB"/>
              </w:rPr>
              <w:t>,</w:t>
            </w:r>
          </w:p>
          <w:p w14:paraId="255B0D7A" w14:textId="77777777" w:rsidR="00367B3F" w:rsidRPr="0020479F" w:rsidRDefault="00FB6E1B" w:rsidP="00DE3C29">
            <w:pPr>
              <w:pStyle w:val="NoSpacing"/>
              <w:rPr>
                <w:b w:val="0"/>
                <w:bCs w:val="0"/>
                <w:sz w:val="16"/>
                <w:szCs w:val="16"/>
                <w:lang w:val="en-GB"/>
              </w:rPr>
            </w:pPr>
            <w:r w:rsidRPr="0020479F">
              <w:rPr>
                <w:sz w:val="16"/>
                <w:szCs w:val="16"/>
                <w:lang w:val="en-GB"/>
              </w:rPr>
              <w:t>ASSET-C-22</w:t>
            </w:r>
            <w:r w:rsidR="00367B3F" w:rsidRPr="00A42C18">
              <w:rPr>
                <w:sz w:val="16"/>
                <w:szCs w:val="16"/>
                <w:lang w:val="en-GB"/>
              </w:rPr>
              <w:t>,</w:t>
            </w:r>
          </w:p>
          <w:p w14:paraId="1804F046" w14:textId="77777777" w:rsidR="00367B3F" w:rsidRPr="0020479F" w:rsidRDefault="00FB6E1B" w:rsidP="00DE3C29">
            <w:pPr>
              <w:pStyle w:val="NoSpacing"/>
              <w:rPr>
                <w:b w:val="0"/>
                <w:bCs w:val="0"/>
                <w:sz w:val="16"/>
                <w:szCs w:val="16"/>
                <w:lang w:val="en-GB"/>
              </w:rPr>
            </w:pPr>
            <w:r w:rsidRPr="0020479F">
              <w:rPr>
                <w:sz w:val="16"/>
                <w:szCs w:val="16"/>
                <w:lang w:val="en-GB"/>
              </w:rPr>
              <w:t>ASSET-C-40</w:t>
            </w:r>
            <w:r w:rsidR="00367B3F" w:rsidRPr="00A42C18">
              <w:rPr>
                <w:sz w:val="16"/>
                <w:szCs w:val="16"/>
                <w:lang w:val="en-GB"/>
              </w:rPr>
              <w:t>,</w:t>
            </w:r>
          </w:p>
          <w:p w14:paraId="360D3CA0" w14:textId="77777777" w:rsidR="00367B3F" w:rsidRPr="0020479F" w:rsidRDefault="00FB6E1B" w:rsidP="00DE3C29">
            <w:pPr>
              <w:pStyle w:val="NoSpacing"/>
              <w:rPr>
                <w:b w:val="0"/>
                <w:bCs w:val="0"/>
                <w:sz w:val="16"/>
                <w:szCs w:val="16"/>
                <w:lang w:val="en-GB"/>
              </w:rPr>
            </w:pPr>
            <w:r w:rsidRPr="0020479F">
              <w:rPr>
                <w:sz w:val="16"/>
                <w:szCs w:val="16"/>
                <w:lang w:val="en-GB"/>
              </w:rPr>
              <w:t>ASSET-D-10</w:t>
            </w:r>
            <w:r w:rsidR="00367B3F" w:rsidRPr="00A42C18">
              <w:rPr>
                <w:sz w:val="16"/>
                <w:szCs w:val="16"/>
                <w:lang w:val="en-GB"/>
              </w:rPr>
              <w:t>,</w:t>
            </w:r>
          </w:p>
          <w:p w14:paraId="5D9D7312" w14:textId="77777777" w:rsidR="00367B3F" w:rsidRPr="0020479F" w:rsidRDefault="00FB6E1B" w:rsidP="00DE3C29">
            <w:pPr>
              <w:pStyle w:val="NoSpacing"/>
              <w:rPr>
                <w:b w:val="0"/>
                <w:bCs w:val="0"/>
                <w:sz w:val="16"/>
                <w:szCs w:val="16"/>
                <w:lang w:val="en-GB"/>
              </w:rPr>
            </w:pPr>
            <w:r w:rsidRPr="0020479F">
              <w:rPr>
                <w:sz w:val="16"/>
                <w:szCs w:val="16"/>
                <w:lang w:val="en-GB"/>
              </w:rPr>
              <w:t>ASSET-D-25</w:t>
            </w:r>
            <w:r w:rsidR="00367B3F" w:rsidRPr="00A42C18">
              <w:rPr>
                <w:sz w:val="16"/>
                <w:szCs w:val="16"/>
                <w:lang w:val="en-GB"/>
              </w:rPr>
              <w:t>,</w:t>
            </w:r>
          </w:p>
          <w:p w14:paraId="26F2A4FB" w14:textId="79236317" w:rsidR="00FB6E1B" w:rsidRPr="0020479F" w:rsidRDefault="00FB6E1B" w:rsidP="0020479F">
            <w:pPr>
              <w:pStyle w:val="NoSpacing"/>
              <w:rPr>
                <w:b w:val="0"/>
                <w:bCs w:val="0"/>
                <w:sz w:val="16"/>
                <w:szCs w:val="16"/>
                <w:lang w:val="en-GB"/>
              </w:rPr>
            </w:pPr>
            <w:r w:rsidRPr="0020479F">
              <w:rPr>
                <w:sz w:val="16"/>
                <w:szCs w:val="16"/>
                <w:lang w:val="en-GB"/>
              </w:rPr>
              <w:t>ASSET-D-26</w:t>
            </w:r>
          </w:p>
        </w:tc>
        <w:tc>
          <w:tcPr>
            <w:tcW w:w="0" w:type="dxa"/>
          </w:tcPr>
          <w:p w14:paraId="71A3EB4D"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Near-RT RIC</w:t>
            </w:r>
            <w:r w:rsidR="00367B3F" w:rsidRPr="00A42C18">
              <w:rPr>
                <w:sz w:val="16"/>
                <w:szCs w:val="16"/>
                <w:lang w:val="en-GB"/>
              </w:rPr>
              <w:t>,</w:t>
            </w:r>
          </w:p>
          <w:p w14:paraId="1D45215A"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Non-RT RIC</w:t>
            </w:r>
            <w:r w:rsidR="00367B3F" w:rsidRPr="00A42C18">
              <w:rPr>
                <w:sz w:val="16"/>
                <w:szCs w:val="16"/>
                <w:lang w:val="en-GB"/>
              </w:rPr>
              <w:t>,</w:t>
            </w:r>
          </w:p>
          <w:p w14:paraId="7D13B99B"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ML components</w:t>
            </w:r>
            <w:r w:rsidR="00367B3F" w:rsidRPr="00A42C18">
              <w:rPr>
                <w:sz w:val="16"/>
                <w:szCs w:val="16"/>
                <w:lang w:val="en-GB"/>
              </w:rPr>
              <w:t>,</w:t>
            </w:r>
          </w:p>
          <w:p w14:paraId="2D915F5D" w14:textId="77777777" w:rsidR="000207C3" w:rsidRDefault="000207C3"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335C75">
              <w:rPr>
                <w:sz w:val="16"/>
                <w:szCs w:val="16"/>
                <w:lang w:val="en-GB"/>
              </w:rPr>
              <w:t>O1-, A1-, E2- Interface</w:t>
            </w:r>
            <w:r>
              <w:rPr>
                <w:sz w:val="16"/>
                <w:szCs w:val="16"/>
                <w:lang w:val="en-GB"/>
              </w:rPr>
              <w:t>,</w:t>
            </w:r>
          </w:p>
          <w:p w14:paraId="5EF5BB4B" w14:textId="60AF968A"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Database data,</w:t>
            </w:r>
          </w:p>
          <w:p w14:paraId="27ACD3C8"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data</w:t>
            </w:r>
            <w:r w:rsidR="00367B3F" w:rsidRPr="00A42C18">
              <w:rPr>
                <w:sz w:val="16"/>
                <w:szCs w:val="16"/>
                <w:lang w:val="en-GB"/>
              </w:rPr>
              <w:t>,</w:t>
            </w:r>
          </w:p>
          <w:p w14:paraId="70273F6A" w14:textId="3B193CBC" w:rsidR="000207C3" w:rsidRDefault="000207C3">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 xml:space="preserve">Trained </w:t>
            </w:r>
            <w:r w:rsidRPr="00335C75">
              <w:rPr>
                <w:sz w:val="16"/>
                <w:szCs w:val="16"/>
                <w:lang w:val="en-GB"/>
              </w:rPr>
              <w:t xml:space="preserve">ML model </w:t>
            </w:r>
          </w:p>
          <w:p w14:paraId="45B00088" w14:textId="69466A04"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1056" w:type="dxa"/>
          </w:tcPr>
          <w:p w14:paraId="0C1148F6" w14:textId="1AA16ED5" w:rsidR="00FB6E1B" w:rsidRPr="0020479F" w:rsidRDefault="001C5566"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T-AIML-DP-</w:t>
            </w:r>
            <w:r w:rsidR="00FB6E1B" w:rsidRPr="0020479F">
              <w:rPr>
                <w:sz w:val="16"/>
                <w:szCs w:val="16"/>
                <w:lang w:val="en-GB"/>
              </w:rPr>
              <w:t>03</w:t>
            </w:r>
          </w:p>
        </w:tc>
        <w:tc>
          <w:tcPr>
            <w:tcW w:w="1495" w:type="dxa"/>
          </w:tcPr>
          <w:p w14:paraId="0E28B9E5" w14:textId="3E25A2A4" w:rsidR="00FB6E1B"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White-box Data Poisoning</w:t>
            </w:r>
          </w:p>
        </w:tc>
        <w:tc>
          <w:tcPr>
            <w:tcW w:w="0" w:type="dxa"/>
          </w:tcPr>
          <w:p w14:paraId="4B704654" w14:textId="77777777"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701" w:type="dxa"/>
          </w:tcPr>
          <w:p w14:paraId="64BF0937" w14:textId="77777777" w:rsidR="00021DC0" w:rsidRPr="00FD47AE"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IN"/>
              </w:rPr>
            </w:pPr>
            <w:r w:rsidRPr="00FD47AE">
              <w:rPr>
                <w:sz w:val="16"/>
                <w:szCs w:val="16"/>
              </w:rPr>
              <w:t>Access control,</w:t>
            </w:r>
          </w:p>
          <w:p w14:paraId="13FCB9B4"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p>
          <w:p w14:paraId="2BE7A605"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Data </w:t>
            </w:r>
            <w:r w:rsidR="000C32AA" w:rsidRPr="0020479F">
              <w:rPr>
                <w:sz w:val="16"/>
                <w:szCs w:val="16"/>
                <w:lang w:val="en-GB"/>
              </w:rPr>
              <w:t>Sanitisation</w:t>
            </w:r>
            <w:r w:rsidRPr="0020479F">
              <w:rPr>
                <w:sz w:val="16"/>
                <w:szCs w:val="16"/>
                <w:lang w:val="en-GB"/>
              </w:rPr>
              <w:t>,</w:t>
            </w:r>
          </w:p>
          <w:p w14:paraId="6558FF56"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Feature Selection,</w:t>
            </w:r>
          </w:p>
          <w:p w14:paraId="49537F7A"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Input Transformation,</w:t>
            </w:r>
          </w:p>
          <w:p w14:paraId="559F5505"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Adversarial Training,</w:t>
            </w:r>
          </w:p>
          <w:p w14:paraId="3C1C87C9"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Ensemble Methods,</w:t>
            </w:r>
          </w:p>
          <w:p w14:paraId="045B69C3" w14:textId="77777777" w:rsidR="00DE3C29" w:rsidRPr="0020479F"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Secure data acquisition,</w:t>
            </w:r>
          </w:p>
          <w:p w14:paraId="432851AE" w14:textId="77777777" w:rsidR="00021DC0" w:rsidRDefault="00FB6E1B"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agility</w:t>
            </w:r>
            <w:r w:rsidR="00021DC0">
              <w:rPr>
                <w:sz w:val="16"/>
                <w:szCs w:val="16"/>
                <w:lang w:val="en-GB"/>
              </w:rPr>
              <w:t>,</w:t>
            </w:r>
          </w:p>
          <w:p w14:paraId="2D46F0F0" w14:textId="7CD254BA" w:rsidR="00FB6E1B" w:rsidRPr="0020479F"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4D10DD">
              <w:rPr>
                <w:sz w:val="16"/>
                <w:szCs w:val="16"/>
              </w:rPr>
              <w:t>Data Augmentation</w:t>
            </w:r>
          </w:p>
        </w:tc>
        <w:tc>
          <w:tcPr>
            <w:tcW w:w="990" w:type="dxa"/>
          </w:tcPr>
          <w:p w14:paraId="7B637F75" w14:textId="77777777" w:rsidR="00021DC0"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Control 7,</w:t>
            </w:r>
          </w:p>
          <w:p w14:paraId="716BC8DF"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00367B3F" w:rsidRPr="00A42C18">
              <w:rPr>
                <w:sz w:val="16"/>
                <w:szCs w:val="16"/>
                <w:lang w:val="en-GB"/>
              </w:rPr>
              <w:t>,</w:t>
            </w:r>
          </w:p>
          <w:p w14:paraId="56C90505"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10</w:t>
            </w:r>
            <w:r w:rsidR="00367B3F" w:rsidRPr="00A42C18">
              <w:rPr>
                <w:sz w:val="16"/>
                <w:szCs w:val="16"/>
                <w:lang w:val="en-GB"/>
              </w:rPr>
              <w:t>,</w:t>
            </w:r>
          </w:p>
          <w:p w14:paraId="0A734FF1"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11</w:t>
            </w:r>
            <w:r w:rsidR="00367B3F" w:rsidRPr="00A42C18">
              <w:rPr>
                <w:sz w:val="16"/>
                <w:szCs w:val="16"/>
                <w:lang w:val="en-GB"/>
              </w:rPr>
              <w:t>,</w:t>
            </w:r>
          </w:p>
          <w:p w14:paraId="04273D3F"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12</w:t>
            </w:r>
            <w:r w:rsidR="00367B3F" w:rsidRPr="00A42C18">
              <w:rPr>
                <w:sz w:val="16"/>
                <w:szCs w:val="16"/>
                <w:lang w:val="en-GB"/>
              </w:rPr>
              <w:t>,</w:t>
            </w:r>
          </w:p>
          <w:p w14:paraId="5E8A8C45"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13</w:t>
            </w:r>
            <w:r w:rsidR="00367B3F" w:rsidRPr="00A42C18">
              <w:rPr>
                <w:sz w:val="16"/>
                <w:szCs w:val="16"/>
                <w:lang w:val="en-GB"/>
              </w:rPr>
              <w:t>,</w:t>
            </w:r>
          </w:p>
          <w:p w14:paraId="5F494A90"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14</w:t>
            </w:r>
            <w:r w:rsidR="00367B3F" w:rsidRPr="00A42C18">
              <w:rPr>
                <w:sz w:val="16"/>
                <w:szCs w:val="16"/>
                <w:lang w:val="en-GB"/>
              </w:rPr>
              <w:t>,</w:t>
            </w:r>
          </w:p>
          <w:p w14:paraId="7F0EB2FC"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16</w:t>
            </w:r>
            <w:r w:rsidR="00367B3F" w:rsidRPr="00A42C18">
              <w:rPr>
                <w:sz w:val="16"/>
                <w:szCs w:val="16"/>
                <w:lang w:val="en-GB"/>
              </w:rPr>
              <w:t>,</w:t>
            </w:r>
          </w:p>
          <w:p w14:paraId="3A33FD77" w14:textId="77777777" w:rsidR="00021DC0" w:rsidRDefault="00FB6E1B"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17</w:t>
            </w:r>
            <w:r w:rsidR="00021DC0">
              <w:rPr>
                <w:sz w:val="16"/>
                <w:szCs w:val="16"/>
                <w:lang w:val="en-GB"/>
              </w:rPr>
              <w:t>,</w:t>
            </w:r>
          </w:p>
          <w:p w14:paraId="1595FAA9" w14:textId="778F90A6" w:rsidR="00FB6E1B" w:rsidRPr="0020479F"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Control 23</w:t>
            </w:r>
          </w:p>
        </w:tc>
      </w:tr>
    </w:tbl>
    <w:p w14:paraId="51355DAA" w14:textId="77777777" w:rsidR="00FB6E1B" w:rsidRPr="00A42C18" w:rsidRDefault="00FB6E1B" w:rsidP="00FB6E1B">
      <w:pPr>
        <w:rPr>
          <w:lang w:val="en-GB"/>
        </w:rPr>
      </w:pPr>
    </w:p>
    <w:p w14:paraId="07571781" w14:textId="77777777" w:rsidR="00FB6E1B" w:rsidRPr="00A42C18" w:rsidRDefault="00FB6E1B" w:rsidP="00FB6E1B">
      <w:pPr>
        <w:pStyle w:val="Heading2"/>
        <w:rPr>
          <w:lang w:val="en-GB"/>
        </w:rPr>
      </w:pPr>
      <w:bookmarkStart w:id="345" w:name="_Toc152688871"/>
      <w:bookmarkStart w:id="346" w:name="_Toc184043457"/>
      <w:r w:rsidRPr="0020479F">
        <w:rPr>
          <w:lang w:val="en-GB"/>
        </w:rPr>
        <w:t>Model Inversion Attack (ML03:2023)</w:t>
      </w:r>
      <w:bookmarkEnd w:id="345"/>
      <w:bookmarkEnd w:id="346"/>
    </w:p>
    <w:p w14:paraId="73C8C912" w14:textId="563D51A4" w:rsidR="00AD5710" w:rsidRPr="00A42C18" w:rsidRDefault="00AD5710" w:rsidP="0020479F">
      <w:pPr>
        <w:pStyle w:val="Caption"/>
        <w:keepNext/>
        <w:rPr>
          <w:lang w:val="en-GB"/>
        </w:rPr>
      </w:pPr>
      <w:bookmarkStart w:id="347" w:name="_Toc184043477"/>
      <w:r w:rsidRPr="0020479F">
        <w:rPr>
          <w:lang w:val="en-GB"/>
        </w:rPr>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8.4</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r w:rsidRPr="00A42C18">
        <w:rPr>
          <w:lang w:val="en-GB"/>
        </w:rPr>
        <w:t xml:space="preserve"> AI/ML Risk Analysis – Model Inversion Attack</w:t>
      </w:r>
      <w:bookmarkEnd w:id="347"/>
    </w:p>
    <w:tbl>
      <w:tblPr>
        <w:tblStyle w:val="GridTable4-Accent1"/>
        <w:tblW w:w="9637" w:type="dxa"/>
        <w:tblInd w:w="-147" w:type="dxa"/>
        <w:tblLayout w:type="fixed"/>
        <w:tblLook w:val="04A0" w:firstRow="1" w:lastRow="0" w:firstColumn="1" w:lastColumn="0" w:noHBand="0" w:noVBand="1"/>
      </w:tblPr>
      <w:tblGrid>
        <w:gridCol w:w="1086"/>
        <w:gridCol w:w="1603"/>
        <w:gridCol w:w="1158"/>
        <w:gridCol w:w="1556"/>
        <w:gridCol w:w="1697"/>
        <w:gridCol w:w="1556"/>
        <w:gridCol w:w="981"/>
      </w:tblGrid>
      <w:tr w:rsidR="0052382D" w:rsidRPr="00A42C18" w14:paraId="113B4E04" w14:textId="77777777" w:rsidTr="0052382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86" w:type="dxa"/>
            <w:vAlign w:val="center"/>
            <w:hideMark/>
          </w:tcPr>
          <w:p w14:paraId="78D6A634" w14:textId="77777777" w:rsidR="00AD5710" w:rsidRPr="0020479F" w:rsidRDefault="00AD5710" w:rsidP="0020479F">
            <w:pPr>
              <w:pStyle w:val="NoSpacing"/>
              <w:rPr>
                <w:sz w:val="16"/>
                <w:szCs w:val="16"/>
                <w:lang w:val="en-GB"/>
              </w:rPr>
            </w:pPr>
            <w:r w:rsidRPr="0020479F">
              <w:rPr>
                <w:sz w:val="16"/>
                <w:szCs w:val="16"/>
                <w:lang w:val="en-GB"/>
              </w:rPr>
              <w:t>Asset-Id</w:t>
            </w:r>
          </w:p>
        </w:tc>
        <w:tc>
          <w:tcPr>
            <w:tcW w:w="1603" w:type="dxa"/>
            <w:vAlign w:val="center"/>
            <w:hideMark/>
          </w:tcPr>
          <w:p w14:paraId="5DB32408"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Asset Name</w:t>
            </w:r>
          </w:p>
        </w:tc>
        <w:tc>
          <w:tcPr>
            <w:tcW w:w="1158" w:type="dxa"/>
            <w:vAlign w:val="center"/>
            <w:hideMark/>
          </w:tcPr>
          <w:p w14:paraId="3C7A2C96"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Threat-Id</w:t>
            </w:r>
          </w:p>
        </w:tc>
        <w:tc>
          <w:tcPr>
            <w:tcW w:w="1556" w:type="dxa"/>
            <w:vAlign w:val="center"/>
            <w:hideMark/>
          </w:tcPr>
          <w:p w14:paraId="34DBA091"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 Description (Brief)</w:t>
            </w:r>
          </w:p>
        </w:tc>
        <w:tc>
          <w:tcPr>
            <w:tcW w:w="1697" w:type="dxa"/>
            <w:vAlign w:val="center"/>
            <w:hideMark/>
          </w:tcPr>
          <w:p w14:paraId="68AB975E"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Likelihood Raw Score</w:t>
            </w:r>
          </w:p>
        </w:tc>
        <w:tc>
          <w:tcPr>
            <w:tcW w:w="1556" w:type="dxa"/>
            <w:vAlign w:val="center"/>
            <w:hideMark/>
          </w:tcPr>
          <w:p w14:paraId="19DACFEF"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Possible Security Controls</w:t>
            </w:r>
          </w:p>
        </w:tc>
        <w:tc>
          <w:tcPr>
            <w:tcW w:w="981" w:type="dxa"/>
            <w:vAlign w:val="center"/>
            <w:hideMark/>
          </w:tcPr>
          <w:p w14:paraId="7A67D50B"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Security Control-id</w:t>
            </w:r>
          </w:p>
        </w:tc>
      </w:tr>
      <w:tr w:rsidR="0052382D" w:rsidRPr="00A42C18" w14:paraId="68B9E16D" w14:textId="77777777" w:rsidTr="0052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A3C8800" w14:textId="41502D7E" w:rsidR="00AD5710" w:rsidRPr="0020479F" w:rsidRDefault="00AD5710" w:rsidP="0020479F">
            <w:pPr>
              <w:pStyle w:val="NoSpacing"/>
              <w:rPr>
                <w:sz w:val="16"/>
                <w:szCs w:val="16"/>
                <w:lang w:val="en-GB"/>
              </w:rPr>
            </w:pPr>
            <w:r w:rsidRPr="0020479F">
              <w:rPr>
                <w:rFonts w:eastAsia="Yu Mincho" w:cs="Times New Roman"/>
                <w:sz w:val="16"/>
                <w:szCs w:val="16"/>
                <w:lang w:val="en-GB"/>
              </w:rPr>
              <w:t>ASSET-D-10</w:t>
            </w:r>
            <w:r w:rsidRPr="0020479F">
              <w:rPr>
                <w:sz w:val="16"/>
                <w:szCs w:val="16"/>
                <w:lang w:val="en-GB"/>
              </w:rPr>
              <w:t>,</w:t>
            </w:r>
          </w:p>
          <w:p w14:paraId="0F3A388D" w14:textId="7BBAF829" w:rsidR="00AD5710" w:rsidRPr="0020479F" w:rsidRDefault="00AD5710" w:rsidP="0020479F">
            <w:pPr>
              <w:pStyle w:val="NoSpacing"/>
              <w:rPr>
                <w:sz w:val="16"/>
                <w:szCs w:val="16"/>
                <w:lang w:val="en-GB"/>
              </w:rPr>
            </w:pPr>
            <w:r w:rsidRPr="0020479F">
              <w:rPr>
                <w:rFonts w:eastAsia="Yu Mincho" w:cs="Times New Roman"/>
                <w:sz w:val="16"/>
                <w:szCs w:val="16"/>
                <w:lang w:val="en-GB"/>
              </w:rPr>
              <w:t>ASSET-D-25</w:t>
            </w:r>
            <w:r w:rsidRPr="0020479F">
              <w:rPr>
                <w:sz w:val="16"/>
                <w:szCs w:val="16"/>
                <w:lang w:val="en-GB"/>
              </w:rPr>
              <w:t>,</w:t>
            </w:r>
          </w:p>
          <w:p w14:paraId="479836D0" w14:textId="71549783" w:rsidR="00AD5710" w:rsidRPr="0020479F" w:rsidRDefault="00AD5710" w:rsidP="0020479F">
            <w:pPr>
              <w:pStyle w:val="NoSpacing"/>
              <w:rPr>
                <w:sz w:val="16"/>
                <w:szCs w:val="16"/>
                <w:lang w:val="en-GB"/>
              </w:rPr>
            </w:pPr>
            <w:r w:rsidRPr="0020479F">
              <w:rPr>
                <w:rFonts w:eastAsia="Yu Mincho" w:cs="Times New Roman"/>
                <w:sz w:val="16"/>
                <w:szCs w:val="16"/>
                <w:lang w:val="en-GB"/>
              </w:rPr>
              <w:t>ASSET-D-26</w:t>
            </w:r>
            <w:r w:rsidRPr="0020479F">
              <w:rPr>
                <w:sz w:val="16"/>
                <w:szCs w:val="16"/>
                <w:lang w:val="en-GB"/>
              </w:rPr>
              <w:t>,</w:t>
            </w:r>
          </w:p>
          <w:p w14:paraId="357BAF3E" w14:textId="7322F9A4" w:rsidR="00AD5710" w:rsidRPr="0020479F" w:rsidRDefault="00AD5710" w:rsidP="0020479F">
            <w:pPr>
              <w:pStyle w:val="NoSpacing"/>
              <w:rPr>
                <w:sz w:val="16"/>
                <w:szCs w:val="16"/>
                <w:lang w:val="en-GB"/>
              </w:rPr>
            </w:pPr>
            <w:r w:rsidRPr="0020479F">
              <w:rPr>
                <w:rFonts w:eastAsia="Yu Mincho" w:cs="Times New Roman"/>
                <w:sz w:val="16"/>
                <w:szCs w:val="16"/>
                <w:lang w:val="en-GB"/>
              </w:rPr>
              <w:t>ASSET-D-2</w:t>
            </w:r>
            <w:r w:rsidRPr="0020479F">
              <w:rPr>
                <w:sz w:val="16"/>
                <w:szCs w:val="16"/>
                <w:lang w:val="en-GB"/>
              </w:rPr>
              <w:t>7,</w:t>
            </w:r>
          </w:p>
          <w:p w14:paraId="64FEA3A8" w14:textId="27AB58E8" w:rsidR="00AD5710" w:rsidRPr="0020479F" w:rsidRDefault="00AD5710" w:rsidP="0020479F">
            <w:pPr>
              <w:pStyle w:val="NoSpacing"/>
              <w:rPr>
                <w:sz w:val="16"/>
                <w:szCs w:val="16"/>
                <w:lang w:val="en-GB"/>
              </w:rPr>
            </w:pPr>
            <w:r w:rsidRPr="0020479F">
              <w:rPr>
                <w:rFonts w:eastAsia="Yu Mincho" w:cs="Times New Roman"/>
                <w:sz w:val="16"/>
                <w:szCs w:val="16"/>
                <w:lang w:val="en-GB"/>
              </w:rPr>
              <w:t>ASSET-D-28</w:t>
            </w:r>
          </w:p>
        </w:tc>
        <w:tc>
          <w:tcPr>
            <w:tcW w:w="1603" w:type="dxa"/>
          </w:tcPr>
          <w:p w14:paraId="043E64A7" w14:textId="6B6ED835"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 xml:space="preserve">Database </w:t>
            </w:r>
            <w:r w:rsidRPr="0020479F">
              <w:rPr>
                <w:sz w:val="16"/>
                <w:szCs w:val="16"/>
                <w:lang w:val="en-GB"/>
              </w:rPr>
              <w:t>data,</w:t>
            </w:r>
          </w:p>
          <w:p w14:paraId="7E83970D" w14:textId="77777777" w:rsidR="000207C3" w:rsidRPr="00A42C18" w:rsidRDefault="000207C3" w:rsidP="000207C3">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335C75">
              <w:rPr>
                <w:sz w:val="16"/>
                <w:szCs w:val="16"/>
                <w:lang w:val="en-GB"/>
              </w:rPr>
              <w:t>Training data</w:t>
            </w:r>
            <w:r w:rsidRPr="00A42C18">
              <w:rPr>
                <w:sz w:val="16"/>
                <w:szCs w:val="16"/>
                <w:lang w:val="en-GB"/>
              </w:rPr>
              <w:t>,</w:t>
            </w:r>
          </w:p>
          <w:p w14:paraId="68A81316" w14:textId="3E40492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Trained ML model</w:t>
            </w:r>
            <w:r w:rsidRPr="0020479F">
              <w:rPr>
                <w:sz w:val="16"/>
                <w:szCs w:val="16"/>
                <w:lang w:val="en-GB"/>
              </w:rPr>
              <w:t>,</w:t>
            </w:r>
          </w:p>
          <w:p w14:paraId="0FF4D1A7" w14:textId="053472A9"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ML prediction results,</w:t>
            </w:r>
          </w:p>
          <w:p w14:paraId="48FB45B5" w14:textId="65A65B95"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ML system</w:t>
            </w:r>
            <w:r w:rsidRPr="0020479F">
              <w:rPr>
                <w:sz w:val="16"/>
                <w:szCs w:val="16"/>
                <w:lang w:val="en-GB"/>
              </w:rPr>
              <w:t xml:space="preserve"> behaviour</w:t>
            </w:r>
            <w:r w:rsidRPr="0020479F">
              <w:rPr>
                <w:rFonts w:eastAsia="Yu Mincho" w:cs="Times New Roman"/>
                <w:sz w:val="16"/>
                <w:szCs w:val="16"/>
                <w:lang w:val="en-GB"/>
              </w:rPr>
              <w:t xml:space="preserve"> </w:t>
            </w:r>
          </w:p>
        </w:tc>
        <w:tc>
          <w:tcPr>
            <w:tcW w:w="1158" w:type="dxa"/>
          </w:tcPr>
          <w:p w14:paraId="6AAE17B4" w14:textId="3C8EE130" w:rsidR="00AD5710" w:rsidRPr="0020479F" w:rsidRDefault="001C5566"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rFonts w:eastAsia="Yu Mincho" w:cs="Times New Roman"/>
                <w:sz w:val="16"/>
                <w:szCs w:val="16"/>
                <w:lang w:val="en-GB"/>
              </w:rPr>
              <w:t>T-AIML-MOI-</w:t>
            </w:r>
            <w:r w:rsidR="00AD5710" w:rsidRPr="0020479F">
              <w:rPr>
                <w:rFonts w:eastAsia="Yu Mincho" w:cs="Times New Roman"/>
                <w:sz w:val="16"/>
                <w:szCs w:val="16"/>
                <w:lang w:val="en-GB"/>
              </w:rPr>
              <w:t>01</w:t>
            </w:r>
          </w:p>
        </w:tc>
        <w:tc>
          <w:tcPr>
            <w:tcW w:w="1556" w:type="dxa"/>
          </w:tcPr>
          <w:p w14:paraId="33D04442" w14:textId="17219E0E"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 xml:space="preserve">Black-box </w:t>
            </w:r>
            <w:r w:rsidR="00A94F22">
              <w:rPr>
                <w:rFonts w:eastAsia="Yu Mincho" w:cs="Times New Roman"/>
                <w:sz w:val="16"/>
                <w:szCs w:val="16"/>
                <w:lang w:val="en-GB"/>
              </w:rPr>
              <w:t>M</w:t>
            </w:r>
            <w:r w:rsidR="00A94F22" w:rsidRPr="0020479F">
              <w:rPr>
                <w:rFonts w:eastAsia="Yu Mincho" w:cs="Times New Roman"/>
                <w:sz w:val="16"/>
                <w:szCs w:val="16"/>
                <w:lang w:val="en-GB"/>
              </w:rPr>
              <w:t xml:space="preserve">odel </w:t>
            </w:r>
            <w:r w:rsidR="00A94F22">
              <w:rPr>
                <w:rFonts w:eastAsia="Yu Mincho" w:cs="Times New Roman"/>
                <w:sz w:val="16"/>
                <w:szCs w:val="16"/>
                <w:lang w:val="en-GB"/>
              </w:rPr>
              <w:t>I</w:t>
            </w:r>
            <w:r w:rsidR="00A94F22" w:rsidRPr="0020479F">
              <w:rPr>
                <w:rFonts w:eastAsia="Yu Mincho" w:cs="Times New Roman"/>
                <w:sz w:val="16"/>
                <w:szCs w:val="16"/>
                <w:lang w:val="en-GB"/>
              </w:rPr>
              <w:t>nversion</w:t>
            </w:r>
          </w:p>
        </w:tc>
        <w:tc>
          <w:tcPr>
            <w:tcW w:w="1697" w:type="dxa"/>
          </w:tcPr>
          <w:p w14:paraId="57D77915" w14:textId="77777777" w:rsidR="00AD5710" w:rsidRPr="0020479F" w:rsidRDefault="00AD5710" w:rsidP="00AD571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Impact= High</w:t>
            </w:r>
          </w:p>
          <w:p w14:paraId="004D040F" w14:textId="3A08E801"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Likelihood= High</w:t>
            </w:r>
          </w:p>
        </w:tc>
        <w:tc>
          <w:tcPr>
            <w:tcW w:w="1556" w:type="dxa"/>
          </w:tcPr>
          <w:p w14:paraId="25A1565E" w14:textId="77C1C02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Obfuscation</w:t>
            </w:r>
            <w:r w:rsidRPr="0020479F">
              <w:rPr>
                <w:sz w:val="16"/>
                <w:szCs w:val="16"/>
                <w:lang w:val="en-GB"/>
              </w:rPr>
              <w:t>,</w:t>
            </w:r>
          </w:p>
          <w:p w14:paraId="397B205A" w14:textId="080DB67E"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Differential Privacy</w:t>
            </w:r>
            <w:r w:rsidRPr="0020479F">
              <w:rPr>
                <w:sz w:val="16"/>
                <w:szCs w:val="16"/>
                <w:lang w:val="en-GB"/>
              </w:rPr>
              <w:t>,</w:t>
            </w:r>
          </w:p>
          <w:p w14:paraId="4394FA81" w14:textId="4306B588"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Model Splitting</w:t>
            </w:r>
            <w:r w:rsidRPr="0020479F">
              <w:rPr>
                <w:sz w:val="16"/>
                <w:szCs w:val="16"/>
                <w:lang w:val="en-GB"/>
              </w:rPr>
              <w:t>,</w:t>
            </w:r>
          </w:p>
          <w:p w14:paraId="455B1096" w14:textId="73DCDAD5"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Access Control</w:t>
            </w:r>
            <w:r w:rsidRPr="0020479F">
              <w:rPr>
                <w:sz w:val="16"/>
                <w:szCs w:val="16"/>
                <w:lang w:val="en-GB"/>
              </w:rPr>
              <w:t>,</w:t>
            </w:r>
          </w:p>
          <w:p w14:paraId="51982FA5" w14:textId="1E45CE3F"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Monitoring</w:t>
            </w:r>
            <w:r w:rsidRPr="0020479F">
              <w:rPr>
                <w:sz w:val="16"/>
                <w:szCs w:val="16"/>
                <w:lang w:val="en-GB"/>
              </w:rPr>
              <w:t>,</w:t>
            </w:r>
          </w:p>
          <w:p w14:paraId="13F1F04E" w14:textId="77777777" w:rsidR="00021DC0"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 Sanitisation,</w:t>
            </w:r>
          </w:p>
          <w:p w14:paraId="439CAC17" w14:textId="77777777" w:rsidR="00021DC0" w:rsidRPr="00AB5929"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IN"/>
              </w:rPr>
            </w:pPr>
            <w:r w:rsidRPr="00CF08B2">
              <w:rPr>
                <w:sz w:val="16"/>
                <w:szCs w:val="16"/>
              </w:rPr>
              <w:t>Model agility</w:t>
            </w:r>
            <w:r>
              <w:rPr>
                <w:sz w:val="16"/>
                <w:szCs w:val="16"/>
                <w:lang w:val="en-IN"/>
              </w:rPr>
              <w:t>,</w:t>
            </w:r>
          </w:p>
          <w:p w14:paraId="5668AF06"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Secure Multi-Party Computation (SMPC)</w:t>
            </w:r>
          </w:p>
        </w:tc>
        <w:tc>
          <w:tcPr>
            <w:tcW w:w="981" w:type="dxa"/>
          </w:tcPr>
          <w:p w14:paraId="090F4A1B" w14:textId="5586A1C4"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1</w:t>
            </w:r>
            <w:r w:rsidRPr="0020479F">
              <w:rPr>
                <w:sz w:val="16"/>
                <w:szCs w:val="16"/>
                <w:lang w:val="en-GB"/>
              </w:rPr>
              <w:t>,</w:t>
            </w:r>
          </w:p>
          <w:p w14:paraId="2A9AA7E1" w14:textId="7DED96BB"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4</w:t>
            </w:r>
            <w:r w:rsidRPr="0020479F">
              <w:rPr>
                <w:sz w:val="16"/>
                <w:szCs w:val="16"/>
                <w:lang w:val="en-GB"/>
              </w:rPr>
              <w:t>,</w:t>
            </w:r>
          </w:p>
          <w:p w14:paraId="0A2733D0" w14:textId="782EC652"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5</w:t>
            </w:r>
            <w:r w:rsidRPr="0020479F">
              <w:rPr>
                <w:sz w:val="16"/>
                <w:szCs w:val="16"/>
                <w:lang w:val="en-GB"/>
              </w:rPr>
              <w:t>,</w:t>
            </w:r>
          </w:p>
          <w:p w14:paraId="1CFB7A92" w14:textId="3C22B94A"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7</w:t>
            </w:r>
            <w:r w:rsidRPr="0020479F">
              <w:rPr>
                <w:sz w:val="16"/>
                <w:szCs w:val="16"/>
                <w:lang w:val="en-GB"/>
              </w:rPr>
              <w:t>,</w:t>
            </w:r>
          </w:p>
          <w:p w14:paraId="7699FBDE" w14:textId="0773A2F9"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8</w:t>
            </w:r>
            <w:r w:rsidRPr="0020479F">
              <w:rPr>
                <w:sz w:val="16"/>
                <w:szCs w:val="16"/>
                <w:lang w:val="en-GB"/>
              </w:rPr>
              <w:t>,</w:t>
            </w:r>
          </w:p>
          <w:p w14:paraId="6827800B" w14:textId="77777777" w:rsidR="00021DC0"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Control 10,</w:t>
            </w:r>
          </w:p>
          <w:p w14:paraId="4E680EE5" w14:textId="77777777" w:rsidR="00021DC0" w:rsidRPr="0020479F" w:rsidRDefault="00021DC0" w:rsidP="00021DC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Control 17,</w:t>
            </w:r>
          </w:p>
          <w:p w14:paraId="0C6062C5"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rFonts w:eastAsia="Yu Mincho" w:cs="Times New Roman"/>
                <w:sz w:val="16"/>
                <w:szCs w:val="16"/>
                <w:lang w:val="en-GB"/>
              </w:rPr>
              <w:t>Control 19</w:t>
            </w:r>
          </w:p>
        </w:tc>
      </w:tr>
      <w:tr w:rsidR="0052382D" w:rsidRPr="00A42C18" w14:paraId="6362E009" w14:textId="77777777" w:rsidTr="0052382D">
        <w:tc>
          <w:tcPr>
            <w:cnfStyle w:val="001000000000" w:firstRow="0" w:lastRow="0" w:firstColumn="1" w:lastColumn="0" w:oddVBand="0" w:evenVBand="0" w:oddHBand="0" w:evenHBand="0" w:firstRowFirstColumn="0" w:firstRowLastColumn="0" w:lastRowFirstColumn="0" w:lastRowLastColumn="0"/>
            <w:tcW w:w="1086" w:type="dxa"/>
          </w:tcPr>
          <w:p w14:paraId="3E0A05D6" w14:textId="41CF03F5" w:rsidR="00AD5710" w:rsidRPr="0020479F" w:rsidRDefault="00AD5710" w:rsidP="0020479F">
            <w:pPr>
              <w:pStyle w:val="NoSpacing"/>
              <w:rPr>
                <w:sz w:val="16"/>
                <w:szCs w:val="16"/>
                <w:lang w:val="en-GB"/>
              </w:rPr>
            </w:pPr>
            <w:r w:rsidRPr="0020479F">
              <w:rPr>
                <w:rFonts w:eastAsia="Yu Mincho" w:cs="Times New Roman"/>
                <w:sz w:val="16"/>
                <w:szCs w:val="16"/>
                <w:lang w:val="en-GB"/>
              </w:rPr>
              <w:t>ASSET-D-10</w:t>
            </w:r>
            <w:r w:rsidRPr="0020479F">
              <w:rPr>
                <w:sz w:val="16"/>
                <w:szCs w:val="16"/>
                <w:lang w:val="en-GB"/>
              </w:rPr>
              <w:t>,</w:t>
            </w:r>
          </w:p>
          <w:p w14:paraId="218ECA85" w14:textId="67C1A740" w:rsidR="00AD5710" w:rsidRPr="0020479F" w:rsidRDefault="00AD5710" w:rsidP="0020479F">
            <w:pPr>
              <w:pStyle w:val="NoSpacing"/>
              <w:rPr>
                <w:sz w:val="16"/>
                <w:szCs w:val="16"/>
                <w:lang w:val="en-GB"/>
              </w:rPr>
            </w:pPr>
            <w:r w:rsidRPr="0020479F">
              <w:rPr>
                <w:rFonts w:eastAsia="Yu Mincho" w:cs="Times New Roman"/>
                <w:sz w:val="16"/>
                <w:szCs w:val="16"/>
                <w:lang w:val="en-GB"/>
              </w:rPr>
              <w:t>ASSET-D-25</w:t>
            </w:r>
            <w:r w:rsidRPr="0020479F">
              <w:rPr>
                <w:sz w:val="16"/>
                <w:szCs w:val="16"/>
                <w:lang w:val="en-GB"/>
              </w:rPr>
              <w:t>,</w:t>
            </w:r>
          </w:p>
          <w:p w14:paraId="7DFC19BE" w14:textId="600F298C" w:rsidR="00AD5710" w:rsidRPr="0020479F" w:rsidRDefault="00AD5710" w:rsidP="0020479F">
            <w:pPr>
              <w:pStyle w:val="NoSpacing"/>
              <w:rPr>
                <w:sz w:val="16"/>
                <w:szCs w:val="16"/>
                <w:lang w:val="en-GB"/>
              </w:rPr>
            </w:pPr>
            <w:r w:rsidRPr="0020479F">
              <w:rPr>
                <w:rFonts w:eastAsia="Yu Mincho" w:cs="Times New Roman"/>
                <w:sz w:val="16"/>
                <w:szCs w:val="16"/>
                <w:lang w:val="en-GB"/>
              </w:rPr>
              <w:t>ASSET-D-26</w:t>
            </w:r>
            <w:r w:rsidRPr="0020479F">
              <w:rPr>
                <w:sz w:val="16"/>
                <w:szCs w:val="16"/>
                <w:lang w:val="en-GB"/>
              </w:rPr>
              <w:t>,</w:t>
            </w:r>
          </w:p>
          <w:p w14:paraId="4B748E86" w14:textId="12F0B9F2" w:rsidR="00AD5710" w:rsidRPr="0020479F" w:rsidRDefault="00AD5710" w:rsidP="0020479F">
            <w:pPr>
              <w:pStyle w:val="NoSpacing"/>
              <w:rPr>
                <w:sz w:val="16"/>
                <w:szCs w:val="16"/>
                <w:lang w:val="en-GB"/>
              </w:rPr>
            </w:pPr>
            <w:r w:rsidRPr="0020479F">
              <w:rPr>
                <w:rFonts w:eastAsia="Yu Mincho" w:cs="Times New Roman"/>
                <w:sz w:val="16"/>
                <w:szCs w:val="16"/>
                <w:lang w:val="en-GB"/>
              </w:rPr>
              <w:t>ASSET-D-27</w:t>
            </w:r>
            <w:r w:rsidRPr="0020479F">
              <w:rPr>
                <w:sz w:val="16"/>
                <w:szCs w:val="16"/>
                <w:lang w:val="en-GB"/>
              </w:rPr>
              <w:t>,</w:t>
            </w:r>
          </w:p>
          <w:p w14:paraId="518C984D" w14:textId="450E7C82" w:rsidR="00AD5710" w:rsidRPr="0020479F" w:rsidRDefault="00AD5710" w:rsidP="0020479F">
            <w:pPr>
              <w:pStyle w:val="NoSpacing"/>
              <w:rPr>
                <w:b w:val="0"/>
                <w:bCs w:val="0"/>
                <w:sz w:val="16"/>
                <w:szCs w:val="16"/>
                <w:lang w:val="en-GB"/>
              </w:rPr>
            </w:pPr>
            <w:r w:rsidRPr="0020479F">
              <w:rPr>
                <w:rFonts w:eastAsia="Yu Mincho" w:cs="Times New Roman"/>
                <w:sz w:val="16"/>
                <w:szCs w:val="16"/>
                <w:lang w:val="en-GB"/>
              </w:rPr>
              <w:t>ASSET-D-28</w:t>
            </w:r>
          </w:p>
        </w:tc>
        <w:tc>
          <w:tcPr>
            <w:tcW w:w="1603" w:type="dxa"/>
          </w:tcPr>
          <w:p w14:paraId="0E8F6B75" w14:textId="77777777" w:rsidR="000207C3" w:rsidRPr="00335C75" w:rsidRDefault="000207C3" w:rsidP="000207C3">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rFonts w:eastAsia="Yu Mincho" w:cs="Times New Roman"/>
                <w:sz w:val="16"/>
                <w:szCs w:val="16"/>
                <w:lang w:val="en-GB"/>
              </w:rPr>
              <w:t xml:space="preserve">Database </w:t>
            </w:r>
            <w:r w:rsidRPr="00335C75">
              <w:rPr>
                <w:sz w:val="16"/>
                <w:szCs w:val="16"/>
                <w:lang w:val="en-GB"/>
              </w:rPr>
              <w:t>data,</w:t>
            </w:r>
          </w:p>
          <w:p w14:paraId="2F1A1DFA" w14:textId="77777777" w:rsidR="000207C3" w:rsidRPr="00A42C18" w:rsidRDefault="000207C3" w:rsidP="000207C3">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Training data</w:t>
            </w:r>
            <w:r w:rsidRPr="00A42C18">
              <w:rPr>
                <w:sz w:val="16"/>
                <w:szCs w:val="16"/>
                <w:lang w:val="en-GB"/>
              </w:rPr>
              <w:t>,</w:t>
            </w:r>
          </w:p>
          <w:p w14:paraId="17FCDBAF" w14:textId="77777777" w:rsidR="000207C3" w:rsidRPr="00335C75" w:rsidRDefault="000207C3" w:rsidP="000207C3">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rFonts w:eastAsia="Yu Mincho" w:cs="Times New Roman"/>
                <w:sz w:val="16"/>
                <w:szCs w:val="16"/>
                <w:lang w:val="en-GB"/>
              </w:rPr>
              <w:t>Trained ML model</w:t>
            </w:r>
            <w:r w:rsidRPr="00335C75">
              <w:rPr>
                <w:sz w:val="16"/>
                <w:szCs w:val="16"/>
                <w:lang w:val="en-GB"/>
              </w:rPr>
              <w:t>,</w:t>
            </w:r>
          </w:p>
          <w:p w14:paraId="5A849693" w14:textId="77777777" w:rsidR="000207C3" w:rsidRPr="00335C75" w:rsidRDefault="000207C3" w:rsidP="000207C3">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ML prediction results,</w:t>
            </w:r>
          </w:p>
          <w:p w14:paraId="0E9F4F70" w14:textId="2B91629D" w:rsidR="00AD5710" w:rsidRPr="0020479F" w:rsidRDefault="000207C3"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rFonts w:eastAsia="Yu Mincho" w:cs="Times New Roman"/>
                <w:sz w:val="16"/>
                <w:szCs w:val="16"/>
                <w:lang w:val="en-GB"/>
              </w:rPr>
              <w:t>ML system</w:t>
            </w:r>
            <w:r w:rsidRPr="00335C75">
              <w:rPr>
                <w:sz w:val="16"/>
                <w:szCs w:val="16"/>
                <w:lang w:val="en-GB"/>
              </w:rPr>
              <w:t xml:space="preserve"> behaviour</w:t>
            </w:r>
          </w:p>
        </w:tc>
        <w:tc>
          <w:tcPr>
            <w:tcW w:w="1158" w:type="dxa"/>
          </w:tcPr>
          <w:p w14:paraId="10B73204" w14:textId="697E0328" w:rsidR="00AD5710" w:rsidRPr="0020479F" w:rsidRDefault="001C5566"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rFonts w:eastAsia="Yu Mincho" w:cs="Times New Roman"/>
                <w:sz w:val="16"/>
                <w:szCs w:val="16"/>
                <w:lang w:val="en-GB"/>
              </w:rPr>
              <w:t>T-AIML-MOI-</w:t>
            </w:r>
            <w:r w:rsidR="00AD5710" w:rsidRPr="0020479F">
              <w:rPr>
                <w:rFonts w:eastAsia="Yu Mincho" w:cs="Times New Roman"/>
                <w:sz w:val="16"/>
                <w:szCs w:val="16"/>
                <w:lang w:val="en-GB"/>
              </w:rPr>
              <w:t>02</w:t>
            </w:r>
          </w:p>
        </w:tc>
        <w:tc>
          <w:tcPr>
            <w:tcW w:w="1556" w:type="dxa"/>
          </w:tcPr>
          <w:p w14:paraId="5F066B04" w14:textId="2B52402E"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 xml:space="preserve">White-box </w:t>
            </w:r>
            <w:r w:rsidR="00A94F22">
              <w:rPr>
                <w:rFonts w:eastAsia="Yu Mincho" w:cs="Times New Roman"/>
                <w:sz w:val="16"/>
                <w:szCs w:val="16"/>
                <w:lang w:val="en-GB"/>
              </w:rPr>
              <w:t>M</w:t>
            </w:r>
            <w:r w:rsidR="00A94F22" w:rsidRPr="0020479F">
              <w:rPr>
                <w:rFonts w:eastAsia="Yu Mincho" w:cs="Times New Roman"/>
                <w:sz w:val="16"/>
                <w:szCs w:val="16"/>
                <w:lang w:val="en-GB"/>
              </w:rPr>
              <w:t xml:space="preserve">odel </w:t>
            </w:r>
            <w:r w:rsidR="00A94F22">
              <w:rPr>
                <w:rFonts w:eastAsia="Yu Mincho" w:cs="Times New Roman"/>
                <w:sz w:val="16"/>
                <w:szCs w:val="16"/>
                <w:lang w:val="en-GB"/>
              </w:rPr>
              <w:t>I</w:t>
            </w:r>
            <w:r w:rsidRPr="0020479F">
              <w:rPr>
                <w:rFonts w:eastAsia="Yu Mincho" w:cs="Times New Roman"/>
                <w:sz w:val="16"/>
                <w:szCs w:val="16"/>
                <w:lang w:val="en-GB"/>
              </w:rPr>
              <w:t>nversion</w:t>
            </w:r>
          </w:p>
        </w:tc>
        <w:tc>
          <w:tcPr>
            <w:tcW w:w="1697" w:type="dxa"/>
          </w:tcPr>
          <w:p w14:paraId="14444EB3"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Impact= High</w:t>
            </w:r>
          </w:p>
          <w:p w14:paraId="1B8BDF21" w14:textId="0D2B474D"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Likelihood= High</w:t>
            </w:r>
          </w:p>
        </w:tc>
        <w:tc>
          <w:tcPr>
            <w:tcW w:w="1556" w:type="dxa"/>
          </w:tcPr>
          <w:p w14:paraId="5FFBAE02"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Obfuscation</w:t>
            </w:r>
          </w:p>
          <w:p w14:paraId="554F6555"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Differential Privacy</w:t>
            </w:r>
          </w:p>
          <w:p w14:paraId="61EF4937"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Model Splitting</w:t>
            </w:r>
          </w:p>
          <w:p w14:paraId="33D8ACEE"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Access Control</w:t>
            </w:r>
          </w:p>
          <w:p w14:paraId="1A6EFA29"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Monitoring</w:t>
            </w:r>
          </w:p>
          <w:p w14:paraId="43562C70" w14:textId="77777777" w:rsidR="00021DC0"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Data Sanitisation,</w:t>
            </w:r>
          </w:p>
          <w:p w14:paraId="5BF38DE4" w14:textId="77777777" w:rsidR="00021DC0" w:rsidRPr="00AB5929"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IN"/>
              </w:rPr>
            </w:pPr>
            <w:r w:rsidRPr="00CF08B2">
              <w:rPr>
                <w:sz w:val="16"/>
                <w:szCs w:val="16"/>
              </w:rPr>
              <w:t>Model agility</w:t>
            </w:r>
            <w:r>
              <w:rPr>
                <w:sz w:val="16"/>
                <w:szCs w:val="16"/>
                <w:lang w:val="en-IN"/>
              </w:rPr>
              <w:t>,</w:t>
            </w:r>
          </w:p>
          <w:p w14:paraId="2E7FA640"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Secure Multi-Party Computation (SMPC)</w:t>
            </w:r>
          </w:p>
        </w:tc>
        <w:tc>
          <w:tcPr>
            <w:tcW w:w="981" w:type="dxa"/>
          </w:tcPr>
          <w:p w14:paraId="7219B74B"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1</w:t>
            </w:r>
          </w:p>
          <w:p w14:paraId="5F99B47A"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4</w:t>
            </w:r>
          </w:p>
          <w:p w14:paraId="26AD8C75"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5</w:t>
            </w:r>
          </w:p>
          <w:p w14:paraId="6AF219B3"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7</w:t>
            </w:r>
          </w:p>
          <w:p w14:paraId="64D0E6E1"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8</w:t>
            </w:r>
          </w:p>
          <w:p w14:paraId="52D036DC" w14:textId="77777777" w:rsidR="00021DC0"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Control 10,</w:t>
            </w:r>
          </w:p>
          <w:p w14:paraId="18D56AF8" w14:textId="77777777" w:rsidR="00021DC0" w:rsidRPr="0020479F" w:rsidRDefault="00021DC0" w:rsidP="00021DC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Control 17,</w:t>
            </w:r>
          </w:p>
          <w:p w14:paraId="3D363382"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Control 19</w:t>
            </w:r>
          </w:p>
        </w:tc>
      </w:tr>
    </w:tbl>
    <w:p w14:paraId="53B2AF9C" w14:textId="77777777" w:rsidR="00AD5710" w:rsidRPr="0020479F" w:rsidRDefault="00AD5710" w:rsidP="0020479F">
      <w:pPr>
        <w:rPr>
          <w:lang w:val="en-GB"/>
        </w:rPr>
      </w:pPr>
    </w:p>
    <w:p w14:paraId="332D740D" w14:textId="77777777" w:rsidR="00FB6E1B" w:rsidRDefault="00FB6E1B" w:rsidP="00FB6E1B">
      <w:pPr>
        <w:pStyle w:val="Heading2"/>
        <w:rPr>
          <w:lang w:val="en-GB"/>
        </w:rPr>
      </w:pPr>
      <w:bookmarkStart w:id="348" w:name="_Toc152688872"/>
      <w:bookmarkStart w:id="349" w:name="_Toc184043458"/>
      <w:r w:rsidRPr="0020479F">
        <w:rPr>
          <w:lang w:val="en-GB"/>
        </w:rPr>
        <w:lastRenderedPageBreak/>
        <w:t>Membership Inference Attack (ML04:2023)</w:t>
      </w:r>
      <w:bookmarkEnd w:id="348"/>
      <w:bookmarkEnd w:id="349"/>
    </w:p>
    <w:p w14:paraId="112800BF" w14:textId="2608E180" w:rsidR="00FB06A5" w:rsidRDefault="00FB06A5" w:rsidP="00FB06A5">
      <w:pPr>
        <w:pStyle w:val="Caption"/>
        <w:keepNext/>
        <w:rPr>
          <w:lang w:val="en-GB"/>
        </w:rPr>
      </w:pPr>
      <w:bookmarkStart w:id="350" w:name="_Toc160006410"/>
      <w:bookmarkStart w:id="351" w:name="_Toc184043478"/>
      <w:r>
        <w:t xml:space="preserve">Table </w:t>
      </w:r>
      <w:r w:rsidR="00C269D3">
        <w:fldChar w:fldCharType="begin"/>
      </w:r>
      <w:r w:rsidR="00C269D3">
        <w:instrText xml:space="preserve"> STYLEREF 2 \s </w:instrText>
      </w:r>
      <w:r w:rsidR="00C269D3">
        <w:fldChar w:fldCharType="separate"/>
      </w:r>
      <w:r w:rsidR="00E14D82">
        <w:rPr>
          <w:noProof/>
        </w:rPr>
        <w:t>8.5</w:t>
      </w:r>
      <w:r w:rsidR="00C269D3">
        <w:fldChar w:fldCharType="end"/>
      </w:r>
      <w:r w:rsidR="00C269D3">
        <w:noBreakHyphen/>
      </w:r>
      <w:r w:rsidR="00C269D3">
        <w:fldChar w:fldCharType="begin"/>
      </w:r>
      <w:r w:rsidR="00C269D3">
        <w:instrText xml:space="preserve"> SEQ Table \* ARABIC \s 2 </w:instrText>
      </w:r>
      <w:r w:rsidR="00C269D3">
        <w:fldChar w:fldCharType="separate"/>
      </w:r>
      <w:r w:rsidR="00E14D82">
        <w:rPr>
          <w:noProof/>
        </w:rPr>
        <w:t>1</w:t>
      </w:r>
      <w:r w:rsidR="00C269D3">
        <w:fldChar w:fldCharType="end"/>
      </w:r>
      <w:r>
        <w:t xml:space="preserve"> AI/ML Risk Analysis - </w:t>
      </w:r>
      <w:r w:rsidRPr="006805EE">
        <w:t>Membership Inference Attack</w:t>
      </w:r>
      <w:r>
        <w:t>s</w:t>
      </w:r>
      <w:bookmarkEnd w:id="350"/>
      <w:bookmarkEnd w:id="351"/>
    </w:p>
    <w:tbl>
      <w:tblPr>
        <w:tblStyle w:val="GridTable4-Accent1"/>
        <w:tblW w:w="0" w:type="auto"/>
        <w:tblInd w:w="-113" w:type="dxa"/>
        <w:tblLayout w:type="fixed"/>
        <w:tblLook w:val="04A0" w:firstRow="1" w:lastRow="0" w:firstColumn="1" w:lastColumn="0" w:noHBand="0" w:noVBand="1"/>
      </w:tblPr>
      <w:tblGrid>
        <w:gridCol w:w="1101"/>
        <w:gridCol w:w="1633"/>
        <w:gridCol w:w="1060"/>
        <w:gridCol w:w="1559"/>
        <w:gridCol w:w="1701"/>
        <w:gridCol w:w="1701"/>
        <w:gridCol w:w="987"/>
      </w:tblGrid>
      <w:tr w:rsidR="000C5122" w:rsidRPr="00FB06A5" w14:paraId="04E95FCB" w14:textId="77777777" w:rsidTr="002B47E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035D28B" w14:textId="77777777" w:rsidR="000C5122" w:rsidRPr="0020479F" w:rsidRDefault="000C5122" w:rsidP="002B47E2">
            <w:pPr>
              <w:pStyle w:val="NoSpacing"/>
              <w:rPr>
                <w:sz w:val="16"/>
                <w:szCs w:val="16"/>
                <w:lang w:val="en-GB"/>
              </w:rPr>
            </w:pPr>
            <w:r w:rsidRPr="0020479F">
              <w:rPr>
                <w:sz w:val="16"/>
                <w:szCs w:val="16"/>
              </w:rPr>
              <w:t>Asset-Id</w:t>
            </w:r>
          </w:p>
        </w:tc>
        <w:tc>
          <w:tcPr>
            <w:tcW w:w="1633" w:type="dxa"/>
            <w:vAlign w:val="center"/>
          </w:tcPr>
          <w:p w14:paraId="7BDAD3C4" w14:textId="77777777" w:rsidR="000C5122" w:rsidRPr="0020479F" w:rsidRDefault="000C5122" w:rsidP="002B47E2">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rPr>
              <w:t>Asset Name</w:t>
            </w:r>
          </w:p>
        </w:tc>
        <w:tc>
          <w:tcPr>
            <w:tcW w:w="1060" w:type="dxa"/>
            <w:vAlign w:val="center"/>
          </w:tcPr>
          <w:p w14:paraId="14FB0C07" w14:textId="77777777" w:rsidR="000C5122" w:rsidRPr="0020479F" w:rsidRDefault="000C5122" w:rsidP="002B47E2">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rPr>
              <w:t>Threat-Id</w:t>
            </w:r>
          </w:p>
        </w:tc>
        <w:tc>
          <w:tcPr>
            <w:tcW w:w="1559" w:type="dxa"/>
            <w:vAlign w:val="center"/>
          </w:tcPr>
          <w:p w14:paraId="7E092BE6" w14:textId="77777777" w:rsidR="000C5122" w:rsidRPr="0020479F" w:rsidRDefault="000C5122" w:rsidP="002B47E2">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rPr>
              <w:t>Threat Description (Brief)</w:t>
            </w:r>
          </w:p>
        </w:tc>
        <w:tc>
          <w:tcPr>
            <w:tcW w:w="1701" w:type="dxa"/>
            <w:vAlign w:val="center"/>
          </w:tcPr>
          <w:p w14:paraId="40E62212" w14:textId="77777777" w:rsidR="000C5122" w:rsidRPr="0020479F" w:rsidRDefault="000C5122" w:rsidP="002B47E2">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rPr>
              <w:t>Impact/  Likelihood Raw Score</w:t>
            </w:r>
          </w:p>
        </w:tc>
        <w:tc>
          <w:tcPr>
            <w:tcW w:w="1701" w:type="dxa"/>
            <w:vAlign w:val="center"/>
          </w:tcPr>
          <w:p w14:paraId="57B5EEC5" w14:textId="77777777" w:rsidR="000C5122" w:rsidRPr="0020479F" w:rsidRDefault="000C5122" w:rsidP="002B47E2">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rPr>
              <w:t>Possible Security Controls</w:t>
            </w:r>
          </w:p>
        </w:tc>
        <w:tc>
          <w:tcPr>
            <w:tcW w:w="987" w:type="dxa"/>
            <w:vAlign w:val="center"/>
          </w:tcPr>
          <w:p w14:paraId="7995DA6C" w14:textId="77777777" w:rsidR="000C5122" w:rsidRPr="0020479F" w:rsidRDefault="000C5122" w:rsidP="002B47E2">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rPr>
              <w:t>Security Control-id</w:t>
            </w:r>
          </w:p>
        </w:tc>
      </w:tr>
      <w:tr w:rsidR="000C5122" w:rsidRPr="00FB06A5" w14:paraId="7963537E" w14:textId="77777777" w:rsidTr="002B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80C9A48" w14:textId="77777777" w:rsidR="000C5122" w:rsidRPr="0020479F" w:rsidRDefault="000C5122" w:rsidP="002B47E2">
            <w:pPr>
              <w:pStyle w:val="NoSpacing"/>
              <w:rPr>
                <w:sz w:val="16"/>
                <w:szCs w:val="16"/>
                <w:lang w:val="en-GB"/>
              </w:rPr>
            </w:pPr>
            <w:r w:rsidRPr="0020479F">
              <w:rPr>
                <w:sz w:val="16"/>
                <w:szCs w:val="16"/>
                <w:lang w:val="en-GB"/>
              </w:rPr>
              <w:t>ASSET-C-02</w:t>
            </w:r>
            <w:r w:rsidRPr="00FB06A5">
              <w:rPr>
                <w:sz w:val="16"/>
                <w:szCs w:val="16"/>
                <w:lang w:val="en-GB"/>
              </w:rPr>
              <w:t>,</w:t>
            </w:r>
          </w:p>
          <w:p w14:paraId="66878416" w14:textId="77777777" w:rsidR="000C5122" w:rsidRPr="0020479F" w:rsidRDefault="000C5122" w:rsidP="002B47E2">
            <w:pPr>
              <w:pStyle w:val="NoSpacing"/>
              <w:rPr>
                <w:sz w:val="16"/>
                <w:szCs w:val="16"/>
                <w:lang w:val="en-GB"/>
              </w:rPr>
            </w:pPr>
            <w:r w:rsidRPr="0020479F">
              <w:rPr>
                <w:sz w:val="16"/>
                <w:szCs w:val="16"/>
                <w:lang w:val="en-GB"/>
              </w:rPr>
              <w:t>ASSET-C-11</w:t>
            </w:r>
            <w:r w:rsidRPr="00FB06A5">
              <w:rPr>
                <w:sz w:val="16"/>
                <w:szCs w:val="16"/>
                <w:lang w:val="en-GB"/>
              </w:rPr>
              <w:t>,</w:t>
            </w:r>
          </w:p>
          <w:p w14:paraId="77E32837" w14:textId="77777777" w:rsidR="000C5122" w:rsidRPr="0020479F" w:rsidRDefault="000C5122" w:rsidP="002B47E2">
            <w:pPr>
              <w:pStyle w:val="NoSpacing"/>
              <w:rPr>
                <w:sz w:val="16"/>
                <w:szCs w:val="16"/>
                <w:lang w:val="en-GB"/>
              </w:rPr>
            </w:pPr>
            <w:r w:rsidRPr="0020479F">
              <w:rPr>
                <w:sz w:val="16"/>
                <w:szCs w:val="16"/>
                <w:lang w:val="en-GB"/>
              </w:rPr>
              <w:t>ASSET-D-26</w:t>
            </w:r>
          </w:p>
        </w:tc>
        <w:tc>
          <w:tcPr>
            <w:tcW w:w="1633" w:type="dxa"/>
          </w:tcPr>
          <w:p w14:paraId="608AB938"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20479F">
              <w:rPr>
                <w:sz w:val="16"/>
                <w:szCs w:val="16"/>
              </w:rPr>
              <w:t>Near-RT RIC</w:t>
            </w:r>
            <w:r w:rsidRPr="00FB06A5">
              <w:rPr>
                <w:sz w:val="16"/>
                <w:szCs w:val="16"/>
              </w:rPr>
              <w:t>,</w:t>
            </w:r>
          </w:p>
          <w:p w14:paraId="44F08145"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20479F">
              <w:rPr>
                <w:sz w:val="16"/>
                <w:szCs w:val="16"/>
              </w:rPr>
              <w:t>Non-RT RIC</w:t>
            </w:r>
            <w:r w:rsidRPr="00FB06A5">
              <w:rPr>
                <w:sz w:val="16"/>
                <w:szCs w:val="16"/>
              </w:rPr>
              <w:t>,</w:t>
            </w:r>
          </w:p>
          <w:p w14:paraId="599C0B6E"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Trained </w:t>
            </w:r>
            <w:r w:rsidRPr="0020479F">
              <w:rPr>
                <w:sz w:val="16"/>
                <w:szCs w:val="16"/>
              </w:rPr>
              <w:t xml:space="preserve">ML model </w:t>
            </w:r>
          </w:p>
        </w:tc>
        <w:tc>
          <w:tcPr>
            <w:tcW w:w="1060" w:type="dxa"/>
          </w:tcPr>
          <w:p w14:paraId="526F7338" w14:textId="0D74F93C" w:rsidR="000C5122" w:rsidRPr="005A00E4" w:rsidRDefault="001C5566" w:rsidP="002B47E2">
            <w:pPr>
              <w:pStyle w:val="NoSpacing"/>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rPr>
              <w:t>T-AIML-MEI-</w:t>
            </w:r>
            <w:r w:rsidR="000C5122" w:rsidRPr="005A00E4">
              <w:rPr>
                <w:sz w:val="14"/>
                <w:szCs w:val="14"/>
              </w:rPr>
              <w:t>01</w:t>
            </w:r>
          </w:p>
        </w:tc>
        <w:tc>
          <w:tcPr>
            <w:tcW w:w="1559" w:type="dxa"/>
          </w:tcPr>
          <w:p w14:paraId="18A419A4" w14:textId="5B8A2213" w:rsidR="000C5122" w:rsidRPr="0020479F" w:rsidRDefault="00A94F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rPr>
              <w:t>Information access – Membership Inference</w:t>
            </w:r>
          </w:p>
        </w:tc>
        <w:tc>
          <w:tcPr>
            <w:tcW w:w="1701" w:type="dxa"/>
          </w:tcPr>
          <w:p w14:paraId="6A786A70"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701" w:type="dxa"/>
          </w:tcPr>
          <w:p w14:paraId="28983DEE"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rPr>
              <w:t>Differential Privacy</w:t>
            </w:r>
            <w:r w:rsidRPr="00FB06A5">
              <w:rPr>
                <w:sz w:val="16"/>
                <w:szCs w:val="16"/>
                <w:lang w:val="en-GB"/>
              </w:rPr>
              <w:t>,</w:t>
            </w:r>
          </w:p>
          <w:p w14:paraId="738C94DF"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r w:rsidRPr="00FB06A5">
              <w:rPr>
                <w:sz w:val="16"/>
                <w:szCs w:val="16"/>
                <w:lang w:val="en-GB"/>
              </w:rPr>
              <w:t>,</w:t>
            </w:r>
          </w:p>
          <w:p w14:paraId="73381ECD"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Pr="00FB06A5">
              <w:rPr>
                <w:sz w:val="16"/>
                <w:szCs w:val="16"/>
                <w:lang w:val="en-GB"/>
              </w:rPr>
              <w:t>,</w:t>
            </w:r>
          </w:p>
          <w:p w14:paraId="4B029EF9"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Feature Selection</w:t>
            </w:r>
            <w:r w:rsidRPr="00FB06A5">
              <w:rPr>
                <w:sz w:val="16"/>
                <w:szCs w:val="16"/>
                <w:lang w:val="en-GB"/>
              </w:rPr>
              <w:t>,</w:t>
            </w:r>
          </w:p>
          <w:p w14:paraId="3E99A414"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Input Transformation</w:t>
            </w:r>
            <w:r w:rsidRPr="00FB06A5">
              <w:rPr>
                <w:sz w:val="16"/>
                <w:szCs w:val="16"/>
                <w:lang w:val="en-GB"/>
              </w:rPr>
              <w:t>,</w:t>
            </w:r>
          </w:p>
          <w:p w14:paraId="27386324"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Adversarial Training</w:t>
            </w:r>
            <w:r w:rsidRPr="00FB06A5">
              <w:rPr>
                <w:sz w:val="16"/>
                <w:szCs w:val="16"/>
                <w:lang w:val="en-GB"/>
              </w:rPr>
              <w:t>,</w:t>
            </w:r>
          </w:p>
          <w:p w14:paraId="394027AE"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agility</w:t>
            </w:r>
            <w:r w:rsidRPr="00FB06A5">
              <w:rPr>
                <w:sz w:val="16"/>
                <w:szCs w:val="16"/>
                <w:lang w:val="en-GB"/>
              </w:rPr>
              <w:t>,</w:t>
            </w:r>
          </w:p>
          <w:p w14:paraId="6D3F229D"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SMPC</w:t>
            </w:r>
          </w:p>
        </w:tc>
        <w:tc>
          <w:tcPr>
            <w:tcW w:w="987" w:type="dxa"/>
          </w:tcPr>
          <w:p w14:paraId="2A1FCA29"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4,</w:t>
            </w:r>
          </w:p>
          <w:p w14:paraId="209B5ABE"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p>
          <w:p w14:paraId="02F4E852"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Pr="00FB06A5">
              <w:rPr>
                <w:sz w:val="16"/>
                <w:szCs w:val="16"/>
                <w:lang w:val="en-GB"/>
              </w:rPr>
              <w:t>,</w:t>
            </w:r>
          </w:p>
          <w:p w14:paraId="0881353C"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11</w:t>
            </w:r>
            <w:r w:rsidRPr="00FB06A5">
              <w:rPr>
                <w:sz w:val="16"/>
                <w:szCs w:val="16"/>
                <w:lang w:val="en-GB"/>
              </w:rPr>
              <w:t>,</w:t>
            </w:r>
          </w:p>
          <w:p w14:paraId="5FE3EF0D"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12</w:t>
            </w:r>
            <w:r w:rsidRPr="00FB06A5">
              <w:rPr>
                <w:sz w:val="16"/>
                <w:szCs w:val="16"/>
                <w:lang w:val="en-GB"/>
              </w:rPr>
              <w:t>,</w:t>
            </w:r>
          </w:p>
          <w:p w14:paraId="4656B5A8"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13</w:t>
            </w:r>
            <w:r w:rsidRPr="00FB06A5">
              <w:rPr>
                <w:sz w:val="16"/>
                <w:szCs w:val="16"/>
                <w:lang w:val="en-GB"/>
              </w:rPr>
              <w:t>,</w:t>
            </w:r>
          </w:p>
          <w:p w14:paraId="0783C6D3"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17</w:t>
            </w:r>
            <w:r w:rsidRPr="00FB06A5">
              <w:rPr>
                <w:sz w:val="16"/>
                <w:szCs w:val="16"/>
                <w:lang w:val="en-GB"/>
              </w:rPr>
              <w:t>,</w:t>
            </w:r>
          </w:p>
          <w:p w14:paraId="656F497E"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19</w:t>
            </w:r>
          </w:p>
        </w:tc>
      </w:tr>
      <w:tr w:rsidR="000C5122" w:rsidRPr="00FB06A5" w14:paraId="097586CB" w14:textId="77777777" w:rsidTr="002B47E2">
        <w:tc>
          <w:tcPr>
            <w:cnfStyle w:val="001000000000" w:firstRow="0" w:lastRow="0" w:firstColumn="1" w:lastColumn="0" w:oddVBand="0" w:evenVBand="0" w:oddHBand="0" w:evenHBand="0" w:firstRowFirstColumn="0" w:firstRowLastColumn="0" w:lastRowFirstColumn="0" w:lastRowLastColumn="0"/>
            <w:tcW w:w="0" w:type="dxa"/>
          </w:tcPr>
          <w:p w14:paraId="7286F81D" w14:textId="77777777" w:rsidR="000C5122" w:rsidRPr="0020479F" w:rsidRDefault="000C5122" w:rsidP="002B47E2">
            <w:pPr>
              <w:pStyle w:val="NoSpacing"/>
              <w:rPr>
                <w:sz w:val="16"/>
                <w:szCs w:val="16"/>
                <w:lang w:val="en-GB"/>
              </w:rPr>
            </w:pPr>
            <w:r w:rsidRPr="0020479F">
              <w:rPr>
                <w:sz w:val="16"/>
                <w:szCs w:val="16"/>
                <w:lang w:val="en-GB"/>
              </w:rPr>
              <w:t>ASSET-C-02</w:t>
            </w:r>
            <w:r w:rsidRPr="00FB06A5">
              <w:rPr>
                <w:sz w:val="16"/>
                <w:szCs w:val="16"/>
                <w:lang w:val="en-GB"/>
              </w:rPr>
              <w:t>,</w:t>
            </w:r>
          </w:p>
          <w:p w14:paraId="3EE96DBE" w14:textId="77777777" w:rsidR="000C5122" w:rsidRPr="0020479F" w:rsidRDefault="000C5122" w:rsidP="002B47E2">
            <w:pPr>
              <w:pStyle w:val="NoSpacing"/>
              <w:rPr>
                <w:sz w:val="16"/>
                <w:szCs w:val="16"/>
                <w:lang w:val="en-GB"/>
              </w:rPr>
            </w:pPr>
            <w:r w:rsidRPr="0020479F">
              <w:rPr>
                <w:sz w:val="16"/>
                <w:szCs w:val="16"/>
                <w:lang w:val="en-GB"/>
              </w:rPr>
              <w:t>ASSET-C-11</w:t>
            </w:r>
            <w:r w:rsidRPr="00FB06A5">
              <w:rPr>
                <w:sz w:val="16"/>
                <w:szCs w:val="16"/>
                <w:lang w:val="en-GB"/>
              </w:rPr>
              <w:t>,</w:t>
            </w:r>
          </w:p>
          <w:p w14:paraId="1C23D995" w14:textId="77777777" w:rsidR="000C5122" w:rsidRPr="0020479F" w:rsidRDefault="000C5122" w:rsidP="002B47E2">
            <w:pPr>
              <w:pStyle w:val="NoSpacing"/>
              <w:rPr>
                <w:sz w:val="16"/>
                <w:szCs w:val="16"/>
                <w:lang w:val="en-GB"/>
              </w:rPr>
            </w:pPr>
            <w:r w:rsidRPr="0020479F">
              <w:rPr>
                <w:sz w:val="16"/>
                <w:szCs w:val="16"/>
                <w:lang w:val="en-GB"/>
              </w:rPr>
              <w:t xml:space="preserve">ASSET-D-26 </w:t>
            </w:r>
          </w:p>
        </w:tc>
        <w:tc>
          <w:tcPr>
            <w:tcW w:w="0" w:type="dxa"/>
          </w:tcPr>
          <w:p w14:paraId="265EEE84"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0479F">
              <w:rPr>
                <w:sz w:val="16"/>
                <w:szCs w:val="16"/>
              </w:rPr>
              <w:t>Near-RT RIC</w:t>
            </w:r>
            <w:r w:rsidRPr="00FB06A5">
              <w:rPr>
                <w:sz w:val="16"/>
                <w:szCs w:val="16"/>
              </w:rPr>
              <w:t>,</w:t>
            </w:r>
          </w:p>
          <w:p w14:paraId="22F0F913"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0479F">
              <w:rPr>
                <w:sz w:val="16"/>
                <w:szCs w:val="16"/>
              </w:rPr>
              <w:t>Non-RT RIC</w:t>
            </w:r>
            <w:r w:rsidRPr="00FB06A5">
              <w:rPr>
                <w:sz w:val="16"/>
                <w:szCs w:val="16"/>
              </w:rPr>
              <w:t>,</w:t>
            </w:r>
          </w:p>
          <w:p w14:paraId="11900D72"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Trained </w:t>
            </w:r>
            <w:r w:rsidRPr="0020479F">
              <w:rPr>
                <w:sz w:val="16"/>
                <w:szCs w:val="16"/>
              </w:rPr>
              <w:t>ML model</w:t>
            </w:r>
          </w:p>
          <w:p w14:paraId="5E608316" w14:textId="77777777" w:rsidR="000C5122" w:rsidRPr="0020479F"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60" w:type="dxa"/>
          </w:tcPr>
          <w:p w14:paraId="3791D76E" w14:textId="5D4A2458" w:rsidR="000C5122" w:rsidRPr="005A00E4" w:rsidRDefault="001C5566" w:rsidP="002B47E2">
            <w:pPr>
              <w:pStyle w:val="NoSpacing"/>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rPr>
              <w:t>T-AIML-MEI-</w:t>
            </w:r>
            <w:r w:rsidR="000C5122" w:rsidRPr="005A00E4">
              <w:rPr>
                <w:sz w:val="14"/>
                <w:szCs w:val="14"/>
              </w:rPr>
              <w:t>02</w:t>
            </w:r>
          </w:p>
        </w:tc>
        <w:tc>
          <w:tcPr>
            <w:tcW w:w="1559" w:type="dxa"/>
          </w:tcPr>
          <w:p w14:paraId="71027B23" w14:textId="00611DF6" w:rsidR="000C5122" w:rsidRPr="0020479F" w:rsidRDefault="00A94F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rPr>
              <w:t>Inference Technique – Membership Inference</w:t>
            </w:r>
          </w:p>
        </w:tc>
        <w:tc>
          <w:tcPr>
            <w:tcW w:w="1701" w:type="dxa"/>
          </w:tcPr>
          <w:p w14:paraId="073AE84D" w14:textId="77777777" w:rsidR="000C5122" w:rsidRPr="0020479F"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701" w:type="dxa"/>
          </w:tcPr>
          <w:p w14:paraId="79EE8BBD"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rPr>
              <w:t>Differential Privacy</w:t>
            </w:r>
            <w:r w:rsidRPr="00FB06A5">
              <w:rPr>
                <w:sz w:val="16"/>
                <w:szCs w:val="16"/>
                <w:lang w:val="en-GB"/>
              </w:rPr>
              <w:t>,</w:t>
            </w:r>
          </w:p>
          <w:p w14:paraId="4F73D396"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Monitoring</w:t>
            </w:r>
            <w:r w:rsidRPr="00FB06A5">
              <w:rPr>
                <w:sz w:val="16"/>
                <w:szCs w:val="16"/>
                <w:lang w:val="en-GB"/>
              </w:rPr>
              <w:t>,</w:t>
            </w:r>
          </w:p>
          <w:p w14:paraId="2988FA22"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Feature Selection</w:t>
            </w:r>
            <w:r w:rsidRPr="00FB06A5">
              <w:rPr>
                <w:sz w:val="16"/>
                <w:szCs w:val="16"/>
                <w:lang w:val="en-GB"/>
              </w:rPr>
              <w:t>,</w:t>
            </w:r>
          </w:p>
          <w:p w14:paraId="06F0BFA0"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Input Transformation</w:t>
            </w:r>
            <w:r w:rsidRPr="00FB06A5">
              <w:rPr>
                <w:sz w:val="16"/>
                <w:szCs w:val="16"/>
                <w:lang w:val="en-GB"/>
              </w:rPr>
              <w:t>,</w:t>
            </w:r>
          </w:p>
          <w:p w14:paraId="5CF4055C"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Adversarial Training</w:t>
            </w:r>
            <w:r w:rsidRPr="00FB06A5">
              <w:rPr>
                <w:sz w:val="16"/>
                <w:szCs w:val="16"/>
                <w:lang w:val="en-GB"/>
              </w:rPr>
              <w:t>,</w:t>
            </w:r>
          </w:p>
          <w:p w14:paraId="187E8905"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Model agility</w:t>
            </w:r>
            <w:r w:rsidRPr="00FB06A5">
              <w:rPr>
                <w:sz w:val="16"/>
                <w:szCs w:val="16"/>
                <w:lang w:val="en-GB"/>
              </w:rPr>
              <w:t>,</w:t>
            </w:r>
          </w:p>
          <w:p w14:paraId="495B3C30"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Model Distillation</w:t>
            </w:r>
            <w:r w:rsidRPr="00FB06A5">
              <w:rPr>
                <w:sz w:val="16"/>
                <w:szCs w:val="16"/>
                <w:lang w:val="en-GB"/>
              </w:rPr>
              <w:t>,</w:t>
            </w:r>
          </w:p>
          <w:p w14:paraId="4C20E031" w14:textId="77777777" w:rsidR="000C5122" w:rsidRPr="0020479F"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SMPC</w:t>
            </w:r>
          </w:p>
        </w:tc>
        <w:tc>
          <w:tcPr>
            <w:tcW w:w="987" w:type="dxa"/>
          </w:tcPr>
          <w:p w14:paraId="2445A114"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4</w:t>
            </w:r>
            <w:r w:rsidRPr="00FB06A5">
              <w:rPr>
                <w:sz w:val="16"/>
                <w:szCs w:val="16"/>
                <w:lang w:val="en-GB"/>
              </w:rPr>
              <w:t>,</w:t>
            </w:r>
          </w:p>
          <w:p w14:paraId="1E41379C"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8</w:t>
            </w:r>
            <w:r w:rsidRPr="00FB06A5">
              <w:rPr>
                <w:sz w:val="16"/>
                <w:szCs w:val="16"/>
                <w:lang w:val="en-GB"/>
              </w:rPr>
              <w:t>,</w:t>
            </w:r>
          </w:p>
          <w:p w14:paraId="46FF301E"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11</w:t>
            </w:r>
            <w:r w:rsidRPr="00FB06A5">
              <w:rPr>
                <w:sz w:val="16"/>
                <w:szCs w:val="16"/>
                <w:lang w:val="en-GB"/>
              </w:rPr>
              <w:t>,</w:t>
            </w:r>
          </w:p>
          <w:p w14:paraId="46E5BD93"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12</w:t>
            </w:r>
            <w:r w:rsidRPr="00FB06A5">
              <w:rPr>
                <w:sz w:val="16"/>
                <w:szCs w:val="16"/>
                <w:lang w:val="en-GB"/>
              </w:rPr>
              <w:t>,</w:t>
            </w:r>
          </w:p>
          <w:p w14:paraId="76A67F99"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13</w:t>
            </w:r>
            <w:r w:rsidRPr="00FB06A5">
              <w:rPr>
                <w:sz w:val="16"/>
                <w:szCs w:val="16"/>
                <w:lang w:val="en-GB"/>
              </w:rPr>
              <w:t>,</w:t>
            </w:r>
          </w:p>
          <w:p w14:paraId="6C7A108F"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17</w:t>
            </w:r>
            <w:r w:rsidRPr="00FB06A5">
              <w:rPr>
                <w:sz w:val="16"/>
                <w:szCs w:val="16"/>
                <w:lang w:val="en-GB"/>
              </w:rPr>
              <w:t>,</w:t>
            </w:r>
          </w:p>
          <w:p w14:paraId="21DA2115" w14:textId="77777777" w:rsidR="000C5122" w:rsidRPr="00FB06A5"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18</w:t>
            </w:r>
            <w:r w:rsidRPr="00FB06A5">
              <w:rPr>
                <w:sz w:val="16"/>
                <w:szCs w:val="16"/>
                <w:lang w:val="en-GB"/>
              </w:rPr>
              <w:t>,</w:t>
            </w:r>
          </w:p>
          <w:p w14:paraId="4833E218" w14:textId="77777777" w:rsidR="000C5122" w:rsidRPr="0020479F" w:rsidRDefault="000C5122" w:rsidP="002B47E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19</w:t>
            </w:r>
          </w:p>
        </w:tc>
      </w:tr>
      <w:tr w:rsidR="000C5122" w:rsidRPr="00FB06A5" w14:paraId="6E2C6E21" w14:textId="77777777" w:rsidTr="002B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C0C593" w14:textId="77777777" w:rsidR="000C5122" w:rsidRPr="0020479F" w:rsidRDefault="000C5122" w:rsidP="002B47E2">
            <w:pPr>
              <w:pStyle w:val="NoSpacing"/>
              <w:rPr>
                <w:sz w:val="16"/>
                <w:szCs w:val="16"/>
                <w:lang w:val="en-GB"/>
              </w:rPr>
            </w:pPr>
            <w:r w:rsidRPr="0020479F">
              <w:rPr>
                <w:sz w:val="16"/>
                <w:szCs w:val="16"/>
                <w:lang w:val="en-GB"/>
              </w:rPr>
              <w:t>ASSET-C-02</w:t>
            </w:r>
            <w:r w:rsidRPr="00FB06A5">
              <w:rPr>
                <w:sz w:val="16"/>
                <w:szCs w:val="16"/>
                <w:lang w:val="en-GB"/>
              </w:rPr>
              <w:t>,</w:t>
            </w:r>
          </w:p>
          <w:p w14:paraId="0A68A293" w14:textId="77777777" w:rsidR="000C5122" w:rsidRPr="0020479F" w:rsidRDefault="000C5122" w:rsidP="002B47E2">
            <w:pPr>
              <w:pStyle w:val="NoSpacing"/>
              <w:rPr>
                <w:sz w:val="16"/>
                <w:szCs w:val="16"/>
                <w:lang w:val="en-GB"/>
              </w:rPr>
            </w:pPr>
            <w:r w:rsidRPr="0020479F">
              <w:rPr>
                <w:sz w:val="16"/>
                <w:szCs w:val="16"/>
                <w:lang w:val="en-GB"/>
              </w:rPr>
              <w:t>ASSET-C-11</w:t>
            </w:r>
            <w:r w:rsidRPr="00FB06A5">
              <w:rPr>
                <w:sz w:val="16"/>
                <w:szCs w:val="16"/>
                <w:lang w:val="en-GB"/>
              </w:rPr>
              <w:t>,</w:t>
            </w:r>
          </w:p>
          <w:p w14:paraId="6B3192C7" w14:textId="77777777" w:rsidR="000C5122" w:rsidRPr="0020479F" w:rsidRDefault="000C5122" w:rsidP="002B47E2">
            <w:pPr>
              <w:pStyle w:val="NoSpacing"/>
              <w:rPr>
                <w:sz w:val="16"/>
                <w:szCs w:val="16"/>
                <w:lang w:val="en-GB"/>
              </w:rPr>
            </w:pPr>
            <w:r w:rsidRPr="0020479F">
              <w:rPr>
                <w:sz w:val="16"/>
                <w:szCs w:val="16"/>
                <w:lang w:val="en-GB"/>
              </w:rPr>
              <w:t xml:space="preserve">ASSET-D-26 </w:t>
            </w:r>
          </w:p>
        </w:tc>
        <w:tc>
          <w:tcPr>
            <w:tcW w:w="1633" w:type="dxa"/>
          </w:tcPr>
          <w:p w14:paraId="67D8D107"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20479F">
              <w:rPr>
                <w:sz w:val="16"/>
                <w:szCs w:val="16"/>
              </w:rPr>
              <w:t>Near-RT RIC</w:t>
            </w:r>
            <w:r w:rsidRPr="00FB06A5">
              <w:rPr>
                <w:sz w:val="16"/>
                <w:szCs w:val="16"/>
              </w:rPr>
              <w:t>,</w:t>
            </w:r>
          </w:p>
          <w:p w14:paraId="03D7F9C0"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20479F">
              <w:rPr>
                <w:sz w:val="16"/>
                <w:szCs w:val="16"/>
              </w:rPr>
              <w:t>Non-RT RIC</w:t>
            </w:r>
            <w:r w:rsidRPr="00FB06A5">
              <w:rPr>
                <w:sz w:val="16"/>
                <w:szCs w:val="16"/>
              </w:rPr>
              <w:t>,</w:t>
            </w:r>
          </w:p>
          <w:p w14:paraId="0F94E610"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Trained </w:t>
            </w:r>
            <w:r w:rsidRPr="0020479F">
              <w:rPr>
                <w:sz w:val="16"/>
                <w:szCs w:val="16"/>
              </w:rPr>
              <w:t>ML model</w:t>
            </w:r>
          </w:p>
          <w:p w14:paraId="5E4AA6D6"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1060" w:type="dxa"/>
          </w:tcPr>
          <w:p w14:paraId="70EF5454" w14:textId="28C71F9D" w:rsidR="000C5122" w:rsidRPr="005A00E4" w:rsidRDefault="001C5566" w:rsidP="002B47E2">
            <w:pPr>
              <w:pStyle w:val="NoSpacing"/>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rPr>
              <w:t>T-AIML-MEI-</w:t>
            </w:r>
            <w:r w:rsidR="000C5122" w:rsidRPr="005A00E4">
              <w:rPr>
                <w:sz w:val="14"/>
                <w:szCs w:val="14"/>
              </w:rPr>
              <w:t>03</w:t>
            </w:r>
          </w:p>
        </w:tc>
        <w:tc>
          <w:tcPr>
            <w:tcW w:w="1559" w:type="dxa"/>
          </w:tcPr>
          <w:p w14:paraId="28830CA2" w14:textId="7A149B2E" w:rsidR="000C5122" w:rsidRPr="0020479F" w:rsidRDefault="00A94F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rPr>
              <w:t>Target based – Membership Inference</w:t>
            </w:r>
          </w:p>
        </w:tc>
        <w:tc>
          <w:tcPr>
            <w:tcW w:w="1701" w:type="dxa"/>
          </w:tcPr>
          <w:p w14:paraId="46886EE7"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701" w:type="dxa"/>
          </w:tcPr>
          <w:p w14:paraId="7B137BC4"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20479F">
              <w:rPr>
                <w:sz w:val="16"/>
                <w:szCs w:val="16"/>
              </w:rPr>
              <w:t>Encryption</w:t>
            </w:r>
            <w:r w:rsidRPr="00FB06A5">
              <w:rPr>
                <w:sz w:val="16"/>
                <w:szCs w:val="16"/>
              </w:rPr>
              <w:t>,</w:t>
            </w:r>
          </w:p>
          <w:p w14:paraId="358004F7"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rPr>
              <w:t>Differential Privacy</w:t>
            </w:r>
            <w:r w:rsidRPr="00FB06A5">
              <w:rPr>
                <w:sz w:val="16"/>
                <w:szCs w:val="16"/>
                <w:lang w:val="en-GB"/>
              </w:rPr>
              <w:t>,</w:t>
            </w:r>
          </w:p>
          <w:p w14:paraId="0B4B4DD4"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r w:rsidRPr="00FB06A5">
              <w:rPr>
                <w:sz w:val="16"/>
                <w:szCs w:val="16"/>
                <w:lang w:val="en-GB"/>
              </w:rPr>
              <w:t>,</w:t>
            </w:r>
          </w:p>
          <w:p w14:paraId="62F5662D"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Pr="00FB06A5">
              <w:rPr>
                <w:sz w:val="16"/>
                <w:szCs w:val="16"/>
                <w:lang w:val="en-GB"/>
              </w:rPr>
              <w:t>,</w:t>
            </w:r>
          </w:p>
          <w:p w14:paraId="7B5DB3F8"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Feature Selection</w:t>
            </w:r>
            <w:r w:rsidRPr="00FB06A5">
              <w:rPr>
                <w:sz w:val="16"/>
                <w:szCs w:val="16"/>
                <w:lang w:val="en-GB"/>
              </w:rPr>
              <w:t>,</w:t>
            </w:r>
          </w:p>
          <w:p w14:paraId="54CE3950"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Input Transformation</w:t>
            </w:r>
            <w:r w:rsidRPr="00FB06A5">
              <w:rPr>
                <w:sz w:val="16"/>
                <w:szCs w:val="16"/>
                <w:lang w:val="en-GB"/>
              </w:rPr>
              <w:t>,</w:t>
            </w:r>
          </w:p>
          <w:p w14:paraId="06799499"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Adversarial Training</w:t>
            </w:r>
            <w:r w:rsidRPr="00FB06A5">
              <w:rPr>
                <w:sz w:val="16"/>
                <w:szCs w:val="16"/>
                <w:lang w:val="en-GB"/>
              </w:rPr>
              <w:t>,</w:t>
            </w:r>
          </w:p>
          <w:p w14:paraId="01465F98"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agility</w:t>
            </w:r>
            <w:r w:rsidRPr="00FB06A5">
              <w:rPr>
                <w:sz w:val="16"/>
                <w:szCs w:val="16"/>
                <w:lang w:val="en-GB"/>
              </w:rPr>
              <w:t>,</w:t>
            </w:r>
          </w:p>
          <w:p w14:paraId="03CDEB91"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SMPC</w:t>
            </w:r>
          </w:p>
        </w:tc>
        <w:tc>
          <w:tcPr>
            <w:tcW w:w="987" w:type="dxa"/>
          </w:tcPr>
          <w:p w14:paraId="0DD2C6A3"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3</w:t>
            </w:r>
            <w:r w:rsidRPr="00FB06A5">
              <w:rPr>
                <w:sz w:val="16"/>
                <w:szCs w:val="16"/>
                <w:lang w:val="en-GB"/>
              </w:rPr>
              <w:t>,</w:t>
            </w:r>
          </w:p>
          <w:p w14:paraId="6A1B1996"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4</w:t>
            </w:r>
            <w:r w:rsidRPr="00FB06A5">
              <w:rPr>
                <w:sz w:val="16"/>
                <w:szCs w:val="16"/>
                <w:lang w:val="en-GB"/>
              </w:rPr>
              <w:t>,</w:t>
            </w:r>
          </w:p>
          <w:p w14:paraId="2CB17D2C"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r w:rsidRPr="00FB06A5">
              <w:rPr>
                <w:sz w:val="16"/>
                <w:szCs w:val="16"/>
                <w:lang w:val="en-GB"/>
              </w:rPr>
              <w:t>,</w:t>
            </w:r>
          </w:p>
          <w:p w14:paraId="301BB955"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Pr="00FB06A5">
              <w:rPr>
                <w:sz w:val="16"/>
                <w:szCs w:val="16"/>
                <w:lang w:val="en-GB"/>
              </w:rPr>
              <w:t>,</w:t>
            </w:r>
          </w:p>
          <w:p w14:paraId="32A1BC22"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11</w:t>
            </w:r>
            <w:r w:rsidRPr="00FB06A5">
              <w:rPr>
                <w:sz w:val="16"/>
                <w:szCs w:val="16"/>
                <w:lang w:val="en-GB"/>
              </w:rPr>
              <w:t>,</w:t>
            </w:r>
          </w:p>
          <w:p w14:paraId="01BB3E6B"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12</w:t>
            </w:r>
            <w:r w:rsidRPr="00FB06A5">
              <w:rPr>
                <w:sz w:val="16"/>
                <w:szCs w:val="16"/>
                <w:lang w:val="en-GB"/>
              </w:rPr>
              <w:t>,</w:t>
            </w:r>
          </w:p>
          <w:p w14:paraId="07564F17"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13</w:t>
            </w:r>
            <w:r w:rsidRPr="00FB06A5">
              <w:rPr>
                <w:sz w:val="16"/>
                <w:szCs w:val="16"/>
                <w:lang w:val="en-GB"/>
              </w:rPr>
              <w:t>,</w:t>
            </w:r>
          </w:p>
          <w:p w14:paraId="1524CC06" w14:textId="77777777" w:rsidR="000C5122" w:rsidRPr="00FB06A5"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17</w:t>
            </w:r>
            <w:r w:rsidRPr="00FB06A5">
              <w:rPr>
                <w:sz w:val="16"/>
                <w:szCs w:val="16"/>
                <w:lang w:val="en-GB"/>
              </w:rPr>
              <w:t>,</w:t>
            </w:r>
          </w:p>
          <w:p w14:paraId="3FB3C229" w14:textId="77777777" w:rsidR="000C5122" w:rsidRPr="0020479F" w:rsidRDefault="000C5122" w:rsidP="002B47E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19</w:t>
            </w:r>
          </w:p>
        </w:tc>
      </w:tr>
    </w:tbl>
    <w:p w14:paraId="4F25F26E" w14:textId="77777777" w:rsidR="00FB06A5" w:rsidRPr="0020479F" w:rsidRDefault="00FB06A5" w:rsidP="0020479F">
      <w:pPr>
        <w:rPr>
          <w:lang w:val="en-GB"/>
        </w:rPr>
      </w:pPr>
    </w:p>
    <w:p w14:paraId="71C9D56F" w14:textId="77777777" w:rsidR="00FB6E1B" w:rsidRPr="0020479F" w:rsidRDefault="00FB6E1B" w:rsidP="00FB6E1B">
      <w:pPr>
        <w:pStyle w:val="Heading2"/>
        <w:rPr>
          <w:lang w:val="en-GB"/>
        </w:rPr>
      </w:pPr>
      <w:bookmarkStart w:id="352" w:name="_Toc152688873"/>
      <w:bookmarkStart w:id="353" w:name="_Toc184043459"/>
      <w:r w:rsidRPr="0020479F">
        <w:rPr>
          <w:lang w:val="en-GB"/>
        </w:rPr>
        <w:t>Model Stealing (ML05:2023)</w:t>
      </w:r>
      <w:bookmarkEnd w:id="352"/>
      <w:bookmarkEnd w:id="353"/>
    </w:p>
    <w:p w14:paraId="670E04CC" w14:textId="5CB753B6" w:rsidR="00FB6E1B" w:rsidRPr="00A42C18" w:rsidRDefault="00610887" w:rsidP="0020479F">
      <w:pPr>
        <w:pStyle w:val="Caption"/>
        <w:keepNext/>
        <w:rPr>
          <w:lang w:val="en-GB"/>
        </w:rPr>
      </w:pPr>
      <w:bookmarkStart w:id="354" w:name="_Toc184043479"/>
      <w:r w:rsidRPr="0020479F">
        <w:rPr>
          <w:lang w:val="en-GB"/>
        </w:rPr>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8.6</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r w:rsidR="00FB6E1B" w:rsidRPr="0020479F">
        <w:rPr>
          <w:lang w:val="en-GB"/>
        </w:rPr>
        <w:t xml:space="preserve"> AI/ML Risk Analysis – Model Stealing</w:t>
      </w:r>
      <w:bookmarkEnd w:id="354"/>
    </w:p>
    <w:tbl>
      <w:tblPr>
        <w:tblStyle w:val="GridTable4-Accent1"/>
        <w:tblW w:w="0" w:type="auto"/>
        <w:tblInd w:w="-113" w:type="dxa"/>
        <w:tblLayout w:type="fixed"/>
        <w:tblLook w:val="04A0" w:firstRow="1" w:lastRow="0" w:firstColumn="1" w:lastColumn="0" w:noHBand="0" w:noVBand="1"/>
      </w:tblPr>
      <w:tblGrid>
        <w:gridCol w:w="1101"/>
        <w:gridCol w:w="1658"/>
        <w:gridCol w:w="1091"/>
        <w:gridCol w:w="1503"/>
        <w:gridCol w:w="1595"/>
        <w:gridCol w:w="1807"/>
        <w:gridCol w:w="987"/>
      </w:tblGrid>
      <w:tr w:rsidR="00367B3F" w:rsidRPr="00A42C18" w14:paraId="6A5FDCA0" w14:textId="77777777" w:rsidTr="002047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FDB0185" w14:textId="77777777" w:rsidR="00FB6E1B" w:rsidRPr="00A42C18" w:rsidRDefault="00FB6E1B" w:rsidP="001F3E68">
            <w:pPr>
              <w:rPr>
                <w:lang w:val="en-GB"/>
              </w:rPr>
            </w:pPr>
            <w:r w:rsidRPr="0020479F">
              <w:rPr>
                <w:rFonts w:ascii="Arial" w:eastAsia="Times New Roman" w:hAnsi="Arial" w:cs="Arial"/>
                <w:color w:val="FFFFFF"/>
                <w:sz w:val="16"/>
                <w:szCs w:val="16"/>
                <w:lang w:val="en-GB"/>
              </w:rPr>
              <w:t>Asset-Id</w:t>
            </w:r>
          </w:p>
        </w:tc>
        <w:tc>
          <w:tcPr>
            <w:tcW w:w="1658" w:type="dxa"/>
            <w:vAlign w:val="center"/>
          </w:tcPr>
          <w:p w14:paraId="2FD60503"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Asset Name</w:t>
            </w:r>
          </w:p>
        </w:tc>
        <w:tc>
          <w:tcPr>
            <w:tcW w:w="1091" w:type="dxa"/>
            <w:vAlign w:val="center"/>
          </w:tcPr>
          <w:p w14:paraId="408B18AF"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Threat-Id</w:t>
            </w:r>
          </w:p>
        </w:tc>
        <w:tc>
          <w:tcPr>
            <w:tcW w:w="1503" w:type="dxa"/>
            <w:vAlign w:val="center"/>
          </w:tcPr>
          <w:p w14:paraId="333ECE30"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Threat Description (Brief)</w:t>
            </w:r>
          </w:p>
        </w:tc>
        <w:tc>
          <w:tcPr>
            <w:tcW w:w="1595" w:type="dxa"/>
            <w:vAlign w:val="center"/>
          </w:tcPr>
          <w:p w14:paraId="0B78CE66"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Impact/  Likelihood Raw Score</w:t>
            </w:r>
          </w:p>
        </w:tc>
        <w:tc>
          <w:tcPr>
            <w:tcW w:w="1807" w:type="dxa"/>
            <w:vAlign w:val="center"/>
          </w:tcPr>
          <w:p w14:paraId="3492D30E"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Possible Security Controls</w:t>
            </w:r>
          </w:p>
        </w:tc>
        <w:tc>
          <w:tcPr>
            <w:tcW w:w="987" w:type="dxa"/>
            <w:vAlign w:val="center"/>
          </w:tcPr>
          <w:p w14:paraId="7FB79C2B" w14:textId="77777777" w:rsidR="00FB6E1B" w:rsidRPr="00A42C18" w:rsidRDefault="00FB6E1B" w:rsidP="001F3E68">
            <w:pPr>
              <w:cnfStyle w:val="100000000000" w:firstRow="1" w:lastRow="0" w:firstColumn="0" w:lastColumn="0" w:oddVBand="0" w:evenVBand="0" w:oddHBand="0" w:evenHBand="0" w:firstRowFirstColumn="0" w:firstRowLastColumn="0" w:lastRowFirstColumn="0" w:lastRowLastColumn="0"/>
              <w:rPr>
                <w:lang w:val="en-GB"/>
              </w:rPr>
            </w:pPr>
            <w:r w:rsidRPr="0020479F">
              <w:rPr>
                <w:rFonts w:ascii="Arial" w:eastAsia="Times New Roman" w:hAnsi="Arial" w:cs="Arial"/>
                <w:color w:val="FFFFFF"/>
                <w:sz w:val="16"/>
                <w:szCs w:val="16"/>
                <w:lang w:val="en-GB"/>
              </w:rPr>
              <w:t>Security Control-id</w:t>
            </w:r>
          </w:p>
        </w:tc>
      </w:tr>
      <w:tr w:rsidR="00367B3F" w:rsidRPr="00A42C18" w14:paraId="14CBD038" w14:textId="77777777" w:rsidTr="0020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B0C7EEC" w14:textId="77777777" w:rsidR="00367B3F" w:rsidRPr="0020479F" w:rsidRDefault="00FB6E1B" w:rsidP="00DE3C29">
            <w:pPr>
              <w:pStyle w:val="NoSpacing"/>
              <w:rPr>
                <w:b w:val="0"/>
                <w:bCs w:val="0"/>
                <w:sz w:val="16"/>
                <w:szCs w:val="16"/>
                <w:lang w:val="en-GB"/>
              </w:rPr>
            </w:pPr>
            <w:r w:rsidRPr="0020479F">
              <w:rPr>
                <w:sz w:val="16"/>
                <w:szCs w:val="16"/>
                <w:lang w:val="en-GB"/>
              </w:rPr>
              <w:t>ASSET-C-02</w:t>
            </w:r>
            <w:r w:rsidR="00367B3F" w:rsidRPr="00A42C18">
              <w:rPr>
                <w:sz w:val="16"/>
                <w:szCs w:val="16"/>
                <w:lang w:val="en-GB"/>
              </w:rPr>
              <w:t>,</w:t>
            </w:r>
          </w:p>
          <w:p w14:paraId="7C3C8C9A" w14:textId="77777777" w:rsidR="00367B3F" w:rsidRPr="0020479F" w:rsidRDefault="00FB6E1B" w:rsidP="00DE3C29">
            <w:pPr>
              <w:pStyle w:val="NoSpacing"/>
              <w:rPr>
                <w:b w:val="0"/>
                <w:bCs w:val="0"/>
                <w:sz w:val="16"/>
                <w:szCs w:val="16"/>
                <w:lang w:val="en-GB"/>
              </w:rPr>
            </w:pPr>
            <w:r w:rsidRPr="0020479F">
              <w:rPr>
                <w:sz w:val="16"/>
                <w:szCs w:val="16"/>
                <w:lang w:val="en-GB"/>
              </w:rPr>
              <w:t>ASSET-C-11</w:t>
            </w:r>
            <w:r w:rsidR="00367B3F" w:rsidRPr="00A42C18">
              <w:rPr>
                <w:sz w:val="16"/>
                <w:szCs w:val="16"/>
                <w:lang w:val="en-GB"/>
              </w:rPr>
              <w:t>,</w:t>
            </w:r>
          </w:p>
          <w:p w14:paraId="39769142" w14:textId="77777777" w:rsidR="00367B3F" w:rsidRPr="0020479F" w:rsidRDefault="00FB6E1B" w:rsidP="00DE3C29">
            <w:pPr>
              <w:pStyle w:val="NoSpacing"/>
              <w:rPr>
                <w:b w:val="0"/>
                <w:bCs w:val="0"/>
                <w:sz w:val="16"/>
                <w:szCs w:val="16"/>
                <w:lang w:val="en-GB"/>
              </w:rPr>
            </w:pPr>
            <w:r w:rsidRPr="0020479F">
              <w:rPr>
                <w:sz w:val="16"/>
                <w:szCs w:val="16"/>
                <w:lang w:val="en-GB"/>
              </w:rPr>
              <w:t>ASSET-D-10</w:t>
            </w:r>
            <w:r w:rsidR="00367B3F" w:rsidRPr="00A42C18">
              <w:rPr>
                <w:sz w:val="16"/>
                <w:szCs w:val="16"/>
                <w:lang w:val="en-GB"/>
              </w:rPr>
              <w:t>,</w:t>
            </w:r>
          </w:p>
          <w:p w14:paraId="38CB0628" w14:textId="77777777" w:rsidR="00367B3F" w:rsidRPr="0020479F" w:rsidRDefault="00FB6E1B" w:rsidP="00DE3C29">
            <w:pPr>
              <w:pStyle w:val="NoSpacing"/>
              <w:rPr>
                <w:b w:val="0"/>
                <w:bCs w:val="0"/>
                <w:sz w:val="16"/>
                <w:szCs w:val="16"/>
                <w:lang w:val="en-GB"/>
              </w:rPr>
            </w:pPr>
            <w:r w:rsidRPr="0020479F">
              <w:rPr>
                <w:sz w:val="16"/>
                <w:szCs w:val="16"/>
                <w:lang w:val="en-GB"/>
              </w:rPr>
              <w:t>ASSET-D-25</w:t>
            </w:r>
            <w:r w:rsidR="00367B3F" w:rsidRPr="00A42C18">
              <w:rPr>
                <w:sz w:val="16"/>
                <w:szCs w:val="16"/>
                <w:lang w:val="en-GB"/>
              </w:rPr>
              <w:t>,</w:t>
            </w:r>
          </w:p>
          <w:p w14:paraId="0EB3C9AE" w14:textId="227D379B" w:rsidR="00FB6E1B" w:rsidRPr="0020479F" w:rsidRDefault="00FB6E1B" w:rsidP="0020479F">
            <w:pPr>
              <w:pStyle w:val="NoSpacing"/>
              <w:rPr>
                <w:b w:val="0"/>
                <w:bCs w:val="0"/>
                <w:sz w:val="16"/>
                <w:szCs w:val="16"/>
                <w:lang w:val="en-GB"/>
              </w:rPr>
            </w:pPr>
            <w:r w:rsidRPr="0020479F">
              <w:rPr>
                <w:sz w:val="16"/>
                <w:szCs w:val="16"/>
                <w:lang w:val="en-GB"/>
              </w:rPr>
              <w:t>ASSET-D-26</w:t>
            </w:r>
          </w:p>
        </w:tc>
        <w:tc>
          <w:tcPr>
            <w:tcW w:w="1658" w:type="dxa"/>
          </w:tcPr>
          <w:p w14:paraId="385BD007"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Near-RT RIC</w:t>
            </w:r>
            <w:r w:rsidR="00367B3F" w:rsidRPr="00A42C18">
              <w:rPr>
                <w:sz w:val="16"/>
                <w:szCs w:val="16"/>
                <w:lang w:val="en-GB"/>
              </w:rPr>
              <w:t>,</w:t>
            </w:r>
          </w:p>
          <w:p w14:paraId="74022CCF"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Non-RT RIC</w:t>
            </w:r>
            <w:r w:rsidR="00367B3F" w:rsidRPr="00A42C18">
              <w:rPr>
                <w:sz w:val="16"/>
                <w:szCs w:val="16"/>
                <w:lang w:val="en-GB"/>
              </w:rPr>
              <w:t>,</w:t>
            </w:r>
          </w:p>
          <w:p w14:paraId="5CFE90F5"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Database data</w:t>
            </w:r>
            <w:r w:rsidR="00367B3F" w:rsidRPr="00A42C18">
              <w:rPr>
                <w:sz w:val="16"/>
                <w:szCs w:val="16"/>
                <w:lang w:val="en-GB"/>
              </w:rPr>
              <w:t>,</w:t>
            </w:r>
          </w:p>
          <w:p w14:paraId="7B40A00C"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data</w:t>
            </w:r>
            <w:r w:rsidR="00367B3F" w:rsidRPr="00A42C18">
              <w:rPr>
                <w:sz w:val="16"/>
                <w:szCs w:val="16"/>
                <w:lang w:val="en-GB"/>
              </w:rPr>
              <w:t>,</w:t>
            </w:r>
          </w:p>
          <w:p w14:paraId="535AC911" w14:textId="77777777" w:rsidR="00F10124" w:rsidRPr="00FB06A5" w:rsidRDefault="00F10124" w:rsidP="00F10124">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Trained </w:t>
            </w:r>
            <w:r w:rsidRPr="00335C75">
              <w:rPr>
                <w:sz w:val="16"/>
                <w:szCs w:val="16"/>
              </w:rPr>
              <w:t>ML model</w:t>
            </w:r>
          </w:p>
          <w:p w14:paraId="224CCB50" w14:textId="32F09A43"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1091" w:type="dxa"/>
          </w:tcPr>
          <w:p w14:paraId="77209141" w14:textId="03923770" w:rsidR="00FB6E1B"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T-AIML-ME-</w:t>
            </w:r>
            <w:r w:rsidR="00FB6E1B" w:rsidRPr="0020479F">
              <w:rPr>
                <w:sz w:val="16"/>
                <w:szCs w:val="16"/>
                <w:lang w:val="en-GB"/>
              </w:rPr>
              <w:t>01</w:t>
            </w:r>
          </w:p>
        </w:tc>
        <w:tc>
          <w:tcPr>
            <w:tcW w:w="1503" w:type="dxa"/>
          </w:tcPr>
          <w:p w14:paraId="3771589C" w14:textId="77777777"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Intellectual Property Theft</w:t>
            </w:r>
          </w:p>
        </w:tc>
        <w:tc>
          <w:tcPr>
            <w:tcW w:w="1595" w:type="dxa"/>
          </w:tcPr>
          <w:p w14:paraId="12612507" w14:textId="77777777"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Low</w:t>
            </w:r>
          </w:p>
        </w:tc>
        <w:tc>
          <w:tcPr>
            <w:tcW w:w="1807" w:type="dxa"/>
          </w:tcPr>
          <w:p w14:paraId="26B9A8C2"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Obfuscation</w:t>
            </w:r>
            <w:r w:rsidR="00367B3F" w:rsidRPr="00A42C18">
              <w:rPr>
                <w:sz w:val="16"/>
                <w:szCs w:val="16"/>
                <w:lang w:val="en-GB"/>
              </w:rPr>
              <w:t>,</w:t>
            </w:r>
          </w:p>
          <w:p w14:paraId="3982CE51"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Watermarking</w:t>
            </w:r>
            <w:r w:rsidR="00367B3F" w:rsidRPr="00A42C18">
              <w:rPr>
                <w:sz w:val="16"/>
                <w:szCs w:val="16"/>
                <w:lang w:val="en-GB"/>
              </w:rPr>
              <w:t>,</w:t>
            </w:r>
          </w:p>
          <w:p w14:paraId="3441FD90"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Encryption</w:t>
            </w:r>
            <w:r w:rsidR="00367B3F" w:rsidRPr="00A42C18">
              <w:rPr>
                <w:sz w:val="16"/>
                <w:szCs w:val="16"/>
                <w:lang w:val="en-GB"/>
              </w:rPr>
              <w:t>,</w:t>
            </w:r>
          </w:p>
          <w:p w14:paraId="12B8CE7B"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Differential Privacy</w:t>
            </w:r>
            <w:r w:rsidR="00367B3F" w:rsidRPr="00A42C18">
              <w:rPr>
                <w:sz w:val="16"/>
                <w:szCs w:val="16"/>
                <w:lang w:val="en-GB"/>
              </w:rPr>
              <w:t>,</w:t>
            </w:r>
          </w:p>
          <w:p w14:paraId="437C49EB"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Splitting</w:t>
            </w:r>
            <w:r w:rsidR="00367B3F" w:rsidRPr="00A42C18">
              <w:rPr>
                <w:sz w:val="16"/>
                <w:szCs w:val="16"/>
                <w:lang w:val="en-GB"/>
              </w:rPr>
              <w:t>,</w:t>
            </w:r>
          </w:p>
          <w:p w14:paraId="331492A5"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Intellectual Property (IP) Protection</w:t>
            </w:r>
            <w:r w:rsidR="00367B3F" w:rsidRPr="00A42C18">
              <w:rPr>
                <w:sz w:val="16"/>
                <w:szCs w:val="16"/>
                <w:lang w:val="en-GB"/>
              </w:rPr>
              <w:t>,</w:t>
            </w:r>
          </w:p>
          <w:p w14:paraId="045174EB"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r w:rsidR="00367B3F" w:rsidRPr="00A42C18">
              <w:rPr>
                <w:sz w:val="16"/>
                <w:szCs w:val="16"/>
                <w:lang w:val="en-GB"/>
              </w:rPr>
              <w:t>,</w:t>
            </w:r>
          </w:p>
          <w:p w14:paraId="63F66653"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00367B3F" w:rsidRPr="00A42C18">
              <w:rPr>
                <w:sz w:val="16"/>
                <w:szCs w:val="16"/>
                <w:lang w:val="en-GB"/>
              </w:rPr>
              <w:t>,</w:t>
            </w:r>
          </w:p>
          <w:p w14:paraId="33D6348B" w14:textId="0E295D8B"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and Education</w:t>
            </w:r>
          </w:p>
        </w:tc>
        <w:tc>
          <w:tcPr>
            <w:tcW w:w="987" w:type="dxa"/>
          </w:tcPr>
          <w:p w14:paraId="000604D9"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w:t>
            </w:r>
            <w:r w:rsidR="00367B3F" w:rsidRPr="00A42C18">
              <w:rPr>
                <w:sz w:val="16"/>
                <w:szCs w:val="16"/>
                <w:lang w:val="en-GB"/>
              </w:rPr>
              <w:t>,</w:t>
            </w:r>
          </w:p>
          <w:p w14:paraId="2ABF0814"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2</w:t>
            </w:r>
            <w:r w:rsidR="00367B3F" w:rsidRPr="00A42C18">
              <w:rPr>
                <w:sz w:val="16"/>
                <w:szCs w:val="16"/>
                <w:lang w:val="en-GB"/>
              </w:rPr>
              <w:t>,</w:t>
            </w:r>
          </w:p>
          <w:p w14:paraId="02F6D0B0"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3</w:t>
            </w:r>
            <w:r w:rsidR="00367B3F" w:rsidRPr="00A42C18">
              <w:rPr>
                <w:sz w:val="16"/>
                <w:szCs w:val="16"/>
                <w:lang w:val="en-GB"/>
              </w:rPr>
              <w:t>,</w:t>
            </w:r>
          </w:p>
          <w:p w14:paraId="677336DA"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4</w:t>
            </w:r>
            <w:r w:rsidR="00367B3F" w:rsidRPr="00A42C18">
              <w:rPr>
                <w:sz w:val="16"/>
                <w:szCs w:val="16"/>
                <w:lang w:val="en-GB"/>
              </w:rPr>
              <w:t>,</w:t>
            </w:r>
          </w:p>
          <w:p w14:paraId="76EECE02"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5</w:t>
            </w:r>
            <w:r w:rsidR="00367B3F" w:rsidRPr="00A42C18">
              <w:rPr>
                <w:sz w:val="16"/>
                <w:szCs w:val="16"/>
                <w:lang w:val="en-GB"/>
              </w:rPr>
              <w:t>,</w:t>
            </w:r>
          </w:p>
          <w:p w14:paraId="16396FF8"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6</w:t>
            </w:r>
            <w:r w:rsidR="00367B3F" w:rsidRPr="00A42C18">
              <w:rPr>
                <w:sz w:val="16"/>
                <w:szCs w:val="16"/>
                <w:lang w:val="en-GB"/>
              </w:rPr>
              <w:t>,</w:t>
            </w:r>
          </w:p>
          <w:p w14:paraId="77E659C8"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r w:rsidR="00367B3F" w:rsidRPr="00A42C18">
              <w:rPr>
                <w:sz w:val="16"/>
                <w:szCs w:val="16"/>
                <w:lang w:val="en-GB"/>
              </w:rPr>
              <w:t>,</w:t>
            </w:r>
          </w:p>
          <w:p w14:paraId="608787A0"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00367B3F" w:rsidRPr="00A42C18">
              <w:rPr>
                <w:sz w:val="16"/>
                <w:szCs w:val="16"/>
                <w:lang w:val="en-GB"/>
              </w:rPr>
              <w:t>,</w:t>
            </w:r>
          </w:p>
          <w:p w14:paraId="3BAA7869" w14:textId="0FB9A8A5"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9</w:t>
            </w:r>
          </w:p>
        </w:tc>
      </w:tr>
      <w:tr w:rsidR="00FB6E1B" w:rsidRPr="00A42C18" w14:paraId="67D7D95B" w14:textId="77777777" w:rsidTr="0020479F">
        <w:tc>
          <w:tcPr>
            <w:cnfStyle w:val="001000000000" w:firstRow="0" w:lastRow="0" w:firstColumn="1" w:lastColumn="0" w:oddVBand="0" w:evenVBand="0" w:oddHBand="0" w:evenHBand="0" w:firstRowFirstColumn="0" w:firstRowLastColumn="0" w:lastRowFirstColumn="0" w:lastRowLastColumn="0"/>
            <w:tcW w:w="1101" w:type="dxa"/>
          </w:tcPr>
          <w:p w14:paraId="2E97203F" w14:textId="77777777" w:rsidR="00367B3F" w:rsidRPr="0020479F" w:rsidRDefault="00FB6E1B" w:rsidP="00DE3C29">
            <w:pPr>
              <w:pStyle w:val="NoSpacing"/>
              <w:rPr>
                <w:b w:val="0"/>
                <w:bCs w:val="0"/>
                <w:sz w:val="16"/>
                <w:szCs w:val="16"/>
                <w:lang w:val="en-GB"/>
              </w:rPr>
            </w:pPr>
            <w:r w:rsidRPr="0020479F">
              <w:rPr>
                <w:sz w:val="16"/>
                <w:szCs w:val="16"/>
                <w:lang w:val="en-GB"/>
              </w:rPr>
              <w:t>ASSET-C-02</w:t>
            </w:r>
            <w:r w:rsidR="00367B3F" w:rsidRPr="00A42C18">
              <w:rPr>
                <w:sz w:val="16"/>
                <w:szCs w:val="16"/>
                <w:lang w:val="en-GB"/>
              </w:rPr>
              <w:t>,</w:t>
            </w:r>
          </w:p>
          <w:p w14:paraId="101E810A" w14:textId="77777777" w:rsidR="00367B3F" w:rsidRPr="0020479F" w:rsidRDefault="00FB6E1B" w:rsidP="00DE3C29">
            <w:pPr>
              <w:pStyle w:val="NoSpacing"/>
              <w:rPr>
                <w:b w:val="0"/>
                <w:bCs w:val="0"/>
                <w:sz w:val="16"/>
                <w:szCs w:val="16"/>
                <w:lang w:val="en-GB"/>
              </w:rPr>
            </w:pPr>
            <w:r w:rsidRPr="0020479F">
              <w:rPr>
                <w:sz w:val="16"/>
                <w:szCs w:val="16"/>
                <w:lang w:val="en-GB"/>
              </w:rPr>
              <w:t>ASSET-C-11</w:t>
            </w:r>
            <w:r w:rsidR="00367B3F" w:rsidRPr="00A42C18">
              <w:rPr>
                <w:sz w:val="16"/>
                <w:szCs w:val="16"/>
                <w:lang w:val="en-GB"/>
              </w:rPr>
              <w:t>,</w:t>
            </w:r>
          </w:p>
          <w:p w14:paraId="6369A545" w14:textId="77777777" w:rsidR="00367B3F" w:rsidRPr="0020479F" w:rsidRDefault="00FB6E1B" w:rsidP="00DE3C29">
            <w:pPr>
              <w:pStyle w:val="NoSpacing"/>
              <w:rPr>
                <w:b w:val="0"/>
                <w:bCs w:val="0"/>
                <w:sz w:val="16"/>
                <w:szCs w:val="16"/>
                <w:lang w:val="en-GB"/>
              </w:rPr>
            </w:pPr>
            <w:r w:rsidRPr="0020479F">
              <w:rPr>
                <w:sz w:val="16"/>
                <w:szCs w:val="16"/>
                <w:lang w:val="en-GB"/>
              </w:rPr>
              <w:t>ASSET-D-10</w:t>
            </w:r>
            <w:r w:rsidR="00367B3F" w:rsidRPr="00A42C18">
              <w:rPr>
                <w:sz w:val="16"/>
                <w:szCs w:val="16"/>
                <w:lang w:val="en-GB"/>
              </w:rPr>
              <w:t>,</w:t>
            </w:r>
          </w:p>
          <w:p w14:paraId="367A8862" w14:textId="77777777" w:rsidR="00367B3F" w:rsidRPr="0020479F" w:rsidRDefault="00FB6E1B" w:rsidP="00DE3C29">
            <w:pPr>
              <w:pStyle w:val="NoSpacing"/>
              <w:rPr>
                <w:b w:val="0"/>
                <w:bCs w:val="0"/>
                <w:sz w:val="16"/>
                <w:szCs w:val="16"/>
                <w:lang w:val="en-GB"/>
              </w:rPr>
            </w:pPr>
            <w:r w:rsidRPr="0020479F">
              <w:rPr>
                <w:sz w:val="16"/>
                <w:szCs w:val="16"/>
                <w:lang w:val="en-GB"/>
              </w:rPr>
              <w:t>ASSET-D-25</w:t>
            </w:r>
            <w:r w:rsidR="00367B3F" w:rsidRPr="00A42C18">
              <w:rPr>
                <w:sz w:val="16"/>
                <w:szCs w:val="16"/>
                <w:lang w:val="en-GB"/>
              </w:rPr>
              <w:t>,</w:t>
            </w:r>
          </w:p>
          <w:p w14:paraId="6DC9D23A" w14:textId="3E6B53CC" w:rsidR="00FB6E1B" w:rsidRPr="0020479F" w:rsidRDefault="00FB6E1B" w:rsidP="0020479F">
            <w:pPr>
              <w:pStyle w:val="NoSpacing"/>
              <w:rPr>
                <w:b w:val="0"/>
                <w:bCs w:val="0"/>
                <w:sz w:val="16"/>
                <w:szCs w:val="16"/>
                <w:lang w:val="en-GB"/>
              </w:rPr>
            </w:pPr>
            <w:r w:rsidRPr="0020479F">
              <w:rPr>
                <w:sz w:val="16"/>
                <w:szCs w:val="16"/>
                <w:lang w:val="en-GB"/>
              </w:rPr>
              <w:t>ASSET-D-26</w:t>
            </w:r>
          </w:p>
        </w:tc>
        <w:tc>
          <w:tcPr>
            <w:tcW w:w="1658" w:type="dxa"/>
          </w:tcPr>
          <w:p w14:paraId="7D5C8A3C"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Near-RT RIC</w:t>
            </w:r>
            <w:r w:rsidR="00367B3F" w:rsidRPr="00A42C18">
              <w:rPr>
                <w:sz w:val="16"/>
                <w:szCs w:val="16"/>
                <w:lang w:val="en-GB"/>
              </w:rPr>
              <w:t>,</w:t>
            </w:r>
          </w:p>
          <w:p w14:paraId="1988607E"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Non-RT RIC</w:t>
            </w:r>
            <w:r w:rsidR="00367B3F" w:rsidRPr="00A42C18">
              <w:rPr>
                <w:sz w:val="16"/>
                <w:szCs w:val="16"/>
                <w:lang w:val="en-GB"/>
              </w:rPr>
              <w:t>,</w:t>
            </w:r>
          </w:p>
          <w:p w14:paraId="4CAB7CDE"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Database data</w:t>
            </w:r>
            <w:r w:rsidR="00367B3F" w:rsidRPr="00A42C18">
              <w:rPr>
                <w:sz w:val="16"/>
                <w:szCs w:val="16"/>
                <w:lang w:val="en-GB"/>
              </w:rPr>
              <w:t>,</w:t>
            </w:r>
          </w:p>
          <w:p w14:paraId="0ED47053"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Training data</w:t>
            </w:r>
            <w:r w:rsidR="00367B3F" w:rsidRPr="00A42C18">
              <w:rPr>
                <w:sz w:val="16"/>
                <w:szCs w:val="16"/>
                <w:lang w:val="en-GB"/>
              </w:rPr>
              <w:t>,</w:t>
            </w:r>
          </w:p>
          <w:p w14:paraId="7F266603" w14:textId="77777777" w:rsidR="00F10124" w:rsidRPr="00FB06A5"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Trained </w:t>
            </w:r>
            <w:r w:rsidRPr="00335C75">
              <w:rPr>
                <w:sz w:val="16"/>
                <w:szCs w:val="16"/>
              </w:rPr>
              <w:t>ML model</w:t>
            </w:r>
          </w:p>
          <w:p w14:paraId="7292E11F" w14:textId="0FC4776E" w:rsidR="00FB6E1B" w:rsidRPr="0020479F" w:rsidRDefault="00FB6E1B"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091" w:type="dxa"/>
          </w:tcPr>
          <w:p w14:paraId="07D34B64" w14:textId="1B6583C1" w:rsidR="00FB6E1B" w:rsidRPr="0020479F" w:rsidRDefault="00B254E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T-AIML-ME-</w:t>
            </w:r>
            <w:r w:rsidR="00FB6E1B" w:rsidRPr="0020479F">
              <w:rPr>
                <w:sz w:val="16"/>
                <w:szCs w:val="16"/>
                <w:lang w:val="en-GB"/>
              </w:rPr>
              <w:t>02</w:t>
            </w:r>
          </w:p>
        </w:tc>
        <w:tc>
          <w:tcPr>
            <w:tcW w:w="1503" w:type="dxa"/>
          </w:tcPr>
          <w:p w14:paraId="4FFFE8CF" w14:textId="77777777" w:rsidR="00FB6E1B" w:rsidRPr="0020479F" w:rsidRDefault="00FB6E1B"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Data Privacy Violations</w:t>
            </w:r>
          </w:p>
        </w:tc>
        <w:tc>
          <w:tcPr>
            <w:tcW w:w="1595" w:type="dxa"/>
          </w:tcPr>
          <w:p w14:paraId="279330DB" w14:textId="77777777" w:rsidR="00FB6E1B" w:rsidRPr="0020479F" w:rsidRDefault="00FB6E1B"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High Likelihood= Low</w:t>
            </w:r>
          </w:p>
        </w:tc>
        <w:tc>
          <w:tcPr>
            <w:tcW w:w="1807" w:type="dxa"/>
          </w:tcPr>
          <w:p w14:paraId="1A09A694"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Obfuscation</w:t>
            </w:r>
            <w:r w:rsidR="00367B3F" w:rsidRPr="00A42C18">
              <w:rPr>
                <w:sz w:val="16"/>
                <w:szCs w:val="16"/>
                <w:lang w:val="en-GB"/>
              </w:rPr>
              <w:t>,</w:t>
            </w:r>
          </w:p>
          <w:p w14:paraId="2BBAB163"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Encryption</w:t>
            </w:r>
            <w:r w:rsidR="00367B3F" w:rsidRPr="00A42C18">
              <w:rPr>
                <w:sz w:val="16"/>
                <w:szCs w:val="16"/>
                <w:lang w:val="en-GB"/>
              </w:rPr>
              <w:t>,</w:t>
            </w:r>
          </w:p>
          <w:p w14:paraId="327C90DE"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Differential Privacy</w:t>
            </w:r>
            <w:r w:rsidR="00367B3F" w:rsidRPr="00A42C18">
              <w:rPr>
                <w:sz w:val="16"/>
                <w:szCs w:val="16"/>
                <w:lang w:val="en-GB"/>
              </w:rPr>
              <w:t>,</w:t>
            </w:r>
          </w:p>
          <w:p w14:paraId="0C97EACA"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Model Splitting</w:t>
            </w:r>
            <w:r w:rsidR="00367B3F" w:rsidRPr="00A42C18">
              <w:rPr>
                <w:sz w:val="16"/>
                <w:szCs w:val="16"/>
                <w:lang w:val="en-GB"/>
              </w:rPr>
              <w:t>,</w:t>
            </w:r>
          </w:p>
          <w:p w14:paraId="780D200C"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Access control</w:t>
            </w:r>
            <w:r w:rsidR="00367B3F" w:rsidRPr="00A42C18">
              <w:rPr>
                <w:sz w:val="16"/>
                <w:szCs w:val="16"/>
                <w:lang w:val="en-GB"/>
              </w:rPr>
              <w:t>,</w:t>
            </w:r>
          </w:p>
          <w:p w14:paraId="0774EBA3"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Monitoring</w:t>
            </w:r>
            <w:r w:rsidR="00367B3F" w:rsidRPr="00A42C18">
              <w:rPr>
                <w:sz w:val="16"/>
                <w:szCs w:val="16"/>
                <w:lang w:val="en-GB"/>
              </w:rPr>
              <w:t>,</w:t>
            </w:r>
          </w:p>
          <w:p w14:paraId="54C60B5D" w14:textId="749807EC" w:rsidR="00FB6E1B" w:rsidRPr="0020479F" w:rsidRDefault="00FB6E1B"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Training and Education</w:t>
            </w:r>
          </w:p>
        </w:tc>
        <w:tc>
          <w:tcPr>
            <w:tcW w:w="987" w:type="dxa"/>
          </w:tcPr>
          <w:p w14:paraId="3A77EA09"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w:t>
            </w:r>
            <w:r w:rsidR="00367B3F" w:rsidRPr="00A42C18">
              <w:rPr>
                <w:sz w:val="16"/>
                <w:szCs w:val="16"/>
                <w:lang w:val="en-GB"/>
              </w:rPr>
              <w:t>,</w:t>
            </w:r>
          </w:p>
          <w:p w14:paraId="5DF22280"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3</w:t>
            </w:r>
            <w:r w:rsidR="00367B3F" w:rsidRPr="00A42C18">
              <w:rPr>
                <w:sz w:val="16"/>
                <w:szCs w:val="16"/>
                <w:lang w:val="en-GB"/>
              </w:rPr>
              <w:t>,</w:t>
            </w:r>
          </w:p>
          <w:p w14:paraId="1C72695C"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4</w:t>
            </w:r>
            <w:r w:rsidR="00367B3F" w:rsidRPr="00A42C18">
              <w:rPr>
                <w:sz w:val="16"/>
                <w:szCs w:val="16"/>
                <w:lang w:val="en-GB"/>
              </w:rPr>
              <w:t>,</w:t>
            </w:r>
          </w:p>
          <w:p w14:paraId="21C25E61"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5</w:t>
            </w:r>
            <w:r w:rsidR="00367B3F" w:rsidRPr="00A42C18">
              <w:rPr>
                <w:sz w:val="16"/>
                <w:szCs w:val="16"/>
                <w:lang w:val="en-GB"/>
              </w:rPr>
              <w:t>,</w:t>
            </w:r>
          </w:p>
          <w:p w14:paraId="4512A984" w14:textId="77777777" w:rsidR="00367B3F" w:rsidRPr="00A42C18" w:rsidRDefault="00FB6E1B" w:rsidP="00DE3C29">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8</w:t>
            </w:r>
            <w:r w:rsidR="00367B3F" w:rsidRPr="00A42C18">
              <w:rPr>
                <w:sz w:val="16"/>
                <w:szCs w:val="16"/>
                <w:lang w:val="en-GB"/>
              </w:rPr>
              <w:t>,</w:t>
            </w:r>
          </w:p>
          <w:p w14:paraId="4CAEC567" w14:textId="706746C3" w:rsidR="00FB6E1B" w:rsidRPr="0020479F" w:rsidRDefault="00FB6E1B"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9</w:t>
            </w:r>
          </w:p>
        </w:tc>
      </w:tr>
      <w:tr w:rsidR="00367B3F" w:rsidRPr="00A42C18" w14:paraId="22510ACF" w14:textId="77777777" w:rsidTr="0020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A1C0734" w14:textId="77777777" w:rsidR="00367B3F" w:rsidRPr="0020479F" w:rsidRDefault="00FB6E1B" w:rsidP="00DE3C29">
            <w:pPr>
              <w:pStyle w:val="NoSpacing"/>
              <w:rPr>
                <w:b w:val="0"/>
                <w:bCs w:val="0"/>
                <w:sz w:val="16"/>
                <w:szCs w:val="16"/>
                <w:lang w:val="en-GB"/>
              </w:rPr>
            </w:pPr>
            <w:r w:rsidRPr="0020479F">
              <w:rPr>
                <w:sz w:val="16"/>
                <w:szCs w:val="16"/>
                <w:lang w:val="en-GB"/>
              </w:rPr>
              <w:t>ASSET-C-02</w:t>
            </w:r>
            <w:r w:rsidR="00367B3F" w:rsidRPr="00A42C18">
              <w:rPr>
                <w:sz w:val="16"/>
                <w:szCs w:val="16"/>
                <w:lang w:val="en-GB"/>
              </w:rPr>
              <w:t>,</w:t>
            </w:r>
          </w:p>
          <w:p w14:paraId="1FB04DB2" w14:textId="77777777" w:rsidR="00367B3F" w:rsidRPr="0020479F" w:rsidRDefault="00FB6E1B" w:rsidP="00DE3C29">
            <w:pPr>
              <w:pStyle w:val="NoSpacing"/>
              <w:rPr>
                <w:b w:val="0"/>
                <w:bCs w:val="0"/>
                <w:sz w:val="16"/>
                <w:szCs w:val="16"/>
                <w:lang w:val="en-GB"/>
              </w:rPr>
            </w:pPr>
            <w:r w:rsidRPr="0020479F">
              <w:rPr>
                <w:sz w:val="16"/>
                <w:szCs w:val="16"/>
                <w:lang w:val="en-GB"/>
              </w:rPr>
              <w:t>ASSET-C-11</w:t>
            </w:r>
            <w:r w:rsidR="00367B3F" w:rsidRPr="00A42C18">
              <w:rPr>
                <w:sz w:val="16"/>
                <w:szCs w:val="16"/>
                <w:lang w:val="en-GB"/>
              </w:rPr>
              <w:t>,</w:t>
            </w:r>
          </w:p>
          <w:p w14:paraId="6A34CED5" w14:textId="77777777" w:rsidR="00367B3F" w:rsidRPr="0020479F" w:rsidRDefault="00FB6E1B" w:rsidP="00DE3C29">
            <w:pPr>
              <w:pStyle w:val="NoSpacing"/>
              <w:rPr>
                <w:b w:val="0"/>
                <w:bCs w:val="0"/>
                <w:sz w:val="16"/>
                <w:szCs w:val="16"/>
                <w:lang w:val="en-GB"/>
              </w:rPr>
            </w:pPr>
            <w:r w:rsidRPr="0020479F">
              <w:rPr>
                <w:sz w:val="16"/>
                <w:szCs w:val="16"/>
                <w:lang w:val="en-GB"/>
              </w:rPr>
              <w:t>ASSET-D-10</w:t>
            </w:r>
            <w:r w:rsidR="00367B3F" w:rsidRPr="00A42C18">
              <w:rPr>
                <w:sz w:val="16"/>
                <w:szCs w:val="16"/>
                <w:lang w:val="en-GB"/>
              </w:rPr>
              <w:t>,</w:t>
            </w:r>
          </w:p>
          <w:p w14:paraId="32398339" w14:textId="77777777" w:rsidR="00367B3F" w:rsidRPr="0020479F" w:rsidRDefault="00FB6E1B" w:rsidP="00DE3C29">
            <w:pPr>
              <w:pStyle w:val="NoSpacing"/>
              <w:rPr>
                <w:b w:val="0"/>
                <w:bCs w:val="0"/>
                <w:sz w:val="16"/>
                <w:szCs w:val="16"/>
                <w:lang w:val="en-GB"/>
              </w:rPr>
            </w:pPr>
            <w:r w:rsidRPr="0020479F">
              <w:rPr>
                <w:sz w:val="16"/>
                <w:szCs w:val="16"/>
                <w:lang w:val="en-GB"/>
              </w:rPr>
              <w:t>ASSET-D-25</w:t>
            </w:r>
            <w:r w:rsidR="00367B3F" w:rsidRPr="00A42C18">
              <w:rPr>
                <w:sz w:val="16"/>
                <w:szCs w:val="16"/>
                <w:lang w:val="en-GB"/>
              </w:rPr>
              <w:t>,</w:t>
            </w:r>
          </w:p>
          <w:p w14:paraId="5EBA6933" w14:textId="7D4DF193" w:rsidR="00FB6E1B" w:rsidRPr="0020479F" w:rsidRDefault="00FB6E1B" w:rsidP="0020479F">
            <w:pPr>
              <w:pStyle w:val="NoSpacing"/>
              <w:rPr>
                <w:b w:val="0"/>
                <w:bCs w:val="0"/>
                <w:sz w:val="16"/>
                <w:szCs w:val="16"/>
                <w:lang w:val="en-GB"/>
              </w:rPr>
            </w:pPr>
            <w:r w:rsidRPr="0020479F">
              <w:rPr>
                <w:sz w:val="16"/>
                <w:szCs w:val="16"/>
                <w:lang w:val="en-GB"/>
              </w:rPr>
              <w:t>ASSET-D-26</w:t>
            </w:r>
          </w:p>
        </w:tc>
        <w:tc>
          <w:tcPr>
            <w:tcW w:w="1658" w:type="dxa"/>
          </w:tcPr>
          <w:p w14:paraId="5703B1C1"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Near-RT RIC</w:t>
            </w:r>
            <w:r w:rsidR="00367B3F" w:rsidRPr="00A42C18">
              <w:rPr>
                <w:sz w:val="16"/>
                <w:szCs w:val="16"/>
                <w:lang w:val="en-GB"/>
              </w:rPr>
              <w:t>,</w:t>
            </w:r>
          </w:p>
          <w:p w14:paraId="40AEE3C6"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Non-RT RIC</w:t>
            </w:r>
            <w:r w:rsidR="00367B3F" w:rsidRPr="00A42C18">
              <w:rPr>
                <w:sz w:val="16"/>
                <w:szCs w:val="16"/>
                <w:lang w:val="en-GB"/>
              </w:rPr>
              <w:t>,</w:t>
            </w:r>
          </w:p>
          <w:p w14:paraId="201A3D9A"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Database data</w:t>
            </w:r>
            <w:r w:rsidR="00367B3F" w:rsidRPr="00A42C18">
              <w:rPr>
                <w:sz w:val="16"/>
                <w:szCs w:val="16"/>
                <w:lang w:val="en-GB"/>
              </w:rPr>
              <w:t>,</w:t>
            </w:r>
          </w:p>
          <w:p w14:paraId="75037126"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data</w:t>
            </w:r>
            <w:r w:rsidR="00367B3F" w:rsidRPr="00A42C18">
              <w:rPr>
                <w:sz w:val="16"/>
                <w:szCs w:val="16"/>
                <w:lang w:val="en-GB"/>
              </w:rPr>
              <w:t>,</w:t>
            </w:r>
          </w:p>
          <w:p w14:paraId="770A25FA" w14:textId="77777777" w:rsidR="00F10124" w:rsidRPr="00FB06A5" w:rsidRDefault="00F10124" w:rsidP="00F10124">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Trained </w:t>
            </w:r>
            <w:r w:rsidRPr="00335C75">
              <w:rPr>
                <w:sz w:val="16"/>
                <w:szCs w:val="16"/>
              </w:rPr>
              <w:t>ML model</w:t>
            </w:r>
          </w:p>
          <w:p w14:paraId="3062AE02" w14:textId="58595B23"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1091" w:type="dxa"/>
          </w:tcPr>
          <w:p w14:paraId="54BA4C74" w14:textId="207C4235" w:rsidR="00FB6E1B"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T-AIML-ME-</w:t>
            </w:r>
            <w:r w:rsidR="00FB6E1B" w:rsidRPr="0020479F">
              <w:rPr>
                <w:sz w:val="16"/>
                <w:szCs w:val="16"/>
                <w:lang w:val="en-GB"/>
              </w:rPr>
              <w:t>03</w:t>
            </w:r>
          </w:p>
        </w:tc>
        <w:tc>
          <w:tcPr>
            <w:tcW w:w="1503" w:type="dxa"/>
          </w:tcPr>
          <w:p w14:paraId="0A13F428" w14:textId="2794B793"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Adversarial Attacks</w:t>
            </w:r>
            <w:r w:rsidR="00A94F22">
              <w:rPr>
                <w:sz w:val="16"/>
                <w:szCs w:val="16"/>
                <w:lang w:val="en-GB"/>
              </w:rPr>
              <w:t xml:space="preserve"> with Stolen Models</w:t>
            </w:r>
          </w:p>
        </w:tc>
        <w:tc>
          <w:tcPr>
            <w:tcW w:w="1595" w:type="dxa"/>
          </w:tcPr>
          <w:p w14:paraId="3A8A593B" w14:textId="77777777"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Low</w:t>
            </w:r>
          </w:p>
        </w:tc>
        <w:tc>
          <w:tcPr>
            <w:tcW w:w="1807" w:type="dxa"/>
          </w:tcPr>
          <w:p w14:paraId="54D2B76B"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Obfuscation</w:t>
            </w:r>
            <w:r w:rsidR="00367B3F" w:rsidRPr="00A42C18">
              <w:rPr>
                <w:sz w:val="16"/>
                <w:szCs w:val="16"/>
                <w:lang w:val="en-GB"/>
              </w:rPr>
              <w:t>,</w:t>
            </w:r>
          </w:p>
          <w:p w14:paraId="70EFA817"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Encryption</w:t>
            </w:r>
            <w:r w:rsidR="00367B3F" w:rsidRPr="00A42C18">
              <w:rPr>
                <w:sz w:val="16"/>
                <w:szCs w:val="16"/>
                <w:lang w:val="en-GB"/>
              </w:rPr>
              <w:t>,</w:t>
            </w:r>
          </w:p>
          <w:p w14:paraId="6450A2E1"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Differential Privacy</w:t>
            </w:r>
            <w:r w:rsidR="00367B3F" w:rsidRPr="00A42C18">
              <w:rPr>
                <w:sz w:val="16"/>
                <w:szCs w:val="16"/>
                <w:lang w:val="en-GB"/>
              </w:rPr>
              <w:t>,</w:t>
            </w:r>
          </w:p>
          <w:p w14:paraId="2A7363D8"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Splitting</w:t>
            </w:r>
            <w:r w:rsidR="00367B3F" w:rsidRPr="00A42C18">
              <w:rPr>
                <w:sz w:val="16"/>
                <w:szCs w:val="16"/>
                <w:lang w:val="en-GB"/>
              </w:rPr>
              <w:t>,</w:t>
            </w:r>
          </w:p>
          <w:p w14:paraId="628E4A75"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r w:rsidR="00367B3F" w:rsidRPr="00A42C18">
              <w:rPr>
                <w:sz w:val="16"/>
                <w:szCs w:val="16"/>
                <w:lang w:val="en-GB"/>
              </w:rPr>
              <w:t>,</w:t>
            </w:r>
          </w:p>
          <w:p w14:paraId="5600B2D8"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00367B3F" w:rsidRPr="00A42C18">
              <w:rPr>
                <w:sz w:val="16"/>
                <w:szCs w:val="16"/>
                <w:lang w:val="en-GB"/>
              </w:rPr>
              <w:t>,</w:t>
            </w:r>
          </w:p>
          <w:p w14:paraId="688DF6D6" w14:textId="6C4CB676"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and Education</w:t>
            </w:r>
          </w:p>
        </w:tc>
        <w:tc>
          <w:tcPr>
            <w:tcW w:w="987" w:type="dxa"/>
          </w:tcPr>
          <w:p w14:paraId="05881E07"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w:t>
            </w:r>
            <w:r w:rsidR="00367B3F" w:rsidRPr="00A42C18">
              <w:rPr>
                <w:sz w:val="16"/>
                <w:szCs w:val="16"/>
                <w:lang w:val="en-GB"/>
              </w:rPr>
              <w:t>,</w:t>
            </w:r>
          </w:p>
          <w:p w14:paraId="6E6793E7"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3</w:t>
            </w:r>
            <w:r w:rsidR="00367B3F" w:rsidRPr="00A42C18">
              <w:rPr>
                <w:sz w:val="16"/>
                <w:szCs w:val="16"/>
                <w:lang w:val="en-GB"/>
              </w:rPr>
              <w:t>,</w:t>
            </w:r>
          </w:p>
          <w:p w14:paraId="438CEFA1"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4</w:t>
            </w:r>
            <w:r w:rsidR="00367B3F" w:rsidRPr="00A42C18">
              <w:rPr>
                <w:sz w:val="16"/>
                <w:szCs w:val="16"/>
                <w:lang w:val="en-GB"/>
              </w:rPr>
              <w:t>,</w:t>
            </w:r>
          </w:p>
          <w:p w14:paraId="28C94FF5"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5</w:t>
            </w:r>
            <w:r w:rsidR="00367B3F" w:rsidRPr="00A42C18">
              <w:rPr>
                <w:sz w:val="16"/>
                <w:szCs w:val="16"/>
                <w:lang w:val="en-GB"/>
              </w:rPr>
              <w:t>,</w:t>
            </w:r>
          </w:p>
          <w:p w14:paraId="1BB036D2" w14:textId="77777777" w:rsidR="00367B3F" w:rsidRPr="00A42C18" w:rsidRDefault="00FB6E1B" w:rsidP="00DE3C29">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00367B3F" w:rsidRPr="00A42C18">
              <w:rPr>
                <w:sz w:val="16"/>
                <w:szCs w:val="16"/>
                <w:lang w:val="en-GB"/>
              </w:rPr>
              <w:t>,</w:t>
            </w:r>
          </w:p>
          <w:p w14:paraId="294357BF" w14:textId="714914CF"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9</w:t>
            </w:r>
          </w:p>
        </w:tc>
      </w:tr>
    </w:tbl>
    <w:p w14:paraId="22238133" w14:textId="77777777" w:rsidR="00FB6E1B" w:rsidRPr="0020479F" w:rsidRDefault="00FB6E1B" w:rsidP="00FB6E1B">
      <w:pPr>
        <w:rPr>
          <w:lang w:val="en-GB"/>
        </w:rPr>
      </w:pPr>
    </w:p>
    <w:p w14:paraId="472049D5" w14:textId="77777777" w:rsidR="00FB6E1B" w:rsidRPr="0020479F" w:rsidRDefault="00FB6E1B" w:rsidP="00FB6E1B">
      <w:pPr>
        <w:pStyle w:val="Heading2"/>
        <w:rPr>
          <w:lang w:val="en-GB"/>
        </w:rPr>
      </w:pPr>
      <w:bookmarkStart w:id="355" w:name="_Toc152688874"/>
      <w:bookmarkStart w:id="356" w:name="_Toc184043460"/>
      <w:r w:rsidRPr="0020479F">
        <w:rPr>
          <w:lang w:val="en-GB"/>
        </w:rPr>
        <w:lastRenderedPageBreak/>
        <w:t>AI Supply Chain Attacks</w:t>
      </w:r>
      <w:r w:rsidRPr="0020479F" w:rsidDel="00895CDE">
        <w:rPr>
          <w:lang w:val="en-GB"/>
        </w:rPr>
        <w:t xml:space="preserve"> </w:t>
      </w:r>
      <w:r w:rsidRPr="0020479F">
        <w:rPr>
          <w:lang w:val="en-GB"/>
        </w:rPr>
        <w:t>(ML06:2023)</w:t>
      </w:r>
      <w:bookmarkEnd w:id="355"/>
      <w:bookmarkEnd w:id="356"/>
    </w:p>
    <w:p w14:paraId="7AD5038E" w14:textId="2C541A09" w:rsidR="007A4835" w:rsidRPr="00A42C18" w:rsidRDefault="00610887" w:rsidP="0020479F">
      <w:pPr>
        <w:pStyle w:val="Caption"/>
        <w:keepNext/>
        <w:rPr>
          <w:lang w:val="en-GB"/>
        </w:rPr>
      </w:pPr>
      <w:bookmarkStart w:id="357" w:name="_Toc184043480"/>
      <w:r w:rsidRPr="0020479F">
        <w:rPr>
          <w:lang w:val="en-GB"/>
        </w:rPr>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8.7</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r w:rsidR="007A4835" w:rsidRPr="0020479F">
        <w:rPr>
          <w:lang w:val="en-GB"/>
        </w:rPr>
        <w:t xml:space="preserve"> AI/ML Risk Analysis - AI Supply Chain Attacks</w:t>
      </w:r>
      <w:bookmarkEnd w:id="357"/>
    </w:p>
    <w:tbl>
      <w:tblPr>
        <w:tblStyle w:val="GridTable4-Accent1"/>
        <w:tblW w:w="9857" w:type="dxa"/>
        <w:tblInd w:w="-113" w:type="dxa"/>
        <w:tblLayout w:type="fixed"/>
        <w:tblLook w:val="04A0" w:firstRow="1" w:lastRow="0" w:firstColumn="1" w:lastColumn="0" w:noHBand="0" w:noVBand="1"/>
      </w:tblPr>
      <w:tblGrid>
        <w:gridCol w:w="1101"/>
        <w:gridCol w:w="1701"/>
        <w:gridCol w:w="1134"/>
        <w:gridCol w:w="1417"/>
        <w:gridCol w:w="1559"/>
        <w:gridCol w:w="1985"/>
        <w:gridCol w:w="960"/>
      </w:tblGrid>
      <w:tr w:rsidR="00367B3F" w:rsidRPr="00A42C18" w14:paraId="433F0A8E" w14:textId="77777777" w:rsidTr="002047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8F64E61" w14:textId="77777777" w:rsidR="007A4835" w:rsidRPr="0020479F" w:rsidRDefault="007A4835" w:rsidP="0020479F">
            <w:pPr>
              <w:pStyle w:val="NoSpacing"/>
              <w:rPr>
                <w:sz w:val="16"/>
                <w:szCs w:val="16"/>
                <w:lang w:val="en-GB"/>
              </w:rPr>
            </w:pPr>
            <w:r w:rsidRPr="0020479F">
              <w:rPr>
                <w:sz w:val="16"/>
                <w:szCs w:val="16"/>
                <w:lang w:val="en-GB"/>
              </w:rPr>
              <w:t>Asset-Id</w:t>
            </w:r>
          </w:p>
        </w:tc>
        <w:tc>
          <w:tcPr>
            <w:tcW w:w="1701" w:type="dxa"/>
            <w:vAlign w:val="center"/>
          </w:tcPr>
          <w:p w14:paraId="7C29B960" w14:textId="77777777" w:rsidR="007A4835" w:rsidRPr="0020479F" w:rsidRDefault="007A4835"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Asset Name</w:t>
            </w:r>
          </w:p>
        </w:tc>
        <w:tc>
          <w:tcPr>
            <w:tcW w:w="1134" w:type="dxa"/>
            <w:vAlign w:val="center"/>
          </w:tcPr>
          <w:p w14:paraId="67B9856B" w14:textId="77777777" w:rsidR="007A4835" w:rsidRPr="0020479F" w:rsidRDefault="007A4835"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Threat-Id</w:t>
            </w:r>
          </w:p>
        </w:tc>
        <w:tc>
          <w:tcPr>
            <w:tcW w:w="1417" w:type="dxa"/>
            <w:vAlign w:val="center"/>
          </w:tcPr>
          <w:p w14:paraId="5340494A" w14:textId="77777777" w:rsidR="007A4835" w:rsidRPr="0020479F" w:rsidRDefault="007A4835"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 Description (Brief)</w:t>
            </w:r>
          </w:p>
        </w:tc>
        <w:tc>
          <w:tcPr>
            <w:tcW w:w="1559" w:type="dxa"/>
            <w:vAlign w:val="center"/>
          </w:tcPr>
          <w:p w14:paraId="6448798B" w14:textId="77777777" w:rsidR="007A4835" w:rsidRPr="0020479F" w:rsidRDefault="007A4835"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Likelihood Raw Score</w:t>
            </w:r>
          </w:p>
        </w:tc>
        <w:tc>
          <w:tcPr>
            <w:tcW w:w="1985" w:type="dxa"/>
            <w:vAlign w:val="center"/>
          </w:tcPr>
          <w:p w14:paraId="4B6BA548" w14:textId="77777777" w:rsidR="007A4835" w:rsidRPr="0020479F" w:rsidRDefault="007A4835"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Possible Security Controls</w:t>
            </w:r>
          </w:p>
        </w:tc>
        <w:tc>
          <w:tcPr>
            <w:tcW w:w="960" w:type="dxa"/>
            <w:vAlign w:val="center"/>
          </w:tcPr>
          <w:p w14:paraId="7BB0A88C" w14:textId="77777777" w:rsidR="007A4835" w:rsidRPr="0020479F" w:rsidRDefault="007A4835"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Security Control-id</w:t>
            </w:r>
          </w:p>
        </w:tc>
      </w:tr>
      <w:tr w:rsidR="00367B3F" w:rsidRPr="00A42C18" w14:paraId="332AA232" w14:textId="77777777" w:rsidTr="00367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761F812" w14:textId="77777777" w:rsidR="00367B3F" w:rsidRPr="0020479F" w:rsidRDefault="007A4835"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7A4C46AB" w14:textId="77777777" w:rsidR="00367B3F" w:rsidRPr="0020479F" w:rsidRDefault="007A4835"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0DDB2050" w14:textId="77777777" w:rsidR="00367B3F" w:rsidRPr="0020479F" w:rsidRDefault="007A4835"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6484C1A0" w14:textId="70C34280" w:rsidR="007A4835" w:rsidRPr="0020479F" w:rsidRDefault="007A4835" w:rsidP="0020479F">
            <w:pPr>
              <w:pStyle w:val="NoSpacing"/>
              <w:rPr>
                <w:b w:val="0"/>
                <w:bCs w:val="0"/>
                <w:sz w:val="16"/>
                <w:szCs w:val="16"/>
                <w:lang w:val="en-GB"/>
              </w:rPr>
            </w:pPr>
            <w:r w:rsidRPr="0020479F">
              <w:rPr>
                <w:sz w:val="16"/>
                <w:szCs w:val="16"/>
                <w:lang w:val="en-GB"/>
              </w:rPr>
              <w:t>ASSET-D-26</w:t>
            </w:r>
          </w:p>
        </w:tc>
        <w:tc>
          <w:tcPr>
            <w:tcW w:w="1701" w:type="dxa"/>
          </w:tcPr>
          <w:p w14:paraId="69432CFA"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ML components</w:t>
            </w:r>
            <w:r w:rsidR="00367B3F" w:rsidRPr="0020479F">
              <w:rPr>
                <w:sz w:val="16"/>
                <w:szCs w:val="16"/>
                <w:lang w:val="en-GB"/>
              </w:rPr>
              <w:t>,</w:t>
            </w:r>
          </w:p>
          <w:p w14:paraId="33ED4B65"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Database data</w:t>
            </w:r>
            <w:r w:rsidR="00367B3F" w:rsidRPr="0020479F">
              <w:rPr>
                <w:sz w:val="16"/>
                <w:szCs w:val="16"/>
                <w:lang w:val="en-GB"/>
              </w:rPr>
              <w:t>,</w:t>
            </w:r>
          </w:p>
          <w:p w14:paraId="466678BA"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data</w:t>
            </w:r>
            <w:r w:rsidR="00367B3F" w:rsidRPr="0020479F">
              <w:rPr>
                <w:sz w:val="16"/>
                <w:szCs w:val="16"/>
                <w:lang w:val="en-GB"/>
              </w:rPr>
              <w:t>,</w:t>
            </w:r>
          </w:p>
          <w:p w14:paraId="5405015F" w14:textId="48285660" w:rsidR="007A4835" w:rsidRPr="0020479F" w:rsidRDefault="00F10124"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rPr>
              <w:t xml:space="preserve">Trained </w:t>
            </w:r>
            <w:r w:rsidRPr="00335C75">
              <w:rPr>
                <w:sz w:val="16"/>
                <w:szCs w:val="16"/>
              </w:rPr>
              <w:t>ML model</w:t>
            </w:r>
          </w:p>
        </w:tc>
        <w:tc>
          <w:tcPr>
            <w:tcW w:w="1134" w:type="dxa"/>
          </w:tcPr>
          <w:p w14:paraId="5F128914" w14:textId="5A049C7B" w:rsidR="007A4835"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T-AIML-SC-</w:t>
            </w:r>
            <w:r w:rsidR="007A4835" w:rsidRPr="0020479F">
              <w:rPr>
                <w:sz w:val="16"/>
                <w:szCs w:val="16"/>
                <w:lang w:val="en-GB"/>
              </w:rPr>
              <w:t>01</w:t>
            </w:r>
          </w:p>
        </w:tc>
        <w:tc>
          <w:tcPr>
            <w:tcW w:w="1417" w:type="dxa"/>
          </w:tcPr>
          <w:p w14:paraId="6521AFDC" w14:textId="7DF4017B"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Data </w:t>
            </w:r>
            <w:r w:rsidR="00A94F22">
              <w:rPr>
                <w:sz w:val="16"/>
                <w:szCs w:val="16"/>
                <w:lang w:val="en-GB"/>
              </w:rPr>
              <w:t>P</w:t>
            </w:r>
            <w:r w:rsidR="00A94F22" w:rsidRPr="0020479F">
              <w:rPr>
                <w:sz w:val="16"/>
                <w:szCs w:val="16"/>
                <w:lang w:val="en-GB"/>
              </w:rPr>
              <w:t>oisoning</w:t>
            </w:r>
            <w:r w:rsidR="00A94F22">
              <w:rPr>
                <w:sz w:val="16"/>
                <w:szCs w:val="16"/>
                <w:lang w:val="en-GB"/>
              </w:rPr>
              <w:t xml:space="preserve"> via Supply Chain</w:t>
            </w:r>
          </w:p>
        </w:tc>
        <w:tc>
          <w:tcPr>
            <w:tcW w:w="1559" w:type="dxa"/>
          </w:tcPr>
          <w:p w14:paraId="586484D4" w14:textId="77777777"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985" w:type="dxa"/>
          </w:tcPr>
          <w:p w14:paraId="17876CD4"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r w:rsidR="00367B3F" w:rsidRPr="0020479F">
              <w:rPr>
                <w:sz w:val="16"/>
                <w:szCs w:val="16"/>
                <w:lang w:val="en-GB"/>
              </w:rPr>
              <w:t>,</w:t>
            </w:r>
          </w:p>
          <w:p w14:paraId="769A4430"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46801645"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Data </w:t>
            </w:r>
            <w:r w:rsidR="000C32AA" w:rsidRPr="0020479F">
              <w:rPr>
                <w:sz w:val="16"/>
                <w:szCs w:val="16"/>
                <w:lang w:val="en-GB"/>
              </w:rPr>
              <w:t>Sanitisation</w:t>
            </w:r>
            <w:r w:rsidR="00367B3F" w:rsidRPr="0020479F">
              <w:rPr>
                <w:sz w:val="16"/>
                <w:szCs w:val="16"/>
                <w:lang w:val="en-GB"/>
              </w:rPr>
              <w:t>,</w:t>
            </w:r>
          </w:p>
          <w:p w14:paraId="052FB854"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Feature Selection</w:t>
            </w:r>
            <w:r w:rsidR="00367B3F" w:rsidRPr="0020479F">
              <w:rPr>
                <w:sz w:val="16"/>
                <w:szCs w:val="16"/>
                <w:lang w:val="en-GB"/>
              </w:rPr>
              <w:t>,</w:t>
            </w:r>
          </w:p>
          <w:p w14:paraId="2D10E8EB"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Input Transformation</w:t>
            </w:r>
            <w:r w:rsidR="00367B3F" w:rsidRPr="0020479F">
              <w:rPr>
                <w:sz w:val="16"/>
                <w:szCs w:val="16"/>
                <w:lang w:val="en-GB"/>
              </w:rPr>
              <w:t>,</w:t>
            </w:r>
          </w:p>
          <w:p w14:paraId="6697F70F"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Adversarial Training</w:t>
            </w:r>
            <w:r w:rsidR="00367B3F" w:rsidRPr="0020479F">
              <w:rPr>
                <w:sz w:val="16"/>
                <w:szCs w:val="16"/>
                <w:lang w:val="en-GB"/>
              </w:rPr>
              <w:t>,</w:t>
            </w:r>
          </w:p>
          <w:p w14:paraId="628D74E5"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Ensemble Methods</w:t>
            </w:r>
            <w:r w:rsidR="00367B3F" w:rsidRPr="0020479F">
              <w:rPr>
                <w:sz w:val="16"/>
                <w:szCs w:val="16"/>
                <w:lang w:val="en-GB"/>
              </w:rPr>
              <w:t>,</w:t>
            </w:r>
          </w:p>
          <w:p w14:paraId="38691F1D"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Secure data acquisition</w:t>
            </w:r>
            <w:r w:rsidR="00367B3F" w:rsidRPr="0020479F">
              <w:rPr>
                <w:sz w:val="16"/>
                <w:szCs w:val="16"/>
                <w:lang w:val="en-GB"/>
              </w:rPr>
              <w:t>,</w:t>
            </w:r>
          </w:p>
          <w:p w14:paraId="2360D2D3"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agility</w:t>
            </w:r>
            <w:r w:rsidR="00367B3F" w:rsidRPr="0020479F">
              <w:rPr>
                <w:sz w:val="16"/>
                <w:szCs w:val="16"/>
                <w:lang w:val="en-GB"/>
              </w:rPr>
              <w:t>,</w:t>
            </w:r>
          </w:p>
          <w:p w14:paraId="2348A72A" w14:textId="09D3F4BE"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Code signing and verification</w:t>
            </w:r>
          </w:p>
        </w:tc>
        <w:tc>
          <w:tcPr>
            <w:tcW w:w="960" w:type="dxa"/>
          </w:tcPr>
          <w:p w14:paraId="2BEA8E9F"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r w:rsidR="00367B3F" w:rsidRPr="0020479F">
              <w:rPr>
                <w:sz w:val="16"/>
                <w:szCs w:val="16"/>
                <w:lang w:val="en-GB"/>
              </w:rPr>
              <w:t>,</w:t>
            </w:r>
          </w:p>
          <w:p w14:paraId="7C4F662B"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00367B3F" w:rsidRPr="0020479F">
              <w:rPr>
                <w:sz w:val="16"/>
                <w:szCs w:val="16"/>
                <w:lang w:val="en-GB"/>
              </w:rPr>
              <w:t>,</w:t>
            </w:r>
          </w:p>
          <w:p w14:paraId="480BEB48"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10</w:t>
            </w:r>
            <w:r w:rsidR="00367B3F" w:rsidRPr="0020479F">
              <w:rPr>
                <w:sz w:val="16"/>
                <w:szCs w:val="16"/>
                <w:lang w:val="en-GB"/>
              </w:rPr>
              <w:t>,</w:t>
            </w:r>
          </w:p>
          <w:p w14:paraId="76E44A4C"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11</w:t>
            </w:r>
            <w:r w:rsidR="00367B3F" w:rsidRPr="0020479F">
              <w:rPr>
                <w:sz w:val="16"/>
                <w:szCs w:val="16"/>
                <w:lang w:val="en-GB"/>
              </w:rPr>
              <w:t>,</w:t>
            </w:r>
          </w:p>
          <w:p w14:paraId="5AB9D58F"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12</w:t>
            </w:r>
            <w:r w:rsidR="00367B3F" w:rsidRPr="0020479F">
              <w:rPr>
                <w:sz w:val="16"/>
                <w:szCs w:val="16"/>
                <w:lang w:val="en-GB"/>
              </w:rPr>
              <w:t>,</w:t>
            </w:r>
          </w:p>
          <w:p w14:paraId="572DBD61"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13</w:t>
            </w:r>
            <w:r w:rsidR="00367B3F" w:rsidRPr="0020479F">
              <w:rPr>
                <w:sz w:val="16"/>
                <w:szCs w:val="16"/>
                <w:lang w:val="en-GB"/>
              </w:rPr>
              <w:t>,</w:t>
            </w:r>
          </w:p>
          <w:p w14:paraId="274D3B67"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14</w:t>
            </w:r>
            <w:r w:rsidR="00367B3F" w:rsidRPr="0020479F">
              <w:rPr>
                <w:sz w:val="16"/>
                <w:szCs w:val="16"/>
                <w:lang w:val="en-GB"/>
              </w:rPr>
              <w:t>,</w:t>
            </w:r>
          </w:p>
          <w:p w14:paraId="4A41D2A5"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16</w:t>
            </w:r>
            <w:r w:rsidR="00367B3F" w:rsidRPr="0020479F">
              <w:rPr>
                <w:sz w:val="16"/>
                <w:szCs w:val="16"/>
                <w:lang w:val="en-GB"/>
              </w:rPr>
              <w:t>,</w:t>
            </w:r>
          </w:p>
          <w:p w14:paraId="63E76969"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17</w:t>
            </w:r>
            <w:r w:rsidR="00367B3F" w:rsidRPr="0020479F">
              <w:rPr>
                <w:sz w:val="16"/>
                <w:szCs w:val="16"/>
                <w:lang w:val="en-GB"/>
              </w:rPr>
              <w:t>,</w:t>
            </w:r>
          </w:p>
          <w:p w14:paraId="3541AA2F" w14:textId="46486F6C"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20</w:t>
            </w:r>
          </w:p>
        </w:tc>
      </w:tr>
      <w:tr w:rsidR="007A4835" w:rsidRPr="00A42C18" w14:paraId="7DD177B1" w14:textId="77777777" w:rsidTr="0020479F">
        <w:tc>
          <w:tcPr>
            <w:cnfStyle w:val="001000000000" w:firstRow="0" w:lastRow="0" w:firstColumn="1" w:lastColumn="0" w:oddVBand="0" w:evenVBand="0" w:oddHBand="0" w:evenHBand="0" w:firstRowFirstColumn="0" w:firstRowLastColumn="0" w:lastRowFirstColumn="0" w:lastRowLastColumn="0"/>
            <w:tcW w:w="1101" w:type="dxa"/>
          </w:tcPr>
          <w:p w14:paraId="149B9773" w14:textId="77777777" w:rsidR="00367B3F" w:rsidRPr="0020479F" w:rsidRDefault="007A4835"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3C93ECF6" w14:textId="77777777" w:rsidR="00367B3F" w:rsidRPr="0020479F" w:rsidRDefault="007A4835"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23BBE04A" w14:textId="77777777" w:rsidR="00367B3F" w:rsidRPr="0020479F" w:rsidRDefault="007A4835"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24DA6367" w14:textId="77777777" w:rsidR="00367B3F" w:rsidRPr="0020479F" w:rsidRDefault="007A4835"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7E055212" w14:textId="77777777" w:rsidR="00367B3F" w:rsidRPr="0020479F" w:rsidRDefault="007A4835"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059D18D5" w14:textId="79F318A4" w:rsidR="007A4835" w:rsidRPr="0020479F" w:rsidRDefault="007A4835" w:rsidP="0020479F">
            <w:pPr>
              <w:pStyle w:val="NoSpacing"/>
              <w:rPr>
                <w:sz w:val="16"/>
                <w:szCs w:val="16"/>
                <w:lang w:val="en-GB"/>
              </w:rPr>
            </w:pPr>
            <w:r w:rsidRPr="0020479F">
              <w:rPr>
                <w:sz w:val="16"/>
                <w:szCs w:val="16"/>
                <w:lang w:val="en-GB"/>
              </w:rPr>
              <w:t xml:space="preserve">ASSET-D-26 </w:t>
            </w:r>
          </w:p>
        </w:tc>
        <w:tc>
          <w:tcPr>
            <w:tcW w:w="1701" w:type="dxa"/>
          </w:tcPr>
          <w:p w14:paraId="79BE6716"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Near-RT RIC</w:t>
            </w:r>
            <w:r w:rsidR="00367B3F" w:rsidRPr="0020479F">
              <w:rPr>
                <w:sz w:val="16"/>
                <w:szCs w:val="16"/>
                <w:lang w:val="en-GB"/>
              </w:rPr>
              <w:t>,</w:t>
            </w:r>
          </w:p>
          <w:p w14:paraId="0683C778"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Non-RT RIC</w:t>
            </w:r>
            <w:r w:rsidR="00367B3F" w:rsidRPr="0020479F">
              <w:rPr>
                <w:sz w:val="16"/>
                <w:szCs w:val="16"/>
                <w:lang w:val="en-GB"/>
              </w:rPr>
              <w:t>,</w:t>
            </w:r>
          </w:p>
          <w:p w14:paraId="32DC0DCC"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ML components</w:t>
            </w:r>
            <w:r w:rsidR="00367B3F" w:rsidRPr="0020479F">
              <w:rPr>
                <w:sz w:val="16"/>
                <w:szCs w:val="16"/>
                <w:lang w:val="en-GB"/>
              </w:rPr>
              <w:t>,</w:t>
            </w:r>
          </w:p>
          <w:p w14:paraId="2A4C13D1"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Database data</w:t>
            </w:r>
            <w:r w:rsidR="00367B3F" w:rsidRPr="0020479F">
              <w:rPr>
                <w:sz w:val="16"/>
                <w:szCs w:val="16"/>
                <w:lang w:val="en-GB"/>
              </w:rPr>
              <w:t>,</w:t>
            </w:r>
          </w:p>
          <w:p w14:paraId="634F7AB6"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Training data</w:t>
            </w:r>
            <w:r w:rsidR="00367B3F" w:rsidRPr="0020479F">
              <w:rPr>
                <w:sz w:val="16"/>
                <w:szCs w:val="16"/>
                <w:lang w:val="en-GB"/>
              </w:rPr>
              <w:t>,</w:t>
            </w:r>
          </w:p>
          <w:p w14:paraId="76CE4D7C" w14:textId="6CCFCD2E" w:rsidR="007A4835" w:rsidRPr="0020479F" w:rsidRDefault="00F10124"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rPr>
              <w:t xml:space="preserve">Trained </w:t>
            </w:r>
            <w:r w:rsidRPr="00335C75">
              <w:rPr>
                <w:sz w:val="16"/>
                <w:szCs w:val="16"/>
              </w:rPr>
              <w:t>ML model</w:t>
            </w:r>
          </w:p>
        </w:tc>
        <w:tc>
          <w:tcPr>
            <w:tcW w:w="1134" w:type="dxa"/>
          </w:tcPr>
          <w:p w14:paraId="637F9165" w14:textId="14E9D3FB" w:rsidR="007A4835" w:rsidRPr="0020479F" w:rsidRDefault="00B254E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T-AIML-SC-</w:t>
            </w:r>
            <w:r w:rsidR="007A4835" w:rsidRPr="0020479F">
              <w:rPr>
                <w:sz w:val="16"/>
                <w:szCs w:val="16"/>
                <w:lang w:val="en-GB"/>
              </w:rPr>
              <w:t>02</w:t>
            </w:r>
          </w:p>
        </w:tc>
        <w:tc>
          <w:tcPr>
            <w:tcW w:w="1417" w:type="dxa"/>
          </w:tcPr>
          <w:p w14:paraId="2FF9B991" w14:textId="6976073E"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 xml:space="preserve">Model </w:t>
            </w:r>
            <w:r w:rsidR="00A94F22">
              <w:rPr>
                <w:sz w:val="16"/>
                <w:szCs w:val="16"/>
                <w:lang w:val="en-GB"/>
              </w:rPr>
              <w:t>T</w:t>
            </w:r>
            <w:r w:rsidR="00A94F22" w:rsidRPr="0020479F">
              <w:rPr>
                <w:sz w:val="16"/>
                <w:szCs w:val="16"/>
                <w:lang w:val="en-GB"/>
              </w:rPr>
              <w:t>ampering</w:t>
            </w:r>
          </w:p>
        </w:tc>
        <w:tc>
          <w:tcPr>
            <w:tcW w:w="1559" w:type="dxa"/>
          </w:tcPr>
          <w:p w14:paraId="1A50BC68" w14:textId="77777777"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985" w:type="dxa"/>
          </w:tcPr>
          <w:p w14:paraId="3E85E7DD"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Access Control</w:t>
            </w:r>
            <w:r w:rsidR="00367B3F" w:rsidRPr="0020479F">
              <w:rPr>
                <w:sz w:val="16"/>
                <w:szCs w:val="16"/>
                <w:lang w:val="en-GB"/>
              </w:rPr>
              <w:t>,</w:t>
            </w:r>
          </w:p>
          <w:p w14:paraId="02E3D05B"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2DA24068"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 xml:space="preserve">Data </w:t>
            </w:r>
            <w:r w:rsidR="000C32AA" w:rsidRPr="0020479F">
              <w:rPr>
                <w:sz w:val="16"/>
                <w:szCs w:val="16"/>
                <w:lang w:val="en-GB"/>
              </w:rPr>
              <w:t>Sanitisation</w:t>
            </w:r>
            <w:r w:rsidR="00367B3F" w:rsidRPr="0020479F">
              <w:rPr>
                <w:sz w:val="16"/>
                <w:szCs w:val="16"/>
                <w:lang w:val="en-GB"/>
              </w:rPr>
              <w:t>,</w:t>
            </w:r>
          </w:p>
          <w:p w14:paraId="0DBDA0A8"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Feature Selection</w:t>
            </w:r>
            <w:r w:rsidR="00367B3F" w:rsidRPr="0020479F">
              <w:rPr>
                <w:sz w:val="16"/>
                <w:szCs w:val="16"/>
                <w:lang w:val="en-GB"/>
              </w:rPr>
              <w:t>,</w:t>
            </w:r>
          </w:p>
          <w:p w14:paraId="551FBA8A"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Input Transformation</w:t>
            </w:r>
            <w:r w:rsidR="00367B3F" w:rsidRPr="0020479F">
              <w:rPr>
                <w:sz w:val="16"/>
                <w:szCs w:val="16"/>
                <w:lang w:val="en-GB"/>
              </w:rPr>
              <w:t>,</w:t>
            </w:r>
          </w:p>
          <w:p w14:paraId="625BBC0C"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Adversarial Training</w:t>
            </w:r>
            <w:r w:rsidR="00367B3F" w:rsidRPr="0020479F">
              <w:rPr>
                <w:sz w:val="16"/>
                <w:szCs w:val="16"/>
                <w:lang w:val="en-GB"/>
              </w:rPr>
              <w:t>,</w:t>
            </w:r>
          </w:p>
          <w:p w14:paraId="003637F4"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Ensemble Methods</w:t>
            </w:r>
            <w:r w:rsidR="00367B3F" w:rsidRPr="0020479F">
              <w:rPr>
                <w:sz w:val="16"/>
                <w:szCs w:val="16"/>
                <w:lang w:val="en-GB"/>
              </w:rPr>
              <w:t>,</w:t>
            </w:r>
          </w:p>
          <w:p w14:paraId="2B1B54C2"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Secure data acquisition</w:t>
            </w:r>
            <w:r w:rsidR="00367B3F" w:rsidRPr="0020479F">
              <w:rPr>
                <w:sz w:val="16"/>
                <w:szCs w:val="16"/>
                <w:lang w:val="en-GB"/>
              </w:rPr>
              <w:t>,</w:t>
            </w:r>
          </w:p>
          <w:p w14:paraId="6B4B1CDB"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Model agility</w:t>
            </w:r>
            <w:r w:rsidR="00367B3F" w:rsidRPr="0020479F">
              <w:rPr>
                <w:sz w:val="16"/>
                <w:szCs w:val="16"/>
                <w:lang w:val="en-GB"/>
              </w:rPr>
              <w:t>,</w:t>
            </w:r>
          </w:p>
          <w:p w14:paraId="26589542" w14:textId="4BB14905"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Code signing and verification</w:t>
            </w:r>
          </w:p>
        </w:tc>
        <w:tc>
          <w:tcPr>
            <w:tcW w:w="960" w:type="dxa"/>
          </w:tcPr>
          <w:p w14:paraId="5B5129B6"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7</w:t>
            </w:r>
            <w:r w:rsidR="00367B3F" w:rsidRPr="0020479F">
              <w:rPr>
                <w:sz w:val="16"/>
                <w:szCs w:val="16"/>
                <w:lang w:val="en-GB"/>
              </w:rPr>
              <w:t>,</w:t>
            </w:r>
          </w:p>
          <w:p w14:paraId="2C811DA4"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8</w:t>
            </w:r>
            <w:r w:rsidR="00367B3F" w:rsidRPr="0020479F">
              <w:rPr>
                <w:sz w:val="16"/>
                <w:szCs w:val="16"/>
                <w:lang w:val="en-GB"/>
              </w:rPr>
              <w:t>,</w:t>
            </w:r>
          </w:p>
          <w:p w14:paraId="3BE09CD5"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10</w:t>
            </w:r>
            <w:r w:rsidR="00367B3F" w:rsidRPr="0020479F">
              <w:rPr>
                <w:sz w:val="16"/>
                <w:szCs w:val="16"/>
                <w:lang w:val="en-GB"/>
              </w:rPr>
              <w:t>,</w:t>
            </w:r>
          </w:p>
          <w:p w14:paraId="2BD4E3E6"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11</w:t>
            </w:r>
            <w:r w:rsidR="00367B3F" w:rsidRPr="0020479F">
              <w:rPr>
                <w:sz w:val="16"/>
                <w:szCs w:val="16"/>
                <w:lang w:val="en-GB"/>
              </w:rPr>
              <w:t>,</w:t>
            </w:r>
          </w:p>
          <w:p w14:paraId="16E7D867"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12</w:t>
            </w:r>
            <w:r w:rsidR="00367B3F" w:rsidRPr="0020479F">
              <w:rPr>
                <w:sz w:val="16"/>
                <w:szCs w:val="16"/>
                <w:lang w:val="en-GB"/>
              </w:rPr>
              <w:t>,</w:t>
            </w:r>
          </w:p>
          <w:p w14:paraId="64F4A95F"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13</w:t>
            </w:r>
            <w:r w:rsidR="00367B3F" w:rsidRPr="0020479F">
              <w:rPr>
                <w:sz w:val="16"/>
                <w:szCs w:val="16"/>
                <w:lang w:val="en-GB"/>
              </w:rPr>
              <w:t>,</w:t>
            </w:r>
          </w:p>
          <w:p w14:paraId="699E4E31"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14</w:t>
            </w:r>
            <w:r w:rsidR="00367B3F" w:rsidRPr="0020479F">
              <w:rPr>
                <w:sz w:val="16"/>
                <w:szCs w:val="16"/>
                <w:lang w:val="en-GB"/>
              </w:rPr>
              <w:t>,</w:t>
            </w:r>
          </w:p>
          <w:p w14:paraId="5492E2A9"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16</w:t>
            </w:r>
            <w:r w:rsidR="00367B3F" w:rsidRPr="0020479F">
              <w:rPr>
                <w:sz w:val="16"/>
                <w:szCs w:val="16"/>
                <w:lang w:val="en-GB"/>
              </w:rPr>
              <w:t>,</w:t>
            </w:r>
          </w:p>
          <w:p w14:paraId="39ADF8F5"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17</w:t>
            </w:r>
            <w:r w:rsidR="00367B3F" w:rsidRPr="0020479F">
              <w:rPr>
                <w:sz w:val="16"/>
                <w:szCs w:val="16"/>
                <w:lang w:val="en-GB"/>
              </w:rPr>
              <w:t>,</w:t>
            </w:r>
          </w:p>
          <w:p w14:paraId="2F62D6A6" w14:textId="5107F77B"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20</w:t>
            </w:r>
          </w:p>
        </w:tc>
      </w:tr>
      <w:tr w:rsidR="00367B3F" w:rsidRPr="00A42C18" w14:paraId="79D628E7" w14:textId="77777777" w:rsidTr="00367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2CB074" w14:textId="77777777" w:rsidR="00367B3F" w:rsidRPr="0020479F" w:rsidRDefault="007A4835"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2293DE60" w14:textId="77777777" w:rsidR="00367B3F" w:rsidRPr="0020479F" w:rsidRDefault="007A4835"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1694B7D9" w14:textId="77777777" w:rsidR="00367B3F" w:rsidRPr="0020479F" w:rsidRDefault="007A4835"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5AAEB652" w14:textId="77777777" w:rsidR="00367B3F" w:rsidRPr="0020479F" w:rsidRDefault="007A4835"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67E9B5E3" w14:textId="0A863BBF" w:rsidR="007A4835" w:rsidRPr="0020479F" w:rsidRDefault="007A4835" w:rsidP="0020479F">
            <w:pPr>
              <w:pStyle w:val="NoSpacing"/>
              <w:rPr>
                <w:sz w:val="16"/>
                <w:szCs w:val="16"/>
                <w:lang w:val="en-GB"/>
              </w:rPr>
            </w:pPr>
            <w:r w:rsidRPr="0020479F">
              <w:rPr>
                <w:sz w:val="16"/>
                <w:szCs w:val="16"/>
                <w:lang w:val="en-GB"/>
              </w:rPr>
              <w:t>ASSET-D-26</w:t>
            </w:r>
          </w:p>
        </w:tc>
        <w:tc>
          <w:tcPr>
            <w:tcW w:w="1701" w:type="dxa"/>
          </w:tcPr>
          <w:p w14:paraId="75544FC1"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Near-RT RIC</w:t>
            </w:r>
            <w:r w:rsidR="00367B3F" w:rsidRPr="0020479F">
              <w:rPr>
                <w:sz w:val="16"/>
                <w:szCs w:val="16"/>
                <w:lang w:val="en-GB"/>
              </w:rPr>
              <w:t>,</w:t>
            </w:r>
          </w:p>
          <w:p w14:paraId="0D158881"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Non-RT RIC</w:t>
            </w:r>
            <w:r w:rsidR="00367B3F" w:rsidRPr="0020479F">
              <w:rPr>
                <w:sz w:val="16"/>
                <w:szCs w:val="16"/>
                <w:lang w:val="en-GB"/>
              </w:rPr>
              <w:t>,</w:t>
            </w:r>
          </w:p>
          <w:p w14:paraId="41C632EC"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ML components</w:t>
            </w:r>
            <w:r w:rsidR="00367B3F" w:rsidRPr="0020479F">
              <w:rPr>
                <w:sz w:val="16"/>
                <w:szCs w:val="16"/>
                <w:lang w:val="en-GB"/>
              </w:rPr>
              <w:t>,</w:t>
            </w:r>
          </w:p>
          <w:p w14:paraId="1F67C0FC"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Database data</w:t>
            </w:r>
            <w:r w:rsidR="00367B3F" w:rsidRPr="0020479F">
              <w:rPr>
                <w:sz w:val="16"/>
                <w:szCs w:val="16"/>
                <w:lang w:val="en-GB"/>
              </w:rPr>
              <w:t>,</w:t>
            </w:r>
          </w:p>
          <w:p w14:paraId="0BF3B796" w14:textId="28539B29" w:rsidR="007A4835" w:rsidRPr="0020479F" w:rsidRDefault="00F10124"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rPr>
              <w:t xml:space="preserve">Trained </w:t>
            </w:r>
            <w:r w:rsidRPr="00335C75">
              <w:rPr>
                <w:sz w:val="16"/>
                <w:szCs w:val="16"/>
              </w:rPr>
              <w:t>ML model</w:t>
            </w:r>
          </w:p>
        </w:tc>
        <w:tc>
          <w:tcPr>
            <w:tcW w:w="1134" w:type="dxa"/>
          </w:tcPr>
          <w:p w14:paraId="1FD69B1C" w14:textId="7000C52A" w:rsidR="007A4835"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T-AIML-SC-</w:t>
            </w:r>
            <w:r w:rsidR="007A4835" w:rsidRPr="0020479F">
              <w:rPr>
                <w:sz w:val="16"/>
                <w:szCs w:val="16"/>
                <w:lang w:val="en-GB"/>
              </w:rPr>
              <w:t>03</w:t>
            </w:r>
          </w:p>
        </w:tc>
        <w:tc>
          <w:tcPr>
            <w:tcW w:w="1417" w:type="dxa"/>
          </w:tcPr>
          <w:p w14:paraId="07093BB2" w14:textId="6898CED2"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Backdoor </w:t>
            </w:r>
            <w:r w:rsidR="00A94F22">
              <w:rPr>
                <w:sz w:val="16"/>
                <w:szCs w:val="16"/>
                <w:lang w:val="en-GB"/>
              </w:rPr>
              <w:t>via Supply Chain</w:t>
            </w:r>
          </w:p>
        </w:tc>
        <w:tc>
          <w:tcPr>
            <w:tcW w:w="1559" w:type="dxa"/>
          </w:tcPr>
          <w:p w14:paraId="0843C9D3" w14:textId="77777777"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Low</w:t>
            </w:r>
          </w:p>
        </w:tc>
        <w:tc>
          <w:tcPr>
            <w:tcW w:w="1985" w:type="dxa"/>
          </w:tcPr>
          <w:p w14:paraId="7D3B02C4"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r w:rsidR="00367B3F" w:rsidRPr="0020479F">
              <w:rPr>
                <w:sz w:val="16"/>
                <w:szCs w:val="16"/>
                <w:lang w:val="en-GB"/>
              </w:rPr>
              <w:t>,</w:t>
            </w:r>
          </w:p>
          <w:p w14:paraId="77598392"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03953ACA"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Feature Selection</w:t>
            </w:r>
            <w:r w:rsidR="00367B3F" w:rsidRPr="0020479F">
              <w:rPr>
                <w:sz w:val="16"/>
                <w:szCs w:val="16"/>
                <w:lang w:val="en-GB"/>
              </w:rPr>
              <w:t>,</w:t>
            </w:r>
          </w:p>
          <w:p w14:paraId="76AB7B92"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Input Transformation</w:t>
            </w:r>
            <w:r w:rsidR="00367B3F" w:rsidRPr="0020479F">
              <w:rPr>
                <w:sz w:val="16"/>
                <w:szCs w:val="16"/>
                <w:lang w:val="en-GB"/>
              </w:rPr>
              <w:t>,</w:t>
            </w:r>
          </w:p>
          <w:p w14:paraId="1588D3E2"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Ensemble Methods</w:t>
            </w:r>
            <w:r w:rsidR="00367B3F" w:rsidRPr="0020479F">
              <w:rPr>
                <w:sz w:val="16"/>
                <w:szCs w:val="16"/>
                <w:lang w:val="en-GB"/>
              </w:rPr>
              <w:t>,</w:t>
            </w:r>
          </w:p>
          <w:p w14:paraId="42F38624"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Secure data acquisition</w:t>
            </w:r>
            <w:r w:rsidR="00367B3F" w:rsidRPr="0020479F">
              <w:rPr>
                <w:sz w:val="16"/>
                <w:szCs w:val="16"/>
                <w:lang w:val="en-GB"/>
              </w:rPr>
              <w:t>,</w:t>
            </w:r>
          </w:p>
          <w:p w14:paraId="1B949D37"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agility</w:t>
            </w:r>
            <w:r w:rsidR="00367B3F" w:rsidRPr="0020479F">
              <w:rPr>
                <w:sz w:val="16"/>
                <w:szCs w:val="16"/>
                <w:lang w:val="en-GB"/>
              </w:rPr>
              <w:t>,</w:t>
            </w:r>
          </w:p>
          <w:p w14:paraId="27F4E27F"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Code signing and verification</w:t>
            </w:r>
            <w:r w:rsidR="00367B3F" w:rsidRPr="0020479F">
              <w:rPr>
                <w:sz w:val="16"/>
                <w:szCs w:val="16"/>
                <w:lang w:val="en-GB"/>
              </w:rPr>
              <w:t>,</w:t>
            </w:r>
          </w:p>
          <w:p w14:paraId="2BA252EF" w14:textId="15C7AAEC"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Explainable Models</w:t>
            </w:r>
          </w:p>
        </w:tc>
        <w:tc>
          <w:tcPr>
            <w:tcW w:w="960" w:type="dxa"/>
          </w:tcPr>
          <w:p w14:paraId="199F580B"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r w:rsidR="00367B3F" w:rsidRPr="0020479F">
              <w:rPr>
                <w:sz w:val="16"/>
                <w:szCs w:val="16"/>
                <w:lang w:val="en-GB"/>
              </w:rPr>
              <w:t>,</w:t>
            </w:r>
          </w:p>
          <w:p w14:paraId="4697A6C4"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00367B3F" w:rsidRPr="0020479F">
              <w:rPr>
                <w:sz w:val="16"/>
                <w:szCs w:val="16"/>
                <w:lang w:val="en-GB"/>
              </w:rPr>
              <w:t>,</w:t>
            </w:r>
          </w:p>
          <w:p w14:paraId="161DC3CC"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11</w:t>
            </w:r>
            <w:r w:rsidR="00367B3F" w:rsidRPr="0020479F">
              <w:rPr>
                <w:sz w:val="16"/>
                <w:szCs w:val="16"/>
                <w:lang w:val="en-GB"/>
              </w:rPr>
              <w:t>,</w:t>
            </w:r>
          </w:p>
          <w:p w14:paraId="03B17326"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12</w:t>
            </w:r>
            <w:r w:rsidR="00367B3F" w:rsidRPr="0020479F">
              <w:rPr>
                <w:sz w:val="16"/>
                <w:szCs w:val="16"/>
                <w:lang w:val="en-GB"/>
              </w:rPr>
              <w:t>,</w:t>
            </w:r>
          </w:p>
          <w:p w14:paraId="3B602B6A"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14</w:t>
            </w:r>
            <w:r w:rsidR="00367B3F" w:rsidRPr="0020479F">
              <w:rPr>
                <w:sz w:val="16"/>
                <w:szCs w:val="16"/>
                <w:lang w:val="en-GB"/>
              </w:rPr>
              <w:t>,</w:t>
            </w:r>
          </w:p>
          <w:p w14:paraId="3DF9CD8B"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16</w:t>
            </w:r>
            <w:r w:rsidR="00367B3F" w:rsidRPr="0020479F">
              <w:rPr>
                <w:sz w:val="16"/>
                <w:szCs w:val="16"/>
                <w:lang w:val="en-GB"/>
              </w:rPr>
              <w:t>,</w:t>
            </w:r>
          </w:p>
          <w:p w14:paraId="0EDBE817"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17</w:t>
            </w:r>
            <w:r w:rsidR="00367B3F" w:rsidRPr="0020479F">
              <w:rPr>
                <w:sz w:val="16"/>
                <w:szCs w:val="16"/>
                <w:lang w:val="en-GB"/>
              </w:rPr>
              <w:t>,</w:t>
            </w:r>
          </w:p>
          <w:p w14:paraId="357717E9"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20</w:t>
            </w:r>
            <w:r w:rsidR="00367B3F" w:rsidRPr="0020479F">
              <w:rPr>
                <w:sz w:val="16"/>
                <w:szCs w:val="16"/>
                <w:lang w:val="en-GB"/>
              </w:rPr>
              <w:t>,</w:t>
            </w:r>
          </w:p>
          <w:p w14:paraId="0D5465E8" w14:textId="01E7D22F"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22</w:t>
            </w:r>
          </w:p>
        </w:tc>
      </w:tr>
      <w:tr w:rsidR="007A4835" w:rsidRPr="00A42C18" w14:paraId="1A4CC1E7" w14:textId="77777777" w:rsidTr="0020479F">
        <w:tc>
          <w:tcPr>
            <w:cnfStyle w:val="001000000000" w:firstRow="0" w:lastRow="0" w:firstColumn="1" w:lastColumn="0" w:oddVBand="0" w:evenVBand="0" w:oddHBand="0" w:evenHBand="0" w:firstRowFirstColumn="0" w:firstRowLastColumn="0" w:lastRowFirstColumn="0" w:lastRowLastColumn="0"/>
            <w:tcW w:w="1101" w:type="dxa"/>
          </w:tcPr>
          <w:p w14:paraId="286CFFC2" w14:textId="77777777" w:rsidR="00367B3F" w:rsidRPr="0020479F" w:rsidRDefault="007A4835"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01A88079" w14:textId="77777777" w:rsidR="00367B3F" w:rsidRPr="0020479F" w:rsidRDefault="007A4835"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5BC33E5A" w14:textId="77777777" w:rsidR="00367B3F" w:rsidRPr="0020479F" w:rsidRDefault="007A4835"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3D0A8D3E" w14:textId="77777777" w:rsidR="00367B3F" w:rsidRPr="0020479F" w:rsidRDefault="007A4835"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27EC2BE4" w14:textId="3A507E50" w:rsidR="007A4835" w:rsidRPr="0020479F" w:rsidRDefault="007A4835" w:rsidP="0020479F">
            <w:pPr>
              <w:pStyle w:val="NoSpacing"/>
              <w:rPr>
                <w:sz w:val="16"/>
                <w:szCs w:val="16"/>
                <w:lang w:val="en-GB"/>
              </w:rPr>
            </w:pPr>
            <w:r w:rsidRPr="0020479F">
              <w:rPr>
                <w:sz w:val="16"/>
                <w:szCs w:val="16"/>
                <w:lang w:val="en-GB"/>
              </w:rPr>
              <w:t>ASSET-D-26</w:t>
            </w:r>
          </w:p>
        </w:tc>
        <w:tc>
          <w:tcPr>
            <w:tcW w:w="1701" w:type="dxa"/>
          </w:tcPr>
          <w:p w14:paraId="422E4C93"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Near-RT RIC</w:t>
            </w:r>
            <w:r w:rsidR="00367B3F" w:rsidRPr="0020479F">
              <w:rPr>
                <w:sz w:val="16"/>
                <w:szCs w:val="16"/>
                <w:lang w:val="en-GB"/>
              </w:rPr>
              <w:t>,</w:t>
            </w:r>
          </w:p>
          <w:p w14:paraId="42BF3CE5"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Non-RT RIC</w:t>
            </w:r>
            <w:r w:rsidR="00367B3F" w:rsidRPr="0020479F">
              <w:rPr>
                <w:sz w:val="16"/>
                <w:szCs w:val="16"/>
                <w:lang w:val="en-GB"/>
              </w:rPr>
              <w:t>,</w:t>
            </w:r>
          </w:p>
          <w:p w14:paraId="6007518C"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ML components</w:t>
            </w:r>
            <w:r w:rsidR="00367B3F" w:rsidRPr="0020479F">
              <w:rPr>
                <w:sz w:val="16"/>
                <w:szCs w:val="16"/>
                <w:lang w:val="en-GB"/>
              </w:rPr>
              <w:t>,</w:t>
            </w:r>
          </w:p>
          <w:p w14:paraId="6A365155"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Database data</w:t>
            </w:r>
            <w:r w:rsidR="00367B3F" w:rsidRPr="0020479F">
              <w:rPr>
                <w:sz w:val="16"/>
                <w:szCs w:val="16"/>
                <w:lang w:val="en-GB"/>
              </w:rPr>
              <w:t>,</w:t>
            </w:r>
          </w:p>
          <w:p w14:paraId="2A5C9AFA" w14:textId="383A3458" w:rsidR="007A4835" w:rsidRPr="0020479F" w:rsidRDefault="00F10124"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rPr>
              <w:t xml:space="preserve">Trained </w:t>
            </w:r>
            <w:r w:rsidRPr="00335C75">
              <w:rPr>
                <w:sz w:val="16"/>
                <w:szCs w:val="16"/>
              </w:rPr>
              <w:t>ML model</w:t>
            </w:r>
          </w:p>
        </w:tc>
        <w:tc>
          <w:tcPr>
            <w:tcW w:w="1134" w:type="dxa"/>
          </w:tcPr>
          <w:p w14:paraId="3DB237CC" w14:textId="49434427" w:rsidR="007A4835" w:rsidRPr="0020479F" w:rsidRDefault="00B254E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T-AIML-SC-</w:t>
            </w:r>
            <w:r w:rsidR="007A4835" w:rsidRPr="0020479F">
              <w:rPr>
                <w:sz w:val="16"/>
                <w:szCs w:val="16"/>
                <w:lang w:val="en-GB"/>
              </w:rPr>
              <w:t>04</w:t>
            </w:r>
          </w:p>
        </w:tc>
        <w:tc>
          <w:tcPr>
            <w:tcW w:w="1417" w:type="dxa"/>
          </w:tcPr>
          <w:p w14:paraId="791351D1" w14:textId="349A5B4B"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 xml:space="preserve">Hardware </w:t>
            </w:r>
            <w:r w:rsidR="00A94F22">
              <w:rPr>
                <w:sz w:val="16"/>
                <w:szCs w:val="16"/>
                <w:lang w:val="en-GB"/>
              </w:rPr>
              <w:t>T</w:t>
            </w:r>
            <w:r w:rsidR="00A94F22" w:rsidRPr="0020479F">
              <w:rPr>
                <w:sz w:val="16"/>
                <w:szCs w:val="16"/>
                <w:lang w:val="en-GB"/>
              </w:rPr>
              <w:t>ampering</w:t>
            </w:r>
          </w:p>
        </w:tc>
        <w:tc>
          <w:tcPr>
            <w:tcW w:w="1559" w:type="dxa"/>
          </w:tcPr>
          <w:p w14:paraId="7536AE6B" w14:textId="77777777"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High Likelihood= Low</w:t>
            </w:r>
          </w:p>
        </w:tc>
        <w:tc>
          <w:tcPr>
            <w:tcW w:w="1985" w:type="dxa"/>
          </w:tcPr>
          <w:p w14:paraId="31D2771D"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Access Control</w:t>
            </w:r>
            <w:r w:rsidR="00367B3F" w:rsidRPr="0020479F">
              <w:rPr>
                <w:sz w:val="16"/>
                <w:szCs w:val="16"/>
                <w:lang w:val="en-GB"/>
              </w:rPr>
              <w:t>,</w:t>
            </w:r>
          </w:p>
          <w:p w14:paraId="7A4163E2"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4CF82D46"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Code signing and verification</w:t>
            </w:r>
            <w:r w:rsidR="00367B3F" w:rsidRPr="0020479F">
              <w:rPr>
                <w:sz w:val="16"/>
                <w:szCs w:val="16"/>
                <w:lang w:val="en-GB"/>
              </w:rPr>
              <w:t>,</w:t>
            </w:r>
          </w:p>
          <w:p w14:paraId="4DCE2380" w14:textId="3A8CF74E"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Hardware-based security measures</w:t>
            </w:r>
          </w:p>
        </w:tc>
        <w:tc>
          <w:tcPr>
            <w:tcW w:w="960" w:type="dxa"/>
          </w:tcPr>
          <w:p w14:paraId="5C441E63"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7</w:t>
            </w:r>
            <w:r w:rsidR="00367B3F" w:rsidRPr="0020479F">
              <w:rPr>
                <w:sz w:val="16"/>
                <w:szCs w:val="16"/>
                <w:lang w:val="en-GB"/>
              </w:rPr>
              <w:t>,</w:t>
            </w:r>
          </w:p>
          <w:p w14:paraId="4E5BEC11"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8</w:t>
            </w:r>
            <w:r w:rsidR="00367B3F" w:rsidRPr="0020479F">
              <w:rPr>
                <w:sz w:val="16"/>
                <w:szCs w:val="16"/>
                <w:lang w:val="en-GB"/>
              </w:rPr>
              <w:t>,</w:t>
            </w:r>
          </w:p>
          <w:p w14:paraId="6BCDB349"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20</w:t>
            </w:r>
            <w:r w:rsidR="00367B3F" w:rsidRPr="0020479F">
              <w:rPr>
                <w:sz w:val="16"/>
                <w:szCs w:val="16"/>
                <w:lang w:val="en-GB"/>
              </w:rPr>
              <w:t>,</w:t>
            </w:r>
          </w:p>
          <w:p w14:paraId="7834BD3D" w14:textId="588E728F"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21</w:t>
            </w:r>
          </w:p>
        </w:tc>
      </w:tr>
      <w:tr w:rsidR="00367B3F" w:rsidRPr="00A42C18" w14:paraId="748D66C3" w14:textId="77777777" w:rsidTr="00367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99F676E" w14:textId="77777777" w:rsidR="00367B3F" w:rsidRPr="0020479F" w:rsidRDefault="007A4835"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2003B26B" w14:textId="77777777" w:rsidR="00367B3F" w:rsidRPr="0020479F" w:rsidRDefault="007A4835"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0F4F6F25" w14:textId="77777777" w:rsidR="00367B3F" w:rsidRPr="0020479F" w:rsidRDefault="007A4835"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228D7E71" w14:textId="77777777" w:rsidR="00367B3F" w:rsidRPr="0020479F" w:rsidRDefault="007A4835"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365B2D9E" w14:textId="77777777" w:rsidR="00367B3F" w:rsidRPr="0020479F" w:rsidRDefault="007A4835"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0DB76E66" w14:textId="3039D989" w:rsidR="007A4835" w:rsidRPr="0020479F" w:rsidRDefault="007A4835" w:rsidP="0020479F">
            <w:pPr>
              <w:pStyle w:val="NoSpacing"/>
              <w:rPr>
                <w:sz w:val="16"/>
                <w:szCs w:val="16"/>
                <w:lang w:val="en-GB"/>
              </w:rPr>
            </w:pPr>
            <w:r w:rsidRPr="0020479F">
              <w:rPr>
                <w:sz w:val="16"/>
                <w:szCs w:val="16"/>
                <w:lang w:val="en-GB"/>
              </w:rPr>
              <w:t>ASSET-D-26</w:t>
            </w:r>
          </w:p>
        </w:tc>
        <w:tc>
          <w:tcPr>
            <w:tcW w:w="1701" w:type="dxa"/>
          </w:tcPr>
          <w:p w14:paraId="2687F1B9"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Near-RT RIC</w:t>
            </w:r>
            <w:r w:rsidR="00367B3F" w:rsidRPr="0020479F">
              <w:rPr>
                <w:sz w:val="16"/>
                <w:szCs w:val="16"/>
                <w:lang w:val="en-GB"/>
              </w:rPr>
              <w:t>,</w:t>
            </w:r>
          </w:p>
          <w:p w14:paraId="00322AE2"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Non-RT RIC</w:t>
            </w:r>
            <w:r w:rsidR="00367B3F" w:rsidRPr="0020479F">
              <w:rPr>
                <w:sz w:val="16"/>
                <w:szCs w:val="16"/>
                <w:lang w:val="en-GB"/>
              </w:rPr>
              <w:t>,</w:t>
            </w:r>
          </w:p>
          <w:p w14:paraId="6D066302"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ML components</w:t>
            </w:r>
            <w:r w:rsidR="00367B3F" w:rsidRPr="0020479F">
              <w:rPr>
                <w:sz w:val="16"/>
                <w:szCs w:val="16"/>
                <w:lang w:val="en-GB"/>
              </w:rPr>
              <w:t>,</w:t>
            </w:r>
          </w:p>
          <w:p w14:paraId="219B0A06"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Database data</w:t>
            </w:r>
            <w:r w:rsidR="00367B3F" w:rsidRPr="0020479F">
              <w:rPr>
                <w:sz w:val="16"/>
                <w:szCs w:val="16"/>
                <w:lang w:val="en-GB"/>
              </w:rPr>
              <w:t>,</w:t>
            </w:r>
          </w:p>
          <w:p w14:paraId="4F7F81FC"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data</w:t>
            </w:r>
            <w:r w:rsidR="00367B3F" w:rsidRPr="0020479F">
              <w:rPr>
                <w:sz w:val="16"/>
                <w:szCs w:val="16"/>
                <w:lang w:val="en-GB"/>
              </w:rPr>
              <w:t>,</w:t>
            </w:r>
          </w:p>
          <w:p w14:paraId="5112EA5D" w14:textId="26573584" w:rsidR="007A4835" w:rsidRPr="0020479F" w:rsidRDefault="00F10124"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rPr>
              <w:t xml:space="preserve">Trained </w:t>
            </w:r>
            <w:r w:rsidRPr="00335C75">
              <w:rPr>
                <w:sz w:val="16"/>
                <w:szCs w:val="16"/>
              </w:rPr>
              <w:t>ML model</w:t>
            </w:r>
          </w:p>
        </w:tc>
        <w:tc>
          <w:tcPr>
            <w:tcW w:w="1134" w:type="dxa"/>
          </w:tcPr>
          <w:p w14:paraId="5DB5CB2C" w14:textId="20AD1EE5" w:rsidR="007A4835"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T-AIML-SC-</w:t>
            </w:r>
            <w:r w:rsidR="007A4835" w:rsidRPr="0020479F">
              <w:rPr>
                <w:sz w:val="16"/>
                <w:szCs w:val="16"/>
                <w:lang w:val="en-GB"/>
              </w:rPr>
              <w:t>05</w:t>
            </w:r>
          </w:p>
        </w:tc>
        <w:tc>
          <w:tcPr>
            <w:tcW w:w="1417" w:type="dxa"/>
          </w:tcPr>
          <w:p w14:paraId="22404B93" w14:textId="2C86F815"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Insecure </w:t>
            </w:r>
            <w:r w:rsidR="00A94F22">
              <w:rPr>
                <w:sz w:val="16"/>
                <w:szCs w:val="16"/>
                <w:lang w:val="en-GB"/>
              </w:rPr>
              <w:t>M</w:t>
            </w:r>
            <w:r w:rsidR="00A94F22" w:rsidRPr="0020479F">
              <w:rPr>
                <w:sz w:val="16"/>
                <w:szCs w:val="16"/>
                <w:lang w:val="en-GB"/>
              </w:rPr>
              <w:t xml:space="preserve">aintenance </w:t>
            </w:r>
            <w:r w:rsidRPr="0020479F">
              <w:rPr>
                <w:sz w:val="16"/>
                <w:szCs w:val="16"/>
                <w:lang w:val="en-GB"/>
              </w:rPr>
              <w:t>APIs</w:t>
            </w:r>
          </w:p>
        </w:tc>
        <w:tc>
          <w:tcPr>
            <w:tcW w:w="1559" w:type="dxa"/>
          </w:tcPr>
          <w:p w14:paraId="17A01228" w14:textId="77777777"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Medium Likelihood= Medium</w:t>
            </w:r>
          </w:p>
        </w:tc>
        <w:tc>
          <w:tcPr>
            <w:tcW w:w="1985" w:type="dxa"/>
          </w:tcPr>
          <w:p w14:paraId="3402DA78"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Encryption</w:t>
            </w:r>
            <w:r w:rsidR="00367B3F" w:rsidRPr="0020479F">
              <w:rPr>
                <w:sz w:val="16"/>
                <w:szCs w:val="16"/>
                <w:lang w:val="en-GB"/>
              </w:rPr>
              <w:t>,</w:t>
            </w:r>
          </w:p>
          <w:p w14:paraId="4DBB0FC4"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r w:rsidR="00367B3F" w:rsidRPr="0020479F">
              <w:rPr>
                <w:sz w:val="16"/>
                <w:szCs w:val="16"/>
                <w:lang w:val="en-GB"/>
              </w:rPr>
              <w:t>,</w:t>
            </w:r>
          </w:p>
          <w:p w14:paraId="29C8024E"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35AD4AB7"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Data </w:t>
            </w:r>
            <w:r w:rsidR="000C32AA" w:rsidRPr="0020479F">
              <w:rPr>
                <w:sz w:val="16"/>
                <w:szCs w:val="16"/>
                <w:lang w:val="en-GB"/>
              </w:rPr>
              <w:t>Sanitisation</w:t>
            </w:r>
            <w:r w:rsidR="00367B3F" w:rsidRPr="0020479F">
              <w:rPr>
                <w:sz w:val="16"/>
                <w:szCs w:val="16"/>
                <w:lang w:val="en-GB"/>
              </w:rPr>
              <w:t>,</w:t>
            </w:r>
          </w:p>
          <w:p w14:paraId="72E55481" w14:textId="7C146681"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Code signing and verification measures</w:t>
            </w:r>
          </w:p>
        </w:tc>
        <w:tc>
          <w:tcPr>
            <w:tcW w:w="960" w:type="dxa"/>
          </w:tcPr>
          <w:p w14:paraId="11D3E270"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3</w:t>
            </w:r>
            <w:r w:rsidR="00367B3F" w:rsidRPr="0020479F">
              <w:rPr>
                <w:sz w:val="16"/>
                <w:szCs w:val="16"/>
                <w:lang w:val="en-GB"/>
              </w:rPr>
              <w:t>,</w:t>
            </w:r>
          </w:p>
          <w:p w14:paraId="1A67EDCF"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r w:rsidR="00367B3F" w:rsidRPr="0020479F">
              <w:rPr>
                <w:sz w:val="16"/>
                <w:szCs w:val="16"/>
                <w:lang w:val="en-GB"/>
              </w:rPr>
              <w:t>,</w:t>
            </w:r>
          </w:p>
          <w:p w14:paraId="60791287"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00367B3F" w:rsidRPr="0020479F">
              <w:rPr>
                <w:sz w:val="16"/>
                <w:szCs w:val="16"/>
                <w:lang w:val="en-GB"/>
              </w:rPr>
              <w:t>,</w:t>
            </w:r>
          </w:p>
          <w:p w14:paraId="420DFC1D" w14:textId="77777777" w:rsidR="00367B3F"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10</w:t>
            </w:r>
            <w:r w:rsidR="00367B3F" w:rsidRPr="0020479F">
              <w:rPr>
                <w:sz w:val="16"/>
                <w:szCs w:val="16"/>
                <w:lang w:val="en-GB"/>
              </w:rPr>
              <w:t>,</w:t>
            </w:r>
          </w:p>
          <w:p w14:paraId="62E7E01B" w14:textId="31310EB5" w:rsidR="007A4835" w:rsidRPr="0020479F" w:rsidRDefault="007A4835"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20</w:t>
            </w:r>
          </w:p>
        </w:tc>
      </w:tr>
      <w:tr w:rsidR="007A4835" w:rsidRPr="00A42C18" w14:paraId="1728A75F" w14:textId="77777777" w:rsidTr="0020479F">
        <w:tc>
          <w:tcPr>
            <w:cnfStyle w:val="001000000000" w:firstRow="0" w:lastRow="0" w:firstColumn="1" w:lastColumn="0" w:oddVBand="0" w:evenVBand="0" w:oddHBand="0" w:evenHBand="0" w:firstRowFirstColumn="0" w:firstRowLastColumn="0" w:lastRowFirstColumn="0" w:lastRowLastColumn="0"/>
            <w:tcW w:w="1101" w:type="dxa"/>
          </w:tcPr>
          <w:p w14:paraId="642438D9" w14:textId="77777777" w:rsidR="00367B3F" w:rsidRPr="0020479F" w:rsidRDefault="007A4835"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5A90A1B9" w14:textId="77777777" w:rsidR="00367B3F" w:rsidRPr="0020479F" w:rsidRDefault="007A4835"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013AC6F9" w14:textId="77777777" w:rsidR="00367B3F" w:rsidRPr="0020479F" w:rsidRDefault="007A4835"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759FEC3A" w14:textId="77777777" w:rsidR="00367B3F" w:rsidRPr="0020479F" w:rsidRDefault="007A4835"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2BEA0643" w14:textId="77777777" w:rsidR="00367B3F" w:rsidRPr="0020479F" w:rsidRDefault="007A4835"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6FAC49D0" w14:textId="007F3A3E" w:rsidR="007A4835" w:rsidRPr="0020479F" w:rsidRDefault="007A4835" w:rsidP="0020479F">
            <w:pPr>
              <w:pStyle w:val="NoSpacing"/>
              <w:rPr>
                <w:sz w:val="16"/>
                <w:szCs w:val="16"/>
                <w:lang w:val="en-GB"/>
              </w:rPr>
            </w:pPr>
            <w:r w:rsidRPr="0020479F">
              <w:rPr>
                <w:sz w:val="16"/>
                <w:szCs w:val="16"/>
                <w:lang w:val="en-GB"/>
              </w:rPr>
              <w:t>ASSET-D-26</w:t>
            </w:r>
          </w:p>
        </w:tc>
        <w:tc>
          <w:tcPr>
            <w:tcW w:w="1701" w:type="dxa"/>
          </w:tcPr>
          <w:p w14:paraId="4DBD3117"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Near-RT RIC</w:t>
            </w:r>
            <w:r w:rsidR="00367B3F" w:rsidRPr="0020479F">
              <w:rPr>
                <w:sz w:val="16"/>
                <w:szCs w:val="16"/>
                <w:lang w:val="en-GB"/>
              </w:rPr>
              <w:t>,</w:t>
            </w:r>
          </w:p>
          <w:p w14:paraId="7F42B267"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Non-RT RIC</w:t>
            </w:r>
            <w:r w:rsidR="00367B3F" w:rsidRPr="0020479F">
              <w:rPr>
                <w:sz w:val="16"/>
                <w:szCs w:val="16"/>
                <w:lang w:val="en-GB"/>
              </w:rPr>
              <w:t>,</w:t>
            </w:r>
          </w:p>
          <w:p w14:paraId="6D5FA065"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ML components</w:t>
            </w:r>
            <w:r w:rsidR="00367B3F" w:rsidRPr="0020479F">
              <w:rPr>
                <w:sz w:val="16"/>
                <w:szCs w:val="16"/>
                <w:lang w:val="en-GB"/>
              </w:rPr>
              <w:t>,</w:t>
            </w:r>
          </w:p>
          <w:p w14:paraId="3AB38536"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Database data</w:t>
            </w:r>
            <w:r w:rsidR="00367B3F" w:rsidRPr="0020479F">
              <w:rPr>
                <w:sz w:val="16"/>
                <w:szCs w:val="16"/>
                <w:lang w:val="en-GB"/>
              </w:rPr>
              <w:t>,</w:t>
            </w:r>
          </w:p>
          <w:p w14:paraId="15E4E2AD"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Training data</w:t>
            </w:r>
            <w:r w:rsidR="00367B3F" w:rsidRPr="0020479F">
              <w:rPr>
                <w:sz w:val="16"/>
                <w:szCs w:val="16"/>
                <w:lang w:val="en-GB"/>
              </w:rPr>
              <w:t>,</w:t>
            </w:r>
          </w:p>
          <w:p w14:paraId="3F989DE2" w14:textId="57F2CA72" w:rsidR="007A4835" w:rsidRPr="0020479F" w:rsidRDefault="00F10124"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rPr>
              <w:t xml:space="preserve">Trained </w:t>
            </w:r>
            <w:r w:rsidRPr="00335C75">
              <w:rPr>
                <w:sz w:val="16"/>
                <w:szCs w:val="16"/>
              </w:rPr>
              <w:t>ML model</w:t>
            </w:r>
          </w:p>
        </w:tc>
        <w:tc>
          <w:tcPr>
            <w:tcW w:w="1134" w:type="dxa"/>
          </w:tcPr>
          <w:p w14:paraId="5CEDC18A" w14:textId="50E7FCA5" w:rsidR="007A4835" w:rsidRPr="0020479F" w:rsidRDefault="00B254E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T-AIML-SC-</w:t>
            </w:r>
            <w:r w:rsidR="007A4835" w:rsidRPr="0020479F">
              <w:rPr>
                <w:sz w:val="16"/>
                <w:szCs w:val="16"/>
                <w:lang w:val="en-GB"/>
              </w:rPr>
              <w:t>06</w:t>
            </w:r>
          </w:p>
        </w:tc>
        <w:tc>
          <w:tcPr>
            <w:tcW w:w="1417" w:type="dxa"/>
          </w:tcPr>
          <w:p w14:paraId="2826AE31" w14:textId="59727D3C"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 xml:space="preserve">Third-party </w:t>
            </w:r>
            <w:r w:rsidR="00A94F22">
              <w:rPr>
                <w:sz w:val="16"/>
                <w:szCs w:val="16"/>
                <w:lang w:val="en-GB"/>
              </w:rPr>
              <w:t>L</w:t>
            </w:r>
            <w:r w:rsidR="00A94F22" w:rsidRPr="0020479F">
              <w:rPr>
                <w:sz w:val="16"/>
                <w:szCs w:val="16"/>
                <w:lang w:val="en-GB"/>
              </w:rPr>
              <w:t xml:space="preserve">ibraries </w:t>
            </w:r>
            <w:r w:rsidRPr="0020479F">
              <w:rPr>
                <w:sz w:val="16"/>
                <w:szCs w:val="16"/>
                <w:lang w:val="en-GB"/>
              </w:rPr>
              <w:t xml:space="preserve">and </w:t>
            </w:r>
            <w:r w:rsidR="00A94F22">
              <w:rPr>
                <w:sz w:val="16"/>
                <w:szCs w:val="16"/>
                <w:lang w:val="en-GB"/>
              </w:rPr>
              <w:t>D</w:t>
            </w:r>
            <w:r w:rsidR="00A94F22" w:rsidRPr="0020479F">
              <w:rPr>
                <w:sz w:val="16"/>
                <w:szCs w:val="16"/>
                <w:lang w:val="en-GB"/>
              </w:rPr>
              <w:t>ependencies</w:t>
            </w:r>
          </w:p>
        </w:tc>
        <w:tc>
          <w:tcPr>
            <w:tcW w:w="1559" w:type="dxa"/>
          </w:tcPr>
          <w:p w14:paraId="6EF54638" w14:textId="77777777"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Medium Likelihood= Medium</w:t>
            </w:r>
          </w:p>
        </w:tc>
        <w:tc>
          <w:tcPr>
            <w:tcW w:w="1985" w:type="dxa"/>
          </w:tcPr>
          <w:p w14:paraId="02860444"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Code signing and verification measures</w:t>
            </w:r>
            <w:r w:rsidR="00367B3F" w:rsidRPr="0020479F">
              <w:rPr>
                <w:sz w:val="16"/>
                <w:szCs w:val="16"/>
                <w:lang w:val="en-GB"/>
              </w:rPr>
              <w:t>,</w:t>
            </w:r>
          </w:p>
          <w:p w14:paraId="5293C9EE" w14:textId="431B1F21"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eastAsia="de-DE"/>
              </w:rPr>
              <w:t xml:space="preserve">Secure </w:t>
            </w:r>
            <w:r w:rsidRPr="0020479F">
              <w:rPr>
                <w:sz w:val="16"/>
                <w:szCs w:val="16"/>
                <w:lang w:val="en-GB" w:eastAsia="ja-JP"/>
              </w:rPr>
              <w:t>software</w:t>
            </w:r>
            <w:r w:rsidRPr="0020479F">
              <w:rPr>
                <w:sz w:val="16"/>
                <w:szCs w:val="16"/>
                <w:lang w:val="en-GB" w:eastAsia="de-DE"/>
              </w:rPr>
              <w:t xml:space="preserve"> supply chain management</w:t>
            </w:r>
          </w:p>
        </w:tc>
        <w:tc>
          <w:tcPr>
            <w:tcW w:w="960" w:type="dxa"/>
          </w:tcPr>
          <w:p w14:paraId="015DCEE3" w14:textId="77777777" w:rsidR="00367B3F"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20</w:t>
            </w:r>
            <w:r w:rsidR="00367B3F" w:rsidRPr="0020479F">
              <w:rPr>
                <w:sz w:val="16"/>
                <w:szCs w:val="16"/>
                <w:lang w:val="en-GB"/>
              </w:rPr>
              <w:t>,</w:t>
            </w:r>
          </w:p>
          <w:p w14:paraId="0AB68568" w14:textId="3E814C6D" w:rsidR="007A4835" w:rsidRPr="0020479F" w:rsidRDefault="007A4835"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24</w:t>
            </w:r>
          </w:p>
        </w:tc>
      </w:tr>
    </w:tbl>
    <w:p w14:paraId="3E0F9320" w14:textId="77777777" w:rsidR="007A4835" w:rsidRPr="0020479F" w:rsidRDefault="007A4835" w:rsidP="0020479F">
      <w:pPr>
        <w:rPr>
          <w:lang w:val="en-GB"/>
        </w:rPr>
      </w:pPr>
    </w:p>
    <w:p w14:paraId="3CBD5515" w14:textId="77777777" w:rsidR="00FB6E1B" w:rsidRPr="0020479F" w:rsidRDefault="00FB6E1B" w:rsidP="00FB6E1B">
      <w:pPr>
        <w:pStyle w:val="Heading2"/>
        <w:rPr>
          <w:lang w:val="en-GB"/>
        </w:rPr>
      </w:pPr>
      <w:bookmarkStart w:id="358" w:name="_Toc152688875"/>
      <w:bookmarkStart w:id="359" w:name="_Toc184043461"/>
      <w:r w:rsidRPr="0020479F">
        <w:rPr>
          <w:lang w:val="en-GB"/>
        </w:rPr>
        <w:t>Transfer Learning Attack (ML07:2023)</w:t>
      </w:r>
      <w:bookmarkEnd w:id="358"/>
      <w:bookmarkEnd w:id="359"/>
    </w:p>
    <w:p w14:paraId="494B08E6" w14:textId="3D179A86" w:rsidR="00D44432" w:rsidRPr="0020479F" w:rsidRDefault="00D44432" w:rsidP="0020479F">
      <w:pPr>
        <w:pStyle w:val="Caption"/>
        <w:keepNext/>
        <w:rPr>
          <w:lang w:val="en-GB"/>
        </w:rPr>
      </w:pPr>
      <w:bookmarkStart w:id="360" w:name="_Toc184043481"/>
      <w:r w:rsidRPr="0020479F">
        <w:rPr>
          <w:lang w:val="en-GB"/>
        </w:rPr>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8.8</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r w:rsidRPr="0020479F">
        <w:rPr>
          <w:lang w:val="en-GB"/>
        </w:rPr>
        <w:t xml:space="preserve"> AI/ML Risk Analysis - Transfer Learning Attack</w:t>
      </w:r>
      <w:bookmarkEnd w:id="360"/>
    </w:p>
    <w:tbl>
      <w:tblPr>
        <w:tblStyle w:val="GridTable4-Accent1"/>
        <w:tblW w:w="0" w:type="auto"/>
        <w:tblInd w:w="-113" w:type="dxa"/>
        <w:tblLayout w:type="fixed"/>
        <w:tblLook w:val="04A0" w:firstRow="1" w:lastRow="0" w:firstColumn="1" w:lastColumn="0" w:noHBand="0" w:noVBand="1"/>
      </w:tblPr>
      <w:tblGrid>
        <w:gridCol w:w="1101"/>
        <w:gridCol w:w="1701"/>
        <w:gridCol w:w="1134"/>
        <w:gridCol w:w="1417"/>
        <w:gridCol w:w="1559"/>
        <w:gridCol w:w="1843"/>
        <w:gridCol w:w="987"/>
      </w:tblGrid>
      <w:tr w:rsidR="00367B3F" w:rsidRPr="00A42C18" w14:paraId="7F0C16EA" w14:textId="77777777" w:rsidTr="002047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dxa"/>
            <w:vAlign w:val="center"/>
          </w:tcPr>
          <w:p w14:paraId="5EA12B88" w14:textId="77777777" w:rsidR="00D44432" w:rsidRPr="0020479F" w:rsidRDefault="00D44432" w:rsidP="0020479F">
            <w:pPr>
              <w:pStyle w:val="NoSpacing"/>
              <w:rPr>
                <w:sz w:val="16"/>
                <w:szCs w:val="16"/>
                <w:lang w:val="en-GB"/>
              </w:rPr>
            </w:pPr>
            <w:r w:rsidRPr="0020479F">
              <w:rPr>
                <w:sz w:val="16"/>
                <w:szCs w:val="16"/>
                <w:lang w:val="en-GB"/>
              </w:rPr>
              <w:t>Asset-Id</w:t>
            </w:r>
          </w:p>
        </w:tc>
        <w:tc>
          <w:tcPr>
            <w:tcW w:w="0" w:type="dxa"/>
            <w:vAlign w:val="center"/>
          </w:tcPr>
          <w:p w14:paraId="680FE149" w14:textId="77777777" w:rsidR="00D44432" w:rsidRPr="0020479F" w:rsidRDefault="00D4443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Asset Name</w:t>
            </w:r>
          </w:p>
        </w:tc>
        <w:tc>
          <w:tcPr>
            <w:tcW w:w="0" w:type="dxa"/>
            <w:vAlign w:val="center"/>
          </w:tcPr>
          <w:p w14:paraId="4442A867" w14:textId="77777777" w:rsidR="00D44432" w:rsidRPr="0020479F" w:rsidRDefault="00D4443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Threat-Id</w:t>
            </w:r>
          </w:p>
        </w:tc>
        <w:tc>
          <w:tcPr>
            <w:tcW w:w="0" w:type="dxa"/>
            <w:vAlign w:val="center"/>
          </w:tcPr>
          <w:p w14:paraId="4C434D10" w14:textId="77777777" w:rsidR="00D44432" w:rsidRPr="0020479F" w:rsidRDefault="00D4443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 Description (Brief)</w:t>
            </w:r>
          </w:p>
        </w:tc>
        <w:tc>
          <w:tcPr>
            <w:tcW w:w="1559" w:type="dxa"/>
            <w:vAlign w:val="center"/>
          </w:tcPr>
          <w:p w14:paraId="4CF029E4" w14:textId="7F687F55" w:rsidR="00D44432" w:rsidRPr="0020479F" w:rsidRDefault="00D4443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Likelihood Raw Score</w:t>
            </w:r>
          </w:p>
        </w:tc>
        <w:tc>
          <w:tcPr>
            <w:tcW w:w="1843" w:type="dxa"/>
            <w:vAlign w:val="center"/>
          </w:tcPr>
          <w:p w14:paraId="3483E9D1" w14:textId="77777777" w:rsidR="00D44432" w:rsidRPr="0020479F" w:rsidRDefault="00D4443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Possible Security Controls</w:t>
            </w:r>
          </w:p>
        </w:tc>
        <w:tc>
          <w:tcPr>
            <w:tcW w:w="987" w:type="dxa"/>
            <w:vAlign w:val="center"/>
          </w:tcPr>
          <w:p w14:paraId="43ADD689" w14:textId="77777777" w:rsidR="00D44432" w:rsidRPr="0020479F" w:rsidRDefault="00D4443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Security Control-id</w:t>
            </w:r>
          </w:p>
        </w:tc>
      </w:tr>
      <w:tr w:rsidR="00367B3F" w:rsidRPr="00A42C18" w14:paraId="5CA3A571" w14:textId="77777777" w:rsidTr="0020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8D2CCE6" w14:textId="77777777" w:rsidR="00367B3F" w:rsidRPr="0020479F" w:rsidRDefault="00D44432"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0017B634" w14:textId="77777777" w:rsidR="00367B3F" w:rsidRPr="0020479F" w:rsidRDefault="00D44432"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21094F78" w14:textId="77777777" w:rsidR="00367B3F" w:rsidRPr="0020479F" w:rsidRDefault="00D44432"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7034C598" w14:textId="77777777" w:rsidR="00367B3F" w:rsidRPr="0020479F" w:rsidRDefault="00D44432" w:rsidP="0020479F">
            <w:pPr>
              <w:pStyle w:val="NoSpacing"/>
              <w:rPr>
                <w:b w:val="0"/>
                <w:bCs w:val="0"/>
                <w:sz w:val="16"/>
                <w:szCs w:val="16"/>
                <w:lang w:val="en-GB"/>
              </w:rPr>
            </w:pPr>
            <w:r w:rsidRPr="0020479F">
              <w:rPr>
                <w:sz w:val="16"/>
                <w:szCs w:val="16"/>
                <w:lang w:val="en-GB"/>
              </w:rPr>
              <w:lastRenderedPageBreak/>
              <w:t>ASSET-D-10</w:t>
            </w:r>
            <w:r w:rsidR="00367B3F" w:rsidRPr="0020479F">
              <w:rPr>
                <w:sz w:val="16"/>
                <w:szCs w:val="16"/>
                <w:lang w:val="en-GB"/>
              </w:rPr>
              <w:t>,</w:t>
            </w:r>
          </w:p>
          <w:p w14:paraId="6F4ABF5E" w14:textId="77777777" w:rsidR="00367B3F" w:rsidRPr="0020479F" w:rsidRDefault="00D44432"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0DD80459" w14:textId="0E946DF3" w:rsidR="00D44432" w:rsidRPr="0020479F" w:rsidRDefault="00D44432" w:rsidP="0020479F">
            <w:pPr>
              <w:pStyle w:val="NoSpacing"/>
              <w:rPr>
                <w:sz w:val="16"/>
                <w:szCs w:val="16"/>
                <w:lang w:val="en-GB"/>
              </w:rPr>
            </w:pPr>
            <w:r w:rsidRPr="0020479F">
              <w:rPr>
                <w:sz w:val="16"/>
                <w:szCs w:val="16"/>
                <w:lang w:val="en-GB"/>
              </w:rPr>
              <w:t>ASSET-D-26</w:t>
            </w:r>
          </w:p>
        </w:tc>
        <w:tc>
          <w:tcPr>
            <w:tcW w:w="0" w:type="dxa"/>
          </w:tcPr>
          <w:p w14:paraId="22FC85AC"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lastRenderedPageBreak/>
              <w:t>Near-RT RIC</w:t>
            </w:r>
            <w:r w:rsidR="00367B3F" w:rsidRPr="0020479F">
              <w:rPr>
                <w:sz w:val="16"/>
                <w:szCs w:val="16"/>
                <w:lang w:val="en-GB"/>
              </w:rPr>
              <w:t>,</w:t>
            </w:r>
          </w:p>
          <w:p w14:paraId="574AAAA5"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Non-RT RIC</w:t>
            </w:r>
            <w:r w:rsidR="00367B3F" w:rsidRPr="0020479F">
              <w:rPr>
                <w:sz w:val="16"/>
                <w:szCs w:val="16"/>
                <w:lang w:val="en-GB"/>
              </w:rPr>
              <w:t>,</w:t>
            </w:r>
          </w:p>
          <w:p w14:paraId="7C28F78B" w14:textId="77777777" w:rsidR="00F10124" w:rsidRDefault="00F10124">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335C75">
              <w:rPr>
                <w:sz w:val="16"/>
                <w:szCs w:val="16"/>
                <w:lang w:val="en-GB"/>
              </w:rPr>
              <w:t>ML components</w:t>
            </w:r>
            <w:r>
              <w:rPr>
                <w:sz w:val="16"/>
                <w:szCs w:val="16"/>
                <w:lang w:val="en-GB"/>
              </w:rPr>
              <w:t>,</w:t>
            </w:r>
          </w:p>
          <w:p w14:paraId="041189E6" w14:textId="371C9084"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lastRenderedPageBreak/>
              <w:t>Database data</w:t>
            </w:r>
            <w:r w:rsidR="00367B3F" w:rsidRPr="0020479F">
              <w:rPr>
                <w:sz w:val="16"/>
                <w:szCs w:val="16"/>
                <w:lang w:val="en-GB"/>
              </w:rPr>
              <w:t>,</w:t>
            </w:r>
          </w:p>
          <w:p w14:paraId="2F0E26EC" w14:textId="77777777" w:rsidR="00D44432" w:rsidRDefault="00D44432">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data</w:t>
            </w:r>
            <w:r w:rsidR="00F10124">
              <w:rPr>
                <w:sz w:val="16"/>
                <w:szCs w:val="16"/>
                <w:lang w:val="en-GB"/>
              </w:rPr>
              <w:t>,</w:t>
            </w:r>
          </w:p>
          <w:p w14:paraId="332B8F31" w14:textId="704FD27A" w:rsidR="00F10124" w:rsidRPr="0020479F" w:rsidRDefault="00F10124"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w:t>
            </w:r>
            <w:r w:rsidRPr="00335C75">
              <w:rPr>
                <w:sz w:val="16"/>
                <w:szCs w:val="16"/>
                <w:lang w:val="en-GB"/>
              </w:rPr>
              <w:t xml:space="preserve">rained </w:t>
            </w:r>
            <w:r>
              <w:rPr>
                <w:sz w:val="16"/>
                <w:szCs w:val="16"/>
                <w:lang w:val="en-GB"/>
              </w:rPr>
              <w:t xml:space="preserve">ML </w:t>
            </w:r>
            <w:r w:rsidRPr="00335C75">
              <w:rPr>
                <w:sz w:val="16"/>
                <w:szCs w:val="16"/>
                <w:lang w:val="en-GB"/>
              </w:rPr>
              <w:t>model</w:t>
            </w:r>
          </w:p>
        </w:tc>
        <w:tc>
          <w:tcPr>
            <w:tcW w:w="0" w:type="dxa"/>
          </w:tcPr>
          <w:p w14:paraId="292121DF" w14:textId="183B486E" w:rsidR="00D44432"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lastRenderedPageBreak/>
              <w:t>T-AIML-TL-</w:t>
            </w:r>
            <w:r w:rsidR="00D44432" w:rsidRPr="0020479F">
              <w:rPr>
                <w:sz w:val="16"/>
                <w:szCs w:val="16"/>
                <w:lang w:val="en-GB"/>
              </w:rPr>
              <w:t>01</w:t>
            </w:r>
          </w:p>
        </w:tc>
        <w:tc>
          <w:tcPr>
            <w:tcW w:w="0" w:type="dxa"/>
          </w:tcPr>
          <w:p w14:paraId="771D1E08" w14:textId="35567170" w:rsidR="00D44432"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Data </w:t>
            </w:r>
            <w:r w:rsidR="00A94F22">
              <w:rPr>
                <w:sz w:val="16"/>
                <w:szCs w:val="16"/>
                <w:lang w:val="en-GB"/>
              </w:rPr>
              <w:t>Poisoning for Transfer Learning</w:t>
            </w:r>
          </w:p>
        </w:tc>
        <w:tc>
          <w:tcPr>
            <w:tcW w:w="1559" w:type="dxa"/>
          </w:tcPr>
          <w:p w14:paraId="331617B0" w14:textId="77777777" w:rsidR="00D44432"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843" w:type="dxa"/>
          </w:tcPr>
          <w:p w14:paraId="063A70C7"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04B73403"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Data </w:t>
            </w:r>
            <w:r w:rsidR="000C32AA" w:rsidRPr="0020479F">
              <w:rPr>
                <w:sz w:val="16"/>
                <w:szCs w:val="16"/>
                <w:lang w:val="en-GB"/>
              </w:rPr>
              <w:t>Sanitisation</w:t>
            </w:r>
            <w:r w:rsidR="00367B3F" w:rsidRPr="0020479F">
              <w:rPr>
                <w:sz w:val="16"/>
                <w:szCs w:val="16"/>
                <w:lang w:val="en-GB"/>
              </w:rPr>
              <w:t>,</w:t>
            </w:r>
          </w:p>
          <w:p w14:paraId="4D781DDD"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Feature Selection</w:t>
            </w:r>
            <w:r w:rsidR="00367B3F" w:rsidRPr="0020479F">
              <w:rPr>
                <w:sz w:val="16"/>
                <w:szCs w:val="16"/>
                <w:lang w:val="en-GB"/>
              </w:rPr>
              <w:t>,</w:t>
            </w:r>
          </w:p>
          <w:p w14:paraId="4EA5B1D2"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lastRenderedPageBreak/>
              <w:t>Input Transformation</w:t>
            </w:r>
            <w:r w:rsidR="00367B3F" w:rsidRPr="0020479F">
              <w:rPr>
                <w:sz w:val="16"/>
                <w:szCs w:val="16"/>
                <w:lang w:val="en-GB"/>
              </w:rPr>
              <w:t>,</w:t>
            </w:r>
          </w:p>
          <w:p w14:paraId="7F43AD00"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Adversarial Training</w:t>
            </w:r>
            <w:r w:rsidR="00367B3F" w:rsidRPr="0020479F">
              <w:rPr>
                <w:sz w:val="16"/>
                <w:szCs w:val="16"/>
                <w:lang w:val="en-GB"/>
              </w:rPr>
              <w:t>,</w:t>
            </w:r>
          </w:p>
          <w:p w14:paraId="3BD68787"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Ensemble Methods</w:t>
            </w:r>
            <w:r w:rsidR="00367B3F" w:rsidRPr="0020479F">
              <w:rPr>
                <w:sz w:val="16"/>
                <w:szCs w:val="16"/>
                <w:lang w:val="en-GB"/>
              </w:rPr>
              <w:t>,</w:t>
            </w:r>
          </w:p>
          <w:p w14:paraId="22088B83"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Secure data acquisition</w:t>
            </w:r>
            <w:r w:rsidR="00367B3F" w:rsidRPr="0020479F">
              <w:rPr>
                <w:sz w:val="16"/>
                <w:szCs w:val="16"/>
                <w:lang w:val="en-GB"/>
              </w:rPr>
              <w:t>,</w:t>
            </w:r>
          </w:p>
          <w:p w14:paraId="71977B4C" w14:textId="69209532" w:rsidR="00D44432"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agility</w:t>
            </w:r>
          </w:p>
        </w:tc>
        <w:tc>
          <w:tcPr>
            <w:tcW w:w="987" w:type="dxa"/>
          </w:tcPr>
          <w:p w14:paraId="564FFC90"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lastRenderedPageBreak/>
              <w:t>Control 8</w:t>
            </w:r>
            <w:r w:rsidR="00367B3F" w:rsidRPr="0020479F">
              <w:rPr>
                <w:sz w:val="16"/>
                <w:szCs w:val="16"/>
                <w:lang w:val="en-GB"/>
              </w:rPr>
              <w:t>,</w:t>
            </w:r>
          </w:p>
          <w:p w14:paraId="39801D7B"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10</w:t>
            </w:r>
            <w:r w:rsidR="00367B3F" w:rsidRPr="0020479F">
              <w:rPr>
                <w:sz w:val="16"/>
                <w:szCs w:val="16"/>
                <w:lang w:val="en-GB"/>
              </w:rPr>
              <w:t>,</w:t>
            </w:r>
          </w:p>
          <w:p w14:paraId="1E8B19E9"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11</w:t>
            </w:r>
            <w:r w:rsidR="00367B3F" w:rsidRPr="0020479F">
              <w:rPr>
                <w:sz w:val="16"/>
                <w:szCs w:val="16"/>
                <w:lang w:val="en-GB"/>
              </w:rPr>
              <w:t>,</w:t>
            </w:r>
          </w:p>
          <w:p w14:paraId="0F439CB3"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lastRenderedPageBreak/>
              <w:t>Control 12</w:t>
            </w:r>
            <w:r w:rsidR="00367B3F" w:rsidRPr="0020479F">
              <w:rPr>
                <w:sz w:val="16"/>
                <w:szCs w:val="16"/>
                <w:lang w:val="en-GB"/>
              </w:rPr>
              <w:t>,</w:t>
            </w:r>
          </w:p>
          <w:p w14:paraId="1458A65A"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13</w:t>
            </w:r>
            <w:r w:rsidR="00367B3F" w:rsidRPr="0020479F">
              <w:rPr>
                <w:sz w:val="16"/>
                <w:szCs w:val="16"/>
                <w:lang w:val="en-GB"/>
              </w:rPr>
              <w:t>,</w:t>
            </w:r>
          </w:p>
          <w:p w14:paraId="5B6A13AA"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14</w:t>
            </w:r>
            <w:r w:rsidR="00367B3F" w:rsidRPr="0020479F">
              <w:rPr>
                <w:sz w:val="16"/>
                <w:szCs w:val="16"/>
                <w:lang w:val="en-GB"/>
              </w:rPr>
              <w:t>,</w:t>
            </w:r>
          </w:p>
          <w:p w14:paraId="79AACF17"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16</w:t>
            </w:r>
            <w:r w:rsidR="00367B3F" w:rsidRPr="0020479F">
              <w:rPr>
                <w:sz w:val="16"/>
                <w:szCs w:val="16"/>
                <w:lang w:val="en-GB"/>
              </w:rPr>
              <w:t>,</w:t>
            </w:r>
          </w:p>
          <w:p w14:paraId="5B6213EF" w14:textId="7D77D81D" w:rsidR="00D44432"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17</w:t>
            </w:r>
          </w:p>
        </w:tc>
      </w:tr>
      <w:tr w:rsidR="00367B3F" w:rsidRPr="00A42C18" w14:paraId="4836393B" w14:textId="77777777" w:rsidTr="00367B3F">
        <w:tc>
          <w:tcPr>
            <w:cnfStyle w:val="001000000000" w:firstRow="0" w:lastRow="0" w:firstColumn="1" w:lastColumn="0" w:oddVBand="0" w:evenVBand="0" w:oddHBand="0" w:evenHBand="0" w:firstRowFirstColumn="0" w:firstRowLastColumn="0" w:lastRowFirstColumn="0" w:lastRowLastColumn="0"/>
            <w:tcW w:w="1101" w:type="dxa"/>
          </w:tcPr>
          <w:p w14:paraId="7C6E61A6" w14:textId="77777777" w:rsidR="00367B3F" w:rsidRPr="0020479F" w:rsidRDefault="00D44432" w:rsidP="0020479F">
            <w:pPr>
              <w:pStyle w:val="NoSpacing"/>
              <w:rPr>
                <w:b w:val="0"/>
                <w:bCs w:val="0"/>
                <w:sz w:val="16"/>
                <w:szCs w:val="16"/>
                <w:lang w:val="en-GB"/>
              </w:rPr>
            </w:pPr>
            <w:r w:rsidRPr="0020479F">
              <w:rPr>
                <w:sz w:val="16"/>
                <w:szCs w:val="16"/>
                <w:lang w:val="en-GB"/>
              </w:rPr>
              <w:lastRenderedPageBreak/>
              <w:t>ASSET-C-02</w:t>
            </w:r>
            <w:r w:rsidR="00367B3F" w:rsidRPr="0020479F">
              <w:rPr>
                <w:sz w:val="16"/>
                <w:szCs w:val="16"/>
                <w:lang w:val="en-GB"/>
              </w:rPr>
              <w:t>,</w:t>
            </w:r>
          </w:p>
          <w:p w14:paraId="2BD1B778" w14:textId="77777777" w:rsidR="00367B3F" w:rsidRPr="0020479F" w:rsidRDefault="00D44432"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00B51495" w14:textId="77777777" w:rsidR="00367B3F" w:rsidRPr="0020479F" w:rsidRDefault="00D44432"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28EFCF70" w14:textId="77777777" w:rsidR="00367B3F" w:rsidRPr="0020479F" w:rsidRDefault="00D44432"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194CC2C1" w14:textId="77777777" w:rsidR="00367B3F" w:rsidRPr="0020479F" w:rsidRDefault="00D44432"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0D0ED64B" w14:textId="37B0EBA4" w:rsidR="00D44432" w:rsidRPr="0020479F" w:rsidRDefault="00D44432" w:rsidP="0020479F">
            <w:pPr>
              <w:pStyle w:val="NoSpacing"/>
              <w:rPr>
                <w:sz w:val="16"/>
                <w:szCs w:val="16"/>
                <w:lang w:val="en-GB"/>
              </w:rPr>
            </w:pPr>
            <w:r w:rsidRPr="0020479F">
              <w:rPr>
                <w:sz w:val="16"/>
                <w:szCs w:val="16"/>
                <w:lang w:val="en-GB"/>
              </w:rPr>
              <w:t>ASSET-D-26</w:t>
            </w:r>
          </w:p>
        </w:tc>
        <w:tc>
          <w:tcPr>
            <w:tcW w:w="1701" w:type="dxa"/>
          </w:tcPr>
          <w:p w14:paraId="5E74EE31" w14:textId="77777777" w:rsidR="00F10124" w:rsidRPr="00335C75"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Near-RT RIC,</w:t>
            </w:r>
          </w:p>
          <w:p w14:paraId="46E2B461" w14:textId="77777777" w:rsidR="00F10124" w:rsidRPr="00335C75"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Non-RT RIC,</w:t>
            </w:r>
          </w:p>
          <w:p w14:paraId="022EBA45" w14:textId="77777777" w:rsidR="00F10124"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ML components</w:t>
            </w:r>
            <w:r>
              <w:rPr>
                <w:sz w:val="16"/>
                <w:szCs w:val="16"/>
                <w:lang w:val="en-GB"/>
              </w:rPr>
              <w:t>,</w:t>
            </w:r>
          </w:p>
          <w:p w14:paraId="55AC920D" w14:textId="77777777" w:rsidR="00F10124" w:rsidRPr="00335C75"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Database data,</w:t>
            </w:r>
          </w:p>
          <w:p w14:paraId="586BE446" w14:textId="77777777" w:rsidR="00F10124"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Training data</w:t>
            </w:r>
            <w:r>
              <w:rPr>
                <w:sz w:val="16"/>
                <w:szCs w:val="16"/>
                <w:lang w:val="en-GB"/>
              </w:rPr>
              <w:t>,</w:t>
            </w:r>
          </w:p>
          <w:p w14:paraId="0D3FA07D" w14:textId="3E214352" w:rsidR="00D44432" w:rsidRPr="0020479F" w:rsidRDefault="00F10124"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w:t>
            </w:r>
            <w:r w:rsidRPr="00335C75">
              <w:rPr>
                <w:sz w:val="16"/>
                <w:szCs w:val="16"/>
                <w:lang w:val="en-GB"/>
              </w:rPr>
              <w:t xml:space="preserve">rained </w:t>
            </w:r>
            <w:r>
              <w:rPr>
                <w:sz w:val="16"/>
                <w:szCs w:val="16"/>
                <w:lang w:val="en-GB"/>
              </w:rPr>
              <w:t xml:space="preserve">ML </w:t>
            </w:r>
            <w:r w:rsidRPr="00335C75">
              <w:rPr>
                <w:sz w:val="16"/>
                <w:szCs w:val="16"/>
                <w:lang w:val="en-GB"/>
              </w:rPr>
              <w:t>model</w:t>
            </w:r>
          </w:p>
        </w:tc>
        <w:tc>
          <w:tcPr>
            <w:tcW w:w="1134" w:type="dxa"/>
          </w:tcPr>
          <w:p w14:paraId="5CFC9973" w14:textId="504AA87C" w:rsidR="00D44432" w:rsidRPr="0020479F" w:rsidRDefault="00B254E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T-AIML-TL-</w:t>
            </w:r>
            <w:r w:rsidR="00D44432" w:rsidRPr="0020479F">
              <w:rPr>
                <w:sz w:val="16"/>
                <w:szCs w:val="16"/>
                <w:lang w:val="en-GB"/>
              </w:rPr>
              <w:t>02</w:t>
            </w:r>
          </w:p>
        </w:tc>
        <w:tc>
          <w:tcPr>
            <w:tcW w:w="1417" w:type="dxa"/>
          </w:tcPr>
          <w:p w14:paraId="6197B9E6" w14:textId="5B2E6BDF" w:rsidR="00D44432"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 xml:space="preserve">Model </w:t>
            </w:r>
            <w:r w:rsidR="00A94F22">
              <w:rPr>
                <w:sz w:val="16"/>
                <w:szCs w:val="16"/>
                <w:lang w:val="en-GB"/>
              </w:rPr>
              <w:t>S</w:t>
            </w:r>
            <w:r w:rsidR="00A94F22" w:rsidRPr="0020479F">
              <w:rPr>
                <w:sz w:val="16"/>
                <w:szCs w:val="16"/>
                <w:lang w:val="en-GB"/>
              </w:rPr>
              <w:t>tealing</w:t>
            </w:r>
            <w:r w:rsidR="00A94F22">
              <w:rPr>
                <w:sz w:val="16"/>
                <w:szCs w:val="16"/>
                <w:lang w:val="en-GB"/>
              </w:rPr>
              <w:t xml:space="preserve"> for Transfer Learning</w:t>
            </w:r>
          </w:p>
        </w:tc>
        <w:tc>
          <w:tcPr>
            <w:tcW w:w="1559" w:type="dxa"/>
          </w:tcPr>
          <w:p w14:paraId="14C3A6B1" w14:textId="77777777" w:rsidR="00D44432"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High Likelihood= Low</w:t>
            </w:r>
          </w:p>
        </w:tc>
        <w:tc>
          <w:tcPr>
            <w:tcW w:w="1843" w:type="dxa"/>
          </w:tcPr>
          <w:p w14:paraId="428C8A55"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Obfuscation</w:t>
            </w:r>
            <w:r w:rsidR="00367B3F" w:rsidRPr="0020479F">
              <w:rPr>
                <w:sz w:val="16"/>
                <w:szCs w:val="16"/>
                <w:lang w:val="en-GB"/>
              </w:rPr>
              <w:t>,</w:t>
            </w:r>
          </w:p>
          <w:p w14:paraId="7A2FD6A9"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Watermarking</w:t>
            </w:r>
            <w:r w:rsidR="00367B3F" w:rsidRPr="0020479F">
              <w:rPr>
                <w:sz w:val="16"/>
                <w:szCs w:val="16"/>
                <w:lang w:val="en-GB"/>
              </w:rPr>
              <w:t>,</w:t>
            </w:r>
          </w:p>
          <w:p w14:paraId="65C5F137"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Encryption</w:t>
            </w:r>
            <w:r w:rsidR="00367B3F" w:rsidRPr="0020479F">
              <w:rPr>
                <w:sz w:val="16"/>
                <w:szCs w:val="16"/>
                <w:lang w:val="en-GB"/>
              </w:rPr>
              <w:t>,</w:t>
            </w:r>
          </w:p>
          <w:p w14:paraId="78E8AFEF"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Differential Privacy</w:t>
            </w:r>
            <w:r w:rsidR="00367B3F" w:rsidRPr="0020479F">
              <w:rPr>
                <w:sz w:val="16"/>
                <w:szCs w:val="16"/>
                <w:lang w:val="en-GB"/>
              </w:rPr>
              <w:t>,</w:t>
            </w:r>
          </w:p>
          <w:p w14:paraId="68DAAAA1"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Model Splitting</w:t>
            </w:r>
            <w:r w:rsidR="00367B3F" w:rsidRPr="0020479F">
              <w:rPr>
                <w:sz w:val="16"/>
                <w:szCs w:val="16"/>
                <w:lang w:val="en-GB"/>
              </w:rPr>
              <w:t>,</w:t>
            </w:r>
          </w:p>
          <w:p w14:paraId="61461CCD"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Intellectual Property (IP) Protection</w:t>
            </w:r>
            <w:r w:rsidR="00367B3F" w:rsidRPr="0020479F">
              <w:rPr>
                <w:sz w:val="16"/>
                <w:szCs w:val="16"/>
                <w:lang w:val="en-GB"/>
              </w:rPr>
              <w:t>,</w:t>
            </w:r>
          </w:p>
          <w:p w14:paraId="13A86081"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Access control</w:t>
            </w:r>
            <w:r w:rsidR="00367B3F" w:rsidRPr="0020479F">
              <w:rPr>
                <w:sz w:val="16"/>
                <w:szCs w:val="16"/>
                <w:lang w:val="en-GB"/>
              </w:rPr>
              <w:t>,</w:t>
            </w:r>
          </w:p>
          <w:p w14:paraId="14106782"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30DE8AA0" w14:textId="7C2434F4" w:rsidR="00D44432"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Training and Education</w:t>
            </w:r>
          </w:p>
        </w:tc>
        <w:tc>
          <w:tcPr>
            <w:tcW w:w="987" w:type="dxa"/>
          </w:tcPr>
          <w:p w14:paraId="0089F368"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w:t>
            </w:r>
            <w:r w:rsidR="00367B3F" w:rsidRPr="0020479F">
              <w:rPr>
                <w:sz w:val="16"/>
                <w:szCs w:val="16"/>
                <w:lang w:val="en-GB"/>
              </w:rPr>
              <w:t>,</w:t>
            </w:r>
          </w:p>
          <w:p w14:paraId="56C571E5"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2</w:t>
            </w:r>
            <w:r w:rsidR="00367B3F" w:rsidRPr="0020479F">
              <w:rPr>
                <w:sz w:val="16"/>
                <w:szCs w:val="16"/>
                <w:lang w:val="en-GB"/>
              </w:rPr>
              <w:t>,</w:t>
            </w:r>
          </w:p>
          <w:p w14:paraId="3E1A40FC"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3</w:t>
            </w:r>
            <w:r w:rsidR="00367B3F" w:rsidRPr="0020479F">
              <w:rPr>
                <w:sz w:val="16"/>
                <w:szCs w:val="16"/>
                <w:lang w:val="en-GB"/>
              </w:rPr>
              <w:t>,</w:t>
            </w:r>
          </w:p>
          <w:p w14:paraId="73332B95"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4</w:t>
            </w:r>
            <w:r w:rsidR="00367B3F" w:rsidRPr="0020479F">
              <w:rPr>
                <w:sz w:val="16"/>
                <w:szCs w:val="16"/>
                <w:lang w:val="en-GB"/>
              </w:rPr>
              <w:t>,</w:t>
            </w:r>
          </w:p>
          <w:p w14:paraId="5462E53D"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5</w:t>
            </w:r>
            <w:r w:rsidR="00367B3F" w:rsidRPr="0020479F">
              <w:rPr>
                <w:sz w:val="16"/>
                <w:szCs w:val="16"/>
                <w:lang w:val="en-GB"/>
              </w:rPr>
              <w:t>,</w:t>
            </w:r>
          </w:p>
          <w:p w14:paraId="66F080FB"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6</w:t>
            </w:r>
            <w:r w:rsidR="00367B3F" w:rsidRPr="0020479F">
              <w:rPr>
                <w:sz w:val="16"/>
                <w:szCs w:val="16"/>
                <w:lang w:val="en-GB"/>
              </w:rPr>
              <w:t>,</w:t>
            </w:r>
          </w:p>
          <w:p w14:paraId="3D0F50C4"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7</w:t>
            </w:r>
            <w:r w:rsidR="00367B3F" w:rsidRPr="0020479F">
              <w:rPr>
                <w:sz w:val="16"/>
                <w:szCs w:val="16"/>
                <w:lang w:val="en-GB"/>
              </w:rPr>
              <w:t>,</w:t>
            </w:r>
          </w:p>
          <w:p w14:paraId="7A4C9066"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8</w:t>
            </w:r>
            <w:r w:rsidR="00367B3F" w:rsidRPr="0020479F">
              <w:rPr>
                <w:sz w:val="16"/>
                <w:szCs w:val="16"/>
                <w:lang w:val="en-GB"/>
              </w:rPr>
              <w:t>,</w:t>
            </w:r>
          </w:p>
          <w:p w14:paraId="6478EA0C" w14:textId="76000855" w:rsidR="00D44432"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9</w:t>
            </w:r>
          </w:p>
        </w:tc>
      </w:tr>
      <w:tr w:rsidR="00367B3F" w:rsidRPr="00A42C18" w14:paraId="5394F690" w14:textId="77777777" w:rsidTr="0020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7EB578C" w14:textId="77777777" w:rsidR="00367B3F" w:rsidRPr="0020479F" w:rsidRDefault="00D44432"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2D18559A" w14:textId="77777777" w:rsidR="00367B3F" w:rsidRPr="0020479F" w:rsidRDefault="00D44432"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7EC3CB06" w14:textId="77777777" w:rsidR="00367B3F" w:rsidRPr="0020479F" w:rsidRDefault="00D44432"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04E7BFA4" w14:textId="77777777" w:rsidR="00367B3F" w:rsidRPr="0020479F" w:rsidRDefault="00D44432"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5EF24231" w14:textId="1457BC84" w:rsidR="00D44432" w:rsidRPr="0020479F" w:rsidRDefault="00D44432" w:rsidP="0020479F">
            <w:pPr>
              <w:pStyle w:val="NoSpacing"/>
              <w:rPr>
                <w:sz w:val="16"/>
                <w:szCs w:val="16"/>
                <w:lang w:val="en-GB"/>
              </w:rPr>
            </w:pPr>
            <w:r w:rsidRPr="0020479F">
              <w:rPr>
                <w:sz w:val="16"/>
                <w:szCs w:val="16"/>
                <w:lang w:val="en-GB"/>
              </w:rPr>
              <w:t>ASSET-D-26</w:t>
            </w:r>
          </w:p>
        </w:tc>
        <w:tc>
          <w:tcPr>
            <w:tcW w:w="0" w:type="dxa"/>
          </w:tcPr>
          <w:p w14:paraId="759F54C0" w14:textId="77777777" w:rsidR="00F10124" w:rsidRPr="00335C75" w:rsidRDefault="00F10124" w:rsidP="00F10124">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335C75">
              <w:rPr>
                <w:sz w:val="16"/>
                <w:szCs w:val="16"/>
                <w:lang w:val="en-GB"/>
              </w:rPr>
              <w:t>Near-RT RIC,</w:t>
            </w:r>
          </w:p>
          <w:p w14:paraId="7C8330A0" w14:textId="77777777" w:rsidR="00F10124" w:rsidRPr="00335C75" w:rsidRDefault="00F10124" w:rsidP="00F10124">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335C75">
              <w:rPr>
                <w:sz w:val="16"/>
                <w:szCs w:val="16"/>
                <w:lang w:val="en-GB"/>
              </w:rPr>
              <w:t>Non-RT RIC,</w:t>
            </w:r>
          </w:p>
          <w:p w14:paraId="5E99D25A" w14:textId="77777777" w:rsidR="00F10124" w:rsidRPr="00335C75" w:rsidRDefault="00F10124" w:rsidP="00F10124">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335C75">
              <w:rPr>
                <w:sz w:val="16"/>
                <w:szCs w:val="16"/>
                <w:lang w:val="en-GB"/>
              </w:rPr>
              <w:t>Database data,</w:t>
            </w:r>
          </w:p>
          <w:p w14:paraId="4E27B297" w14:textId="77777777" w:rsidR="00F10124" w:rsidRDefault="00F10124" w:rsidP="00F10124">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335C75">
              <w:rPr>
                <w:sz w:val="16"/>
                <w:szCs w:val="16"/>
                <w:lang w:val="en-GB"/>
              </w:rPr>
              <w:t>Training data</w:t>
            </w:r>
            <w:r>
              <w:rPr>
                <w:sz w:val="16"/>
                <w:szCs w:val="16"/>
                <w:lang w:val="en-GB"/>
              </w:rPr>
              <w:t>,</w:t>
            </w:r>
          </w:p>
          <w:p w14:paraId="0EE23130" w14:textId="63FB3A46" w:rsidR="00D44432" w:rsidRPr="0020479F" w:rsidRDefault="00F10124"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w:t>
            </w:r>
            <w:r w:rsidRPr="00335C75">
              <w:rPr>
                <w:sz w:val="16"/>
                <w:szCs w:val="16"/>
                <w:lang w:val="en-GB"/>
              </w:rPr>
              <w:t xml:space="preserve">rained </w:t>
            </w:r>
            <w:r>
              <w:rPr>
                <w:sz w:val="16"/>
                <w:szCs w:val="16"/>
                <w:lang w:val="en-GB"/>
              </w:rPr>
              <w:t xml:space="preserve">ML </w:t>
            </w:r>
            <w:r w:rsidRPr="00335C75">
              <w:rPr>
                <w:sz w:val="16"/>
                <w:szCs w:val="16"/>
                <w:lang w:val="en-GB"/>
              </w:rPr>
              <w:t>model</w:t>
            </w:r>
          </w:p>
        </w:tc>
        <w:tc>
          <w:tcPr>
            <w:tcW w:w="0" w:type="dxa"/>
          </w:tcPr>
          <w:p w14:paraId="1685BAAF" w14:textId="1EED2726" w:rsidR="00D44432"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T-AIML-TL-</w:t>
            </w:r>
            <w:r w:rsidR="00D44432" w:rsidRPr="0020479F">
              <w:rPr>
                <w:sz w:val="16"/>
                <w:szCs w:val="16"/>
                <w:lang w:val="en-GB"/>
              </w:rPr>
              <w:t>03</w:t>
            </w:r>
          </w:p>
        </w:tc>
        <w:tc>
          <w:tcPr>
            <w:tcW w:w="0" w:type="dxa"/>
          </w:tcPr>
          <w:p w14:paraId="2357808D" w14:textId="0B03AE2E" w:rsidR="00D44432"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Adversarial </w:t>
            </w:r>
            <w:r w:rsidR="00A94F22">
              <w:rPr>
                <w:sz w:val="16"/>
                <w:szCs w:val="16"/>
                <w:lang w:val="en-GB"/>
              </w:rPr>
              <w:t>E</w:t>
            </w:r>
            <w:r w:rsidR="00A94F22" w:rsidRPr="0020479F">
              <w:rPr>
                <w:sz w:val="16"/>
                <w:szCs w:val="16"/>
                <w:lang w:val="en-GB"/>
              </w:rPr>
              <w:t>xamples</w:t>
            </w:r>
          </w:p>
        </w:tc>
        <w:tc>
          <w:tcPr>
            <w:tcW w:w="1559" w:type="dxa"/>
          </w:tcPr>
          <w:p w14:paraId="6EEB64CE" w14:textId="77777777" w:rsidR="00D44432"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Low</w:t>
            </w:r>
          </w:p>
        </w:tc>
        <w:tc>
          <w:tcPr>
            <w:tcW w:w="1843" w:type="dxa"/>
          </w:tcPr>
          <w:p w14:paraId="5F6307C7"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Obfuscation</w:t>
            </w:r>
            <w:r w:rsidR="00367B3F" w:rsidRPr="0020479F">
              <w:rPr>
                <w:sz w:val="16"/>
                <w:szCs w:val="16"/>
                <w:lang w:val="en-GB"/>
              </w:rPr>
              <w:t>,</w:t>
            </w:r>
          </w:p>
          <w:p w14:paraId="29796031"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Encryption</w:t>
            </w:r>
            <w:r w:rsidR="00367B3F" w:rsidRPr="0020479F">
              <w:rPr>
                <w:sz w:val="16"/>
                <w:szCs w:val="16"/>
                <w:lang w:val="en-GB"/>
              </w:rPr>
              <w:t>,</w:t>
            </w:r>
          </w:p>
          <w:p w14:paraId="30C2D8B8"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Differential Privacy</w:t>
            </w:r>
            <w:r w:rsidR="00367B3F" w:rsidRPr="0020479F">
              <w:rPr>
                <w:sz w:val="16"/>
                <w:szCs w:val="16"/>
                <w:lang w:val="en-GB"/>
              </w:rPr>
              <w:t>,</w:t>
            </w:r>
          </w:p>
          <w:p w14:paraId="5746C4F5"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Splitting</w:t>
            </w:r>
            <w:r w:rsidR="00367B3F" w:rsidRPr="0020479F">
              <w:rPr>
                <w:sz w:val="16"/>
                <w:szCs w:val="16"/>
                <w:lang w:val="en-GB"/>
              </w:rPr>
              <w:t>,</w:t>
            </w:r>
          </w:p>
          <w:p w14:paraId="1685B834"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r w:rsidR="00367B3F" w:rsidRPr="0020479F">
              <w:rPr>
                <w:sz w:val="16"/>
                <w:szCs w:val="16"/>
                <w:lang w:val="en-GB"/>
              </w:rPr>
              <w:t>,</w:t>
            </w:r>
          </w:p>
          <w:p w14:paraId="2FF162CC"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57872CE5" w14:textId="0D6D2A03" w:rsidR="00D44432"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and Education</w:t>
            </w:r>
          </w:p>
        </w:tc>
        <w:tc>
          <w:tcPr>
            <w:tcW w:w="987" w:type="dxa"/>
          </w:tcPr>
          <w:p w14:paraId="26D417A0"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w:t>
            </w:r>
            <w:r w:rsidR="00367B3F" w:rsidRPr="0020479F">
              <w:rPr>
                <w:sz w:val="16"/>
                <w:szCs w:val="16"/>
                <w:lang w:val="en-GB"/>
              </w:rPr>
              <w:t>,</w:t>
            </w:r>
          </w:p>
          <w:p w14:paraId="0B49A7BD"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3</w:t>
            </w:r>
            <w:r w:rsidR="00367B3F" w:rsidRPr="0020479F">
              <w:rPr>
                <w:sz w:val="16"/>
                <w:szCs w:val="16"/>
                <w:lang w:val="en-GB"/>
              </w:rPr>
              <w:t>,</w:t>
            </w:r>
          </w:p>
          <w:p w14:paraId="515846E4"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4</w:t>
            </w:r>
            <w:r w:rsidR="00367B3F" w:rsidRPr="0020479F">
              <w:rPr>
                <w:sz w:val="16"/>
                <w:szCs w:val="16"/>
                <w:lang w:val="en-GB"/>
              </w:rPr>
              <w:t>,</w:t>
            </w:r>
          </w:p>
          <w:p w14:paraId="4D90ED25"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5</w:t>
            </w:r>
            <w:r w:rsidR="00367B3F" w:rsidRPr="0020479F">
              <w:rPr>
                <w:sz w:val="16"/>
                <w:szCs w:val="16"/>
                <w:lang w:val="en-GB"/>
              </w:rPr>
              <w:t>,</w:t>
            </w:r>
          </w:p>
          <w:p w14:paraId="0FF49631" w14:textId="77777777" w:rsidR="00367B3F"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00367B3F" w:rsidRPr="0020479F">
              <w:rPr>
                <w:sz w:val="16"/>
                <w:szCs w:val="16"/>
                <w:lang w:val="en-GB"/>
              </w:rPr>
              <w:t>,</w:t>
            </w:r>
          </w:p>
          <w:p w14:paraId="77D222FB" w14:textId="2A04A9D8" w:rsidR="00D44432" w:rsidRPr="0020479F" w:rsidRDefault="00D4443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9</w:t>
            </w:r>
          </w:p>
        </w:tc>
      </w:tr>
      <w:tr w:rsidR="00367B3F" w:rsidRPr="00A42C18" w14:paraId="7A53C049" w14:textId="77777777" w:rsidTr="00367B3F">
        <w:tc>
          <w:tcPr>
            <w:cnfStyle w:val="001000000000" w:firstRow="0" w:lastRow="0" w:firstColumn="1" w:lastColumn="0" w:oddVBand="0" w:evenVBand="0" w:oddHBand="0" w:evenHBand="0" w:firstRowFirstColumn="0" w:firstRowLastColumn="0" w:lastRowFirstColumn="0" w:lastRowLastColumn="0"/>
            <w:tcW w:w="1101" w:type="dxa"/>
          </w:tcPr>
          <w:p w14:paraId="25623D74" w14:textId="77777777" w:rsidR="00367B3F" w:rsidRPr="0020479F" w:rsidRDefault="00D44432"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75ECE323" w14:textId="77777777" w:rsidR="00367B3F" w:rsidRPr="0020479F" w:rsidRDefault="00D44432"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15815B92" w14:textId="77777777" w:rsidR="00367B3F" w:rsidRPr="0020479F" w:rsidRDefault="00D44432" w:rsidP="0020479F">
            <w:pPr>
              <w:pStyle w:val="NoSpacing"/>
              <w:rPr>
                <w:b w:val="0"/>
                <w:bCs w:val="0"/>
                <w:sz w:val="16"/>
                <w:szCs w:val="16"/>
                <w:lang w:val="en-GB"/>
              </w:rPr>
            </w:pPr>
            <w:r w:rsidRPr="0020479F">
              <w:rPr>
                <w:sz w:val="16"/>
                <w:szCs w:val="16"/>
                <w:lang w:val="en-GB"/>
              </w:rPr>
              <w:t>ASSET-C-12</w:t>
            </w:r>
            <w:r w:rsidR="00367B3F" w:rsidRPr="0020479F">
              <w:rPr>
                <w:sz w:val="16"/>
                <w:szCs w:val="16"/>
                <w:lang w:val="en-GB"/>
              </w:rPr>
              <w:t>,</w:t>
            </w:r>
          </w:p>
          <w:p w14:paraId="49A18CBE" w14:textId="77777777" w:rsidR="00367B3F" w:rsidRPr="0020479F" w:rsidRDefault="00D44432"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0D013A27" w14:textId="77777777" w:rsidR="00367B3F" w:rsidRPr="0020479F" w:rsidRDefault="00D44432"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14C3C410" w14:textId="2AE42236" w:rsidR="00D44432" w:rsidRPr="0020479F" w:rsidRDefault="00D44432" w:rsidP="0020479F">
            <w:pPr>
              <w:pStyle w:val="NoSpacing"/>
              <w:rPr>
                <w:sz w:val="16"/>
                <w:szCs w:val="16"/>
                <w:lang w:val="en-GB"/>
              </w:rPr>
            </w:pPr>
            <w:r w:rsidRPr="0020479F">
              <w:rPr>
                <w:sz w:val="16"/>
                <w:szCs w:val="16"/>
                <w:lang w:val="en-GB"/>
              </w:rPr>
              <w:t>ASSET-D-26</w:t>
            </w:r>
          </w:p>
        </w:tc>
        <w:tc>
          <w:tcPr>
            <w:tcW w:w="1701" w:type="dxa"/>
          </w:tcPr>
          <w:p w14:paraId="0A0281B0" w14:textId="77777777" w:rsidR="00F10124" w:rsidRPr="00335C75"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Near-RT RIC,</w:t>
            </w:r>
          </w:p>
          <w:p w14:paraId="1D35F7C2" w14:textId="77777777" w:rsidR="00F10124" w:rsidRPr="00335C75"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Non-RT RIC,</w:t>
            </w:r>
          </w:p>
          <w:p w14:paraId="3A6E9782" w14:textId="77777777" w:rsidR="00F10124"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ML components</w:t>
            </w:r>
            <w:r>
              <w:rPr>
                <w:sz w:val="16"/>
                <w:szCs w:val="16"/>
                <w:lang w:val="en-GB"/>
              </w:rPr>
              <w:t>,</w:t>
            </w:r>
          </w:p>
          <w:p w14:paraId="3FB71B63" w14:textId="77777777" w:rsidR="00F10124" w:rsidRPr="00335C75"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Database data,</w:t>
            </w:r>
          </w:p>
          <w:p w14:paraId="6EA2718A" w14:textId="77777777" w:rsidR="00F10124" w:rsidRDefault="00F10124" w:rsidP="00F1012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335C75">
              <w:rPr>
                <w:sz w:val="16"/>
                <w:szCs w:val="16"/>
                <w:lang w:val="en-GB"/>
              </w:rPr>
              <w:t>Training data</w:t>
            </w:r>
            <w:r>
              <w:rPr>
                <w:sz w:val="16"/>
                <w:szCs w:val="16"/>
                <w:lang w:val="en-GB"/>
              </w:rPr>
              <w:t>,</w:t>
            </w:r>
          </w:p>
          <w:p w14:paraId="354553CF" w14:textId="68EAAD65" w:rsidR="00D44432" w:rsidRPr="0020479F" w:rsidRDefault="00F10124"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w:t>
            </w:r>
            <w:r w:rsidRPr="00335C75">
              <w:rPr>
                <w:sz w:val="16"/>
                <w:szCs w:val="16"/>
                <w:lang w:val="en-GB"/>
              </w:rPr>
              <w:t xml:space="preserve">rained </w:t>
            </w:r>
            <w:r>
              <w:rPr>
                <w:sz w:val="16"/>
                <w:szCs w:val="16"/>
                <w:lang w:val="en-GB"/>
              </w:rPr>
              <w:t xml:space="preserve">ML </w:t>
            </w:r>
            <w:r w:rsidRPr="00335C75">
              <w:rPr>
                <w:sz w:val="16"/>
                <w:szCs w:val="16"/>
                <w:lang w:val="en-GB"/>
              </w:rPr>
              <w:t>model</w:t>
            </w:r>
          </w:p>
        </w:tc>
        <w:tc>
          <w:tcPr>
            <w:tcW w:w="1134" w:type="dxa"/>
          </w:tcPr>
          <w:p w14:paraId="3FACF64E" w14:textId="273DD83B" w:rsidR="00D44432" w:rsidRPr="0020479F" w:rsidRDefault="00B254E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T-AIML-TL-</w:t>
            </w:r>
            <w:r w:rsidR="00D44432" w:rsidRPr="0020479F">
              <w:rPr>
                <w:sz w:val="16"/>
                <w:szCs w:val="16"/>
                <w:lang w:val="en-GB"/>
              </w:rPr>
              <w:t>04</w:t>
            </w:r>
          </w:p>
        </w:tc>
        <w:tc>
          <w:tcPr>
            <w:tcW w:w="1417" w:type="dxa"/>
          </w:tcPr>
          <w:p w14:paraId="6971DA76" w14:textId="0A9D07C9" w:rsidR="00D44432"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 xml:space="preserve">Backdoor </w:t>
            </w:r>
            <w:r w:rsidR="00A94F22">
              <w:rPr>
                <w:sz w:val="16"/>
                <w:szCs w:val="16"/>
                <w:lang w:val="en-GB"/>
              </w:rPr>
              <w:t>for Transfer Learning</w:t>
            </w:r>
          </w:p>
        </w:tc>
        <w:tc>
          <w:tcPr>
            <w:tcW w:w="1559" w:type="dxa"/>
          </w:tcPr>
          <w:p w14:paraId="4FD6CFAF" w14:textId="77777777" w:rsidR="00D44432"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High Likelihood= Low</w:t>
            </w:r>
          </w:p>
        </w:tc>
        <w:tc>
          <w:tcPr>
            <w:tcW w:w="1843" w:type="dxa"/>
          </w:tcPr>
          <w:p w14:paraId="78FC9ADD"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Access Control</w:t>
            </w:r>
            <w:r w:rsidR="00367B3F" w:rsidRPr="0020479F">
              <w:rPr>
                <w:sz w:val="16"/>
                <w:szCs w:val="16"/>
                <w:lang w:val="en-GB"/>
              </w:rPr>
              <w:t>,</w:t>
            </w:r>
          </w:p>
          <w:p w14:paraId="60B65C8E"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7D25C79E"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Feature Selection</w:t>
            </w:r>
            <w:r w:rsidR="00367B3F" w:rsidRPr="0020479F">
              <w:rPr>
                <w:sz w:val="16"/>
                <w:szCs w:val="16"/>
                <w:lang w:val="en-GB"/>
              </w:rPr>
              <w:t>,</w:t>
            </w:r>
          </w:p>
          <w:p w14:paraId="510D7966"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Input Transformation</w:t>
            </w:r>
            <w:r w:rsidR="00367B3F" w:rsidRPr="0020479F">
              <w:rPr>
                <w:sz w:val="16"/>
                <w:szCs w:val="16"/>
                <w:lang w:val="en-GB"/>
              </w:rPr>
              <w:t>,</w:t>
            </w:r>
          </w:p>
          <w:p w14:paraId="6D7FE5BB"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Ensemble Methods</w:t>
            </w:r>
            <w:r w:rsidR="00367B3F" w:rsidRPr="0020479F">
              <w:rPr>
                <w:sz w:val="16"/>
                <w:szCs w:val="16"/>
                <w:lang w:val="en-GB"/>
              </w:rPr>
              <w:t>,</w:t>
            </w:r>
          </w:p>
          <w:p w14:paraId="2B337B7A"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Secure data acquisition</w:t>
            </w:r>
            <w:r w:rsidR="00367B3F" w:rsidRPr="0020479F">
              <w:rPr>
                <w:sz w:val="16"/>
                <w:szCs w:val="16"/>
                <w:lang w:val="en-GB"/>
              </w:rPr>
              <w:t>,</w:t>
            </w:r>
          </w:p>
          <w:p w14:paraId="2F218637"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Model agility</w:t>
            </w:r>
            <w:r w:rsidR="00367B3F" w:rsidRPr="0020479F">
              <w:rPr>
                <w:sz w:val="16"/>
                <w:szCs w:val="16"/>
                <w:lang w:val="en-GB"/>
              </w:rPr>
              <w:t>,</w:t>
            </w:r>
          </w:p>
          <w:p w14:paraId="2914845F"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Code signing and verification</w:t>
            </w:r>
            <w:r w:rsidR="00367B3F" w:rsidRPr="0020479F">
              <w:rPr>
                <w:sz w:val="16"/>
                <w:szCs w:val="16"/>
                <w:lang w:val="en-GB"/>
              </w:rPr>
              <w:t>,</w:t>
            </w:r>
          </w:p>
          <w:p w14:paraId="7EEA5F36" w14:textId="0573085D" w:rsidR="00D44432"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Explainable Models</w:t>
            </w:r>
          </w:p>
        </w:tc>
        <w:tc>
          <w:tcPr>
            <w:tcW w:w="987" w:type="dxa"/>
          </w:tcPr>
          <w:p w14:paraId="39260D21"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7</w:t>
            </w:r>
            <w:r w:rsidR="00367B3F" w:rsidRPr="0020479F">
              <w:rPr>
                <w:sz w:val="16"/>
                <w:szCs w:val="16"/>
                <w:lang w:val="en-GB"/>
              </w:rPr>
              <w:t>,</w:t>
            </w:r>
          </w:p>
          <w:p w14:paraId="17510DDB"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8</w:t>
            </w:r>
            <w:r w:rsidR="00367B3F" w:rsidRPr="0020479F">
              <w:rPr>
                <w:sz w:val="16"/>
                <w:szCs w:val="16"/>
                <w:lang w:val="en-GB"/>
              </w:rPr>
              <w:t>,</w:t>
            </w:r>
          </w:p>
          <w:p w14:paraId="5571C5D2"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11</w:t>
            </w:r>
            <w:r w:rsidR="00367B3F" w:rsidRPr="0020479F">
              <w:rPr>
                <w:sz w:val="16"/>
                <w:szCs w:val="16"/>
                <w:lang w:val="en-GB"/>
              </w:rPr>
              <w:t>,</w:t>
            </w:r>
          </w:p>
          <w:p w14:paraId="0DA4C83E"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12</w:t>
            </w:r>
            <w:r w:rsidR="00367B3F" w:rsidRPr="0020479F">
              <w:rPr>
                <w:sz w:val="16"/>
                <w:szCs w:val="16"/>
                <w:lang w:val="en-GB"/>
              </w:rPr>
              <w:t>,</w:t>
            </w:r>
          </w:p>
          <w:p w14:paraId="2CFDF0BC"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14</w:t>
            </w:r>
            <w:r w:rsidR="00367B3F" w:rsidRPr="0020479F">
              <w:rPr>
                <w:sz w:val="16"/>
                <w:szCs w:val="16"/>
                <w:lang w:val="en-GB"/>
              </w:rPr>
              <w:t>,</w:t>
            </w:r>
          </w:p>
          <w:p w14:paraId="40BB91A7"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16</w:t>
            </w:r>
            <w:r w:rsidR="00367B3F" w:rsidRPr="0020479F">
              <w:rPr>
                <w:sz w:val="16"/>
                <w:szCs w:val="16"/>
                <w:lang w:val="en-GB"/>
              </w:rPr>
              <w:t>,</w:t>
            </w:r>
          </w:p>
          <w:p w14:paraId="3F0F4EDB"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17</w:t>
            </w:r>
            <w:r w:rsidR="00367B3F" w:rsidRPr="0020479F">
              <w:rPr>
                <w:sz w:val="16"/>
                <w:szCs w:val="16"/>
                <w:lang w:val="en-GB"/>
              </w:rPr>
              <w:t>,</w:t>
            </w:r>
          </w:p>
          <w:p w14:paraId="14F38DE3" w14:textId="77777777" w:rsidR="00367B3F"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20</w:t>
            </w:r>
            <w:r w:rsidR="00367B3F" w:rsidRPr="0020479F">
              <w:rPr>
                <w:sz w:val="16"/>
                <w:szCs w:val="16"/>
                <w:lang w:val="en-GB"/>
              </w:rPr>
              <w:t>,</w:t>
            </w:r>
          </w:p>
          <w:p w14:paraId="00539761" w14:textId="7B76BB12" w:rsidR="00D44432" w:rsidRPr="0020479F" w:rsidRDefault="00D4443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22</w:t>
            </w:r>
          </w:p>
        </w:tc>
      </w:tr>
    </w:tbl>
    <w:p w14:paraId="0519A71A" w14:textId="77777777" w:rsidR="00D44432" w:rsidRPr="0020479F" w:rsidRDefault="00D44432" w:rsidP="0020479F">
      <w:pPr>
        <w:pStyle w:val="NoSpacing"/>
        <w:rPr>
          <w:rFonts w:ascii="Times New Roman" w:hAnsi="Times New Roman"/>
          <w:sz w:val="16"/>
          <w:szCs w:val="16"/>
          <w:lang w:val="en-GB"/>
        </w:rPr>
      </w:pPr>
    </w:p>
    <w:p w14:paraId="4675E543" w14:textId="77777777" w:rsidR="00FB6E1B" w:rsidRDefault="00FB6E1B" w:rsidP="00FB6E1B">
      <w:pPr>
        <w:pStyle w:val="Heading2"/>
        <w:rPr>
          <w:lang w:val="en-GB"/>
        </w:rPr>
      </w:pPr>
      <w:bookmarkStart w:id="361" w:name="_Toc152688876"/>
      <w:bookmarkStart w:id="362" w:name="_Toc184043462"/>
      <w:r w:rsidRPr="0020479F">
        <w:rPr>
          <w:lang w:val="en-GB"/>
        </w:rPr>
        <w:t>Model Skewing (ML08:2023)</w:t>
      </w:r>
      <w:bookmarkEnd w:id="361"/>
      <w:bookmarkEnd w:id="362"/>
    </w:p>
    <w:p w14:paraId="12F08E3E" w14:textId="7BF4FCB7" w:rsidR="0055689E" w:rsidRDefault="0055689E" w:rsidP="0055689E">
      <w:pPr>
        <w:pStyle w:val="Caption"/>
        <w:keepNext/>
        <w:rPr>
          <w:lang w:val="en-GB"/>
        </w:rPr>
      </w:pPr>
      <w:bookmarkStart w:id="363" w:name="_Toc184043482"/>
      <w:r>
        <w:t xml:space="preserve">Table </w:t>
      </w:r>
      <w:r w:rsidR="00C269D3">
        <w:fldChar w:fldCharType="begin"/>
      </w:r>
      <w:r w:rsidR="00C269D3">
        <w:instrText xml:space="preserve"> STYLEREF 2 \s </w:instrText>
      </w:r>
      <w:r w:rsidR="00C269D3">
        <w:fldChar w:fldCharType="separate"/>
      </w:r>
      <w:r w:rsidR="00E14D82">
        <w:rPr>
          <w:noProof/>
        </w:rPr>
        <w:t>8.9</w:t>
      </w:r>
      <w:r w:rsidR="00C269D3">
        <w:fldChar w:fldCharType="end"/>
      </w:r>
      <w:r w:rsidR="00C269D3">
        <w:noBreakHyphen/>
      </w:r>
      <w:r w:rsidR="00C269D3">
        <w:fldChar w:fldCharType="begin"/>
      </w:r>
      <w:r w:rsidR="00C269D3">
        <w:instrText xml:space="preserve"> SEQ Table \* ARABIC \s 2 </w:instrText>
      </w:r>
      <w:r w:rsidR="00C269D3">
        <w:fldChar w:fldCharType="separate"/>
      </w:r>
      <w:r w:rsidR="00E14D82">
        <w:rPr>
          <w:noProof/>
        </w:rPr>
        <w:t>1</w:t>
      </w:r>
      <w:r w:rsidR="00C269D3">
        <w:fldChar w:fldCharType="end"/>
      </w:r>
      <w:r>
        <w:t xml:space="preserve"> AI/ML Risk Analysis - </w:t>
      </w:r>
      <w:r w:rsidRPr="0069535F">
        <w:t xml:space="preserve">Model Skewing </w:t>
      </w:r>
      <w:r w:rsidRPr="006805EE">
        <w:t>Attack</w:t>
      </w:r>
      <w:r>
        <w:t>s</w:t>
      </w:r>
      <w:bookmarkEnd w:id="363"/>
    </w:p>
    <w:tbl>
      <w:tblPr>
        <w:tblStyle w:val="GridTable4-Accent1"/>
        <w:tblW w:w="0" w:type="auto"/>
        <w:tblInd w:w="-113" w:type="dxa"/>
        <w:tblLook w:val="04A0" w:firstRow="1" w:lastRow="0" w:firstColumn="1" w:lastColumn="0" w:noHBand="0" w:noVBand="1"/>
      </w:tblPr>
      <w:tblGrid>
        <w:gridCol w:w="1101"/>
        <w:gridCol w:w="1628"/>
        <w:gridCol w:w="1207"/>
        <w:gridCol w:w="1417"/>
        <w:gridCol w:w="1531"/>
        <w:gridCol w:w="1871"/>
        <w:gridCol w:w="987"/>
      </w:tblGrid>
      <w:tr w:rsidR="0055689E" w:rsidRPr="0055689E" w14:paraId="6A155DB8" w14:textId="77777777" w:rsidTr="0055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318DAB14" w14:textId="77777777" w:rsidR="0055689E" w:rsidRPr="0055689E" w:rsidRDefault="0055689E" w:rsidP="0055689E">
            <w:pPr>
              <w:pStyle w:val="NoSpacing"/>
              <w:rPr>
                <w:sz w:val="16"/>
                <w:szCs w:val="16"/>
                <w:lang w:val="en-GB"/>
              </w:rPr>
            </w:pPr>
            <w:r w:rsidRPr="0055689E">
              <w:rPr>
                <w:sz w:val="16"/>
                <w:szCs w:val="16"/>
              </w:rPr>
              <w:t>Asset-Id</w:t>
            </w:r>
          </w:p>
        </w:tc>
        <w:tc>
          <w:tcPr>
            <w:tcW w:w="1628" w:type="dxa"/>
            <w:vAlign w:val="center"/>
          </w:tcPr>
          <w:p w14:paraId="22E8EDD7" w14:textId="77777777" w:rsidR="0055689E" w:rsidRPr="0055689E" w:rsidRDefault="0055689E" w:rsidP="0055689E">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55689E">
              <w:rPr>
                <w:sz w:val="16"/>
                <w:szCs w:val="16"/>
              </w:rPr>
              <w:t>Asset Name</w:t>
            </w:r>
          </w:p>
        </w:tc>
        <w:tc>
          <w:tcPr>
            <w:tcW w:w="1207" w:type="dxa"/>
            <w:vAlign w:val="center"/>
          </w:tcPr>
          <w:p w14:paraId="5CF92732" w14:textId="77777777" w:rsidR="0055689E" w:rsidRPr="0055689E" w:rsidRDefault="0055689E" w:rsidP="0055689E">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55689E">
              <w:rPr>
                <w:sz w:val="16"/>
                <w:szCs w:val="16"/>
              </w:rPr>
              <w:t>Threat-Id</w:t>
            </w:r>
          </w:p>
        </w:tc>
        <w:tc>
          <w:tcPr>
            <w:tcW w:w="1417" w:type="dxa"/>
            <w:vAlign w:val="center"/>
          </w:tcPr>
          <w:p w14:paraId="5D619E0D" w14:textId="77777777" w:rsidR="0055689E" w:rsidRPr="0055689E" w:rsidRDefault="0055689E" w:rsidP="0055689E">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55689E">
              <w:rPr>
                <w:sz w:val="16"/>
                <w:szCs w:val="16"/>
              </w:rPr>
              <w:t>Threat Description (Brief)</w:t>
            </w:r>
          </w:p>
        </w:tc>
        <w:tc>
          <w:tcPr>
            <w:tcW w:w="1531" w:type="dxa"/>
            <w:vAlign w:val="center"/>
          </w:tcPr>
          <w:p w14:paraId="04F9405A" w14:textId="77777777" w:rsidR="0055689E" w:rsidRPr="0055689E" w:rsidRDefault="0055689E" w:rsidP="0055689E">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55689E">
              <w:rPr>
                <w:sz w:val="16"/>
                <w:szCs w:val="16"/>
              </w:rPr>
              <w:t>Impact/  Likelihood Raw Score</w:t>
            </w:r>
          </w:p>
        </w:tc>
        <w:tc>
          <w:tcPr>
            <w:tcW w:w="1871" w:type="dxa"/>
            <w:vAlign w:val="center"/>
          </w:tcPr>
          <w:p w14:paraId="69267830" w14:textId="77777777" w:rsidR="0055689E" w:rsidRPr="0055689E" w:rsidRDefault="0055689E" w:rsidP="0055689E">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55689E">
              <w:rPr>
                <w:sz w:val="16"/>
                <w:szCs w:val="16"/>
              </w:rPr>
              <w:t>Possible Security Controls</w:t>
            </w:r>
          </w:p>
        </w:tc>
        <w:tc>
          <w:tcPr>
            <w:tcW w:w="987" w:type="dxa"/>
            <w:vAlign w:val="center"/>
          </w:tcPr>
          <w:p w14:paraId="03DDABD3" w14:textId="77777777" w:rsidR="0055689E" w:rsidRPr="0055689E" w:rsidRDefault="0055689E" w:rsidP="0055689E">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55689E">
              <w:rPr>
                <w:sz w:val="16"/>
                <w:szCs w:val="16"/>
              </w:rPr>
              <w:t>Security Control-id</w:t>
            </w:r>
          </w:p>
        </w:tc>
      </w:tr>
      <w:tr w:rsidR="0055689E" w:rsidRPr="0055689E" w14:paraId="71181C0F" w14:textId="77777777" w:rsidTr="0055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DD282D3" w14:textId="77777777" w:rsidR="0055689E" w:rsidRDefault="0055689E" w:rsidP="0055689E">
            <w:pPr>
              <w:pStyle w:val="NoSpacing"/>
              <w:rPr>
                <w:sz w:val="16"/>
                <w:szCs w:val="16"/>
                <w:lang w:val="en-GB"/>
              </w:rPr>
            </w:pPr>
            <w:r w:rsidRPr="0055689E">
              <w:rPr>
                <w:sz w:val="16"/>
                <w:szCs w:val="16"/>
                <w:lang w:val="en-GB"/>
              </w:rPr>
              <w:t>ASSET-D-26</w:t>
            </w:r>
            <w:r>
              <w:rPr>
                <w:sz w:val="16"/>
                <w:szCs w:val="16"/>
                <w:lang w:val="en-GB"/>
              </w:rPr>
              <w:t>,</w:t>
            </w:r>
          </w:p>
          <w:p w14:paraId="3C9F8A64" w14:textId="77777777" w:rsidR="0055689E" w:rsidRDefault="0055689E" w:rsidP="0055689E">
            <w:pPr>
              <w:pStyle w:val="NoSpacing"/>
              <w:rPr>
                <w:sz w:val="16"/>
                <w:szCs w:val="16"/>
                <w:lang w:val="en-GB"/>
              </w:rPr>
            </w:pPr>
            <w:r w:rsidRPr="0055689E">
              <w:rPr>
                <w:sz w:val="16"/>
                <w:szCs w:val="16"/>
                <w:lang w:val="en-GB"/>
              </w:rPr>
              <w:t>ASSET-C-27</w:t>
            </w:r>
            <w:r>
              <w:rPr>
                <w:sz w:val="16"/>
                <w:szCs w:val="16"/>
                <w:lang w:val="en-GB"/>
              </w:rPr>
              <w:t>,</w:t>
            </w:r>
          </w:p>
          <w:p w14:paraId="50B95228" w14:textId="45D2A20C" w:rsidR="0055689E" w:rsidRPr="0055689E" w:rsidRDefault="0055689E" w:rsidP="0055689E">
            <w:pPr>
              <w:pStyle w:val="NoSpacing"/>
              <w:rPr>
                <w:sz w:val="16"/>
                <w:szCs w:val="16"/>
                <w:lang w:val="en-GB"/>
              </w:rPr>
            </w:pPr>
            <w:r w:rsidRPr="0055689E">
              <w:rPr>
                <w:sz w:val="16"/>
                <w:szCs w:val="16"/>
                <w:lang w:val="en-GB"/>
              </w:rPr>
              <w:t>ASSET-C-28</w:t>
            </w:r>
          </w:p>
        </w:tc>
        <w:tc>
          <w:tcPr>
            <w:tcW w:w="1628" w:type="dxa"/>
          </w:tcPr>
          <w:p w14:paraId="06EE1D89"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55689E">
              <w:rPr>
                <w:sz w:val="16"/>
                <w:szCs w:val="16"/>
              </w:rPr>
              <w:t>ML model</w:t>
            </w:r>
            <w:r>
              <w:rPr>
                <w:sz w:val="16"/>
                <w:szCs w:val="16"/>
              </w:rPr>
              <w:t>,</w:t>
            </w:r>
          </w:p>
          <w:p w14:paraId="0934DB75"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55689E">
              <w:rPr>
                <w:sz w:val="16"/>
                <w:szCs w:val="16"/>
              </w:rPr>
              <w:t>ML Prediction Results</w:t>
            </w:r>
            <w:r>
              <w:rPr>
                <w:sz w:val="16"/>
                <w:szCs w:val="16"/>
              </w:rPr>
              <w:t>,</w:t>
            </w:r>
          </w:p>
          <w:p w14:paraId="70919B19" w14:textId="1AA6B9DC" w:rsidR="0055689E" w:rsidRP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55689E">
              <w:rPr>
                <w:sz w:val="16"/>
                <w:szCs w:val="16"/>
              </w:rPr>
              <w:t xml:space="preserve">ML system </w:t>
            </w:r>
          </w:p>
        </w:tc>
        <w:tc>
          <w:tcPr>
            <w:tcW w:w="1207" w:type="dxa"/>
          </w:tcPr>
          <w:p w14:paraId="1CF814BB" w14:textId="45404DE9" w:rsidR="0055689E" w:rsidRPr="0055689E" w:rsidRDefault="00B254E0"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rPr>
              <w:t>T-AIML-MS-</w:t>
            </w:r>
            <w:r w:rsidR="0055689E" w:rsidRPr="0055689E">
              <w:rPr>
                <w:sz w:val="16"/>
                <w:szCs w:val="16"/>
              </w:rPr>
              <w:t>01</w:t>
            </w:r>
          </w:p>
        </w:tc>
        <w:tc>
          <w:tcPr>
            <w:tcW w:w="1417" w:type="dxa"/>
          </w:tcPr>
          <w:p w14:paraId="74400D24" w14:textId="4EF9BDB5" w:rsidR="0055689E" w:rsidRP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IN"/>
              </w:rPr>
              <w:t xml:space="preserve">Data </w:t>
            </w:r>
            <w:r w:rsidR="00A94F22">
              <w:rPr>
                <w:sz w:val="16"/>
                <w:szCs w:val="16"/>
                <w:lang w:val="en-IN"/>
              </w:rPr>
              <w:t>Manipulation for Model Skewing</w:t>
            </w:r>
          </w:p>
        </w:tc>
        <w:tc>
          <w:tcPr>
            <w:tcW w:w="1531" w:type="dxa"/>
          </w:tcPr>
          <w:p w14:paraId="58451BA8" w14:textId="77777777" w:rsidR="0055689E" w:rsidRP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Impact= High Likelihood= Medium</w:t>
            </w:r>
          </w:p>
        </w:tc>
        <w:tc>
          <w:tcPr>
            <w:tcW w:w="1871" w:type="dxa"/>
          </w:tcPr>
          <w:p w14:paraId="0FA95B1C"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Access Control</w:t>
            </w:r>
            <w:r>
              <w:rPr>
                <w:sz w:val="16"/>
                <w:szCs w:val="16"/>
                <w:lang w:val="en-GB"/>
              </w:rPr>
              <w:t>,</w:t>
            </w:r>
          </w:p>
          <w:p w14:paraId="2292E675"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Monitoring</w:t>
            </w:r>
            <w:r>
              <w:rPr>
                <w:sz w:val="16"/>
                <w:szCs w:val="16"/>
                <w:lang w:val="en-GB"/>
              </w:rPr>
              <w:t>,</w:t>
            </w:r>
          </w:p>
          <w:p w14:paraId="043893D7"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Data Sanitation</w:t>
            </w:r>
            <w:r>
              <w:rPr>
                <w:sz w:val="16"/>
                <w:szCs w:val="16"/>
                <w:lang w:val="en-GB"/>
              </w:rPr>
              <w:t>,</w:t>
            </w:r>
          </w:p>
          <w:p w14:paraId="1DEE9812"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Feature Selection</w:t>
            </w:r>
            <w:r>
              <w:rPr>
                <w:sz w:val="16"/>
                <w:szCs w:val="16"/>
                <w:lang w:val="en-GB"/>
              </w:rPr>
              <w:t>,</w:t>
            </w:r>
          </w:p>
          <w:p w14:paraId="6FBFDB01"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Input Transformation</w:t>
            </w:r>
            <w:r>
              <w:rPr>
                <w:sz w:val="16"/>
                <w:szCs w:val="16"/>
                <w:lang w:val="en-GB"/>
              </w:rPr>
              <w:t>,</w:t>
            </w:r>
          </w:p>
          <w:p w14:paraId="0E29C51A"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Adversarial Training</w:t>
            </w:r>
            <w:r>
              <w:rPr>
                <w:sz w:val="16"/>
                <w:szCs w:val="16"/>
                <w:lang w:val="en-GB"/>
              </w:rPr>
              <w:t>,</w:t>
            </w:r>
          </w:p>
          <w:p w14:paraId="42E40A3D"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Robust Models</w:t>
            </w:r>
            <w:r>
              <w:rPr>
                <w:sz w:val="16"/>
                <w:szCs w:val="16"/>
                <w:lang w:val="en-GB"/>
              </w:rPr>
              <w:t>,</w:t>
            </w:r>
          </w:p>
          <w:p w14:paraId="7B622665"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Model agility</w:t>
            </w:r>
            <w:r>
              <w:rPr>
                <w:sz w:val="16"/>
                <w:szCs w:val="16"/>
                <w:lang w:val="en-GB"/>
              </w:rPr>
              <w:t>,</w:t>
            </w:r>
          </w:p>
          <w:p w14:paraId="6E42E65A" w14:textId="476EA94F" w:rsidR="0055689E" w:rsidRP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Explainable models</w:t>
            </w:r>
          </w:p>
        </w:tc>
        <w:tc>
          <w:tcPr>
            <w:tcW w:w="987" w:type="dxa"/>
          </w:tcPr>
          <w:p w14:paraId="25048688"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Control 7</w:t>
            </w:r>
            <w:r>
              <w:rPr>
                <w:sz w:val="16"/>
                <w:szCs w:val="16"/>
                <w:lang w:val="en-GB"/>
              </w:rPr>
              <w:t>,</w:t>
            </w:r>
          </w:p>
          <w:p w14:paraId="17618046"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Control 8</w:t>
            </w:r>
            <w:r>
              <w:rPr>
                <w:sz w:val="16"/>
                <w:szCs w:val="16"/>
                <w:lang w:val="en-GB"/>
              </w:rPr>
              <w:t>,</w:t>
            </w:r>
          </w:p>
          <w:p w14:paraId="7ADB2016"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Control 10</w:t>
            </w:r>
            <w:r>
              <w:rPr>
                <w:sz w:val="16"/>
                <w:szCs w:val="16"/>
                <w:lang w:val="en-GB"/>
              </w:rPr>
              <w:t>,</w:t>
            </w:r>
          </w:p>
          <w:p w14:paraId="01A029D0"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Control 11</w:t>
            </w:r>
            <w:r>
              <w:rPr>
                <w:sz w:val="16"/>
                <w:szCs w:val="16"/>
                <w:lang w:val="en-GB"/>
              </w:rPr>
              <w:t>,</w:t>
            </w:r>
          </w:p>
          <w:p w14:paraId="09016135"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Control 12</w:t>
            </w:r>
            <w:r>
              <w:rPr>
                <w:sz w:val="16"/>
                <w:szCs w:val="16"/>
                <w:lang w:val="en-GB"/>
              </w:rPr>
              <w:t>,</w:t>
            </w:r>
          </w:p>
          <w:p w14:paraId="332AFA3C"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Control 13</w:t>
            </w:r>
            <w:r>
              <w:rPr>
                <w:sz w:val="16"/>
                <w:szCs w:val="16"/>
                <w:lang w:val="en-GB"/>
              </w:rPr>
              <w:t>,</w:t>
            </w:r>
          </w:p>
          <w:p w14:paraId="369CC1F5"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Control 15</w:t>
            </w:r>
            <w:r>
              <w:rPr>
                <w:sz w:val="16"/>
                <w:szCs w:val="16"/>
                <w:lang w:val="en-GB"/>
              </w:rPr>
              <w:t>,</w:t>
            </w:r>
          </w:p>
          <w:p w14:paraId="063E75C0" w14:textId="77777777" w:rsid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Control 17</w:t>
            </w:r>
            <w:r>
              <w:rPr>
                <w:sz w:val="16"/>
                <w:szCs w:val="16"/>
                <w:lang w:val="en-GB"/>
              </w:rPr>
              <w:t>,</w:t>
            </w:r>
          </w:p>
          <w:p w14:paraId="178C013C" w14:textId="1A994D7D" w:rsidR="0055689E" w:rsidRPr="0055689E" w:rsidRDefault="0055689E" w:rsidP="0055689E">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55689E">
              <w:rPr>
                <w:sz w:val="16"/>
                <w:szCs w:val="16"/>
                <w:lang w:val="en-GB"/>
              </w:rPr>
              <w:t>Control 22</w:t>
            </w:r>
          </w:p>
        </w:tc>
      </w:tr>
      <w:tr w:rsidR="0055689E" w:rsidRPr="0055689E" w14:paraId="437B79B5" w14:textId="77777777" w:rsidTr="0055689E">
        <w:tc>
          <w:tcPr>
            <w:cnfStyle w:val="001000000000" w:firstRow="0" w:lastRow="0" w:firstColumn="1" w:lastColumn="0" w:oddVBand="0" w:evenVBand="0" w:oddHBand="0" w:evenHBand="0" w:firstRowFirstColumn="0" w:firstRowLastColumn="0" w:lastRowFirstColumn="0" w:lastRowLastColumn="0"/>
            <w:tcW w:w="1101" w:type="dxa"/>
          </w:tcPr>
          <w:p w14:paraId="0900074D" w14:textId="77777777" w:rsidR="0055689E" w:rsidRDefault="0055689E" w:rsidP="0055689E">
            <w:pPr>
              <w:pStyle w:val="NoSpacing"/>
              <w:rPr>
                <w:sz w:val="16"/>
                <w:szCs w:val="16"/>
                <w:lang w:val="en-GB"/>
              </w:rPr>
            </w:pPr>
            <w:r w:rsidRPr="0055689E">
              <w:rPr>
                <w:sz w:val="16"/>
                <w:szCs w:val="16"/>
                <w:lang w:val="en-GB"/>
              </w:rPr>
              <w:t>ASSET-D-26</w:t>
            </w:r>
            <w:r>
              <w:rPr>
                <w:sz w:val="16"/>
                <w:szCs w:val="16"/>
                <w:lang w:val="en-GB"/>
              </w:rPr>
              <w:t>,</w:t>
            </w:r>
          </w:p>
          <w:p w14:paraId="0B61105C" w14:textId="77777777" w:rsidR="0055689E" w:rsidRDefault="0055689E" w:rsidP="0055689E">
            <w:pPr>
              <w:pStyle w:val="NoSpacing"/>
              <w:rPr>
                <w:sz w:val="16"/>
                <w:szCs w:val="16"/>
                <w:lang w:val="en-GB"/>
              </w:rPr>
            </w:pPr>
            <w:r w:rsidRPr="0055689E">
              <w:rPr>
                <w:sz w:val="16"/>
                <w:szCs w:val="16"/>
                <w:lang w:val="en-GB"/>
              </w:rPr>
              <w:t>ASSET-C-27</w:t>
            </w:r>
            <w:r>
              <w:rPr>
                <w:sz w:val="16"/>
                <w:szCs w:val="16"/>
                <w:lang w:val="en-GB"/>
              </w:rPr>
              <w:t>,</w:t>
            </w:r>
          </w:p>
          <w:p w14:paraId="44F94D4E" w14:textId="436EC3F9" w:rsidR="0055689E" w:rsidRPr="0055689E" w:rsidRDefault="0055689E" w:rsidP="0055689E">
            <w:pPr>
              <w:pStyle w:val="NoSpacing"/>
              <w:rPr>
                <w:sz w:val="16"/>
                <w:szCs w:val="16"/>
                <w:lang w:val="en-GB"/>
              </w:rPr>
            </w:pPr>
            <w:r w:rsidRPr="0055689E">
              <w:rPr>
                <w:sz w:val="16"/>
                <w:szCs w:val="16"/>
                <w:lang w:val="en-GB"/>
              </w:rPr>
              <w:t>ASSET-C-28</w:t>
            </w:r>
          </w:p>
        </w:tc>
        <w:tc>
          <w:tcPr>
            <w:tcW w:w="1628" w:type="dxa"/>
          </w:tcPr>
          <w:p w14:paraId="7920CC8A"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55689E">
              <w:rPr>
                <w:sz w:val="16"/>
                <w:szCs w:val="16"/>
              </w:rPr>
              <w:t>ML model</w:t>
            </w:r>
            <w:r>
              <w:rPr>
                <w:sz w:val="16"/>
                <w:szCs w:val="16"/>
              </w:rPr>
              <w:t>,</w:t>
            </w:r>
          </w:p>
          <w:p w14:paraId="07273FBE"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55689E">
              <w:rPr>
                <w:sz w:val="16"/>
                <w:szCs w:val="16"/>
              </w:rPr>
              <w:t>ML Prediction Results</w:t>
            </w:r>
            <w:r>
              <w:rPr>
                <w:sz w:val="16"/>
                <w:szCs w:val="16"/>
              </w:rPr>
              <w:t>,</w:t>
            </w:r>
          </w:p>
          <w:p w14:paraId="2B178BDE" w14:textId="7E07AA90" w:rsidR="0055689E" w:rsidRP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rPr>
              <w:t xml:space="preserve">ML system </w:t>
            </w:r>
          </w:p>
        </w:tc>
        <w:tc>
          <w:tcPr>
            <w:tcW w:w="1207" w:type="dxa"/>
          </w:tcPr>
          <w:p w14:paraId="415D9805" w14:textId="5DEFAF54" w:rsidR="0055689E" w:rsidRPr="0055689E" w:rsidRDefault="00B254E0"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rPr>
              <w:t>T-AIML-MS-</w:t>
            </w:r>
            <w:r w:rsidR="0055689E" w:rsidRPr="0055689E">
              <w:rPr>
                <w:sz w:val="16"/>
                <w:szCs w:val="16"/>
              </w:rPr>
              <w:t>02</w:t>
            </w:r>
          </w:p>
        </w:tc>
        <w:tc>
          <w:tcPr>
            <w:tcW w:w="1417" w:type="dxa"/>
          </w:tcPr>
          <w:p w14:paraId="3E9DBF86" w14:textId="042FBFA2" w:rsidR="0055689E" w:rsidRP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IN"/>
              </w:rPr>
              <w:t xml:space="preserve">Feedback </w:t>
            </w:r>
            <w:r w:rsidR="00A94F22">
              <w:rPr>
                <w:sz w:val="16"/>
                <w:szCs w:val="16"/>
                <w:lang w:val="en-IN"/>
              </w:rPr>
              <w:t>Manipulation for Model Skewing</w:t>
            </w:r>
          </w:p>
        </w:tc>
        <w:tc>
          <w:tcPr>
            <w:tcW w:w="1531" w:type="dxa"/>
          </w:tcPr>
          <w:p w14:paraId="44C94B00" w14:textId="77777777" w:rsidR="0055689E" w:rsidRP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Impact= High Likelihood= Medium</w:t>
            </w:r>
          </w:p>
        </w:tc>
        <w:tc>
          <w:tcPr>
            <w:tcW w:w="1871" w:type="dxa"/>
          </w:tcPr>
          <w:p w14:paraId="6A4D4D1C"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Monitoring</w:t>
            </w:r>
            <w:r>
              <w:rPr>
                <w:sz w:val="16"/>
                <w:szCs w:val="16"/>
                <w:lang w:val="en-GB"/>
              </w:rPr>
              <w:t>,</w:t>
            </w:r>
          </w:p>
          <w:p w14:paraId="677C79EE"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Data sanitation</w:t>
            </w:r>
            <w:r>
              <w:rPr>
                <w:sz w:val="16"/>
                <w:szCs w:val="16"/>
                <w:lang w:val="en-GB"/>
              </w:rPr>
              <w:t>,</w:t>
            </w:r>
          </w:p>
          <w:p w14:paraId="397D71FB"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Feature Selection</w:t>
            </w:r>
            <w:r>
              <w:rPr>
                <w:sz w:val="16"/>
                <w:szCs w:val="16"/>
                <w:lang w:val="en-GB"/>
              </w:rPr>
              <w:t>,</w:t>
            </w:r>
          </w:p>
          <w:p w14:paraId="102C6CE2"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Input Transformation</w:t>
            </w:r>
            <w:r>
              <w:rPr>
                <w:sz w:val="16"/>
                <w:szCs w:val="16"/>
                <w:lang w:val="en-GB"/>
              </w:rPr>
              <w:t>,</w:t>
            </w:r>
          </w:p>
          <w:p w14:paraId="3BF4442C"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Adversarial Training</w:t>
            </w:r>
            <w:r>
              <w:rPr>
                <w:sz w:val="16"/>
                <w:szCs w:val="16"/>
                <w:lang w:val="en-GB"/>
              </w:rPr>
              <w:t>,</w:t>
            </w:r>
          </w:p>
          <w:p w14:paraId="707D1334"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Model agility</w:t>
            </w:r>
            <w:r>
              <w:rPr>
                <w:sz w:val="16"/>
                <w:szCs w:val="16"/>
                <w:lang w:val="en-GB"/>
              </w:rPr>
              <w:t>,</w:t>
            </w:r>
          </w:p>
          <w:p w14:paraId="70D74480"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Explainable models</w:t>
            </w:r>
            <w:r>
              <w:rPr>
                <w:sz w:val="16"/>
                <w:szCs w:val="16"/>
                <w:lang w:val="en-GB"/>
              </w:rPr>
              <w:t>,</w:t>
            </w:r>
          </w:p>
          <w:p w14:paraId="794F183D" w14:textId="1E885FFE" w:rsidR="0055689E" w:rsidRP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Data Augmentation</w:t>
            </w:r>
          </w:p>
        </w:tc>
        <w:tc>
          <w:tcPr>
            <w:tcW w:w="987" w:type="dxa"/>
          </w:tcPr>
          <w:p w14:paraId="6F720B48"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Control 8</w:t>
            </w:r>
            <w:r>
              <w:rPr>
                <w:sz w:val="16"/>
                <w:szCs w:val="16"/>
                <w:lang w:val="en-GB"/>
              </w:rPr>
              <w:t>,</w:t>
            </w:r>
          </w:p>
          <w:p w14:paraId="1A48295B"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Control 10</w:t>
            </w:r>
            <w:r>
              <w:rPr>
                <w:sz w:val="16"/>
                <w:szCs w:val="16"/>
                <w:lang w:val="en-GB"/>
              </w:rPr>
              <w:t>,</w:t>
            </w:r>
          </w:p>
          <w:p w14:paraId="347EF42E"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Control 11</w:t>
            </w:r>
            <w:r>
              <w:rPr>
                <w:sz w:val="16"/>
                <w:szCs w:val="16"/>
                <w:lang w:val="en-GB"/>
              </w:rPr>
              <w:t>,</w:t>
            </w:r>
          </w:p>
          <w:p w14:paraId="567F198F"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Control 12</w:t>
            </w:r>
            <w:r>
              <w:rPr>
                <w:sz w:val="16"/>
                <w:szCs w:val="16"/>
                <w:lang w:val="en-GB"/>
              </w:rPr>
              <w:t>,</w:t>
            </w:r>
          </w:p>
          <w:p w14:paraId="357E2989"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Control 13</w:t>
            </w:r>
            <w:r>
              <w:rPr>
                <w:sz w:val="16"/>
                <w:szCs w:val="16"/>
                <w:lang w:val="en-GB"/>
              </w:rPr>
              <w:t>,</w:t>
            </w:r>
          </w:p>
          <w:p w14:paraId="7658C429"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Control 17</w:t>
            </w:r>
            <w:r>
              <w:rPr>
                <w:sz w:val="16"/>
                <w:szCs w:val="16"/>
                <w:lang w:val="en-GB"/>
              </w:rPr>
              <w:t>,</w:t>
            </w:r>
          </w:p>
          <w:p w14:paraId="1B5A2992" w14:textId="77777777" w:rsid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Control 22</w:t>
            </w:r>
            <w:r>
              <w:rPr>
                <w:sz w:val="16"/>
                <w:szCs w:val="16"/>
                <w:lang w:val="en-GB"/>
              </w:rPr>
              <w:t>,</w:t>
            </w:r>
          </w:p>
          <w:p w14:paraId="6A61C2CF" w14:textId="4FB6C1B7" w:rsidR="0055689E" w:rsidRPr="0055689E" w:rsidRDefault="0055689E" w:rsidP="0055689E">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55689E">
              <w:rPr>
                <w:sz w:val="16"/>
                <w:szCs w:val="16"/>
                <w:lang w:val="en-GB"/>
              </w:rPr>
              <w:t>Control 23</w:t>
            </w:r>
          </w:p>
        </w:tc>
      </w:tr>
    </w:tbl>
    <w:p w14:paraId="70E9AC26" w14:textId="77777777" w:rsidR="0055689E" w:rsidRPr="0055689E" w:rsidRDefault="0055689E" w:rsidP="0055689E"/>
    <w:p w14:paraId="33E924FD" w14:textId="77777777" w:rsidR="00FB6E1B" w:rsidRPr="0020479F" w:rsidRDefault="00FB6E1B" w:rsidP="00FB6E1B">
      <w:pPr>
        <w:pStyle w:val="Heading2"/>
        <w:rPr>
          <w:lang w:val="en-GB"/>
        </w:rPr>
      </w:pPr>
      <w:bookmarkStart w:id="364" w:name="_Toc152688877"/>
      <w:bookmarkStart w:id="365" w:name="_Toc184043463"/>
      <w:r w:rsidRPr="0020479F">
        <w:rPr>
          <w:lang w:val="en-GB"/>
        </w:rPr>
        <w:lastRenderedPageBreak/>
        <w:t>Output Integrity Attack (ML09:2023)</w:t>
      </w:r>
      <w:bookmarkEnd w:id="364"/>
      <w:bookmarkEnd w:id="365"/>
    </w:p>
    <w:p w14:paraId="62F37CDB" w14:textId="679ECF22" w:rsidR="00475BF2" w:rsidRPr="0020479F" w:rsidRDefault="00475BF2" w:rsidP="0020479F">
      <w:pPr>
        <w:pStyle w:val="Caption"/>
        <w:keepNext/>
        <w:rPr>
          <w:lang w:val="en-GB"/>
        </w:rPr>
      </w:pPr>
      <w:bookmarkStart w:id="366" w:name="_Toc184043483"/>
      <w:r w:rsidRPr="0020479F">
        <w:rPr>
          <w:lang w:val="en-GB"/>
        </w:rPr>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8.10</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r w:rsidRPr="0020479F">
        <w:rPr>
          <w:lang w:val="en-GB"/>
        </w:rPr>
        <w:t xml:space="preserve"> AI/ML Risk Analysis – Output Integrity attacks</w:t>
      </w:r>
      <w:bookmarkEnd w:id="366"/>
    </w:p>
    <w:tbl>
      <w:tblPr>
        <w:tblStyle w:val="GridTable4-Accent1"/>
        <w:tblW w:w="9889" w:type="dxa"/>
        <w:tblInd w:w="-147" w:type="dxa"/>
        <w:tblLayout w:type="fixed"/>
        <w:tblLook w:val="04A0" w:firstRow="1" w:lastRow="0" w:firstColumn="1" w:lastColumn="0" w:noHBand="0" w:noVBand="1"/>
      </w:tblPr>
      <w:tblGrid>
        <w:gridCol w:w="1135"/>
        <w:gridCol w:w="1701"/>
        <w:gridCol w:w="1134"/>
        <w:gridCol w:w="1417"/>
        <w:gridCol w:w="1559"/>
        <w:gridCol w:w="1843"/>
        <w:gridCol w:w="1100"/>
      </w:tblGrid>
      <w:tr w:rsidR="0020479F" w:rsidRPr="00A42C18" w14:paraId="0DCB15CE" w14:textId="77777777" w:rsidTr="002047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35" w:type="dxa"/>
            <w:vAlign w:val="center"/>
          </w:tcPr>
          <w:p w14:paraId="3209CCC1" w14:textId="77777777" w:rsidR="00475BF2" w:rsidRPr="0020479F" w:rsidRDefault="00475BF2" w:rsidP="0020479F">
            <w:pPr>
              <w:pStyle w:val="NoSpacing"/>
              <w:rPr>
                <w:sz w:val="16"/>
                <w:szCs w:val="16"/>
                <w:lang w:val="en-GB"/>
              </w:rPr>
            </w:pPr>
            <w:r w:rsidRPr="0020479F">
              <w:rPr>
                <w:sz w:val="16"/>
                <w:szCs w:val="16"/>
                <w:lang w:val="en-GB"/>
              </w:rPr>
              <w:t>Asset-Id</w:t>
            </w:r>
          </w:p>
        </w:tc>
        <w:tc>
          <w:tcPr>
            <w:tcW w:w="1701" w:type="dxa"/>
            <w:vAlign w:val="center"/>
          </w:tcPr>
          <w:p w14:paraId="3D00D0DF" w14:textId="77777777" w:rsidR="00475BF2" w:rsidRPr="0020479F" w:rsidRDefault="00475BF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Asset Name</w:t>
            </w:r>
          </w:p>
        </w:tc>
        <w:tc>
          <w:tcPr>
            <w:tcW w:w="1134" w:type="dxa"/>
            <w:vAlign w:val="center"/>
          </w:tcPr>
          <w:p w14:paraId="6359BCCC" w14:textId="77777777" w:rsidR="00475BF2" w:rsidRPr="0020479F" w:rsidRDefault="00475BF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Threat-Id</w:t>
            </w:r>
          </w:p>
        </w:tc>
        <w:tc>
          <w:tcPr>
            <w:tcW w:w="1417" w:type="dxa"/>
            <w:vAlign w:val="center"/>
          </w:tcPr>
          <w:p w14:paraId="04ACCA62" w14:textId="77777777" w:rsidR="00475BF2" w:rsidRPr="0020479F" w:rsidRDefault="00475BF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 Description (Brief)</w:t>
            </w:r>
          </w:p>
        </w:tc>
        <w:tc>
          <w:tcPr>
            <w:tcW w:w="1559" w:type="dxa"/>
            <w:vAlign w:val="center"/>
          </w:tcPr>
          <w:p w14:paraId="73DCD722" w14:textId="77777777" w:rsidR="00475BF2" w:rsidRPr="0020479F" w:rsidRDefault="00475BF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Likelihood Raw Score</w:t>
            </w:r>
          </w:p>
        </w:tc>
        <w:tc>
          <w:tcPr>
            <w:tcW w:w="1843" w:type="dxa"/>
            <w:vAlign w:val="center"/>
          </w:tcPr>
          <w:p w14:paraId="7A3622C4" w14:textId="77777777" w:rsidR="00475BF2" w:rsidRPr="0020479F" w:rsidRDefault="00475BF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Possible Security Controls</w:t>
            </w:r>
          </w:p>
        </w:tc>
        <w:tc>
          <w:tcPr>
            <w:tcW w:w="1100" w:type="dxa"/>
            <w:vAlign w:val="center"/>
          </w:tcPr>
          <w:p w14:paraId="09E0BD4E" w14:textId="77777777" w:rsidR="00475BF2" w:rsidRPr="0020479F" w:rsidRDefault="00475BF2"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Security Control-id</w:t>
            </w:r>
          </w:p>
        </w:tc>
      </w:tr>
      <w:tr w:rsidR="0020479F" w:rsidRPr="00A42C18" w14:paraId="5A6D6393" w14:textId="77777777" w:rsidTr="0020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8330D86" w14:textId="77777777" w:rsidR="00367B3F" w:rsidRPr="0020479F" w:rsidRDefault="00475BF2"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102BF9A2" w14:textId="77777777" w:rsidR="00367B3F" w:rsidRPr="0020479F" w:rsidRDefault="00475BF2"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7E46CC44" w14:textId="77777777" w:rsidR="00367B3F" w:rsidRPr="0020479F" w:rsidRDefault="00475BF2" w:rsidP="0020479F">
            <w:pPr>
              <w:pStyle w:val="NoSpacing"/>
              <w:rPr>
                <w:b w:val="0"/>
                <w:bCs w:val="0"/>
                <w:sz w:val="16"/>
                <w:szCs w:val="16"/>
                <w:lang w:val="en-GB"/>
              </w:rPr>
            </w:pPr>
            <w:r w:rsidRPr="0020479F">
              <w:rPr>
                <w:sz w:val="16"/>
                <w:szCs w:val="16"/>
                <w:lang w:val="en-GB"/>
              </w:rPr>
              <w:t>ASSET-D-07</w:t>
            </w:r>
            <w:r w:rsidR="00367B3F" w:rsidRPr="0020479F">
              <w:rPr>
                <w:sz w:val="16"/>
                <w:szCs w:val="16"/>
                <w:lang w:val="en-GB"/>
              </w:rPr>
              <w:t>,</w:t>
            </w:r>
          </w:p>
          <w:p w14:paraId="69E7AEB3" w14:textId="77777777" w:rsidR="00367B3F" w:rsidRPr="0020479F" w:rsidRDefault="00475BF2"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10022022" w14:textId="77777777" w:rsidR="00367B3F" w:rsidRPr="0020479F" w:rsidRDefault="00475BF2" w:rsidP="0020479F">
            <w:pPr>
              <w:pStyle w:val="NoSpacing"/>
              <w:rPr>
                <w:b w:val="0"/>
                <w:bCs w:val="0"/>
                <w:sz w:val="16"/>
                <w:szCs w:val="16"/>
                <w:lang w:val="en-GB"/>
              </w:rPr>
            </w:pPr>
            <w:r w:rsidRPr="0020479F">
              <w:rPr>
                <w:sz w:val="16"/>
                <w:szCs w:val="16"/>
                <w:lang w:val="en-GB"/>
              </w:rPr>
              <w:t>ASSET-D-26</w:t>
            </w:r>
            <w:r w:rsidR="00367B3F" w:rsidRPr="0020479F">
              <w:rPr>
                <w:sz w:val="16"/>
                <w:szCs w:val="16"/>
                <w:lang w:val="en-GB"/>
              </w:rPr>
              <w:t>,</w:t>
            </w:r>
          </w:p>
          <w:p w14:paraId="3F99BF45" w14:textId="77777777" w:rsidR="00367B3F" w:rsidRPr="0020479F" w:rsidRDefault="00475BF2" w:rsidP="0020479F">
            <w:pPr>
              <w:pStyle w:val="NoSpacing"/>
              <w:rPr>
                <w:b w:val="0"/>
                <w:bCs w:val="0"/>
                <w:sz w:val="16"/>
                <w:szCs w:val="16"/>
                <w:lang w:val="en-GB"/>
              </w:rPr>
            </w:pPr>
            <w:r w:rsidRPr="0020479F">
              <w:rPr>
                <w:sz w:val="16"/>
                <w:szCs w:val="16"/>
                <w:lang w:val="en-GB"/>
              </w:rPr>
              <w:t>ASSET-D-27</w:t>
            </w:r>
            <w:r w:rsidR="00367B3F" w:rsidRPr="0020479F">
              <w:rPr>
                <w:sz w:val="16"/>
                <w:szCs w:val="16"/>
                <w:lang w:val="en-GB"/>
              </w:rPr>
              <w:t>,</w:t>
            </w:r>
          </w:p>
          <w:p w14:paraId="431049B7" w14:textId="7514F221" w:rsidR="00475BF2" w:rsidRPr="0020479F" w:rsidRDefault="00475BF2" w:rsidP="0020479F">
            <w:pPr>
              <w:pStyle w:val="NoSpacing"/>
              <w:rPr>
                <w:sz w:val="16"/>
                <w:szCs w:val="16"/>
                <w:lang w:val="en-GB"/>
              </w:rPr>
            </w:pPr>
            <w:r w:rsidRPr="0020479F">
              <w:rPr>
                <w:sz w:val="16"/>
                <w:szCs w:val="16"/>
                <w:lang w:val="en-GB"/>
              </w:rPr>
              <w:t>ASSET-D-11</w:t>
            </w:r>
          </w:p>
        </w:tc>
        <w:tc>
          <w:tcPr>
            <w:tcW w:w="1701" w:type="dxa"/>
          </w:tcPr>
          <w:p w14:paraId="00711DF8" w14:textId="77777777" w:rsidR="00367B3F"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Near-RT-RIC SW</w:t>
            </w:r>
            <w:r w:rsidR="00367B3F" w:rsidRPr="0020479F">
              <w:rPr>
                <w:sz w:val="16"/>
                <w:szCs w:val="16"/>
                <w:lang w:val="en-GB"/>
              </w:rPr>
              <w:t>,</w:t>
            </w:r>
          </w:p>
          <w:p w14:paraId="022217E6" w14:textId="77777777" w:rsidR="00367B3F"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Non-RT-RIC SW</w:t>
            </w:r>
            <w:r w:rsidR="00367B3F" w:rsidRPr="0020479F">
              <w:rPr>
                <w:sz w:val="16"/>
                <w:szCs w:val="16"/>
                <w:lang w:val="en-GB"/>
              </w:rPr>
              <w:t>,</w:t>
            </w:r>
          </w:p>
          <w:p w14:paraId="7D4C4C20" w14:textId="77777777" w:rsidR="00367B3F"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A1 policies</w:t>
            </w:r>
            <w:r w:rsidR="00367B3F" w:rsidRPr="0020479F">
              <w:rPr>
                <w:sz w:val="16"/>
                <w:szCs w:val="16"/>
                <w:lang w:val="en-GB"/>
              </w:rPr>
              <w:t>,</w:t>
            </w:r>
          </w:p>
          <w:p w14:paraId="55388A51" w14:textId="77777777" w:rsidR="00F10124" w:rsidRDefault="00F10124" w:rsidP="00F10124">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335C75">
              <w:rPr>
                <w:sz w:val="16"/>
                <w:szCs w:val="16"/>
                <w:lang w:val="en-GB"/>
              </w:rPr>
              <w:t>Training data</w:t>
            </w:r>
            <w:r>
              <w:rPr>
                <w:sz w:val="16"/>
                <w:szCs w:val="16"/>
                <w:lang w:val="en-GB"/>
              </w:rPr>
              <w:t>,</w:t>
            </w:r>
          </w:p>
          <w:p w14:paraId="3B43844D" w14:textId="77777777" w:rsidR="00367B3F"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Trained ML model</w:t>
            </w:r>
            <w:r w:rsidR="00367B3F" w:rsidRPr="0020479F">
              <w:rPr>
                <w:sz w:val="16"/>
                <w:szCs w:val="16"/>
                <w:lang w:val="en-GB"/>
              </w:rPr>
              <w:t>,</w:t>
            </w:r>
          </w:p>
          <w:p w14:paraId="60ED0FC3" w14:textId="77777777" w:rsidR="00367B3F"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ML prediction results</w:t>
            </w:r>
            <w:r w:rsidR="00367B3F" w:rsidRPr="0020479F">
              <w:rPr>
                <w:sz w:val="16"/>
                <w:szCs w:val="16"/>
                <w:lang w:val="en-GB"/>
              </w:rPr>
              <w:t>,</w:t>
            </w:r>
          </w:p>
          <w:p w14:paraId="62E8CF10" w14:textId="1F5026CB"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E2 node data</w:t>
            </w:r>
          </w:p>
        </w:tc>
        <w:tc>
          <w:tcPr>
            <w:tcW w:w="1134" w:type="dxa"/>
          </w:tcPr>
          <w:p w14:paraId="185C93FF" w14:textId="36D76B0A" w:rsidR="00475BF2"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T-AIML-OI-</w:t>
            </w:r>
            <w:r w:rsidR="00475BF2" w:rsidRPr="0020479F">
              <w:rPr>
                <w:sz w:val="16"/>
                <w:szCs w:val="16"/>
                <w:lang w:val="en-GB"/>
              </w:rPr>
              <w:t>01</w:t>
            </w:r>
          </w:p>
        </w:tc>
        <w:tc>
          <w:tcPr>
            <w:tcW w:w="1417" w:type="dxa"/>
          </w:tcPr>
          <w:p w14:paraId="32A668CA" w14:textId="01323986"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Denial of </w:t>
            </w:r>
            <w:r w:rsidR="00A94F22">
              <w:rPr>
                <w:sz w:val="16"/>
                <w:szCs w:val="16"/>
                <w:lang w:val="en-GB"/>
              </w:rPr>
              <w:t>Service impacting Output Integrity</w:t>
            </w:r>
          </w:p>
        </w:tc>
        <w:tc>
          <w:tcPr>
            <w:tcW w:w="1559" w:type="dxa"/>
          </w:tcPr>
          <w:p w14:paraId="350EEE57"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highlight w:val="yellow"/>
                <w:lang w:val="en-GB"/>
              </w:rPr>
            </w:pPr>
            <w:r w:rsidRPr="0020479F">
              <w:rPr>
                <w:sz w:val="16"/>
                <w:szCs w:val="16"/>
                <w:lang w:val="en-GB"/>
              </w:rPr>
              <w:t>Impact= High Likelihood= Medium</w:t>
            </w:r>
          </w:p>
        </w:tc>
        <w:tc>
          <w:tcPr>
            <w:tcW w:w="1843" w:type="dxa"/>
          </w:tcPr>
          <w:p w14:paraId="18DA5B18"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Encryption,</w:t>
            </w:r>
          </w:p>
          <w:p w14:paraId="0BE5793F"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p>
          <w:p w14:paraId="7D690AF9"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p>
          <w:p w14:paraId="41D6EF4A"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Secure data acquisition,</w:t>
            </w:r>
          </w:p>
          <w:p w14:paraId="6DA6B509"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Explainable Models,</w:t>
            </w:r>
          </w:p>
          <w:p w14:paraId="2F7BFB3A"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highlight w:val="yellow"/>
                <w:lang w:val="en-GB"/>
              </w:rPr>
            </w:pPr>
            <w:r w:rsidRPr="0020479F">
              <w:rPr>
                <w:sz w:val="16"/>
                <w:szCs w:val="16"/>
                <w:lang w:val="en-GB"/>
              </w:rPr>
              <w:t>Secure software supply chain management</w:t>
            </w:r>
          </w:p>
        </w:tc>
        <w:tc>
          <w:tcPr>
            <w:tcW w:w="1100" w:type="dxa"/>
          </w:tcPr>
          <w:p w14:paraId="4261BBB5"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3,</w:t>
            </w:r>
          </w:p>
          <w:p w14:paraId="3A6AEE37"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p>
          <w:p w14:paraId="33417731"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p>
          <w:p w14:paraId="71866A04"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16,</w:t>
            </w:r>
          </w:p>
          <w:p w14:paraId="4C9E05C7"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22,</w:t>
            </w:r>
          </w:p>
          <w:p w14:paraId="6550738A" w14:textId="77777777" w:rsidR="00475BF2" w:rsidRPr="0020479F" w:rsidRDefault="00475BF2" w:rsidP="0020479F">
            <w:pPr>
              <w:pStyle w:val="NoSpacing"/>
              <w:cnfStyle w:val="000000100000" w:firstRow="0" w:lastRow="0" w:firstColumn="0" w:lastColumn="0" w:oddVBand="0" w:evenVBand="0" w:oddHBand="1" w:evenHBand="0" w:firstRowFirstColumn="0" w:firstRowLastColumn="0" w:lastRowFirstColumn="0" w:lastRowLastColumn="0"/>
              <w:rPr>
                <w:sz w:val="16"/>
                <w:szCs w:val="16"/>
                <w:highlight w:val="yellow"/>
                <w:lang w:val="en-GB"/>
              </w:rPr>
            </w:pPr>
            <w:r w:rsidRPr="0020479F">
              <w:rPr>
                <w:sz w:val="16"/>
                <w:szCs w:val="16"/>
                <w:lang w:val="en-GB"/>
              </w:rPr>
              <w:t>Control 24</w:t>
            </w:r>
          </w:p>
        </w:tc>
      </w:tr>
      <w:tr w:rsidR="00367B3F" w:rsidRPr="00A42C18" w14:paraId="21ABE95A" w14:textId="77777777" w:rsidTr="0020479F">
        <w:tc>
          <w:tcPr>
            <w:cnfStyle w:val="001000000000" w:firstRow="0" w:lastRow="0" w:firstColumn="1" w:lastColumn="0" w:oddVBand="0" w:evenVBand="0" w:oddHBand="0" w:evenHBand="0" w:firstRowFirstColumn="0" w:firstRowLastColumn="0" w:lastRowFirstColumn="0" w:lastRowLastColumn="0"/>
            <w:tcW w:w="1135" w:type="dxa"/>
          </w:tcPr>
          <w:p w14:paraId="6FED21FC" w14:textId="77777777" w:rsidR="00367B3F" w:rsidRPr="0020479F" w:rsidRDefault="00475BF2"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5320A5BA" w14:textId="77777777" w:rsidR="00367B3F" w:rsidRPr="0020479F" w:rsidRDefault="00475BF2"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2E9DFFB0" w14:textId="77777777" w:rsidR="00367B3F" w:rsidRPr="0020479F" w:rsidRDefault="00475BF2" w:rsidP="0020479F">
            <w:pPr>
              <w:pStyle w:val="NoSpacing"/>
              <w:rPr>
                <w:b w:val="0"/>
                <w:bCs w:val="0"/>
                <w:sz w:val="16"/>
                <w:szCs w:val="16"/>
                <w:lang w:val="en-GB"/>
              </w:rPr>
            </w:pPr>
            <w:r w:rsidRPr="0020479F">
              <w:rPr>
                <w:sz w:val="16"/>
                <w:szCs w:val="16"/>
                <w:lang w:val="en-GB"/>
              </w:rPr>
              <w:t>ASSET-D-07</w:t>
            </w:r>
            <w:r w:rsidR="00367B3F" w:rsidRPr="0020479F">
              <w:rPr>
                <w:sz w:val="16"/>
                <w:szCs w:val="16"/>
                <w:lang w:val="en-GB"/>
              </w:rPr>
              <w:t>,</w:t>
            </w:r>
          </w:p>
          <w:p w14:paraId="61EE3AB4" w14:textId="77777777" w:rsidR="00367B3F" w:rsidRPr="0020479F" w:rsidRDefault="00475BF2" w:rsidP="0020479F">
            <w:pPr>
              <w:pStyle w:val="NoSpacing"/>
              <w:rPr>
                <w:b w:val="0"/>
                <w:bCs w:val="0"/>
                <w:sz w:val="16"/>
                <w:szCs w:val="16"/>
                <w:lang w:val="en-GB"/>
              </w:rPr>
            </w:pPr>
            <w:r w:rsidRPr="0020479F">
              <w:rPr>
                <w:sz w:val="16"/>
                <w:szCs w:val="16"/>
                <w:lang w:val="en-GB"/>
              </w:rPr>
              <w:t>ASSET-D-09</w:t>
            </w:r>
            <w:r w:rsidR="00367B3F" w:rsidRPr="0020479F">
              <w:rPr>
                <w:sz w:val="16"/>
                <w:szCs w:val="16"/>
                <w:lang w:val="en-GB"/>
              </w:rPr>
              <w:t>,</w:t>
            </w:r>
          </w:p>
          <w:p w14:paraId="69CDDF43" w14:textId="77777777" w:rsidR="00367B3F" w:rsidRPr="0020479F" w:rsidRDefault="00475BF2" w:rsidP="0020479F">
            <w:pPr>
              <w:pStyle w:val="NoSpacing"/>
              <w:rPr>
                <w:b w:val="0"/>
                <w:bCs w:val="0"/>
                <w:sz w:val="16"/>
                <w:szCs w:val="16"/>
                <w:lang w:val="en-GB"/>
              </w:rPr>
            </w:pPr>
            <w:r w:rsidRPr="0020479F">
              <w:rPr>
                <w:sz w:val="16"/>
                <w:szCs w:val="16"/>
                <w:lang w:val="en-GB"/>
              </w:rPr>
              <w:t>ASSET-D-11</w:t>
            </w:r>
            <w:r w:rsidR="00367B3F" w:rsidRPr="0020479F">
              <w:rPr>
                <w:sz w:val="16"/>
                <w:szCs w:val="16"/>
                <w:lang w:val="en-GB"/>
              </w:rPr>
              <w:t>,</w:t>
            </w:r>
          </w:p>
          <w:p w14:paraId="7B4BDEC6" w14:textId="77777777" w:rsidR="00367B3F" w:rsidRPr="0020479F" w:rsidRDefault="00475BF2"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33C54CCE" w14:textId="77777777" w:rsidR="00367B3F" w:rsidRPr="0020479F" w:rsidRDefault="00475BF2" w:rsidP="0020479F">
            <w:pPr>
              <w:pStyle w:val="NoSpacing"/>
              <w:rPr>
                <w:b w:val="0"/>
                <w:bCs w:val="0"/>
                <w:sz w:val="16"/>
                <w:szCs w:val="16"/>
                <w:lang w:val="en-GB"/>
              </w:rPr>
            </w:pPr>
            <w:r w:rsidRPr="0020479F">
              <w:rPr>
                <w:sz w:val="16"/>
                <w:szCs w:val="16"/>
                <w:lang w:val="en-GB"/>
              </w:rPr>
              <w:t>ASSET-D-26</w:t>
            </w:r>
            <w:r w:rsidR="00367B3F" w:rsidRPr="0020479F">
              <w:rPr>
                <w:sz w:val="16"/>
                <w:szCs w:val="16"/>
                <w:lang w:val="en-GB"/>
              </w:rPr>
              <w:t>,</w:t>
            </w:r>
          </w:p>
          <w:p w14:paraId="3191F491" w14:textId="7B743294" w:rsidR="00475BF2" w:rsidRPr="0020479F" w:rsidRDefault="00475BF2" w:rsidP="0020479F">
            <w:pPr>
              <w:pStyle w:val="NoSpacing"/>
              <w:rPr>
                <w:sz w:val="16"/>
                <w:szCs w:val="16"/>
                <w:lang w:val="en-GB"/>
              </w:rPr>
            </w:pPr>
            <w:r w:rsidRPr="0020479F">
              <w:rPr>
                <w:sz w:val="16"/>
                <w:szCs w:val="16"/>
                <w:lang w:val="en-GB"/>
              </w:rPr>
              <w:t>ASSET-D-27</w:t>
            </w:r>
          </w:p>
        </w:tc>
        <w:tc>
          <w:tcPr>
            <w:tcW w:w="1701" w:type="dxa"/>
          </w:tcPr>
          <w:p w14:paraId="10E19398" w14:textId="77777777" w:rsidR="00367B3F"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Near-RT-RIC SW</w:t>
            </w:r>
            <w:r w:rsidR="00367B3F" w:rsidRPr="0020479F">
              <w:rPr>
                <w:sz w:val="16"/>
                <w:szCs w:val="16"/>
                <w:lang w:val="en-GB"/>
              </w:rPr>
              <w:t>,</w:t>
            </w:r>
          </w:p>
          <w:p w14:paraId="055EF931" w14:textId="77777777" w:rsidR="00367B3F"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Non-RT-RIC SW</w:t>
            </w:r>
            <w:r w:rsidR="00367B3F" w:rsidRPr="0020479F">
              <w:rPr>
                <w:sz w:val="16"/>
                <w:szCs w:val="16"/>
                <w:lang w:val="en-GB"/>
              </w:rPr>
              <w:t>,</w:t>
            </w:r>
          </w:p>
          <w:p w14:paraId="22EE1876" w14:textId="77777777" w:rsidR="00367B3F"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A1 policies</w:t>
            </w:r>
            <w:r w:rsidR="00367B3F" w:rsidRPr="0020479F">
              <w:rPr>
                <w:sz w:val="16"/>
                <w:szCs w:val="16"/>
                <w:lang w:val="en-GB"/>
              </w:rPr>
              <w:t>,</w:t>
            </w:r>
          </w:p>
          <w:p w14:paraId="46FAC65A" w14:textId="77777777" w:rsidR="00367B3F"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Data transported over the O1 interface</w:t>
            </w:r>
            <w:r w:rsidR="00367B3F" w:rsidRPr="0020479F">
              <w:rPr>
                <w:sz w:val="16"/>
                <w:szCs w:val="16"/>
                <w:lang w:val="en-GB"/>
              </w:rPr>
              <w:t>,</w:t>
            </w:r>
          </w:p>
          <w:p w14:paraId="16C29204" w14:textId="77777777" w:rsidR="00367B3F"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E2 node data</w:t>
            </w:r>
            <w:r w:rsidR="00367B3F" w:rsidRPr="0020479F">
              <w:rPr>
                <w:sz w:val="16"/>
                <w:szCs w:val="16"/>
                <w:lang w:val="en-GB"/>
              </w:rPr>
              <w:t>,</w:t>
            </w:r>
          </w:p>
          <w:p w14:paraId="2FD4AC91" w14:textId="59797F50" w:rsidR="00367B3F"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Training data</w:t>
            </w:r>
            <w:r w:rsidR="00367B3F" w:rsidRPr="0020479F">
              <w:rPr>
                <w:sz w:val="16"/>
                <w:szCs w:val="16"/>
                <w:lang w:val="en-GB"/>
              </w:rPr>
              <w:t>,</w:t>
            </w:r>
          </w:p>
          <w:p w14:paraId="11711C51" w14:textId="77777777" w:rsidR="00367B3F"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Trained ML model</w:t>
            </w:r>
            <w:r w:rsidR="00367B3F" w:rsidRPr="0020479F">
              <w:rPr>
                <w:sz w:val="16"/>
                <w:szCs w:val="16"/>
                <w:lang w:val="en-GB"/>
              </w:rPr>
              <w:t>,</w:t>
            </w:r>
          </w:p>
          <w:p w14:paraId="4760234F" w14:textId="45EF893F"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ML prediction results</w:t>
            </w:r>
          </w:p>
        </w:tc>
        <w:tc>
          <w:tcPr>
            <w:tcW w:w="1134" w:type="dxa"/>
          </w:tcPr>
          <w:p w14:paraId="4E377639" w14:textId="7ED589D1" w:rsidR="00475BF2" w:rsidRPr="0020479F" w:rsidRDefault="00B254E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T-AIML-OI-</w:t>
            </w:r>
            <w:r w:rsidR="00475BF2" w:rsidRPr="0020479F">
              <w:rPr>
                <w:sz w:val="16"/>
                <w:szCs w:val="16"/>
                <w:lang w:val="en-GB"/>
              </w:rPr>
              <w:t>02</w:t>
            </w:r>
          </w:p>
        </w:tc>
        <w:tc>
          <w:tcPr>
            <w:tcW w:w="1417" w:type="dxa"/>
          </w:tcPr>
          <w:p w14:paraId="40BF5175" w14:textId="61150359"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 xml:space="preserve">Subscriber QoE </w:t>
            </w:r>
            <w:r w:rsidR="00A94F22">
              <w:rPr>
                <w:sz w:val="16"/>
                <w:szCs w:val="16"/>
                <w:lang w:val="en-GB"/>
              </w:rPr>
              <w:t>Change</w:t>
            </w:r>
          </w:p>
        </w:tc>
        <w:tc>
          <w:tcPr>
            <w:tcW w:w="1559" w:type="dxa"/>
          </w:tcPr>
          <w:p w14:paraId="06A4CCCD"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highlight w:val="yellow"/>
                <w:lang w:val="en-GB"/>
              </w:rPr>
            </w:pPr>
            <w:r w:rsidRPr="0020479F">
              <w:rPr>
                <w:sz w:val="16"/>
                <w:szCs w:val="16"/>
                <w:lang w:val="en-GB"/>
              </w:rPr>
              <w:t>Impact= High Likelihood= Low</w:t>
            </w:r>
          </w:p>
        </w:tc>
        <w:tc>
          <w:tcPr>
            <w:tcW w:w="1843" w:type="dxa"/>
          </w:tcPr>
          <w:p w14:paraId="7B517909"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Encryption,</w:t>
            </w:r>
          </w:p>
          <w:p w14:paraId="7F9D40AE"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Access Control,</w:t>
            </w:r>
          </w:p>
          <w:p w14:paraId="4EC76180"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Monitoring,</w:t>
            </w:r>
          </w:p>
          <w:p w14:paraId="51F442F1"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Secure data acquisition,</w:t>
            </w:r>
          </w:p>
          <w:p w14:paraId="22B8F06B"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Explainable Models,</w:t>
            </w:r>
          </w:p>
          <w:p w14:paraId="2BEBFCAF"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highlight w:val="yellow"/>
                <w:lang w:val="en-GB"/>
              </w:rPr>
            </w:pPr>
            <w:r w:rsidRPr="0020479F">
              <w:rPr>
                <w:sz w:val="16"/>
                <w:szCs w:val="16"/>
                <w:lang w:val="en-GB"/>
              </w:rPr>
              <w:t>Secure software supply chain management</w:t>
            </w:r>
          </w:p>
        </w:tc>
        <w:tc>
          <w:tcPr>
            <w:tcW w:w="1100" w:type="dxa"/>
          </w:tcPr>
          <w:p w14:paraId="174987D0"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3,</w:t>
            </w:r>
          </w:p>
          <w:p w14:paraId="7AEBFFEA"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7,</w:t>
            </w:r>
          </w:p>
          <w:p w14:paraId="4AC5AD8B"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8,</w:t>
            </w:r>
          </w:p>
          <w:p w14:paraId="1C9F78F4"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16,</w:t>
            </w:r>
          </w:p>
          <w:p w14:paraId="2CEFD8BF"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22,</w:t>
            </w:r>
          </w:p>
          <w:p w14:paraId="085AE265" w14:textId="77777777" w:rsidR="00475BF2" w:rsidRPr="0020479F" w:rsidRDefault="00475BF2" w:rsidP="0020479F">
            <w:pPr>
              <w:pStyle w:val="NoSpacing"/>
              <w:cnfStyle w:val="000000000000" w:firstRow="0" w:lastRow="0" w:firstColumn="0" w:lastColumn="0" w:oddVBand="0" w:evenVBand="0" w:oddHBand="0" w:evenHBand="0" w:firstRowFirstColumn="0" w:firstRowLastColumn="0" w:lastRowFirstColumn="0" w:lastRowLastColumn="0"/>
              <w:rPr>
                <w:sz w:val="16"/>
                <w:szCs w:val="16"/>
                <w:highlight w:val="yellow"/>
                <w:lang w:val="en-GB"/>
              </w:rPr>
            </w:pPr>
            <w:r w:rsidRPr="0020479F">
              <w:rPr>
                <w:sz w:val="16"/>
                <w:szCs w:val="16"/>
                <w:lang w:val="en-GB"/>
              </w:rPr>
              <w:t>Control 24</w:t>
            </w:r>
          </w:p>
        </w:tc>
      </w:tr>
    </w:tbl>
    <w:p w14:paraId="2175F773" w14:textId="77777777" w:rsidR="00475BF2" w:rsidRPr="0020479F" w:rsidRDefault="00475BF2" w:rsidP="0020479F">
      <w:pPr>
        <w:rPr>
          <w:lang w:val="en-GB"/>
        </w:rPr>
      </w:pPr>
    </w:p>
    <w:p w14:paraId="123CDC19" w14:textId="77777777" w:rsidR="00FB6E1B" w:rsidRPr="00A42C18" w:rsidRDefault="00FB6E1B" w:rsidP="00FB6E1B">
      <w:pPr>
        <w:pStyle w:val="Heading2"/>
        <w:rPr>
          <w:lang w:val="en-GB"/>
        </w:rPr>
      </w:pPr>
      <w:bookmarkStart w:id="367" w:name="_Toc152688878"/>
      <w:bookmarkStart w:id="368" w:name="_Toc184043464"/>
      <w:r w:rsidRPr="0020479F">
        <w:rPr>
          <w:lang w:val="en-GB"/>
        </w:rPr>
        <w:t>Model Poisoning (ML10:2023)</w:t>
      </w:r>
      <w:bookmarkEnd w:id="367"/>
      <w:bookmarkEnd w:id="368"/>
    </w:p>
    <w:p w14:paraId="5C37B85F" w14:textId="5A53A4DE" w:rsidR="00AD5710" w:rsidRPr="0020479F" w:rsidRDefault="00AD5710" w:rsidP="0020479F">
      <w:pPr>
        <w:pStyle w:val="Caption"/>
        <w:rPr>
          <w:b w:val="0"/>
          <w:bCs w:val="0"/>
          <w:lang w:val="en-GB"/>
        </w:rPr>
      </w:pPr>
      <w:bookmarkStart w:id="369" w:name="_Toc184043484"/>
      <w:r w:rsidRPr="0020479F">
        <w:rPr>
          <w:lang w:val="en-GB"/>
        </w:rPr>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8.11</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r w:rsidRPr="0020479F">
        <w:rPr>
          <w:lang w:val="en-GB"/>
        </w:rPr>
        <w:t xml:space="preserve"> AI/ML Risk Analysis – Model Poisoning Attacks</w:t>
      </w:r>
      <w:bookmarkEnd w:id="369"/>
    </w:p>
    <w:tbl>
      <w:tblPr>
        <w:tblStyle w:val="GridTable4-Accent1"/>
        <w:tblW w:w="9857" w:type="dxa"/>
        <w:tblInd w:w="-113" w:type="dxa"/>
        <w:tblLayout w:type="fixed"/>
        <w:tblLook w:val="04A0" w:firstRow="1" w:lastRow="0" w:firstColumn="1" w:lastColumn="0" w:noHBand="0" w:noVBand="1"/>
      </w:tblPr>
      <w:tblGrid>
        <w:gridCol w:w="1101"/>
        <w:gridCol w:w="1707"/>
        <w:gridCol w:w="1128"/>
        <w:gridCol w:w="1559"/>
        <w:gridCol w:w="1417"/>
        <w:gridCol w:w="1843"/>
        <w:gridCol w:w="1102"/>
      </w:tblGrid>
      <w:tr w:rsidR="00AD5710" w:rsidRPr="00A42C18" w14:paraId="263A5969" w14:textId="77777777" w:rsidTr="00A94F2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0A8F58B" w14:textId="77777777" w:rsidR="00AD5710" w:rsidRPr="0020479F" w:rsidRDefault="00AD5710" w:rsidP="0020479F">
            <w:pPr>
              <w:pStyle w:val="NoSpacing"/>
              <w:rPr>
                <w:sz w:val="16"/>
                <w:szCs w:val="16"/>
                <w:lang w:val="en-GB"/>
              </w:rPr>
            </w:pPr>
            <w:r w:rsidRPr="0020479F">
              <w:rPr>
                <w:sz w:val="16"/>
                <w:szCs w:val="16"/>
                <w:lang w:val="en-GB"/>
              </w:rPr>
              <w:t>Asset-Id</w:t>
            </w:r>
          </w:p>
        </w:tc>
        <w:tc>
          <w:tcPr>
            <w:tcW w:w="1707" w:type="dxa"/>
            <w:vAlign w:val="center"/>
          </w:tcPr>
          <w:p w14:paraId="4CE0B7F4"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Asset Name</w:t>
            </w:r>
          </w:p>
        </w:tc>
        <w:tc>
          <w:tcPr>
            <w:tcW w:w="1128" w:type="dxa"/>
            <w:vAlign w:val="center"/>
          </w:tcPr>
          <w:p w14:paraId="63FDD90A"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Threat-Id</w:t>
            </w:r>
          </w:p>
        </w:tc>
        <w:tc>
          <w:tcPr>
            <w:tcW w:w="1559" w:type="dxa"/>
            <w:vAlign w:val="center"/>
          </w:tcPr>
          <w:p w14:paraId="1C7C46D3"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 Description (Brief)</w:t>
            </w:r>
          </w:p>
        </w:tc>
        <w:tc>
          <w:tcPr>
            <w:tcW w:w="1417" w:type="dxa"/>
            <w:vAlign w:val="center"/>
          </w:tcPr>
          <w:p w14:paraId="66B5DF99"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Likelihood Raw Score</w:t>
            </w:r>
          </w:p>
        </w:tc>
        <w:tc>
          <w:tcPr>
            <w:tcW w:w="1843" w:type="dxa"/>
            <w:vAlign w:val="center"/>
          </w:tcPr>
          <w:p w14:paraId="6A4FCD57"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Possible Security Controls</w:t>
            </w:r>
          </w:p>
        </w:tc>
        <w:tc>
          <w:tcPr>
            <w:tcW w:w="1102" w:type="dxa"/>
            <w:vAlign w:val="center"/>
          </w:tcPr>
          <w:p w14:paraId="12857DDE" w14:textId="77777777" w:rsidR="00AD5710" w:rsidRPr="0020479F" w:rsidRDefault="00AD5710"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Security Control-id</w:t>
            </w:r>
          </w:p>
        </w:tc>
      </w:tr>
      <w:tr w:rsidR="00AD5710" w:rsidRPr="00A42C18" w14:paraId="2028C54D" w14:textId="77777777" w:rsidTr="00A9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784C79F" w14:textId="77777777" w:rsidR="00AD5710" w:rsidRPr="0020479F" w:rsidRDefault="00AD5710" w:rsidP="0020479F">
            <w:pPr>
              <w:pStyle w:val="NoSpacing"/>
              <w:rPr>
                <w:sz w:val="16"/>
                <w:szCs w:val="16"/>
                <w:lang w:val="en-GB"/>
              </w:rPr>
            </w:pPr>
            <w:r w:rsidRPr="0020479F">
              <w:rPr>
                <w:sz w:val="16"/>
                <w:szCs w:val="16"/>
                <w:lang w:val="en-GB"/>
              </w:rPr>
              <w:t>ASSET-D-26,</w:t>
            </w:r>
            <w:r w:rsidRPr="0020479F">
              <w:rPr>
                <w:sz w:val="16"/>
                <w:szCs w:val="16"/>
                <w:lang w:val="en-GB"/>
              </w:rPr>
              <w:br/>
              <w:t>ASSET-C-12,</w:t>
            </w:r>
            <w:r w:rsidRPr="0020479F">
              <w:rPr>
                <w:sz w:val="16"/>
                <w:szCs w:val="16"/>
                <w:lang w:val="en-GB"/>
              </w:rPr>
              <w:br/>
              <w:t>ASSET-D-27</w:t>
            </w:r>
          </w:p>
        </w:tc>
        <w:tc>
          <w:tcPr>
            <w:tcW w:w="1707" w:type="dxa"/>
          </w:tcPr>
          <w:p w14:paraId="2BEAD443" w14:textId="7C25EAF1"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Trained ML model,</w:t>
            </w:r>
            <w:r w:rsidRPr="0020479F">
              <w:rPr>
                <w:sz w:val="16"/>
                <w:szCs w:val="16"/>
                <w:lang w:val="en-GB"/>
              </w:rPr>
              <w:br/>
              <w:t>ML components,</w:t>
            </w:r>
            <w:r w:rsidRPr="0020479F">
              <w:rPr>
                <w:sz w:val="16"/>
                <w:szCs w:val="16"/>
                <w:lang w:val="en-GB"/>
              </w:rPr>
              <w:br/>
              <w:t>ML prediction results</w:t>
            </w:r>
          </w:p>
        </w:tc>
        <w:tc>
          <w:tcPr>
            <w:tcW w:w="1128" w:type="dxa"/>
          </w:tcPr>
          <w:p w14:paraId="6ADDDC57" w14:textId="7E2E4C6A" w:rsidR="00AD5710"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T-AIML-MP-</w:t>
            </w:r>
            <w:r w:rsidR="00AD5710" w:rsidRPr="0020479F">
              <w:rPr>
                <w:sz w:val="16"/>
                <w:szCs w:val="16"/>
                <w:lang w:val="en-GB"/>
              </w:rPr>
              <w:t>01</w:t>
            </w:r>
          </w:p>
        </w:tc>
        <w:tc>
          <w:tcPr>
            <w:tcW w:w="1559" w:type="dxa"/>
          </w:tcPr>
          <w:p w14:paraId="5C5AD2D1"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Model Parameter Poisoning</w:t>
            </w:r>
          </w:p>
        </w:tc>
        <w:tc>
          <w:tcPr>
            <w:tcW w:w="1417" w:type="dxa"/>
          </w:tcPr>
          <w:p w14:paraId="39C2CCC2" w14:textId="77777777" w:rsidR="00AD5710" w:rsidRPr="00A42C18" w:rsidRDefault="00AD5710" w:rsidP="00AD571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Impact=High</w:t>
            </w:r>
          </w:p>
          <w:p w14:paraId="23567445" w14:textId="6635D1E9"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Likelihood=High</w:t>
            </w:r>
          </w:p>
        </w:tc>
        <w:tc>
          <w:tcPr>
            <w:tcW w:w="1843" w:type="dxa"/>
          </w:tcPr>
          <w:p w14:paraId="7D6471F3" w14:textId="2E3A0173"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 Monitoring,</w:t>
            </w:r>
            <w:r w:rsidRPr="0020479F">
              <w:rPr>
                <w:sz w:val="16"/>
                <w:szCs w:val="16"/>
                <w:lang w:val="en-GB"/>
              </w:rPr>
              <w:br/>
              <w:t>Secure software supply chain management</w:t>
            </w:r>
            <w:r w:rsidR="00F331D4">
              <w:rPr>
                <w:sz w:val="16"/>
                <w:szCs w:val="16"/>
                <w:lang w:val="en-GB"/>
              </w:rPr>
              <w:t xml:space="preserve">, </w:t>
            </w:r>
            <w:r w:rsidRPr="0020479F">
              <w:rPr>
                <w:rFonts w:eastAsia="MS PGothic"/>
                <w:sz w:val="16"/>
                <w:szCs w:val="16"/>
                <w:lang w:val="en-GB" w:eastAsia="de-DE"/>
              </w:rPr>
              <w:t>Model Poisoning Control,</w:t>
            </w:r>
            <w:r w:rsidRPr="0020479F">
              <w:rPr>
                <w:rFonts w:eastAsia="MS PGothic"/>
                <w:sz w:val="16"/>
                <w:szCs w:val="16"/>
                <w:lang w:val="en-GB" w:eastAsia="de-DE"/>
              </w:rPr>
              <w:br/>
            </w:r>
            <w:r w:rsidRPr="0020479F">
              <w:rPr>
                <w:sz w:val="16"/>
                <w:szCs w:val="16"/>
                <w:lang w:val="en-GB"/>
              </w:rPr>
              <w:t>Explainable Models</w:t>
            </w:r>
          </w:p>
        </w:tc>
        <w:tc>
          <w:tcPr>
            <w:tcW w:w="1102" w:type="dxa"/>
          </w:tcPr>
          <w:p w14:paraId="11746460"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r w:rsidRPr="0020479F">
              <w:rPr>
                <w:sz w:val="16"/>
                <w:szCs w:val="16"/>
                <w:lang w:val="en-GB"/>
              </w:rPr>
              <w:br/>
              <w:t>Control 8,</w:t>
            </w:r>
            <w:r w:rsidRPr="0020479F">
              <w:rPr>
                <w:sz w:val="16"/>
                <w:szCs w:val="16"/>
                <w:lang w:val="en-GB"/>
              </w:rPr>
              <w:br/>
              <w:t>Control 24,</w:t>
            </w:r>
            <w:r w:rsidRPr="0020479F">
              <w:rPr>
                <w:sz w:val="16"/>
                <w:szCs w:val="16"/>
                <w:lang w:val="en-GB"/>
              </w:rPr>
              <w:br/>
            </w:r>
            <w:r w:rsidRPr="0020479F">
              <w:rPr>
                <w:rFonts w:eastAsia="MS PGothic"/>
                <w:sz w:val="16"/>
                <w:szCs w:val="16"/>
                <w:lang w:val="en-GB" w:eastAsia="ja-JP"/>
              </w:rPr>
              <w:t>Control 25,</w:t>
            </w:r>
            <w:r w:rsidRPr="0020479F">
              <w:rPr>
                <w:rFonts w:eastAsia="MS PGothic"/>
                <w:sz w:val="16"/>
                <w:szCs w:val="16"/>
                <w:lang w:val="en-GB" w:eastAsia="ja-JP"/>
              </w:rPr>
              <w:br/>
              <w:t>Control 22</w:t>
            </w:r>
          </w:p>
          <w:p w14:paraId="393B7C56"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p>
          <w:p w14:paraId="3A1DB154"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p>
        </w:tc>
      </w:tr>
      <w:tr w:rsidR="00AD5710" w:rsidRPr="00A42C18" w14:paraId="32536286" w14:textId="77777777" w:rsidTr="00AD5710">
        <w:tc>
          <w:tcPr>
            <w:cnfStyle w:val="001000000000" w:firstRow="0" w:lastRow="0" w:firstColumn="1" w:lastColumn="0" w:oddVBand="0" w:evenVBand="0" w:oddHBand="0" w:evenHBand="0" w:firstRowFirstColumn="0" w:firstRowLastColumn="0" w:lastRowFirstColumn="0" w:lastRowLastColumn="0"/>
            <w:tcW w:w="1101" w:type="dxa"/>
          </w:tcPr>
          <w:p w14:paraId="5725D005" w14:textId="77777777" w:rsidR="00AD5710" w:rsidRPr="0020479F" w:rsidRDefault="00AD5710" w:rsidP="0020479F">
            <w:pPr>
              <w:pStyle w:val="NoSpacing"/>
              <w:rPr>
                <w:sz w:val="16"/>
                <w:szCs w:val="16"/>
                <w:lang w:val="en-GB"/>
              </w:rPr>
            </w:pPr>
            <w:r w:rsidRPr="0020479F">
              <w:rPr>
                <w:sz w:val="16"/>
                <w:szCs w:val="16"/>
                <w:lang w:val="en-GB"/>
              </w:rPr>
              <w:t>ASSET-D-26,</w:t>
            </w:r>
            <w:r w:rsidRPr="0020479F">
              <w:rPr>
                <w:sz w:val="16"/>
                <w:szCs w:val="16"/>
                <w:lang w:val="en-GB"/>
              </w:rPr>
              <w:br/>
              <w:t>ASSET-D-27</w:t>
            </w:r>
          </w:p>
        </w:tc>
        <w:tc>
          <w:tcPr>
            <w:tcW w:w="1707" w:type="dxa"/>
          </w:tcPr>
          <w:p w14:paraId="60AA40BB" w14:textId="3D28D2A0"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Trained ML model,</w:t>
            </w:r>
            <w:r w:rsidRPr="0020479F">
              <w:rPr>
                <w:sz w:val="16"/>
                <w:szCs w:val="16"/>
                <w:lang w:val="en-GB"/>
              </w:rPr>
              <w:br/>
            </w:r>
            <w:r w:rsidR="00F10124" w:rsidRPr="00335C75">
              <w:rPr>
                <w:sz w:val="16"/>
                <w:szCs w:val="16"/>
                <w:lang w:val="en-GB"/>
              </w:rPr>
              <w:t>ML prediction results</w:t>
            </w:r>
          </w:p>
        </w:tc>
        <w:tc>
          <w:tcPr>
            <w:tcW w:w="1128" w:type="dxa"/>
          </w:tcPr>
          <w:p w14:paraId="7E823BDE" w14:textId="02567432" w:rsidR="00AD5710" w:rsidRPr="0020479F" w:rsidRDefault="00B254E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T-AIML-MP-</w:t>
            </w:r>
            <w:r w:rsidR="00AD5710" w:rsidRPr="0020479F">
              <w:rPr>
                <w:sz w:val="16"/>
                <w:szCs w:val="16"/>
                <w:lang w:val="en-GB"/>
              </w:rPr>
              <w:t>02</w:t>
            </w:r>
          </w:p>
        </w:tc>
        <w:tc>
          <w:tcPr>
            <w:tcW w:w="1559" w:type="dxa"/>
          </w:tcPr>
          <w:p w14:paraId="653FB01A"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Inference Algorithm Poisoning</w:t>
            </w:r>
          </w:p>
        </w:tc>
        <w:tc>
          <w:tcPr>
            <w:tcW w:w="1417" w:type="dxa"/>
          </w:tcPr>
          <w:p w14:paraId="0C4BDF0D" w14:textId="77777777" w:rsidR="00F10124" w:rsidRDefault="00AD5710">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Impact=High</w:t>
            </w:r>
          </w:p>
          <w:p w14:paraId="5753CA68" w14:textId="69375F32"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Likelihood=High</w:t>
            </w:r>
          </w:p>
        </w:tc>
        <w:tc>
          <w:tcPr>
            <w:tcW w:w="1843" w:type="dxa"/>
          </w:tcPr>
          <w:p w14:paraId="4488E660"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Access Control, Monitoring,</w:t>
            </w:r>
            <w:r w:rsidRPr="0020479F">
              <w:rPr>
                <w:sz w:val="16"/>
                <w:szCs w:val="16"/>
                <w:lang w:val="en-GB"/>
              </w:rPr>
              <w:br/>
              <w:t>Code Signing and verification,</w:t>
            </w:r>
            <w:r w:rsidRPr="0020479F">
              <w:rPr>
                <w:sz w:val="16"/>
                <w:szCs w:val="16"/>
                <w:lang w:val="en-GB"/>
              </w:rPr>
              <w:br/>
              <w:t>Secure software supply chain management,</w:t>
            </w:r>
            <w:r w:rsidRPr="0020479F">
              <w:rPr>
                <w:sz w:val="16"/>
                <w:szCs w:val="16"/>
                <w:lang w:val="en-GB"/>
              </w:rPr>
              <w:br/>
              <w:t>Explainable Models</w:t>
            </w:r>
          </w:p>
          <w:p w14:paraId="52FACE9C"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102" w:type="dxa"/>
          </w:tcPr>
          <w:p w14:paraId="7AD5196D" w14:textId="77777777" w:rsidR="00AD5710" w:rsidRPr="0020479F" w:rsidRDefault="00AD5710" w:rsidP="0020479F">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Control 7,</w:t>
            </w:r>
            <w:r w:rsidRPr="0020479F">
              <w:rPr>
                <w:sz w:val="16"/>
                <w:szCs w:val="16"/>
                <w:lang w:val="en-GB"/>
              </w:rPr>
              <w:br/>
              <w:t>Control 8,</w:t>
            </w:r>
            <w:r w:rsidRPr="0020479F">
              <w:rPr>
                <w:sz w:val="16"/>
                <w:szCs w:val="16"/>
                <w:lang w:val="en-GB"/>
              </w:rPr>
              <w:br/>
              <w:t>Control 20,</w:t>
            </w:r>
            <w:r w:rsidRPr="0020479F">
              <w:rPr>
                <w:sz w:val="16"/>
                <w:szCs w:val="16"/>
                <w:lang w:val="en-GB"/>
              </w:rPr>
              <w:br/>
              <w:t>Control 24,</w:t>
            </w:r>
            <w:r w:rsidRPr="0020479F">
              <w:rPr>
                <w:sz w:val="16"/>
                <w:szCs w:val="16"/>
                <w:lang w:val="en-GB"/>
              </w:rPr>
              <w:br/>
              <w:t>Control 22</w:t>
            </w:r>
          </w:p>
        </w:tc>
      </w:tr>
      <w:tr w:rsidR="00AD5710" w:rsidRPr="00A42C18" w14:paraId="77635BE4" w14:textId="77777777" w:rsidTr="00A9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7C773CB" w14:textId="77777777" w:rsidR="00AD5710" w:rsidRPr="0020479F" w:rsidRDefault="00AD5710" w:rsidP="0020479F">
            <w:pPr>
              <w:pStyle w:val="NoSpacing"/>
              <w:rPr>
                <w:sz w:val="16"/>
                <w:szCs w:val="16"/>
                <w:lang w:val="en-GB"/>
              </w:rPr>
            </w:pPr>
            <w:r w:rsidRPr="0020479F">
              <w:rPr>
                <w:sz w:val="16"/>
                <w:szCs w:val="16"/>
                <w:lang w:val="en-GB"/>
              </w:rPr>
              <w:t xml:space="preserve">ASSET-C-12 </w:t>
            </w:r>
          </w:p>
        </w:tc>
        <w:tc>
          <w:tcPr>
            <w:tcW w:w="1707" w:type="dxa"/>
          </w:tcPr>
          <w:p w14:paraId="79B20E28" w14:textId="4F77E3BE"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ML components </w:t>
            </w:r>
          </w:p>
        </w:tc>
        <w:tc>
          <w:tcPr>
            <w:tcW w:w="1128" w:type="dxa"/>
          </w:tcPr>
          <w:p w14:paraId="3ED60573" w14:textId="49B4465B" w:rsidR="00AD5710"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T-AIML-MP-</w:t>
            </w:r>
            <w:r w:rsidR="00AD5710" w:rsidRPr="0020479F">
              <w:rPr>
                <w:sz w:val="16"/>
                <w:szCs w:val="16"/>
                <w:lang w:val="en-GB"/>
              </w:rPr>
              <w:t>03</w:t>
            </w:r>
          </w:p>
        </w:tc>
        <w:tc>
          <w:tcPr>
            <w:tcW w:w="1559" w:type="dxa"/>
          </w:tcPr>
          <w:p w14:paraId="339BDC6D"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Learning Algorithm Poisoning</w:t>
            </w:r>
          </w:p>
        </w:tc>
        <w:tc>
          <w:tcPr>
            <w:tcW w:w="1417" w:type="dxa"/>
          </w:tcPr>
          <w:p w14:paraId="17A7868D" w14:textId="77777777" w:rsidR="00F10124" w:rsidRDefault="00AD5710">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Impact=High</w:t>
            </w:r>
          </w:p>
          <w:p w14:paraId="7D641EA8" w14:textId="5E7DB5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Likelihood=High</w:t>
            </w:r>
          </w:p>
        </w:tc>
        <w:tc>
          <w:tcPr>
            <w:tcW w:w="1843" w:type="dxa"/>
          </w:tcPr>
          <w:p w14:paraId="04F903CD"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 Monitoring,</w:t>
            </w:r>
            <w:r w:rsidRPr="0020479F">
              <w:rPr>
                <w:sz w:val="16"/>
                <w:szCs w:val="16"/>
                <w:lang w:val="en-GB"/>
              </w:rPr>
              <w:br/>
              <w:t>Code Signing and verification,</w:t>
            </w:r>
            <w:r w:rsidRPr="0020479F">
              <w:rPr>
                <w:sz w:val="16"/>
                <w:szCs w:val="16"/>
                <w:lang w:val="en-GB"/>
              </w:rPr>
              <w:br/>
              <w:t>Secure software supply chain management,</w:t>
            </w:r>
            <w:r w:rsidRPr="0020479F">
              <w:rPr>
                <w:sz w:val="16"/>
                <w:szCs w:val="16"/>
                <w:lang w:val="en-GB"/>
              </w:rPr>
              <w:br/>
              <w:t>Explainable Models</w:t>
            </w:r>
          </w:p>
          <w:p w14:paraId="6013912F"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1102" w:type="dxa"/>
          </w:tcPr>
          <w:p w14:paraId="69B59D60" w14:textId="77777777" w:rsidR="00AD5710" w:rsidRPr="0020479F" w:rsidRDefault="00AD571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r w:rsidRPr="0020479F">
              <w:rPr>
                <w:sz w:val="16"/>
                <w:szCs w:val="16"/>
                <w:lang w:val="en-GB"/>
              </w:rPr>
              <w:br/>
              <w:t>Control 8,</w:t>
            </w:r>
            <w:r w:rsidRPr="0020479F">
              <w:rPr>
                <w:sz w:val="16"/>
                <w:szCs w:val="16"/>
                <w:lang w:val="en-GB"/>
              </w:rPr>
              <w:br/>
              <w:t>Control 20,</w:t>
            </w:r>
            <w:r w:rsidRPr="0020479F">
              <w:rPr>
                <w:sz w:val="16"/>
                <w:szCs w:val="16"/>
                <w:lang w:val="en-GB"/>
              </w:rPr>
              <w:br/>
              <w:t>Control 24,</w:t>
            </w:r>
            <w:r w:rsidRPr="0020479F">
              <w:rPr>
                <w:sz w:val="16"/>
                <w:szCs w:val="16"/>
                <w:lang w:val="en-GB"/>
              </w:rPr>
              <w:br/>
              <w:t>Control 22</w:t>
            </w:r>
          </w:p>
        </w:tc>
      </w:tr>
      <w:tr w:rsidR="00A94F22" w:rsidRPr="00A42C18" w14:paraId="7EF263CC" w14:textId="77777777" w:rsidTr="00A94F22">
        <w:tc>
          <w:tcPr>
            <w:cnfStyle w:val="001000000000" w:firstRow="0" w:lastRow="0" w:firstColumn="1" w:lastColumn="0" w:oddVBand="0" w:evenVBand="0" w:oddHBand="0" w:evenHBand="0" w:firstRowFirstColumn="0" w:firstRowLastColumn="0" w:lastRowFirstColumn="0" w:lastRowLastColumn="0"/>
            <w:tcW w:w="1101" w:type="dxa"/>
          </w:tcPr>
          <w:p w14:paraId="3B2DF981" w14:textId="77777777" w:rsidR="00A94F22" w:rsidRPr="00575461" w:rsidRDefault="00A94F22" w:rsidP="00A94F22">
            <w:pPr>
              <w:pStyle w:val="NoSpacing"/>
              <w:rPr>
                <w:sz w:val="16"/>
                <w:szCs w:val="16"/>
                <w:lang w:val="en-GB"/>
              </w:rPr>
            </w:pPr>
            <w:r w:rsidRPr="001B0D87">
              <w:rPr>
                <w:sz w:val="16"/>
                <w:szCs w:val="16"/>
                <w:lang w:val="en-GB"/>
              </w:rPr>
              <w:t>ASSET-C-12</w:t>
            </w:r>
            <w:r>
              <w:rPr>
                <w:sz w:val="16"/>
                <w:szCs w:val="16"/>
                <w:lang w:val="en-GB"/>
              </w:rPr>
              <w:t>,</w:t>
            </w:r>
          </w:p>
          <w:p w14:paraId="6DC998AF" w14:textId="77777777" w:rsidR="00A94F22" w:rsidRPr="0020479F" w:rsidRDefault="00A94F22" w:rsidP="00A94F22">
            <w:pPr>
              <w:pStyle w:val="NoSpacing"/>
              <w:rPr>
                <w:sz w:val="16"/>
                <w:szCs w:val="16"/>
                <w:lang w:val="en-GB"/>
              </w:rPr>
            </w:pPr>
            <w:r w:rsidRPr="001B0D87">
              <w:rPr>
                <w:sz w:val="16"/>
                <w:szCs w:val="16"/>
                <w:lang w:val="en-GB"/>
              </w:rPr>
              <w:t>ASSET-D-26</w:t>
            </w:r>
            <w:r>
              <w:rPr>
                <w:sz w:val="16"/>
                <w:szCs w:val="16"/>
                <w:lang w:val="en-GB"/>
              </w:rPr>
              <w:t>,</w:t>
            </w:r>
          </w:p>
          <w:p w14:paraId="69F37512" w14:textId="77777777" w:rsidR="00A94F22" w:rsidRPr="0020479F" w:rsidRDefault="00A94F22" w:rsidP="00A94F22">
            <w:pPr>
              <w:pStyle w:val="NoSpacing"/>
              <w:rPr>
                <w:sz w:val="16"/>
                <w:szCs w:val="16"/>
                <w:lang w:val="en-GB"/>
              </w:rPr>
            </w:pPr>
            <w:r w:rsidRPr="001B0D87">
              <w:rPr>
                <w:sz w:val="16"/>
                <w:szCs w:val="16"/>
                <w:lang w:val="en-GB"/>
              </w:rPr>
              <w:t>ASSET-D-27</w:t>
            </w:r>
            <w:r>
              <w:rPr>
                <w:sz w:val="16"/>
                <w:szCs w:val="16"/>
                <w:lang w:val="en-GB"/>
              </w:rPr>
              <w:t>,</w:t>
            </w:r>
          </w:p>
          <w:p w14:paraId="208CB8D9" w14:textId="3BDF2B5A" w:rsidR="00A94F22" w:rsidRPr="0020479F" w:rsidRDefault="00A94F22" w:rsidP="00A94F22">
            <w:pPr>
              <w:pStyle w:val="NoSpacing"/>
              <w:rPr>
                <w:sz w:val="16"/>
                <w:szCs w:val="16"/>
                <w:lang w:val="en-GB"/>
              </w:rPr>
            </w:pPr>
            <w:r w:rsidRPr="001B0D87">
              <w:rPr>
                <w:sz w:val="16"/>
                <w:szCs w:val="16"/>
                <w:lang w:val="en-GB"/>
              </w:rPr>
              <w:t>ASSET-D-28</w:t>
            </w:r>
          </w:p>
        </w:tc>
        <w:tc>
          <w:tcPr>
            <w:tcW w:w="1707" w:type="dxa"/>
          </w:tcPr>
          <w:p w14:paraId="7B8EE02D" w14:textId="77777777" w:rsidR="00A94F22" w:rsidRPr="00A42C18"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ML components,</w:t>
            </w:r>
          </w:p>
          <w:p w14:paraId="333B1F4D" w14:textId="77777777" w:rsidR="00A94F22"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Trained ML model,</w:t>
            </w:r>
          </w:p>
          <w:p w14:paraId="7E2C97AC" w14:textId="77777777" w:rsidR="00A94F22" w:rsidRPr="00A42C18"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ML prediction results,</w:t>
            </w:r>
          </w:p>
          <w:p w14:paraId="519C2942" w14:textId="0FC3A55D"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42C18">
              <w:rPr>
                <w:sz w:val="16"/>
                <w:szCs w:val="16"/>
                <w:lang w:val="en-GB"/>
              </w:rPr>
              <w:t>ML system behaviour</w:t>
            </w:r>
          </w:p>
        </w:tc>
        <w:tc>
          <w:tcPr>
            <w:tcW w:w="1128" w:type="dxa"/>
          </w:tcPr>
          <w:p w14:paraId="6EE7AD4E" w14:textId="5FAB8845" w:rsidR="00A94F22" w:rsidRPr="0020479F" w:rsidDel="00B254E0"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T-AIML-MP-04</w:t>
            </w:r>
          </w:p>
        </w:tc>
        <w:tc>
          <w:tcPr>
            <w:tcW w:w="1559" w:type="dxa"/>
          </w:tcPr>
          <w:p w14:paraId="48F06B7E" w14:textId="5297B4B4"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20479F">
              <w:rPr>
                <w:rFonts w:eastAsia="Yu Mincho" w:cs="Times New Roman"/>
                <w:sz w:val="16"/>
                <w:szCs w:val="16"/>
                <w:lang w:val="en-GB"/>
              </w:rPr>
              <w:t>Model Control</w:t>
            </w:r>
          </w:p>
        </w:tc>
        <w:tc>
          <w:tcPr>
            <w:tcW w:w="1417" w:type="dxa"/>
          </w:tcPr>
          <w:p w14:paraId="20FC3DFA"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Impact = High</w:t>
            </w:r>
          </w:p>
          <w:p w14:paraId="4A5898D0" w14:textId="07E25878"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Likelihood = Medium</w:t>
            </w:r>
          </w:p>
        </w:tc>
        <w:tc>
          <w:tcPr>
            <w:tcW w:w="1843" w:type="dxa"/>
          </w:tcPr>
          <w:p w14:paraId="1168B35C"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Access Control</w:t>
            </w:r>
            <w:r>
              <w:rPr>
                <w:sz w:val="16"/>
                <w:szCs w:val="16"/>
                <w:lang w:val="en-GB"/>
              </w:rPr>
              <w:t>,</w:t>
            </w:r>
          </w:p>
          <w:p w14:paraId="78B59A00"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Monitoring</w:t>
            </w:r>
            <w:r>
              <w:rPr>
                <w:sz w:val="16"/>
                <w:szCs w:val="16"/>
                <w:lang w:val="en-GB"/>
              </w:rPr>
              <w:t>,</w:t>
            </w:r>
          </w:p>
          <w:p w14:paraId="69E1DA13"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Data Sanitization</w:t>
            </w:r>
            <w:r>
              <w:rPr>
                <w:sz w:val="16"/>
                <w:szCs w:val="16"/>
                <w:lang w:val="en-GB"/>
              </w:rPr>
              <w:t>,</w:t>
            </w:r>
          </w:p>
          <w:p w14:paraId="1877F048"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Input Transformation</w:t>
            </w:r>
            <w:r>
              <w:rPr>
                <w:sz w:val="16"/>
                <w:szCs w:val="16"/>
                <w:lang w:val="en-GB"/>
              </w:rPr>
              <w:t>,</w:t>
            </w:r>
          </w:p>
          <w:p w14:paraId="4C49CAC7"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Adversarial Training</w:t>
            </w:r>
            <w:r>
              <w:rPr>
                <w:sz w:val="16"/>
                <w:szCs w:val="16"/>
                <w:lang w:val="en-GB"/>
              </w:rPr>
              <w:t>,</w:t>
            </w:r>
          </w:p>
          <w:p w14:paraId="45F51F37"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Robust Models</w:t>
            </w:r>
            <w:r>
              <w:rPr>
                <w:sz w:val="16"/>
                <w:szCs w:val="16"/>
                <w:lang w:val="en-GB"/>
              </w:rPr>
              <w:t>,</w:t>
            </w:r>
          </w:p>
          <w:p w14:paraId="67BB6289"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Secure data acquisition</w:t>
            </w:r>
          </w:p>
          <w:p w14:paraId="43EB4DD0"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1102" w:type="dxa"/>
          </w:tcPr>
          <w:p w14:paraId="1AC00EA5"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Control 7</w:t>
            </w:r>
          </w:p>
          <w:p w14:paraId="54FE807E"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Control 8</w:t>
            </w:r>
          </w:p>
          <w:p w14:paraId="42945696"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Control 10</w:t>
            </w:r>
          </w:p>
          <w:p w14:paraId="4FCA9926"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Control 12</w:t>
            </w:r>
          </w:p>
          <w:p w14:paraId="2A622CC9"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Control 13</w:t>
            </w:r>
          </w:p>
          <w:p w14:paraId="135CD6AA"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Control 15</w:t>
            </w:r>
          </w:p>
          <w:p w14:paraId="6BA401B6"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1B0D87">
              <w:rPr>
                <w:sz w:val="16"/>
                <w:szCs w:val="16"/>
                <w:lang w:val="en-GB"/>
              </w:rPr>
              <w:t>Control 16</w:t>
            </w:r>
          </w:p>
          <w:p w14:paraId="3514EDC5" w14:textId="77777777" w:rsidR="00A94F22" w:rsidRPr="0020479F" w:rsidRDefault="00A94F22" w:rsidP="00A94F22">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p>
        </w:tc>
      </w:tr>
    </w:tbl>
    <w:p w14:paraId="2DEC3387" w14:textId="77777777" w:rsidR="00AD5710" w:rsidRPr="0020479F" w:rsidRDefault="00AD5710" w:rsidP="0020479F">
      <w:pPr>
        <w:rPr>
          <w:lang w:val="en-GB"/>
        </w:rPr>
      </w:pPr>
    </w:p>
    <w:p w14:paraId="43D46AEC" w14:textId="77777777" w:rsidR="00FB6E1B" w:rsidRPr="0020479F" w:rsidRDefault="00FB6E1B" w:rsidP="00FB6E1B">
      <w:pPr>
        <w:pStyle w:val="Heading2"/>
        <w:rPr>
          <w:lang w:val="en-GB"/>
        </w:rPr>
      </w:pPr>
      <w:bookmarkStart w:id="370" w:name="_Toc152688883"/>
      <w:bookmarkStart w:id="371" w:name="_Toc184043465"/>
      <w:r w:rsidRPr="0020479F">
        <w:rPr>
          <w:lang w:val="en-GB"/>
        </w:rPr>
        <w:t>Evasion attacks</w:t>
      </w:r>
      <w:bookmarkEnd w:id="370"/>
      <w:bookmarkEnd w:id="371"/>
    </w:p>
    <w:p w14:paraId="4716B048" w14:textId="6E77D34E" w:rsidR="00FB6E1B" w:rsidRPr="00A42C18" w:rsidRDefault="00610887" w:rsidP="00610887">
      <w:pPr>
        <w:pStyle w:val="Caption"/>
        <w:rPr>
          <w:lang w:val="en-GB"/>
        </w:rPr>
      </w:pPr>
      <w:bookmarkStart w:id="372" w:name="_Toc184043485"/>
      <w:r w:rsidRPr="0020479F">
        <w:rPr>
          <w:lang w:val="en-GB"/>
        </w:rPr>
        <w:t xml:space="preserve">Table </w:t>
      </w:r>
      <w:r w:rsidR="00C269D3">
        <w:rPr>
          <w:lang w:val="en-GB"/>
        </w:rPr>
        <w:fldChar w:fldCharType="begin"/>
      </w:r>
      <w:r w:rsidR="00C269D3">
        <w:rPr>
          <w:lang w:val="en-GB"/>
        </w:rPr>
        <w:instrText xml:space="preserve"> STYLEREF 2 \s </w:instrText>
      </w:r>
      <w:r w:rsidR="00C269D3">
        <w:rPr>
          <w:lang w:val="en-GB"/>
        </w:rPr>
        <w:fldChar w:fldCharType="separate"/>
      </w:r>
      <w:r w:rsidR="00E14D82">
        <w:rPr>
          <w:noProof/>
          <w:lang w:val="en-GB"/>
        </w:rPr>
        <w:t>8.12</w:t>
      </w:r>
      <w:r w:rsidR="00C269D3">
        <w:rPr>
          <w:lang w:val="en-GB"/>
        </w:rPr>
        <w:fldChar w:fldCharType="end"/>
      </w:r>
      <w:r w:rsidR="00C269D3">
        <w:rPr>
          <w:lang w:val="en-GB"/>
        </w:rPr>
        <w:noBreakHyphen/>
      </w:r>
      <w:r w:rsidR="00C269D3">
        <w:rPr>
          <w:lang w:val="en-GB"/>
        </w:rPr>
        <w:fldChar w:fldCharType="begin"/>
      </w:r>
      <w:r w:rsidR="00C269D3">
        <w:rPr>
          <w:lang w:val="en-GB"/>
        </w:rPr>
        <w:instrText xml:space="preserve"> SEQ Table \* ARABIC \s 2 </w:instrText>
      </w:r>
      <w:r w:rsidR="00C269D3">
        <w:rPr>
          <w:lang w:val="en-GB"/>
        </w:rPr>
        <w:fldChar w:fldCharType="separate"/>
      </w:r>
      <w:r w:rsidR="00E14D82">
        <w:rPr>
          <w:noProof/>
          <w:lang w:val="en-GB"/>
        </w:rPr>
        <w:t>1</w:t>
      </w:r>
      <w:r w:rsidR="00C269D3">
        <w:rPr>
          <w:lang w:val="en-GB"/>
        </w:rPr>
        <w:fldChar w:fldCharType="end"/>
      </w:r>
      <w:r w:rsidRPr="0020479F">
        <w:rPr>
          <w:lang w:val="en-GB"/>
        </w:rPr>
        <w:t xml:space="preserve"> </w:t>
      </w:r>
      <w:r w:rsidR="00FB6E1B" w:rsidRPr="0020479F">
        <w:rPr>
          <w:lang w:val="en-GB"/>
        </w:rPr>
        <w:t>AI/ML Risk Analysis - Evasion attacks</w:t>
      </w:r>
      <w:bookmarkEnd w:id="372"/>
    </w:p>
    <w:tbl>
      <w:tblPr>
        <w:tblStyle w:val="GridTable4-Accent1"/>
        <w:tblW w:w="9747" w:type="dxa"/>
        <w:tblInd w:w="-113" w:type="dxa"/>
        <w:tblLayout w:type="fixed"/>
        <w:tblLook w:val="04A0" w:firstRow="1" w:lastRow="0" w:firstColumn="1" w:lastColumn="0" w:noHBand="0" w:noVBand="1"/>
      </w:tblPr>
      <w:tblGrid>
        <w:gridCol w:w="1101"/>
        <w:gridCol w:w="1701"/>
        <w:gridCol w:w="1134"/>
        <w:gridCol w:w="1559"/>
        <w:gridCol w:w="1417"/>
        <w:gridCol w:w="1843"/>
        <w:gridCol w:w="992"/>
      </w:tblGrid>
      <w:tr w:rsidR="00E9334A" w:rsidRPr="00A42C18" w14:paraId="540532F2" w14:textId="77777777" w:rsidTr="002047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4C759E1C" w14:textId="77777777" w:rsidR="00FB6E1B" w:rsidRPr="0020479F" w:rsidRDefault="00FB6E1B" w:rsidP="0020479F">
            <w:pPr>
              <w:pStyle w:val="NoSpacing"/>
              <w:rPr>
                <w:sz w:val="16"/>
                <w:szCs w:val="16"/>
                <w:lang w:val="en-GB"/>
              </w:rPr>
            </w:pPr>
            <w:r w:rsidRPr="0020479F">
              <w:rPr>
                <w:sz w:val="16"/>
                <w:szCs w:val="16"/>
                <w:lang w:val="en-GB"/>
              </w:rPr>
              <w:lastRenderedPageBreak/>
              <w:t>Asset-Id</w:t>
            </w:r>
          </w:p>
        </w:tc>
        <w:tc>
          <w:tcPr>
            <w:tcW w:w="1701" w:type="dxa"/>
            <w:vAlign w:val="center"/>
          </w:tcPr>
          <w:p w14:paraId="573F7DD9" w14:textId="77777777" w:rsidR="00FB6E1B" w:rsidRPr="0020479F" w:rsidRDefault="00FB6E1B"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Asset Name</w:t>
            </w:r>
          </w:p>
        </w:tc>
        <w:tc>
          <w:tcPr>
            <w:tcW w:w="1134" w:type="dxa"/>
            <w:vAlign w:val="center"/>
          </w:tcPr>
          <w:p w14:paraId="39CBDA54" w14:textId="77777777" w:rsidR="00FB6E1B" w:rsidRPr="0020479F" w:rsidRDefault="00FB6E1B"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Threat-Id</w:t>
            </w:r>
          </w:p>
        </w:tc>
        <w:tc>
          <w:tcPr>
            <w:tcW w:w="1559" w:type="dxa"/>
            <w:vAlign w:val="center"/>
          </w:tcPr>
          <w:p w14:paraId="5C83A2F4" w14:textId="77777777" w:rsidR="00FB6E1B" w:rsidRPr="0020479F" w:rsidRDefault="00FB6E1B"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Threat Description (Brief)</w:t>
            </w:r>
          </w:p>
        </w:tc>
        <w:tc>
          <w:tcPr>
            <w:tcW w:w="1417" w:type="dxa"/>
            <w:vAlign w:val="center"/>
          </w:tcPr>
          <w:p w14:paraId="410F4DB2" w14:textId="77777777" w:rsidR="00FB6E1B" w:rsidRPr="0020479F" w:rsidRDefault="00FB6E1B"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Impact/  Likelihood Raw Score</w:t>
            </w:r>
          </w:p>
        </w:tc>
        <w:tc>
          <w:tcPr>
            <w:tcW w:w="1843" w:type="dxa"/>
            <w:vAlign w:val="center"/>
          </w:tcPr>
          <w:p w14:paraId="03248474" w14:textId="77777777" w:rsidR="00FB6E1B" w:rsidRPr="0020479F" w:rsidRDefault="00FB6E1B"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Possible Security Controls</w:t>
            </w:r>
          </w:p>
        </w:tc>
        <w:tc>
          <w:tcPr>
            <w:tcW w:w="992" w:type="dxa"/>
            <w:vAlign w:val="center"/>
          </w:tcPr>
          <w:p w14:paraId="2AFA0100" w14:textId="77777777" w:rsidR="00FB6E1B" w:rsidRPr="0020479F" w:rsidRDefault="00FB6E1B" w:rsidP="0020479F">
            <w:pPr>
              <w:pStyle w:val="NoSpacing"/>
              <w:cnfStyle w:val="100000000000" w:firstRow="1" w:lastRow="0" w:firstColumn="0" w:lastColumn="0" w:oddVBand="0" w:evenVBand="0" w:oddHBand="0" w:evenHBand="0" w:firstRowFirstColumn="0" w:firstRowLastColumn="0" w:lastRowFirstColumn="0" w:lastRowLastColumn="0"/>
              <w:rPr>
                <w:sz w:val="16"/>
                <w:szCs w:val="16"/>
                <w:lang w:val="en-GB"/>
              </w:rPr>
            </w:pPr>
            <w:r w:rsidRPr="0020479F">
              <w:rPr>
                <w:sz w:val="16"/>
                <w:szCs w:val="16"/>
                <w:lang w:val="en-GB"/>
              </w:rPr>
              <w:t>Security Control-id</w:t>
            </w:r>
          </w:p>
        </w:tc>
      </w:tr>
      <w:tr w:rsidR="00E9334A" w:rsidRPr="00A42C18" w14:paraId="56445B8B" w14:textId="77777777" w:rsidTr="0020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9AE57CF" w14:textId="77777777" w:rsidR="00367B3F" w:rsidRPr="0020479F" w:rsidRDefault="00FB6E1B" w:rsidP="0020479F">
            <w:pPr>
              <w:pStyle w:val="NoSpacing"/>
              <w:rPr>
                <w:b w:val="0"/>
                <w:bCs w:val="0"/>
                <w:sz w:val="16"/>
                <w:szCs w:val="16"/>
                <w:lang w:val="en-GB"/>
              </w:rPr>
            </w:pPr>
            <w:r w:rsidRPr="0020479F">
              <w:rPr>
                <w:sz w:val="16"/>
                <w:szCs w:val="16"/>
                <w:lang w:val="en-GB"/>
              </w:rPr>
              <w:t>ASSET-C-02</w:t>
            </w:r>
            <w:r w:rsidR="00367B3F" w:rsidRPr="0020479F">
              <w:rPr>
                <w:sz w:val="16"/>
                <w:szCs w:val="16"/>
                <w:lang w:val="en-GB"/>
              </w:rPr>
              <w:t>,</w:t>
            </w:r>
          </w:p>
          <w:p w14:paraId="59D03F9C" w14:textId="77777777" w:rsidR="00367B3F" w:rsidRPr="0020479F" w:rsidRDefault="00FB6E1B" w:rsidP="0020479F">
            <w:pPr>
              <w:pStyle w:val="NoSpacing"/>
              <w:rPr>
                <w:b w:val="0"/>
                <w:bCs w:val="0"/>
                <w:sz w:val="16"/>
                <w:szCs w:val="16"/>
                <w:lang w:val="en-GB"/>
              </w:rPr>
            </w:pPr>
            <w:r w:rsidRPr="0020479F">
              <w:rPr>
                <w:sz w:val="16"/>
                <w:szCs w:val="16"/>
                <w:lang w:val="en-GB"/>
              </w:rPr>
              <w:t>ASSET-C-11</w:t>
            </w:r>
            <w:r w:rsidR="00367B3F" w:rsidRPr="0020479F">
              <w:rPr>
                <w:sz w:val="16"/>
                <w:szCs w:val="16"/>
                <w:lang w:val="en-GB"/>
              </w:rPr>
              <w:t>,</w:t>
            </w:r>
          </w:p>
          <w:p w14:paraId="757EA582" w14:textId="77777777" w:rsidR="00367B3F" w:rsidRPr="0020479F" w:rsidRDefault="00FB6E1B" w:rsidP="0020479F">
            <w:pPr>
              <w:pStyle w:val="NoSpacing"/>
              <w:rPr>
                <w:b w:val="0"/>
                <w:bCs w:val="0"/>
                <w:sz w:val="16"/>
                <w:szCs w:val="16"/>
                <w:lang w:val="en-GB"/>
              </w:rPr>
            </w:pPr>
            <w:r w:rsidRPr="0020479F">
              <w:rPr>
                <w:sz w:val="16"/>
                <w:szCs w:val="16"/>
                <w:lang w:val="en-GB"/>
              </w:rPr>
              <w:t>ASSET-D-10</w:t>
            </w:r>
            <w:r w:rsidR="00367B3F" w:rsidRPr="0020479F">
              <w:rPr>
                <w:sz w:val="16"/>
                <w:szCs w:val="16"/>
                <w:lang w:val="en-GB"/>
              </w:rPr>
              <w:t>,</w:t>
            </w:r>
          </w:p>
          <w:p w14:paraId="052D560A" w14:textId="77777777" w:rsidR="00367B3F" w:rsidRPr="0020479F" w:rsidRDefault="00FB6E1B" w:rsidP="0020479F">
            <w:pPr>
              <w:pStyle w:val="NoSpacing"/>
              <w:rPr>
                <w:b w:val="0"/>
                <w:bCs w:val="0"/>
                <w:sz w:val="16"/>
                <w:szCs w:val="16"/>
                <w:lang w:val="en-GB"/>
              </w:rPr>
            </w:pPr>
            <w:r w:rsidRPr="0020479F">
              <w:rPr>
                <w:sz w:val="16"/>
                <w:szCs w:val="16"/>
                <w:lang w:val="en-GB"/>
              </w:rPr>
              <w:t>ASSET-D-25</w:t>
            </w:r>
            <w:r w:rsidR="00367B3F" w:rsidRPr="0020479F">
              <w:rPr>
                <w:sz w:val="16"/>
                <w:szCs w:val="16"/>
                <w:lang w:val="en-GB"/>
              </w:rPr>
              <w:t>,</w:t>
            </w:r>
          </w:p>
          <w:p w14:paraId="66804581" w14:textId="1064C6DA" w:rsidR="00FB6E1B" w:rsidRPr="0020479F" w:rsidRDefault="00FB6E1B" w:rsidP="0020479F">
            <w:pPr>
              <w:pStyle w:val="NoSpacing"/>
              <w:rPr>
                <w:sz w:val="16"/>
                <w:szCs w:val="16"/>
                <w:lang w:val="en-GB"/>
              </w:rPr>
            </w:pPr>
            <w:r w:rsidRPr="0020479F">
              <w:rPr>
                <w:sz w:val="16"/>
                <w:szCs w:val="16"/>
                <w:lang w:val="en-GB"/>
              </w:rPr>
              <w:t>ASSET-D-26</w:t>
            </w:r>
          </w:p>
        </w:tc>
        <w:tc>
          <w:tcPr>
            <w:tcW w:w="1701" w:type="dxa"/>
          </w:tcPr>
          <w:p w14:paraId="5F8BDA17"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Near-RT RIC</w:t>
            </w:r>
            <w:r w:rsidR="00367B3F" w:rsidRPr="0020479F">
              <w:rPr>
                <w:sz w:val="16"/>
                <w:szCs w:val="16"/>
                <w:lang w:val="en-GB"/>
              </w:rPr>
              <w:t>,</w:t>
            </w:r>
          </w:p>
          <w:p w14:paraId="36873A4F"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Non-RT RIC</w:t>
            </w:r>
            <w:r w:rsidR="00367B3F" w:rsidRPr="0020479F">
              <w:rPr>
                <w:sz w:val="16"/>
                <w:szCs w:val="16"/>
                <w:lang w:val="en-GB"/>
              </w:rPr>
              <w:t>,</w:t>
            </w:r>
          </w:p>
          <w:p w14:paraId="15172324"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Database data</w:t>
            </w:r>
            <w:r w:rsidR="00367B3F" w:rsidRPr="0020479F">
              <w:rPr>
                <w:sz w:val="16"/>
                <w:szCs w:val="16"/>
                <w:lang w:val="en-GB"/>
              </w:rPr>
              <w:t>,</w:t>
            </w:r>
          </w:p>
          <w:p w14:paraId="3BE2EEDB"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Training data</w:t>
            </w:r>
            <w:r w:rsidR="00367B3F" w:rsidRPr="0020479F">
              <w:rPr>
                <w:sz w:val="16"/>
                <w:szCs w:val="16"/>
                <w:lang w:val="en-GB"/>
              </w:rPr>
              <w:t>,</w:t>
            </w:r>
          </w:p>
          <w:p w14:paraId="61F74CAA" w14:textId="0DDC14D5" w:rsidR="00FB6E1B" w:rsidRPr="0020479F" w:rsidRDefault="00F10124"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335C75">
              <w:rPr>
                <w:sz w:val="16"/>
                <w:szCs w:val="16"/>
                <w:lang w:val="en-GB"/>
              </w:rPr>
              <w:t>Trained ML model</w:t>
            </w:r>
          </w:p>
        </w:tc>
        <w:tc>
          <w:tcPr>
            <w:tcW w:w="1134" w:type="dxa"/>
          </w:tcPr>
          <w:p w14:paraId="6744F7B0" w14:textId="23FBE0A3" w:rsidR="00FB6E1B" w:rsidRPr="0020479F" w:rsidRDefault="00B254E0"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T-AIML-EV-</w:t>
            </w:r>
            <w:r w:rsidR="00FB6E1B" w:rsidRPr="0020479F">
              <w:rPr>
                <w:sz w:val="16"/>
                <w:szCs w:val="16"/>
                <w:lang w:val="en-GB"/>
              </w:rPr>
              <w:t>01</w:t>
            </w:r>
          </w:p>
        </w:tc>
        <w:tc>
          <w:tcPr>
            <w:tcW w:w="1559" w:type="dxa"/>
          </w:tcPr>
          <w:p w14:paraId="5BDF0449" w14:textId="10E593F3"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Grey-box based </w:t>
            </w:r>
            <w:r w:rsidR="00A94F22">
              <w:rPr>
                <w:sz w:val="16"/>
                <w:szCs w:val="16"/>
                <w:lang w:val="en-GB"/>
              </w:rPr>
              <w:t>Data Evasion</w:t>
            </w:r>
          </w:p>
        </w:tc>
        <w:tc>
          <w:tcPr>
            <w:tcW w:w="1417" w:type="dxa"/>
          </w:tcPr>
          <w:p w14:paraId="15B44D32" w14:textId="77777777"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Impact= High Likelihood= Medium</w:t>
            </w:r>
          </w:p>
        </w:tc>
        <w:tc>
          <w:tcPr>
            <w:tcW w:w="1843" w:type="dxa"/>
          </w:tcPr>
          <w:p w14:paraId="4D5C4B31"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Obfuscation</w:t>
            </w:r>
            <w:r w:rsidR="00367B3F" w:rsidRPr="0020479F">
              <w:rPr>
                <w:sz w:val="16"/>
                <w:szCs w:val="16"/>
                <w:lang w:val="en-GB"/>
              </w:rPr>
              <w:t>,</w:t>
            </w:r>
          </w:p>
          <w:p w14:paraId="20F5CBF7"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Encryption</w:t>
            </w:r>
            <w:r w:rsidR="00367B3F" w:rsidRPr="0020479F">
              <w:rPr>
                <w:sz w:val="16"/>
                <w:szCs w:val="16"/>
                <w:lang w:val="en-GB"/>
              </w:rPr>
              <w:t>,</w:t>
            </w:r>
          </w:p>
          <w:p w14:paraId="33EEB5E7"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Access Control</w:t>
            </w:r>
            <w:r w:rsidR="00367B3F" w:rsidRPr="0020479F">
              <w:rPr>
                <w:sz w:val="16"/>
                <w:szCs w:val="16"/>
                <w:lang w:val="en-GB"/>
              </w:rPr>
              <w:t>,</w:t>
            </w:r>
          </w:p>
          <w:p w14:paraId="2CCFCB6C"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Monitoring</w:t>
            </w:r>
            <w:r w:rsidR="00367B3F" w:rsidRPr="0020479F">
              <w:rPr>
                <w:sz w:val="16"/>
                <w:szCs w:val="16"/>
                <w:lang w:val="en-GB"/>
              </w:rPr>
              <w:t>,</w:t>
            </w:r>
          </w:p>
          <w:p w14:paraId="48F98D44"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 xml:space="preserve">Data </w:t>
            </w:r>
            <w:r w:rsidR="000C32AA" w:rsidRPr="0020479F">
              <w:rPr>
                <w:sz w:val="16"/>
                <w:szCs w:val="16"/>
                <w:lang w:val="en-GB"/>
              </w:rPr>
              <w:t>Sanitisation</w:t>
            </w:r>
            <w:r w:rsidR="00367B3F" w:rsidRPr="0020479F">
              <w:rPr>
                <w:sz w:val="16"/>
                <w:szCs w:val="16"/>
                <w:lang w:val="en-GB"/>
              </w:rPr>
              <w:t>,</w:t>
            </w:r>
          </w:p>
          <w:p w14:paraId="559853A6"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Adversarial Training</w:t>
            </w:r>
            <w:r w:rsidR="00367B3F" w:rsidRPr="0020479F">
              <w:rPr>
                <w:sz w:val="16"/>
                <w:szCs w:val="16"/>
                <w:lang w:val="en-GB"/>
              </w:rPr>
              <w:t>,</w:t>
            </w:r>
          </w:p>
          <w:p w14:paraId="7C5FD62F"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Robust Models</w:t>
            </w:r>
            <w:r w:rsidR="00367B3F" w:rsidRPr="0020479F">
              <w:rPr>
                <w:sz w:val="16"/>
                <w:szCs w:val="16"/>
                <w:lang w:val="en-GB"/>
              </w:rPr>
              <w:t>,</w:t>
            </w:r>
          </w:p>
          <w:p w14:paraId="4102477D" w14:textId="5CAD3890" w:rsidR="00FB6E1B"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Data Augmentation</w:t>
            </w:r>
          </w:p>
        </w:tc>
        <w:tc>
          <w:tcPr>
            <w:tcW w:w="992" w:type="dxa"/>
          </w:tcPr>
          <w:p w14:paraId="257E4A1C"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w:t>
            </w:r>
            <w:r w:rsidR="00367B3F" w:rsidRPr="0020479F">
              <w:rPr>
                <w:sz w:val="16"/>
                <w:szCs w:val="16"/>
                <w:lang w:val="en-GB"/>
              </w:rPr>
              <w:t>,</w:t>
            </w:r>
          </w:p>
          <w:p w14:paraId="36F0F226"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3</w:t>
            </w:r>
            <w:r w:rsidR="00367B3F" w:rsidRPr="0020479F">
              <w:rPr>
                <w:sz w:val="16"/>
                <w:szCs w:val="16"/>
                <w:lang w:val="en-GB"/>
              </w:rPr>
              <w:t>,</w:t>
            </w:r>
          </w:p>
          <w:p w14:paraId="622BD103"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7</w:t>
            </w:r>
            <w:r w:rsidR="00367B3F" w:rsidRPr="0020479F">
              <w:rPr>
                <w:sz w:val="16"/>
                <w:szCs w:val="16"/>
                <w:lang w:val="en-GB"/>
              </w:rPr>
              <w:t>,</w:t>
            </w:r>
          </w:p>
          <w:p w14:paraId="3EFD2CB4"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8</w:t>
            </w:r>
            <w:r w:rsidR="00367B3F" w:rsidRPr="0020479F">
              <w:rPr>
                <w:sz w:val="16"/>
                <w:szCs w:val="16"/>
                <w:lang w:val="en-GB"/>
              </w:rPr>
              <w:t>,</w:t>
            </w:r>
          </w:p>
          <w:p w14:paraId="2D564D05"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10</w:t>
            </w:r>
            <w:r w:rsidR="00367B3F" w:rsidRPr="0020479F">
              <w:rPr>
                <w:sz w:val="16"/>
                <w:szCs w:val="16"/>
                <w:lang w:val="en-GB"/>
              </w:rPr>
              <w:t>,</w:t>
            </w:r>
          </w:p>
          <w:p w14:paraId="412EE2C0"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13</w:t>
            </w:r>
            <w:r w:rsidR="00367B3F" w:rsidRPr="0020479F">
              <w:rPr>
                <w:sz w:val="16"/>
                <w:szCs w:val="16"/>
                <w:lang w:val="en-GB"/>
              </w:rPr>
              <w:t>,</w:t>
            </w:r>
          </w:p>
          <w:p w14:paraId="46D6D69C" w14:textId="77777777" w:rsidR="00367B3F" w:rsidRPr="0020479F" w:rsidRDefault="00FB6E1B" w:rsidP="0020479F">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15</w:t>
            </w:r>
            <w:r w:rsidR="00367B3F" w:rsidRPr="0020479F">
              <w:rPr>
                <w:sz w:val="16"/>
                <w:szCs w:val="16"/>
                <w:lang w:val="en-GB"/>
              </w:rPr>
              <w:t>,</w:t>
            </w:r>
          </w:p>
          <w:p w14:paraId="0F7D5576" w14:textId="7091CC08" w:rsidR="00FB6E1B" w:rsidRPr="0020479F" w:rsidRDefault="00FB6E1B" w:rsidP="00F331D4">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20479F">
              <w:rPr>
                <w:sz w:val="16"/>
                <w:szCs w:val="16"/>
                <w:lang w:val="en-GB"/>
              </w:rPr>
              <w:t>Control 23</w:t>
            </w:r>
          </w:p>
        </w:tc>
      </w:tr>
      <w:tr w:rsidR="00E04EE5" w:rsidRPr="00A42C18" w14:paraId="5EA2F2B9" w14:textId="77777777" w:rsidTr="0020479F">
        <w:tc>
          <w:tcPr>
            <w:cnfStyle w:val="001000000000" w:firstRow="0" w:lastRow="0" w:firstColumn="1" w:lastColumn="0" w:oddVBand="0" w:evenVBand="0" w:oddHBand="0" w:evenHBand="0" w:firstRowFirstColumn="0" w:firstRowLastColumn="0" w:lastRowFirstColumn="0" w:lastRowLastColumn="0"/>
            <w:tcW w:w="1101" w:type="dxa"/>
          </w:tcPr>
          <w:p w14:paraId="543E1028" w14:textId="77777777" w:rsidR="00E04EE5" w:rsidRPr="00AB5929" w:rsidRDefault="00E04EE5" w:rsidP="00E04EE5">
            <w:pPr>
              <w:pStyle w:val="NoSpacing"/>
              <w:rPr>
                <w:b w:val="0"/>
                <w:bCs w:val="0"/>
                <w:sz w:val="16"/>
                <w:szCs w:val="16"/>
                <w:lang w:val="en-GB"/>
              </w:rPr>
            </w:pPr>
            <w:r w:rsidRPr="00AB5929">
              <w:rPr>
                <w:sz w:val="16"/>
                <w:szCs w:val="16"/>
                <w:lang w:val="en-GB"/>
              </w:rPr>
              <w:t>ASSET-C-02,</w:t>
            </w:r>
          </w:p>
          <w:p w14:paraId="6BFEB688" w14:textId="77777777" w:rsidR="00E04EE5" w:rsidRPr="00AB5929" w:rsidRDefault="00E04EE5" w:rsidP="00E04EE5">
            <w:pPr>
              <w:pStyle w:val="NoSpacing"/>
              <w:rPr>
                <w:b w:val="0"/>
                <w:bCs w:val="0"/>
                <w:sz w:val="16"/>
                <w:szCs w:val="16"/>
                <w:lang w:val="en-GB"/>
              </w:rPr>
            </w:pPr>
            <w:r w:rsidRPr="00AB5929">
              <w:rPr>
                <w:sz w:val="16"/>
                <w:szCs w:val="16"/>
                <w:lang w:val="en-GB"/>
              </w:rPr>
              <w:t>ASSET-C-11,</w:t>
            </w:r>
          </w:p>
          <w:p w14:paraId="25AD5DBE" w14:textId="77777777" w:rsidR="00E04EE5" w:rsidRPr="00AB5929" w:rsidRDefault="00E04EE5" w:rsidP="00E04EE5">
            <w:pPr>
              <w:pStyle w:val="NoSpacing"/>
              <w:rPr>
                <w:b w:val="0"/>
                <w:bCs w:val="0"/>
                <w:sz w:val="16"/>
                <w:szCs w:val="16"/>
                <w:lang w:val="en-GB"/>
              </w:rPr>
            </w:pPr>
            <w:r w:rsidRPr="00AB5929">
              <w:rPr>
                <w:sz w:val="16"/>
                <w:szCs w:val="16"/>
                <w:lang w:val="en-GB"/>
              </w:rPr>
              <w:t>ASSET-D-10,</w:t>
            </w:r>
          </w:p>
          <w:p w14:paraId="06F20FE1" w14:textId="77777777" w:rsidR="00E04EE5" w:rsidRPr="00AB5929" w:rsidRDefault="00E04EE5" w:rsidP="00E04EE5">
            <w:pPr>
              <w:pStyle w:val="NoSpacing"/>
              <w:rPr>
                <w:b w:val="0"/>
                <w:bCs w:val="0"/>
                <w:sz w:val="16"/>
                <w:szCs w:val="16"/>
                <w:lang w:val="en-GB"/>
              </w:rPr>
            </w:pPr>
            <w:r w:rsidRPr="00AB5929">
              <w:rPr>
                <w:sz w:val="16"/>
                <w:szCs w:val="16"/>
                <w:lang w:val="en-GB"/>
              </w:rPr>
              <w:t>ASSET-D-25,</w:t>
            </w:r>
          </w:p>
          <w:p w14:paraId="1F049503" w14:textId="0F57D3A7" w:rsidR="00E04EE5" w:rsidRPr="00F331D4" w:rsidRDefault="00E04EE5" w:rsidP="00E04EE5">
            <w:pPr>
              <w:pStyle w:val="NoSpacing"/>
              <w:rPr>
                <w:sz w:val="16"/>
                <w:szCs w:val="16"/>
                <w:lang w:val="en-GB"/>
              </w:rPr>
            </w:pPr>
            <w:r w:rsidRPr="00AB5929">
              <w:rPr>
                <w:sz w:val="16"/>
                <w:szCs w:val="16"/>
                <w:lang w:val="en-GB"/>
              </w:rPr>
              <w:t>ASSET-D-26</w:t>
            </w:r>
          </w:p>
        </w:tc>
        <w:tc>
          <w:tcPr>
            <w:tcW w:w="1701" w:type="dxa"/>
          </w:tcPr>
          <w:p w14:paraId="375F67E3"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Near-RT RIC,</w:t>
            </w:r>
          </w:p>
          <w:p w14:paraId="62214E79"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Non-RT RIC,</w:t>
            </w:r>
          </w:p>
          <w:p w14:paraId="32CC5E16"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Database data,</w:t>
            </w:r>
          </w:p>
          <w:p w14:paraId="65423B92"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Training data,</w:t>
            </w:r>
          </w:p>
          <w:p w14:paraId="0DD555E1" w14:textId="38F4381D" w:rsidR="00E04EE5" w:rsidRPr="00F331D4"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Trained ML model</w:t>
            </w:r>
          </w:p>
        </w:tc>
        <w:tc>
          <w:tcPr>
            <w:tcW w:w="1134" w:type="dxa"/>
          </w:tcPr>
          <w:p w14:paraId="4C4C5EA5" w14:textId="4651DA25" w:rsidR="00E04EE5" w:rsidRPr="00F331D4" w:rsidRDefault="00B254E0"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T-AIML-EV-</w:t>
            </w:r>
            <w:r w:rsidR="00E04EE5" w:rsidRPr="00AB5929">
              <w:rPr>
                <w:sz w:val="16"/>
                <w:szCs w:val="16"/>
                <w:lang w:val="en-GB"/>
              </w:rPr>
              <w:t>02</w:t>
            </w:r>
          </w:p>
        </w:tc>
        <w:tc>
          <w:tcPr>
            <w:tcW w:w="1559" w:type="dxa"/>
          </w:tcPr>
          <w:p w14:paraId="28D7CBD7" w14:textId="4C9622C2" w:rsidR="00E04EE5" w:rsidRPr="00F331D4"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White-box based data evasion attacks</w:t>
            </w:r>
          </w:p>
        </w:tc>
        <w:tc>
          <w:tcPr>
            <w:tcW w:w="1417" w:type="dxa"/>
          </w:tcPr>
          <w:p w14:paraId="79B3C028" w14:textId="36C05B85" w:rsidR="00E04EE5" w:rsidRPr="00F331D4"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Impact= High Likelihood= Medium</w:t>
            </w:r>
          </w:p>
        </w:tc>
        <w:tc>
          <w:tcPr>
            <w:tcW w:w="1843" w:type="dxa"/>
          </w:tcPr>
          <w:p w14:paraId="0C83DE80"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Obfuscation,</w:t>
            </w:r>
          </w:p>
          <w:p w14:paraId="39FB9E88"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Encryption,</w:t>
            </w:r>
          </w:p>
          <w:p w14:paraId="04FD8C92"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Access Control,</w:t>
            </w:r>
          </w:p>
          <w:p w14:paraId="0E066342"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Monitoring,</w:t>
            </w:r>
          </w:p>
          <w:p w14:paraId="261A8084"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Data Sanitisation,</w:t>
            </w:r>
          </w:p>
          <w:p w14:paraId="61C121DE"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Adversarial Training,</w:t>
            </w:r>
          </w:p>
          <w:p w14:paraId="493D1A4A"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Robust Models,</w:t>
            </w:r>
          </w:p>
          <w:p w14:paraId="7FDFC28D" w14:textId="48265E27" w:rsidR="00E04EE5" w:rsidRPr="00F331D4"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Data Augmentation</w:t>
            </w:r>
          </w:p>
        </w:tc>
        <w:tc>
          <w:tcPr>
            <w:tcW w:w="992" w:type="dxa"/>
          </w:tcPr>
          <w:p w14:paraId="02F6CCC6"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Control 1,</w:t>
            </w:r>
          </w:p>
          <w:p w14:paraId="511A69CC"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Control 3,</w:t>
            </w:r>
          </w:p>
          <w:p w14:paraId="7D5994D8"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Control 7,</w:t>
            </w:r>
          </w:p>
          <w:p w14:paraId="70B01C39"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Control 8,</w:t>
            </w:r>
          </w:p>
          <w:p w14:paraId="2F37BD5B"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Control 10,</w:t>
            </w:r>
          </w:p>
          <w:p w14:paraId="08680F46"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Control 13,</w:t>
            </w:r>
          </w:p>
          <w:p w14:paraId="1B1EA149" w14:textId="77777777" w:rsidR="00E04EE5" w:rsidRPr="00AB5929" w:rsidRDefault="00E04EE5" w:rsidP="00E04EE5">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Control 15,</w:t>
            </w:r>
          </w:p>
          <w:p w14:paraId="46379D86" w14:textId="10C3E756" w:rsidR="00E04EE5" w:rsidRPr="00F331D4" w:rsidRDefault="00E04EE5" w:rsidP="00F331D4">
            <w:pPr>
              <w:pStyle w:val="NoSpacing"/>
              <w:cnfStyle w:val="000000000000" w:firstRow="0" w:lastRow="0" w:firstColumn="0" w:lastColumn="0" w:oddVBand="0" w:evenVBand="0" w:oddHBand="0" w:evenHBand="0" w:firstRowFirstColumn="0" w:firstRowLastColumn="0" w:lastRowFirstColumn="0" w:lastRowLastColumn="0"/>
              <w:rPr>
                <w:sz w:val="16"/>
                <w:szCs w:val="16"/>
                <w:lang w:val="en-GB"/>
              </w:rPr>
            </w:pPr>
            <w:r w:rsidRPr="00AB5929">
              <w:rPr>
                <w:sz w:val="16"/>
                <w:szCs w:val="16"/>
                <w:lang w:val="en-GB"/>
              </w:rPr>
              <w:t>Control 23</w:t>
            </w:r>
          </w:p>
        </w:tc>
      </w:tr>
      <w:tr w:rsidR="00E04EE5" w:rsidRPr="00A42C18" w14:paraId="091F68ED" w14:textId="77777777" w:rsidTr="0020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46286C0" w14:textId="77777777" w:rsidR="00E04EE5" w:rsidRPr="00AB5929" w:rsidRDefault="00E04EE5" w:rsidP="00E04EE5">
            <w:pPr>
              <w:pStyle w:val="NoSpacing"/>
              <w:rPr>
                <w:b w:val="0"/>
                <w:bCs w:val="0"/>
                <w:sz w:val="16"/>
                <w:szCs w:val="16"/>
                <w:lang w:val="en-GB"/>
              </w:rPr>
            </w:pPr>
            <w:r w:rsidRPr="00AB5929">
              <w:rPr>
                <w:sz w:val="16"/>
                <w:szCs w:val="16"/>
                <w:lang w:val="en-GB"/>
              </w:rPr>
              <w:t>ASSET-C-02,</w:t>
            </w:r>
          </w:p>
          <w:p w14:paraId="62D85741" w14:textId="77777777" w:rsidR="00E04EE5" w:rsidRPr="00AB5929" w:rsidRDefault="00E04EE5" w:rsidP="00E04EE5">
            <w:pPr>
              <w:pStyle w:val="NoSpacing"/>
              <w:rPr>
                <w:b w:val="0"/>
                <w:bCs w:val="0"/>
                <w:sz w:val="16"/>
                <w:szCs w:val="16"/>
                <w:lang w:val="en-GB"/>
              </w:rPr>
            </w:pPr>
            <w:r w:rsidRPr="00AB5929">
              <w:rPr>
                <w:sz w:val="16"/>
                <w:szCs w:val="16"/>
                <w:lang w:val="en-GB"/>
              </w:rPr>
              <w:t>ASSET-C-11,</w:t>
            </w:r>
          </w:p>
          <w:p w14:paraId="20983AD9" w14:textId="77777777" w:rsidR="00E04EE5" w:rsidRPr="00AB5929" w:rsidRDefault="00E04EE5" w:rsidP="00E04EE5">
            <w:pPr>
              <w:pStyle w:val="NoSpacing"/>
              <w:rPr>
                <w:b w:val="0"/>
                <w:bCs w:val="0"/>
                <w:sz w:val="16"/>
                <w:szCs w:val="16"/>
                <w:lang w:val="en-GB"/>
              </w:rPr>
            </w:pPr>
            <w:r w:rsidRPr="00AB5929">
              <w:rPr>
                <w:sz w:val="16"/>
                <w:szCs w:val="16"/>
                <w:lang w:val="en-GB"/>
              </w:rPr>
              <w:t>ASSET-D-10,</w:t>
            </w:r>
          </w:p>
          <w:p w14:paraId="0B164F55" w14:textId="77777777" w:rsidR="00E04EE5" w:rsidRPr="00AB5929" w:rsidRDefault="00E04EE5" w:rsidP="00E04EE5">
            <w:pPr>
              <w:pStyle w:val="NoSpacing"/>
              <w:rPr>
                <w:b w:val="0"/>
                <w:bCs w:val="0"/>
                <w:sz w:val="16"/>
                <w:szCs w:val="16"/>
                <w:lang w:val="en-GB"/>
              </w:rPr>
            </w:pPr>
            <w:r w:rsidRPr="00AB5929">
              <w:rPr>
                <w:sz w:val="16"/>
                <w:szCs w:val="16"/>
                <w:lang w:val="en-GB"/>
              </w:rPr>
              <w:t>ASSET-D-25,</w:t>
            </w:r>
          </w:p>
          <w:p w14:paraId="27D77314" w14:textId="71EE21B4" w:rsidR="00E04EE5" w:rsidRPr="00AB5929" w:rsidRDefault="00E04EE5" w:rsidP="00E04EE5">
            <w:pPr>
              <w:pStyle w:val="NoSpacing"/>
              <w:rPr>
                <w:sz w:val="16"/>
                <w:szCs w:val="16"/>
                <w:lang w:val="en-GB"/>
              </w:rPr>
            </w:pPr>
            <w:r w:rsidRPr="00AB5929">
              <w:rPr>
                <w:sz w:val="16"/>
                <w:szCs w:val="16"/>
                <w:lang w:val="en-GB"/>
              </w:rPr>
              <w:t>ASSET-D-26</w:t>
            </w:r>
          </w:p>
        </w:tc>
        <w:tc>
          <w:tcPr>
            <w:tcW w:w="1701" w:type="dxa"/>
          </w:tcPr>
          <w:p w14:paraId="578FEE93"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Near-RT RIC,</w:t>
            </w:r>
          </w:p>
          <w:p w14:paraId="47C064BA"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Non-RT RIC,</w:t>
            </w:r>
          </w:p>
          <w:p w14:paraId="3AE51FEB"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Database data,</w:t>
            </w:r>
          </w:p>
          <w:p w14:paraId="030646E0"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Training data,</w:t>
            </w:r>
          </w:p>
          <w:p w14:paraId="0F669F0F" w14:textId="22D9C450"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Trained ML model</w:t>
            </w:r>
          </w:p>
        </w:tc>
        <w:tc>
          <w:tcPr>
            <w:tcW w:w="1134" w:type="dxa"/>
          </w:tcPr>
          <w:p w14:paraId="6EF0BF4A" w14:textId="77114A48" w:rsidR="00E04EE5" w:rsidRPr="00AB5929" w:rsidRDefault="00B254E0"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T-AIML-EV-</w:t>
            </w:r>
            <w:r w:rsidR="00E04EE5" w:rsidRPr="00AB5929">
              <w:rPr>
                <w:sz w:val="16"/>
                <w:szCs w:val="16"/>
                <w:lang w:val="en-GB"/>
              </w:rPr>
              <w:t>03</w:t>
            </w:r>
          </w:p>
        </w:tc>
        <w:tc>
          <w:tcPr>
            <w:tcW w:w="1559" w:type="dxa"/>
          </w:tcPr>
          <w:p w14:paraId="24E7669B" w14:textId="7C896390"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Black-box based data evasion attacks</w:t>
            </w:r>
          </w:p>
        </w:tc>
        <w:tc>
          <w:tcPr>
            <w:tcW w:w="1417" w:type="dxa"/>
          </w:tcPr>
          <w:p w14:paraId="5C58115D" w14:textId="3DBD8166"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Impact= High Likelihood= Medium</w:t>
            </w:r>
          </w:p>
        </w:tc>
        <w:tc>
          <w:tcPr>
            <w:tcW w:w="1843" w:type="dxa"/>
          </w:tcPr>
          <w:p w14:paraId="2A1A0A16"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Obfuscation,</w:t>
            </w:r>
          </w:p>
          <w:p w14:paraId="4401B446"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Encryption,</w:t>
            </w:r>
          </w:p>
          <w:p w14:paraId="106DC9CF"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Access Control,</w:t>
            </w:r>
          </w:p>
          <w:p w14:paraId="5EE3BEA6"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Monitoring,</w:t>
            </w:r>
          </w:p>
          <w:p w14:paraId="6215C5D6"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Data Sanitisation,</w:t>
            </w:r>
          </w:p>
          <w:p w14:paraId="78539348"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Adversarial Training,</w:t>
            </w:r>
          </w:p>
          <w:p w14:paraId="39462A9E"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Robust Models,</w:t>
            </w:r>
          </w:p>
          <w:p w14:paraId="399EFA72" w14:textId="53DDB3CF"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Data Augmentation</w:t>
            </w:r>
          </w:p>
        </w:tc>
        <w:tc>
          <w:tcPr>
            <w:tcW w:w="992" w:type="dxa"/>
          </w:tcPr>
          <w:p w14:paraId="7B47DFD1"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Control 1,</w:t>
            </w:r>
          </w:p>
          <w:p w14:paraId="0F624A0B"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Control 3,</w:t>
            </w:r>
          </w:p>
          <w:p w14:paraId="48BF37E0"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Control 7,</w:t>
            </w:r>
          </w:p>
          <w:p w14:paraId="6ACF68D6"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Control 8,</w:t>
            </w:r>
          </w:p>
          <w:p w14:paraId="31F5B921"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Control 10,</w:t>
            </w:r>
          </w:p>
          <w:p w14:paraId="3ACBE34E"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Control 13,</w:t>
            </w:r>
          </w:p>
          <w:p w14:paraId="3ADC09A4" w14:textId="77777777"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Control 15,</w:t>
            </w:r>
          </w:p>
          <w:p w14:paraId="22FAC334" w14:textId="6D8096F6" w:rsidR="00E04EE5" w:rsidRPr="00AB5929" w:rsidRDefault="00E04EE5" w:rsidP="00E04EE5">
            <w:pPr>
              <w:pStyle w:val="NoSpacing"/>
              <w:cnfStyle w:val="000000100000" w:firstRow="0" w:lastRow="0" w:firstColumn="0" w:lastColumn="0" w:oddVBand="0" w:evenVBand="0" w:oddHBand="1" w:evenHBand="0" w:firstRowFirstColumn="0" w:firstRowLastColumn="0" w:lastRowFirstColumn="0" w:lastRowLastColumn="0"/>
              <w:rPr>
                <w:sz w:val="16"/>
                <w:szCs w:val="16"/>
                <w:lang w:val="en-GB"/>
              </w:rPr>
            </w:pPr>
            <w:r w:rsidRPr="00AB5929">
              <w:rPr>
                <w:sz w:val="16"/>
                <w:szCs w:val="16"/>
                <w:lang w:val="en-GB"/>
              </w:rPr>
              <w:t>Control 23</w:t>
            </w:r>
          </w:p>
        </w:tc>
      </w:tr>
    </w:tbl>
    <w:p w14:paraId="1778CEDF" w14:textId="77777777" w:rsidR="00FB6E1B" w:rsidRPr="00A42C18" w:rsidRDefault="00FB6E1B" w:rsidP="00FB6E1B">
      <w:pPr>
        <w:rPr>
          <w:lang w:val="en-GB"/>
        </w:rPr>
      </w:pPr>
    </w:p>
    <w:p w14:paraId="794AC334" w14:textId="77777777" w:rsidR="00FB6E1B" w:rsidRDefault="00FB6E1B" w:rsidP="005F46EA">
      <w:pPr>
        <w:rPr>
          <w:lang w:val="en-GB"/>
        </w:rPr>
      </w:pPr>
    </w:p>
    <w:p w14:paraId="58E852BE" w14:textId="160000AA" w:rsidR="00C269D3" w:rsidRDefault="00C269D3" w:rsidP="005A00E4">
      <w:pPr>
        <w:pStyle w:val="Heading2"/>
      </w:pPr>
      <w:bookmarkStart w:id="373" w:name="_Toc184043466"/>
      <w:r>
        <w:t>AI Energy-Latency Attack</w:t>
      </w:r>
      <w:bookmarkEnd w:id="373"/>
    </w:p>
    <w:p w14:paraId="63BB27A6" w14:textId="2B031BB8" w:rsidR="00C269D3" w:rsidRDefault="00C269D3" w:rsidP="00C269D3">
      <w:pPr>
        <w:pStyle w:val="Caption"/>
        <w:rPr>
          <w:lang w:val="en-GB"/>
        </w:rPr>
      </w:pPr>
      <w:bookmarkStart w:id="374" w:name="_Toc184043486"/>
      <w:r>
        <w:t xml:space="preserve">Table </w:t>
      </w:r>
      <w:r>
        <w:fldChar w:fldCharType="begin"/>
      </w:r>
      <w:r>
        <w:instrText xml:space="preserve"> STYLEREF 2 \s </w:instrText>
      </w:r>
      <w:r>
        <w:fldChar w:fldCharType="separate"/>
      </w:r>
      <w:r w:rsidR="00E14D82">
        <w:rPr>
          <w:noProof/>
        </w:rPr>
        <w:t>8.13</w:t>
      </w:r>
      <w:r>
        <w:fldChar w:fldCharType="end"/>
      </w:r>
      <w:r>
        <w:noBreakHyphen/>
      </w:r>
      <w:r>
        <w:fldChar w:fldCharType="begin"/>
      </w:r>
      <w:r>
        <w:instrText xml:space="preserve"> SEQ Table \* ARABIC \s 2 </w:instrText>
      </w:r>
      <w:r>
        <w:fldChar w:fldCharType="separate"/>
      </w:r>
      <w:r w:rsidR="00E14D82">
        <w:rPr>
          <w:noProof/>
        </w:rPr>
        <w:t>1</w:t>
      </w:r>
      <w:r>
        <w:fldChar w:fldCharType="end"/>
      </w:r>
      <w:r>
        <w:t xml:space="preserve"> AI/ML Risk Analysis - AI Energy-Latency Attack</w:t>
      </w:r>
      <w:bookmarkEnd w:id="374"/>
    </w:p>
    <w:tbl>
      <w:tblPr>
        <w:tblStyle w:val="GridTable4-Accent1"/>
        <w:tblW w:w="0" w:type="auto"/>
        <w:tblInd w:w="-113" w:type="dxa"/>
        <w:tblLayout w:type="fixed"/>
        <w:tblLook w:val="04A0" w:firstRow="1" w:lastRow="0" w:firstColumn="1" w:lastColumn="0" w:noHBand="0" w:noVBand="1"/>
      </w:tblPr>
      <w:tblGrid>
        <w:gridCol w:w="1368"/>
        <w:gridCol w:w="1440"/>
        <w:gridCol w:w="1475"/>
        <w:gridCol w:w="1427"/>
        <w:gridCol w:w="1356"/>
        <w:gridCol w:w="1511"/>
        <w:gridCol w:w="1280"/>
      </w:tblGrid>
      <w:tr w:rsidR="00C269D3" w:rsidRPr="0052382D" w14:paraId="0A74F682" w14:textId="77777777" w:rsidTr="005A0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1DED0956" w14:textId="77777777" w:rsidR="00C269D3" w:rsidRPr="005A00E4" w:rsidRDefault="00C269D3" w:rsidP="00D30D88">
            <w:pPr>
              <w:rPr>
                <w:sz w:val="16"/>
                <w:szCs w:val="16"/>
                <w:lang w:val="en-GB"/>
              </w:rPr>
            </w:pPr>
            <w:r w:rsidRPr="0052382D">
              <w:rPr>
                <w:rFonts w:ascii="Arial" w:eastAsia="Times New Roman" w:hAnsi="Arial" w:cs="Arial"/>
                <w:color w:val="FFFFFF"/>
                <w:sz w:val="16"/>
                <w:szCs w:val="16"/>
              </w:rPr>
              <w:t>Asset-Id</w:t>
            </w:r>
          </w:p>
        </w:tc>
        <w:tc>
          <w:tcPr>
            <w:tcW w:w="1440" w:type="dxa"/>
            <w:vAlign w:val="center"/>
          </w:tcPr>
          <w:p w14:paraId="298BEFA7" w14:textId="77777777" w:rsidR="00C269D3" w:rsidRPr="005A00E4" w:rsidRDefault="00C269D3" w:rsidP="00D30D88">
            <w:pPr>
              <w:cnfStyle w:val="100000000000" w:firstRow="1" w:lastRow="0" w:firstColumn="0" w:lastColumn="0" w:oddVBand="0" w:evenVBand="0" w:oddHBand="0" w:evenHBand="0" w:firstRowFirstColumn="0" w:firstRowLastColumn="0" w:lastRowFirstColumn="0" w:lastRowLastColumn="0"/>
              <w:rPr>
                <w:sz w:val="16"/>
                <w:szCs w:val="16"/>
                <w:lang w:val="en-GB"/>
              </w:rPr>
            </w:pPr>
            <w:r w:rsidRPr="0052382D">
              <w:rPr>
                <w:rFonts w:ascii="Arial" w:eastAsia="Times New Roman" w:hAnsi="Arial" w:cs="Arial"/>
                <w:color w:val="FFFFFF"/>
                <w:sz w:val="16"/>
                <w:szCs w:val="16"/>
              </w:rPr>
              <w:t>Asset Name</w:t>
            </w:r>
          </w:p>
        </w:tc>
        <w:tc>
          <w:tcPr>
            <w:tcW w:w="0" w:type="dxa"/>
            <w:vAlign w:val="center"/>
          </w:tcPr>
          <w:p w14:paraId="7875911D" w14:textId="77777777" w:rsidR="00C269D3" w:rsidRPr="005A00E4" w:rsidRDefault="00C269D3" w:rsidP="00D30D88">
            <w:pPr>
              <w:cnfStyle w:val="100000000000" w:firstRow="1" w:lastRow="0" w:firstColumn="0" w:lastColumn="0" w:oddVBand="0" w:evenVBand="0" w:oddHBand="0" w:evenHBand="0" w:firstRowFirstColumn="0" w:firstRowLastColumn="0" w:lastRowFirstColumn="0" w:lastRowLastColumn="0"/>
              <w:rPr>
                <w:sz w:val="16"/>
                <w:szCs w:val="16"/>
                <w:lang w:val="en-GB"/>
              </w:rPr>
            </w:pPr>
            <w:r w:rsidRPr="0052382D">
              <w:rPr>
                <w:rFonts w:ascii="Arial" w:eastAsia="Times New Roman" w:hAnsi="Arial" w:cs="Arial"/>
                <w:color w:val="FFFFFF"/>
                <w:sz w:val="16"/>
                <w:szCs w:val="16"/>
              </w:rPr>
              <w:t>Threat-Id</w:t>
            </w:r>
          </w:p>
        </w:tc>
        <w:tc>
          <w:tcPr>
            <w:tcW w:w="0" w:type="dxa"/>
            <w:vAlign w:val="center"/>
          </w:tcPr>
          <w:p w14:paraId="514CEF42" w14:textId="77777777" w:rsidR="00C269D3" w:rsidRPr="005A00E4" w:rsidRDefault="00C269D3" w:rsidP="00D30D88">
            <w:pPr>
              <w:cnfStyle w:val="100000000000" w:firstRow="1" w:lastRow="0" w:firstColumn="0" w:lastColumn="0" w:oddVBand="0" w:evenVBand="0" w:oddHBand="0" w:evenHBand="0" w:firstRowFirstColumn="0" w:firstRowLastColumn="0" w:lastRowFirstColumn="0" w:lastRowLastColumn="0"/>
              <w:rPr>
                <w:sz w:val="16"/>
                <w:szCs w:val="16"/>
                <w:lang w:val="en-GB"/>
              </w:rPr>
            </w:pPr>
            <w:r w:rsidRPr="0052382D">
              <w:rPr>
                <w:rFonts w:ascii="Arial" w:eastAsia="Times New Roman" w:hAnsi="Arial" w:cs="Arial"/>
                <w:color w:val="FFFFFF"/>
                <w:sz w:val="16"/>
                <w:szCs w:val="16"/>
              </w:rPr>
              <w:t>Threat Description (Brief)</w:t>
            </w:r>
          </w:p>
        </w:tc>
        <w:tc>
          <w:tcPr>
            <w:tcW w:w="0" w:type="dxa"/>
            <w:vAlign w:val="center"/>
          </w:tcPr>
          <w:p w14:paraId="0F839C35" w14:textId="77777777" w:rsidR="00C269D3" w:rsidRPr="005A00E4" w:rsidRDefault="00C269D3" w:rsidP="00D30D88">
            <w:pPr>
              <w:cnfStyle w:val="100000000000" w:firstRow="1" w:lastRow="0" w:firstColumn="0" w:lastColumn="0" w:oddVBand="0" w:evenVBand="0" w:oddHBand="0" w:evenHBand="0" w:firstRowFirstColumn="0" w:firstRowLastColumn="0" w:lastRowFirstColumn="0" w:lastRowLastColumn="0"/>
              <w:rPr>
                <w:sz w:val="16"/>
                <w:szCs w:val="16"/>
                <w:lang w:val="en-GB"/>
              </w:rPr>
            </w:pPr>
            <w:r w:rsidRPr="0052382D">
              <w:rPr>
                <w:rFonts w:ascii="Arial" w:eastAsia="Times New Roman" w:hAnsi="Arial" w:cs="Arial"/>
                <w:color w:val="FFFFFF"/>
                <w:sz w:val="16"/>
                <w:szCs w:val="16"/>
              </w:rPr>
              <w:t>Impact/  Likelihood Raw Score</w:t>
            </w:r>
          </w:p>
        </w:tc>
        <w:tc>
          <w:tcPr>
            <w:tcW w:w="0" w:type="dxa"/>
            <w:vAlign w:val="center"/>
          </w:tcPr>
          <w:p w14:paraId="470C5FF1" w14:textId="77777777" w:rsidR="00C269D3" w:rsidRPr="005A00E4" w:rsidRDefault="00C269D3" w:rsidP="00D30D88">
            <w:pPr>
              <w:cnfStyle w:val="100000000000" w:firstRow="1" w:lastRow="0" w:firstColumn="0" w:lastColumn="0" w:oddVBand="0" w:evenVBand="0" w:oddHBand="0" w:evenHBand="0" w:firstRowFirstColumn="0" w:firstRowLastColumn="0" w:lastRowFirstColumn="0" w:lastRowLastColumn="0"/>
              <w:rPr>
                <w:sz w:val="16"/>
                <w:szCs w:val="16"/>
                <w:lang w:val="en-GB"/>
              </w:rPr>
            </w:pPr>
            <w:r w:rsidRPr="0052382D">
              <w:rPr>
                <w:rFonts w:ascii="Arial" w:eastAsia="Times New Roman" w:hAnsi="Arial" w:cs="Arial"/>
                <w:color w:val="FFFFFF"/>
                <w:sz w:val="16"/>
                <w:szCs w:val="16"/>
              </w:rPr>
              <w:t>Possible Security Controls</w:t>
            </w:r>
          </w:p>
        </w:tc>
        <w:tc>
          <w:tcPr>
            <w:tcW w:w="0" w:type="dxa"/>
            <w:vAlign w:val="center"/>
          </w:tcPr>
          <w:p w14:paraId="40C96D5A" w14:textId="77777777" w:rsidR="00C269D3" w:rsidRPr="005A00E4" w:rsidRDefault="00C269D3" w:rsidP="00D30D88">
            <w:pPr>
              <w:cnfStyle w:val="100000000000" w:firstRow="1" w:lastRow="0" w:firstColumn="0" w:lastColumn="0" w:oddVBand="0" w:evenVBand="0" w:oddHBand="0" w:evenHBand="0" w:firstRowFirstColumn="0" w:firstRowLastColumn="0" w:lastRowFirstColumn="0" w:lastRowLastColumn="0"/>
              <w:rPr>
                <w:sz w:val="16"/>
                <w:szCs w:val="16"/>
                <w:lang w:val="en-GB"/>
              </w:rPr>
            </w:pPr>
            <w:r w:rsidRPr="0052382D">
              <w:rPr>
                <w:rFonts w:ascii="Arial" w:eastAsia="Times New Roman" w:hAnsi="Arial" w:cs="Arial"/>
                <w:color w:val="FFFFFF"/>
                <w:sz w:val="16"/>
                <w:szCs w:val="16"/>
              </w:rPr>
              <w:t>Security Control-id</w:t>
            </w:r>
          </w:p>
        </w:tc>
      </w:tr>
      <w:tr w:rsidR="00C269D3" w:rsidRPr="0052382D" w14:paraId="15A505E6" w14:textId="77777777" w:rsidTr="005A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421806A" w14:textId="77777777" w:rsidR="00C269D3" w:rsidRPr="005A00E4" w:rsidRDefault="00C269D3" w:rsidP="00D30D88">
            <w:pPr>
              <w:rPr>
                <w:b w:val="0"/>
                <w:bCs w:val="0"/>
                <w:sz w:val="16"/>
                <w:szCs w:val="16"/>
                <w:lang w:val="en-GB"/>
              </w:rPr>
            </w:pPr>
            <w:r w:rsidRPr="005A00E4">
              <w:rPr>
                <w:sz w:val="16"/>
                <w:szCs w:val="16"/>
                <w:lang w:val="en-GB"/>
              </w:rPr>
              <w:t>ASSET-D-10, ASSET-D-26, ASSET-C-02, ASSET-C-11, ASSET-C-29, ASSET-C-30</w:t>
            </w:r>
          </w:p>
        </w:tc>
        <w:tc>
          <w:tcPr>
            <w:tcW w:w="1440" w:type="dxa"/>
          </w:tcPr>
          <w:p w14:paraId="54483C45"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t xml:space="preserve">Database data, </w:t>
            </w:r>
          </w:p>
          <w:p w14:paraId="723D1421"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t xml:space="preserve">ML model, </w:t>
            </w:r>
          </w:p>
          <w:p w14:paraId="2C3A39DD"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t xml:space="preserve">Near-RT-RIC, </w:t>
            </w:r>
          </w:p>
          <w:p w14:paraId="50CAA123"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t>Non-RT-RIC,</w:t>
            </w:r>
          </w:p>
          <w:p w14:paraId="08948AFE"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t>AAL software,</w:t>
            </w:r>
          </w:p>
          <w:p w14:paraId="45A4EC7E" w14:textId="77777777"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t>accelerator firmware</w:t>
            </w:r>
          </w:p>
        </w:tc>
        <w:tc>
          <w:tcPr>
            <w:tcW w:w="0" w:type="dxa"/>
          </w:tcPr>
          <w:p w14:paraId="63117CC8" w14:textId="244D3FD3" w:rsidR="00C269D3" w:rsidRPr="005A00E4" w:rsidRDefault="00B254E0"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T-AIML-EL-</w:t>
            </w:r>
            <w:r w:rsidR="00C269D3" w:rsidRPr="005A00E4">
              <w:rPr>
                <w:sz w:val="16"/>
                <w:szCs w:val="16"/>
                <w:lang w:val="en-GB"/>
              </w:rPr>
              <w:t>01</w:t>
            </w:r>
          </w:p>
        </w:tc>
        <w:tc>
          <w:tcPr>
            <w:tcW w:w="0" w:type="dxa"/>
          </w:tcPr>
          <w:p w14:paraId="30ECEAC9" w14:textId="77777777"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sidRPr="005A00E4">
              <w:rPr>
                <w:sz w:val="16"/>
                <w:szCs w:val="16"/>
                <w:lang w:val="en-GB"/>
              </w:rPr>
              <w:t>Model Extraction</w:t>
            </w:r>
          </w:p>
        </w:tc>
        <w:tc>
          <w:tcPr>
            <w:tcW w:w="0" w:type="dxa"/>
          </w:tcPr>
          <w:p w14:paraId="0BF7EA9A" w14:textId="77777777"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sidRPr="005A00E4">
              <w:rPr>
                <w:sz w:val="16"/>
                <w:szCs w:val="16"/>
                <w:lang w:val="en-GB"/>
              </w:rPr>
              <w:t>Impact= High Likelihood= Medium</w:t>
            </w:r>
          </w:p>
        </w:tc>
        <w:tc>
          <w:tcPr>
            <w:tcW w:w="0" w:type="dxa"/>
          </w:tcPr>
          <w:p w14:paraId="40EFD7A8" w14:textId="77777777"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sidRPr="005A00E4">
              <w:rPr>
                <w:sz w:val="16"/>
                <w:szCs w:val="16"/>
                <w:lang w:val="en-GB"/>
              </w:rPr>
              <w:t>Differential Privacy, Access Control, Monitoring, Data Sanitization,</w:t>
            </w:r>
            <w:r w:rsidRPr="005A00E4">
              <w:rPr>
                <w:sz w:val="16"/>
                <w:szCs w:val="16"/>
              </w:rPr>
              <w:t xml:space="preserve"> Secure data acquisition, Model agility, Hardware-based security measures, Explainable Models, Energy and Latency Obfuscation, secure multi-tenancy</w:t>
            </w:r>
          </w:p>
        </w:tc>
        <w:tc>
          <w:tcPr>
            <w:tcW w:w="0" w:type="dxa"/>
          </w:tcPr>
          <w:p w14:paraId="4C312D55" w14:textId="77777777"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sidRPr="005A00E4">
              <w:rPr>
                <w:sz w:val="16"/>
                <w:szCs w:val="16"/>
                <w:lang w:val="en-GB"/>
              </w:rPr>
              <w:t>Control 4, Control 7, Control 8, Control 10, Control 16, Control 17, Control 21, Control 22, Control 26, Control 27</w:t>
            </w:r>
          </w:p>
        </w:tc>
      </w:tr>
      <w:tr w:rsidR="00C269D3" w:rsidRPr="0052382D" w14:paraId="0829C9C6" w14:textId="77777777" w:rsidTr="00D30D88">
        <w:tc>
          <w:tcPr>
            <w:cnfStyle w:val="001000000000" w:firstRow="0" w:lastRow="0" w:firstColumn="1" w:lastColumn="0" w:oddVBand="0" w:evenVBand="0" w:oddHBand="0" w:evenHBand="0" w:firstRowFirstColumn="0" w:firstRowLastColumn="0" w:lastRowFirstColumn="0" w:lastRowLastColumn="0"/>
            <w:tcW w:w="1368" w:type="dxa"/>
          </w:tcPr>
          <w:p w14:paraId="76E0113B" w14:textId="77777777" w:rsidR="00C269D3" w:rsidRPr="005A00E4" w:rsidRDefault="00C269D3" w:rsidP="00D30D88">
            <w:pPr>
              <w:rPr>
                <w:b w:val="0"/>
                <w:bCs w:val="0"/>
                <w:sz w:val="16"/>
                <w:szCs w:val="16"/>
                <w:lang w:val="en-GB"/>
              </w:rPr>
            </w:pPr>
            <w:r w:rsidRPr="005A00E4">
              <w:rPr>
                <w:sz w:val="16"/>
                <w:szCs w:val="16"/>
                <w:lang w:val="en-GB"/>
              </w:rPr>
              <w:t>ASSET-D-10, ASSET-C-02, ASSET-C-11, ASSET-C-29, ASSET-C-30</w:t>
            </w:r>
          </w:p>
        </w:tc>
        <w:tc>
          <w:tcPr>
            <w:tcW w:w="1440" w:type="dxa"/>
          </w:tcPr>
          <w:p w14:paraId="0D020BFB" w14:textId="77777777" w:rsidR="00C269D3" w:rsidRPr="005A00E4" w:rsidRDefault="00C269D3" w:rsidP="00D30D88">
            <w:pPr>
              <w:spacing w:after="0"/>
              <w:jc w:val="both"/>
              <w:cnfStyle w:val="000000000000" w:firstRow="0" w:lastRow="0" w:firstColumn="0" w:lastColumn="0" w:oddVBand="0" w:evenVBand="0" w:oddHBand="0" w:evenHBand="0" w:firstRowFirstColumn="0" w:firstRowLastColumn="0" w:lastRowFirstColumn="0" w:lastRowLastColumn="0"/>
              <w:rPr>
                <w:sz w:val="16"/>
                <w:szCs w:val="16"/>
              </w:rPr>
            </w:pPr>
            <w:r w:rsidRPr="005A00E4">
              <w:rPr>
                <w:sz w:val="16"/>
                <w:szCs w:val="16"/>
              </w:rPr>
              <w:t xml:space="preserve">Database data, </w:t>
            </w:r>
          </w:p>
          <w:p w14:paraId="2292664A" w14:textId="77777777" w:rsidR="00C269D3" w:rsidRPr="005A00E4" w:rsidRDefault="00C269D3" w:rsidP="00D30D88">
            <w:pPr>
              <w:spacing w:after="0"/>
              <w:jc w:val="both"/>
              <w:cnfStyle w:val="000000000000" w:firstRow="0" w:lastRow="0" w:firstColumn="0" w:lastColumn="0" w:oddVBand="0" w:evenVBand="0" w:oddHBand="0" w:evenHBand="0" w:firstRowFirstColumn="0" w:firstRowLastColumn="0" w:lastRowFirstColumn="0" w:lastRowLastColumn="0"/>
              <w:rPr>
                <w:sz w:val="16"/>
                <w:szCs w:val="16"/>
              </w:rPr>
            </w:pPr>
            <w:r w:rsidRPr="005A00E4">
              <w:rPr>
                <w:sz w:val="16"/>
                <w:szCs w:val="16"/>
              </w:rPr>
              <w:t xml:space="preserve">Near-RT-RIC, </w:t>
            </w:r>
          </w:p>
          <w:p w14:paraId="656AF102" w14:textId="77777777" w:rsidR="00C269D3" w:rsidRPr="005A00E4" w:rsidRDefault="00C269D3" w:rsidP="00D30D88">
            <w:pPr>
              <w:spacing w:after="0"/>
              <w:jc w:val="both"/>
              <w:cnfStyle w:val="000000000000" w:firstRow="0" w:lastRow="0" w:firstColumn="0" w:lastColumn="0" w:oddVBand="0" w:evenVBand="0" w:oddHBand="0" w:evenHBand="0" w:firstRowFirstColumn="0" w:firstRowLastColumn="0" w:lastRowFirstColumn="0" w:lastRowLastColumn="0"/>
              <w:rPr>
                <w:sz w:val="16"/>
                <w:szCs w:val="16"/>
              </w:rPr>
            </w:pPr>
            <w:r w:rsidRPr="005A00E4">
              <w:rPr>
                <w:sz w:val="16"/>
                <w:szCs w:val="16"/>
              </w:rPr>
              <w:t>Non-RT-RIC,</w:t>
            </w:r>
          </w:p>
          <w:p w14:paraId="52ACC88B" w14:textId="77777777" w:rsidR="00C269D3" w:rsidRPr="005A00E4" w:rsidRDefault="00C269D3" w:rsidP="00D30D88">
            <w:pPr>
              <w:spacing w:after="0"/>
              <w:jc w:val="both"/>
              <w:cnfStyle w:val="000000000000" w:firstRow="0" w:lastRow="0" w:firstColumn="0" w:lastColumn="0" w:oddVBand="0" w:evenVBand="0" w:oddHBand="0" w:evenHBand="0" w:firstRowFirstColumn="0" w:firstRowLastColumn="0" w:lastRowFirstColumn="0" w:lastRowLastColumn="0"/>
              <w:rPr>
                <w:sz w:val="16"/>
                <w:szCs w:val="16"/>
              </w:rPr>
            </w:pPr>
            <w:r w:rsidRPr="005A00E4">
              <w:rPr>
                <w:sz w:val="16"/>
                <w:szCs w:val="16"/>
              </w:rPr>
              <w:t>AAL software,</w:t>
            </w:r>
          </w:p>
          <w:p w14:paraId="49966F23" w14:textId="77777777" w:rsidR="00C269D3" w:rsidRPr="005A00E4" w:rsidRDefault="00C269D3" w:rsidP="00D30D88">
            <w:pPr>
              <w:cnfStyle w:val="000000000000" w:firstRow="0" w:lastRow="0" w:firstColumn="0" w:lastColumn="0" w:oddVBand="0" w:evenVBand="0" w:oddHBand="0" w:evenHBand="0" w:firstRowFirstColumn="0" w:firstRowLastColumn="0" w:lastRowFirstColumn="0" w:lastRowLastColumn="0"/>
              <w:rPr>
                <w:sz w:val="16"/>
                <w:szCs w:val="16"/>
                <w:lang w:val="en-GB"/>
              </w:rPr>
            </w:pPr>
            <w:r w:rsidRPr="005A00E4">
              <w:rPr>
                <w:sz w:val="16"/>
                <w:szCs w:val="16"/>
              </w:rPr>
              <w:t>accelerator firmware</w:t>
            </w:r>
          </w:p>
        </w:tc>
        <w:tc>
          <w:tcPr>
            <w:tcW w:w="1475" w:type="dxa"/>
          </w:tcPr>
          <w:p w14:paraId="2B32681C" w14:textId="4296514D" w:rsidR="00C269D3" w:rsidRPr="005A00E4" w:rsidRDefault="00B254E0" w:rsidP="00D30D88">
            <w:pPr>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T-AIML-EL-</w:t>
            </w:r>
            <w:r w:rsidR="00C269D3" w:rsidRPr="005A00E4">
              <w:rPr>
                <w:sz w:val="16"/>
                <w:szCs w:val="16"/>
                <w:lang w:val="en-GB"/>
              </w:rPr>
              <w:t>02</w:t>
            </w:r>
          </w:p>
        </w:tc>
        <w:tc>
          <w:tcPr>
            <w:tcW w:w="1427" w:type="dxa"/>
          </w:tcPr>
          <w:p w14:paraId="47D0BE35" w14:textId="77777777" w:rsidR="00C269D3" w:rsidRPr="005A00E4" w:rsidRDefault="00C269D3" w:rsidP="00D30D88">
            <w:pPr>
              <w:cnfStyle w:val="000000000000" w:firstRow="0" w:lastRow="0" w:firstColumn="0" w:lastColumn="0" w:oddVBand="0" w:evenVBand="0" w:oddHBand="0" w:evenHBand="0" w:firstRowFirstColumn="0" w:firstRowLastColumn="0" w:lastRowFirstColumn="0" w:lastRowLastColumn="0"/>
              <w:rPr>
                <w:sz w:val="16"/>
                <w:szCs w:val="16"/>
                <w:lang w:val="en-GB"/>
              </w:rPr>
            </w:pPr>
            <w:r w:rsidRPr="005A00E4">
              <w:rPr>
                <w:sz w:val="16"/>
                <w:szCs w:val="16"/>
                <w:lang w:val="en-GB"/>
              </w:rPr>
              <w:t>Data Inference</w:t>
            </w:r>
          </w:p>
        </w:tc>
        <w:tc>
          <w:tcPr>
            <w:tcW w:w="1356" w:type="dxa"/>
          </w:tcPr>
          <w:p w14:paraId="2E1DCE66" w14:textId="77777777" w:rsidR="00C269D3" w:rsidRPr="005A00E4" w:rsidRDefault="00C269D3" w:rsidP="00D30D88">
            <w:pPr>
              <w:cnfStyle w:val="000000000000" w:firstRow="0" w:lastRow="0" w:firstColumn="0" w:lastColumn="0" w:oddVBand="0" w:evenVBand="0" w:oddHBand="0" w:evenHBand="0" w:firstRowFirstColumn="0" w:firstRowLastColumn="0" w:lastRowFirstColumn="0" w:lastRowLastColumn="0"/>
              <w:rPr>
                <w:sz w:val="16"/>
                <w:szCs w:val="16"/>
                <w:lang w:val="en-GB"/>
              </w:rPr>
            </w:pPr>
            <w:r w:rsidRPr="005A00E4">
              <w:rPr>
                <w:sz w:val="16"/>
                <w:szCs w:val="16"/>
                <w:lang w:val="en-GB"/>
              </w:rPr>
              <w:t>Impact= High Likelihood= Medium</w:t>
            </w:r>
          </w:p>
        </w:tc>
        <w:tc>
          <w:tcPr>
            <w:tcW w:w="1511" w:type="dxa"/>
          </w:tcPr>
          <w:p w14:paraId="4883DC0C" w14:textId="77777777" w:rsidR="00C269D3" w:rsidRPr="005A00E4" w:rsidRDefault="00C269D3" w:rsidP="00D30D88">
            <w:pPr>
              <w:cnfStyle w:val="000000000000" w:firstRow="0" w:lastRow="0" w:firstColumn="0" w:lastColumn="0" w:oddVBand="0" w:evenVBand="0" w:oddHBand="0" w:evenHBand="0" w:firstRowFirstColumn="0" w:firstRowLastColumn="0" w:lastRowFirstColumn="0" w:lastRowLastColumn="0"/>
              <w:rPr>
                <w:sz w:val="16"/>
                <w:szCs w:val="16"/>
                <w:lang w:val="en-GB"/>
              </w:rPr>
            </w:pPr>
            <w:r w:rsidRPr="005A00E4">
              <w:rPr>
                <w:sz w:val="16"/>
                <w:szCs w:val="16"/>
                <w:lang w:val="en-GB"/>
              </w:rPr>
              <w:t>Differential Privacy, Access Control, Monitoring, Data Sanitization,</w:t>
            </w:r>
            <w:r w:rsidRPr="005A00E4">
              <w:rPr>
                <w:sz w:val="16"/>
                <w:szCs w:val="16"/>
              </w:rPr>
              <w:t xml:space="preserve"> Secure data acquisition, Model agility, Hardware-based security measures, Explainable Models, Energy and Latency Obfuscation, secure multi-tenancy</w:t>
            </w:r>
          </w:p>
        </w:tc>
        <w:tc>
          <w:tcPr>
            <w:tcW w:w="1280" w:type="dxa"/>
          </w:tcPr>
          <w:p w14:paraId="059D8CA8" w14:textId="77777777" w:rsidR="00C269D3" w:rsidRPr="005A00E4" w:rsidRDefault="00C269D3" w:rsidP="00D30D88">
            <w:pPr>
              <w:cnfStyle w:val="000000000000" w:firstRow="0" w:lastRow="0" w:firstColumn="0" w:lastColumn="0" w:oddVBand="0" w:evenVBand="0" w:oddHBand="0" w:evenHBand="0" w:firstRowFirstColumn="0" w:firstRowLastColumn="0" w:lastRowFirstColumn="0" w:lastRowLastColumn="0"/>
              <w:rPr>
                <w:sz w:val="16"/>
                <w:szCs w:val="16"/>
                <w:lang w:val="en-GB"/>
              </w:rPr>
            </w:pPr>
            <w:r w:rsidRPr="005A00E4">
              <w:rPr>
                <w:sz w:val="16"/>
                <w:szCs w:val="16"/>
                <w:lang w:val="en-GB"/>
              </w:rPr>
              <w:t>Control 4, Control 7, Control 8, Control 10, Control 16, Control 17, Control 21, Control 22, Control 26, Control 27</w:t>
            </w:r>
          </w:p>
        </w:tc>
      </w:tr>
      <w:tr w:rsidR="00C269D3" w:rsidRPr="0052382D" w14:paraId="716B56C4" w14:textId="77777777" w:rsidTr="005A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62E6202" w14:textId="77777777" w:rsidR="00C269D3" w:rsidRPr="005A00E4" w:rsidRDefault="00C269D3" w:rsidP="00D30D88">
            <w:pPr>
              <w:rPr>
                <w:sz w:val="16"/>
                <w:szCs w:val="16"/>
                <w:lang w:val="en-GB"/>
              </w:rPr>
            </w:pPr>
            <w:r w:rsidRPr="005A00E4">
              <w:rPr>
                <w:sz w:val="16"/>
                <w:szCs w:val="16"/>
                <w:lang w:val="en-GB"/>
              </w:rPr>
              <w:t xml:space="preserve">ASSET-D-10, ASSET-D-26, ASSET-C-02, ASSET-C-11, </w:t>
            </w:r>
            <w:r w:rsidRPr="005A00E4">
              <w:rPr>
                <w:sz w:val="16"/>
                <w:szCs w:val="16"/>
                <w:lang w:val="en-GB"/>
              </w:rPr>
              <w:lastRenderedPageBreak/>
              <w:t>ASSET-C-29, ASSET-C-30</w:t>
            </w:r>
          </w:p>
        </w:tc>
        <w:tc>
          <w:tcPr>
            <w:tcW w:w="1440" w:type="dxa"/>
          </w:tcPr>
          <w:p w14:paraId="7C72BF97"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lastRenderedPageBreak/>
              <w:t xml:space="preserve">Database data, </w:t>
            </w:r>
          </w:p>
          <w:p w14:paraId="592CEE07"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t xml:space="preserve">ML model, </w:t>
            </w:r>
          </w:p>
          <w:p w14:paraId="2BB46B38"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t xml:space="preserve">Near-RT-RIC, </w:t>
            </w:r>
          </w:p>
          <w:p w14:paraId="438213AB"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t>Non-RT-RIC,</w:t>
            </w:r>
          </w:p>
          <w:p w14:paraId="7039562B" w14:textId="77777777" w:rsidR="00C269D3" w:rsidRPr="005A00E4" w:rsidRDefault="00C269D3" w:rsidP="00D30D88">
            <w:pPr>
              <w:spacing w:after="0"/>
              <w:jc w:val="both"/>
              <w:cnfStyle w:val="000000100000" w:firstRow="0" w:lastRow="0" w:firstColumn="0" w:lastColumn="0" w:oddVBand="0" w:evenVBand="0" w:oddHBand="1" w:evenHBand="0" w:firstRowFirstColumn="0" w:firstRowLastColumn="0" w:lastRowFirstColumn="0" w:lastRowLastColumn="0"/>
              <w:rPr>
                <w:sz w:val="16"/>
                <w:szCs w:val="16"/>
              </w:rPr>
            </w:pPr>
            <w:r w:rsidRPr="005A00E4">
              <w:rPr>
                <w:sz w:val="16"/>
                <w:szCs w:val="16"/>
              </w:rPr>
              <w:lastRenderedPageBreak/>
              <w:t>AAL software,</w:t>
            </w:r>
          </w:p>
          <w:p w14:paraId="62ABA1A9" w14:textId="77777777"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sidRPr="005A00E4">
              <w:rPr>
                <w:sz w:val="16"/>
                <w:szCs w:val="16"/>
              </w:rPr>
              <w:t>accelerator firmware</w:t>
            </w:r>
          </w:p>
        </w:tc>
        <w:tc>
          <w:tcPr>
            <w:tcW w:w="0" w:type="dxa"/>
          </w:tcPr>
          <w:p w14:paraId="6D65BBEA" w14:textId="1BB9D409" w:rsidR="00C269D3" w:rsidRPr="005A00E4" w:rsidRDefault="00B254E0"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lastRenderedPageBreak/>
              <w:t>T-AIML-EL-</w:t>
            </w:r>
            <w:r w:rsidR="00C269D3" w:rsidRPr="005A00E4">
              <w:rPr>
                <w:sz w:val="16"/>
                <w:szCs w:val="16"/>
                <w:lang w:val="en-GB"/>
              </w:rPr>
              <w:t>03</w:t>
            </w:r>
          </w:p>
        </w:tc>
        <w:tc>
          <w:tcPr>
            <w:tcW w:w="0" w:type="dxa"/>
          </w:tcPr>
          <w:p w14:paraId="72E6F2F2" w14:textId="5F2139B5"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sidRPr="005A00E4">
              <w:rPr>
                <w:sz w:val="16"/>
                <w:szCs w:val="16"/>
                <w:lang w:val="en-GB"/>
              </w:rPr>
              <w:t>Denial of Service</w:t>
            </w:r>
            <w:r w:rsidR="00A94F22">
              <w:rPr>
                <w:sz w:val="16"/>
                <w:szCs w:val="16"/>
                <w:lang w:val="en-GB"/>
              </w:rPr>
              <w:t xml:space="preserve"> via Side Channels</w:t>
            </w:r>
          </w:p>
        </w:tc>
        <w:tc>
          <w:tcPr>
            <w:tcW w:w="0" w:type="dxa"/>
          </w:tcPr>
          <w:p w14:paraId="21032055" w14:textId="77777777"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sidRPr="005A00E4">
              <w:rPr>
                <w:sz w:val="16"/>
                <w:szCs w:val="16"/>
                <w:lang w:val="en-GB"/>
              </w:rPr>
              <w:t>Impact= High Likelihood= Medium</w:t>
            </w:r>
          </w:p>
        </w:tc>
        <w:tc>
          <w:tcPr>
            <w:tcW w:w="0" w:type="dxa"/>
          </w:tcPr>
          <w:p w14:paraId="0FFC1E72" w14:textId="77777777"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sidRPr="005A00E4">
              <w:rPr>
                <w:sz w:val="16"/>
                <w:szCs w:val="16"/>
                <w:lang w:val="en-GB"/>
              </w:rPr>
              <w:t>Differential Privacy, Access Control, Monitoring, Data Sanitization,</w:t>
            </w:r>
            <w:r w:rsidRPr="005A00E4">
              <w:rPr>
                <w:sz w:val="16"/>
                <w:szCs w:val="16"/>
              </w:rPr>
              <w:t xml:space="preserve"> Secure </w:t>
            </w:r>
            <w:r w:rsidRPr="005A00E4">
              <w:rPr>
                <w:sz w:val="16"/>
                <w:szCs w:val="16"/>
              </w:rPr>
              <w:lastRenderedPageBreak/>
              <w:t>data acquisition, Model agility, Hardware-based security measures, Explainable Models, Energy and Latency Obfuscation, secure multi-tenancy</w:t>
            </w:r>
          </w:p>
        </w:tc>
        <w:tc>
          <w:tcPr>
            <w:tcW w:w="0" w:type="dxa"/>
          </w:tcPr>
          <w:p w14:paraId="5628AC6B" w14:textId="77777777" w:rsidR="00C269D3" w:rsidRPr="005A00E4" w:rsidRDefault="00C269D3" w:rsidP="00D30D88">
            <w:pPr>
              <w:cnfStyle w:val="000000100000" w:firstRow="0" w:lastRow="0" w:firstColumn="0" w:lastColumn="0" w:oddVBand="0" w:evenVBand="0" w:oddHBand="1" w:evenHBand="0" w:firstRowFirstColumn="0" w:firstRowLastColumn="0" w:lastRowFirstColumn="0" w:lastRowLastColumn="0"/>
              <w:rPr>
                <w:sz w:val="16"/>
                <w:szCs w:val="16"/>
                <w:lang w:val="en-GB"/>
              </w:rPr>
            </w:pPr>
            <w:r w:rsidRPr="005A00E4">
              <w:rPr>
                <w:sz w:val="16"/>
                <w:szCs w:val="16"/>
                <w:lang w:val="en-GB"/>
              </w:rPr>
              <w:lastRenderedPageBreak/>
              <w:t xml:space="preserve">Control 4, Control 7, Control 8, Control 10, </w:t>
            </w:r>
            <w:r w:rsidRPr="005A00E4">
              <w:rPr>
                <w:sz w:val="16"/>
                <w:szCs w:val="16"/>
                <w:lang w:val="en-GB"/>
              </w:rPr>
              <w:lastRenderedPageBreak/>
              <w:t>Control 16, Control 17, Control 21, Control 22, Control 26, Control 27</w:t>
            </w:r>
          </w:p>
        </w:tc>
      </w:tr>
    </w:tbl>
    <w:p w14:paraId="71070935" w14:textId="77777777" w:rsidR="00C269D3" w:rsidRPr="005A00E4" w:rsidRDefault="00C269D3" w:rsidP="005F46EA"/>
    <w:p w14:paraId="51CA4A37" w14:textId="77777777" w:rsidR="00FC06BF" w:rsidRPr="00A42C18" w:rsidRDefault="00FC06BF" w:rsidP="0048686C">
      <w:pPr>
        <w:pStyle w:val="Heading1"/>
        <w:rPr>
          <w:lang w:val="en-GB"/>
        </w:rPr>
      </w:pPr>
      <w:bookmarkStart w:id="375" w:name="_Toc184043467"/>
      <w:r w:rsidRPr="0020479F">
        <w:rPr>
          <w:lang w:val="en-GB"/>
        </w:rPr>
        <w:lastRenderedPageBreak/>
        <w:t>Primary Issues</w:t>
      </w:r>
      <w:bookmarkEnd w:id="375"/>
    </w:p>
    <w:p w14:paraId="76C1FECA" w14:textId="77777777" w:rsidR="00610887" w:rsidRPr="0020479F" w:rsidRDefault="00610887" w:rsidP="00610887">
      <w:pPr>
        <w:rPr>
          <w:lang w:val="en-GB"/>
        </w:rPr>
      </w:pPr>
      <w:r w:rsidRPr="0020479F">
        <w:rPr>
          <w:lang w:val="en-GB"/>
        </w:rPr>
        <w:t>The field of AI/ML security is a rapidly evolving area that has garnered significant attention in recent years due to the growing adoption of these technologies across various domains. While there have been many advances in both research and standardization efforts, it could still be considered as being in an early stage compared to the overall maturity of AI/ML itself.</w:t>
      </w:r>
    </w:p>
    <w:p w14:paraId="0B588FC9" w14:textId="77777777" w:rsidR="00610887" w:rsidRPr="0020479F" w:rsidRDefault="00610887" w:rsidP="00610887">
      <w:pPr>
        <w:rPr>
          <w:lang w:val="en-GB"/>
        </w:rPr>
      </w:pPr>
      <w:r w:rsidRPr="0020479F">
        <w:rPr>
          <w:lang w:val="en-GB"/>
        </w:rPr>
        <w:t>In terms of research, there is a burgeoning community focused on AI/ML security. This includes work on adversarial examples, privacy-preserving machine learning, and formal verification techniques for deep neural networks. However, much of this work remains theoretical or confined to specific settings. Also, many AI/ML models are currently evaluated based on their accuracy or performance on specific tasks, but there is often little consideration given to their security properties. This can lead to vulnerabilities that can be exploited by attackers. There's still a need for more practical, scalable solutions that can be easily adopted by practitioners without requiring specialized expertise in security or AI/ML.</w:t>
      </w:r>
    </w:p>
    <w:p w14:paraId="5F90C3FF" w14:textId="378917A0" w:rsidR="00610887" w:rsidRPr="0020479F" w:rsidRDefault="00610887" w:rsidP="00610887">
      <w:pPr>
        <w:rPr>
          <w:lang w:val="en-GB"/>
        </w:rPr>
      </w:pPr>
      <w:r w:rsidRPr="0020479F">
        <w:rPr>
          <w:lang w:val="en-GB"/>
        </w:rPr>
        <w:t>In terms of standardization, there have been some initial efforts such as the NIST Privacy Framework (</w:t>
      </w:r>
      <w:r w:rsidRPr="0020479F">
        <w:rPr>
          <w:lang w:val="en-GB"/>
        </w:rPr>
        <w:fldChar w:fldCharType="begin"/>
      </w:r>
      <w:r w:rsidRPr="0020479F">
        <w:rPr>
          <w:lang w:val="en-GB"/>
        </w:rPr>
        <w:instrText xml:space="preserve"> REF _Ref159927572 \r \h </w:instrText>
      </w:r>
      <w:r w:rsidRPr="0020479F">
        <w:rPr>
          <w:lang w:val="en-GB"/>
        </w:rPr>
      </w:r>
      <w:r w:rsidRPr="0020479F">
        <w:rPr>
          <w:lang w:val="en-GB"/>
        </w:rPr>
        <w:fldChar w:fldCharType="separate"/>
      </w:r>
      <w:r w:rsidR="00E14D82">
        <w:rPr>
          <w:lang w:val="en-GB"/>
        </w:rPr>
        <w:t>[i.56]</w:t>
      </w:r>
      <w:r w:rsidRPr="0020479F">
        <w:rPr>
          <w:lang w:val="en-GB"/>
        </w:rPr>
        <w:fldChar w:fldCharType="end"/>
      </w:r>
      <w:r w:rsidRPr="0020479F">
        <w:rPr>
          <w:lang w:val="en-GB"/>
        </w:rPr>
        <w:t>) and GDPR's "data protection by design" principle (</w:t>
      </w:r>
      <w:r w:rsidRPr="0020479F">
        <w:rPr>
          <w:lang w:val="en-GB"/>
        </w:rPr>
        <w:fldChar w:fldCharType="begin"/>
      </w:r>
      <w:r w:rsidRPr="0020479F">
        <w:rPr>
          <w:lang w:val="en-GB"/>
        </w:rPr>
        <w:instrText xml:space="preserve"> REF _Ref159927598 \r \h </w:instrText>
      </w:r>
      <w:r w:rsidRPr="0020479F">
        <w:rPr>
          <w:lang w:val="en-GB"/>
        </w:rPr>
      </w:r>
      <w:r w:rsidRPr="0020479F">
        <w:rPr>
          <w:lang w:val="en-GB"/>
        </w:rPr>
        <w:fldChar w:fldCharType="separate"/>
      </w:r>
      <w:r w:rsidR="00E14D82">
        <w:rPr>
          <w:lang w:val="en-GB"/>
        </w:rPr>
        <w:t>[i.57]</w:t>
      </w:r>
      <w:r w:rsidRPr="0020479F">
        <w:rPr>
          <w:lang w:val="en-GB"/>
        </w:rPr>
        <w:fldChar w:fldCharType="end"/>
      </w:r>
      <w:r w:rsidRPr="0020479F">
        <w:rPr>
          <w:lang w:val="en-GB"/>
        </w:rPr>
        <w:t>) which touch upon AI/ML security but do not specifically address it comprehensively. Organizations like IEEE (</w:t>
      </w:r>
      <w:r w:rsidRPr="0020479F">
        <w:rPr>
          <w:lang w:val="en-GB"/>
        </w:rPr>
        <w:fldChar w:fldCharType="begin"/>
      </w:r>
      <w:r w:rsidRPr="0020479F">
        <w:rPr>
          <w:lang w:val="en-GB"/>
        </w:rPr>
        <w:instrText xml:space="preserve"> REF _Ref159927653 \r \h </w:instrText>
      </w:r>
      <w:r w:rsidRPr="0020479F">
        <w:rPr>
          <w:lang w:val="en-GB"/>
        </w:rPr>
      </w:r>
      <w:r w:rsidRPr="0020479F">
        <w:rPr>
          <w:lang w:val="en-GB"/>
        </w:rPr>
        <w:fldChar w:fldCharType="separate"/>
      </w:r>
      <w:r w:rsidR="00E14D82">
        <w:rPr>
          <w:lang w:val="en-GB"/>
        </w:rPr>
        <w:t>[i.55]</w:t>
      </w:r>
      <w:r w:rsidRPr="0020479F">
        <w:rPr>
          <w:lang w:val="en-GB"/>
        </w:rPr>
        <w:fldChar w:fldCharType="end"/>
      </w:r>
      <w:r w:rsidRPr="0020479F">
        <w:rPr>
          <w:lang w:val="en-GB"/>
        </w:rPr>
        <w:t>), ISO (</w:t>
      </w:r>
      <w:r w:rsidRPr="0020479F">
        <w:rPr>
          <w:lang w:val="en-GB"/>
        </w:rPr>
        <w:fldChar w:fldCharType="begin"/>
      </w:r>
      <w:r w:rsidRPr="0020479F">
        <w:rPr>
          <w:lang w:val="en-GB"/>
        </w:rPr>
        <w:instrText xml:space="preserve"> REF _Ref159927672 \r \h </w:instrText>
      </w:r>
      <w:r w:rsidRPr="0020479F">
        <w:rPr>
          <w:lang w:val="en-GB"/>
        </w:rPr>
      </w:r>
      <w:r w:rsidRPr="0020479F">
        <w:rPr>
          <w:lang w:val="en-GB"/>
        </w:rPr>
        <w:fldChar w:fldCharType="separate"/>
      </w:r>
      <w:r w:rsidR="00E14D82">
        <w:rPr>
          <w:lang w:val="en-GB"/>
        </w:rPr>
        <w:t>[i.58]</w:t>
      </w:r>
      <w:r w:rsidRPr="0020479F">
        <w:rPr>
          <w:lang w:val="en-GB"/>
        </w:rPr>
        <w:fldChar w:fldCharType="end"/>
      </w:r>
      <w:r w:rsidRPr="0020479F">
        <w:rPr>
          <w:lang w:val="en-GB"/>
        </w:rPr>
        <w:t>), ETSI (</w:t>
      </w:r>
      <w:r w:rsidRPr="0020479F">
        <w:rPr>
          <w:lang w:val="en-GB"/>
        </w:rPr>
        <w:fldChar w:fldCharType="begin"/>
      </w:r>
      <w:r w:rsidRPr="0020479F">
        <w:rPr>
          <w:lang w:val="en-GB"/>
        </w:rPr>
        <w:instrText xml:space="preserve"> REF _Ref158133984 \r \h </w:instrText>
      </w:r>
      <w:r w:rsidRPr="0020479F">
        <w:rPr>
          <w:lang w:val="en-GB"/>
        </w:rPr>
      </w:r>
      <w:r w:rsidRPr="0020479F">
        <w:rPr>
          <w:lang w:val="en-GB"/>
        </w:rPr>
        <w:fldChar w:fldCharType="separate"/>
      </w:r>
      <w:r w:rsidR="00E14D82">
        <w:rPr>
          <w:lang w:val="en-GB"/>
        </w:rPr>
        <w:t>[i.49]</w:t>
      </w:r>
      <w:r w:rsidRPr="0020479F">
        <w:rPr>
          <w:lang w:val="en-GB"/>
        </w:rPr>
        <w:fldChar w:fldCharType="end"/>
      </w:r>
      <w:r w:rsidRPr="0020479F">
        <w:rPr>
          <w:lang w:val="en-GB"/>
        </w:rPr>
        <w:t>) and ITU (</w:t>
      </w:r>
      <w:r w:rsidRPr="0020479F">
        <w:rPr>
          <w:lang w:val="en-GB"/>
        </w:rPr>
        <w:fldChar w:fldCharType="begin"/>
      </w:r>
      <w:r w:rsidRPr="0020479F">
        <w:rPr>
          <w:lang w:val="en-GB"/>
        </w:rPr>
        <w:instrText xml:space="preserve"> REF _Ref159927714 \r \h </w:instrText>
      </w:r>
      <w:r w:rsidRPr="0020479F">
        <w:rPr>
          <w:lang w:val="en-GB"/>
        </w:rPr>
      </w:r>
      <w:r w:rsidRPr="0020479F">
        <w:rPr>
          <w:lang w:val="en-GB"/>
        </w:rPr>
        <w:fldChar w:fldCharType="separate"/>
      </w:r>
      <w:r w:rsidR="00E14D82">
        <w:rPr>
          <w:lang w:val="en-GB"/>
        </w:rPr>
        <w:t>[i.59]</w:t>
      </w:r>
      <w:r w:rsidRPr="0020479F">
        <w:rPr>
          <w:lang w:val="en-GB"/>
        </w:rPr>
        <w:fldChar w:fldCharType="end"/>
      </w:r>
      <w:r w:rsidRPr="0020479F">
        <w:rPr>
          <w:lang w:val="en-GB"/>
        </w:rPr>
        <w:t>) are also working on developing more targeted standards for AI/ML security; however, these efforts are at various stages of maturity and may take some time before they yield tangible results.</w:t>
      </w:r>
    </w:p>
    <w:p w14:paraId="4FBBED65" w14:textId="77777777" w:rsidR="00610887" w:rsidRPr="0020479F" w:rsidRDefault="00610887" w:rsidP="00610887">
      <w:pPr>
        <w:rPr>
          <w:lang w:val="en-GB"/>
        </w:rPr>
      </w:pPr>
      <w:r w:rsidRPr="0020479F">
        <w:rPr>
          <w:lang w:val="en-GB"/>
        </w:rPr>
        <w:t>To advance the state of AI/ML security, several things are missing:</w:t>
      </w:r>
    </w:p>
    <w:p w14:paraId="778F1AC6" w14:textId="77777777" w:rsidR="00610887" w:rsidRPr="0020479F" w:rsidRDefault="00610887" w:rsidP="00610887">
      <w:pPr>
        <w:rPr>
          <w:lang w:val="en-GB"/>
        </w:rPr>
      </w:pPr>
      <w:r w:rsidRPr="0020479F">
        <w:rPr>
          <w:lang w:val="en-GB"/>
        </w:rPr>
        <w:t xml:space="preserve">    1. </w:t>
      </w:r>
      <w:r w:rsidRPr="0020479F">
        <w:rPr>
          <w:b/>
          <w:bCs/>
          <w:lang w:val="en-GB"/>
        </w:rPr>
        <w:t>More foundational research:</w:t>
      </w:r>
      <w:r w:rsidRPr="0020479F">
        <w:rPr>
          <w:lang w:val="en-GB"/>
        </w:rPr>
        <w:t xml:space="preserve"> There's a need for deeper understanding of the inherent tradeoffs between privacy, model performance, and security in machine learning systems. This will help inform better-informed design decisions and guide standardization efforts. More specifically there is a need for more research on explainability and interpretability in AI/ML systems. Currently, many AI/ML models are "black boxes" that make decisions based on complex mathematical calculations that are difficult to understand or interpret. This lack of transparency can make it difficult to identify when an AI/ML system has been compromised or manipulated. Developing techniques for explaining and interpreting the decision-making processes of AI/ML systems will be important for ensuring their security.</w:t>
      </w:r>
    </w:p>
    <w:p w14:paraId="48030B06" w14:textId="77777777" w:rsidR="00610887" w:rsidRPr="0020479F" w:rsidRDefault="00610887" w:rsidP="00610887">
      <w:pPr>
        <w:rPr>
          <w:lang w:val="en-GB"/>
        </w:rPr>
      </w:pPr>
      <w:r w:rsidRPr="0020479F">
        <w:rPr>
          <w:lang w:val="en-GB"/>
        </w:rPr>
        <w:t xml:space="preserve">    2. </w:t>
      </w:r>
      <w:r w:rsidRPr="0020479F">
        <w:rPr>
          <w:b/>
          <w:bCs/>
          <w:lang w:val="en-GB"/>
        </w:rPr>
        <w:t>Practical tools and frameworks</w:t>
      </w:r>
      <w:r w:rsidRPr="0020479F">
        <w:rPr>
          <w:lang w:val="en-GB"/>
        </w:rPr>
        <w:t>: Researchers should focus on developing easy-to-use, scalable, and open-source tools for AI/ML security that can be seamlessly integrated into existing development pipelines without significant overheads.</w:t>
      </w:r>
    </w:p>
    <w:p w14:paraId="37CAD101" w14:textId="77777777" w:rsidR="00610887" w:rsidRPr="0020479F" w:rsidRDefault="00610887" w:rsidP="00610887">
      <w:pPr>
        <w:rPr>
          <w:lang w:val="en-GB"/>
        </w:rPr>
      </w:pPr>
      <w:r w:rsidRPr="0020479F">
        <w:rPr>
          <w:lang w:val="en-GB"/>
        </w:rPr>
        <w:t xml:space="preserve">    3. </w:t>
      </w:r>
      <w:r w:rsidRPr="0020479F">
        <w:rPr>
          <w:b/>
          <w:bCs/>
          <w:lang w:val="en-GB"/>
        </w:rPr>
        <w:t>Collaboration between researchers and practitioners:</w:t>
      </w:r>
      <w:r w:rsidRPr="0020479F">
        <w:rPr>
          <w:lang w:val="en-GB"/>
        </w:rPr>
        <w:t xml:space="preserve"> Closer collaboration between academia, industry, and government stakeholders is crucial to ensure the relevance of research findings and inform policy decisions based on real-world needs.</w:t>
      </w:r>
    </w:p>
    <w:p w14:paraId="7AC0D572" w14:textId="77777777" w:rsidR="00610887" w:rsidRPr="0020479F" w:rsidRDefault="00610887" w:rsidP="00610887">
      <w:pPr>
        <w:rPr>
          <w:lang w:val="en-GB"/>
        </w:rPr>
      </w:pPr>
      <w:r w:rsidRPr="0020479F">
        <w:rPr>
          <w:lang w:val="en-GB"/>
        </w:rPr>
        <w:t xml:space="preserve">    4. </w:t>
      </w:r>
      <w:r w:rsidRPr="0020479F">
        <w:rPr>
          <w:b/>
          <w:bCs/>
          <w:lang w:val="en-GB"/>
        </w:rPr>
        <w:t>Awareness and education:</w:t>
      </w:r>
      <w:r w:rsidRPr="0020479F">
        <w:rPr>
          <w:lang w:val="en-GB"/>
        </w:rPr>
        <w:t xml:space="preserve"> There's a need for greater awareness and education about AI/ML security among practitioners, developers, and end-users alike so that they are aware of potential risks and best practices to mitigate them.</w:t>
      </w:r>
    </w:p>
    <w:p w14:paraId="52C97E8F" w14:textId="77777777" w:rsidR="00610887" w:rsidRPr="0020479F" w:rsidRDefault="00610887" w:rsidP="00610887">
      <w:pPr>
        <w:rPr>
          <w:lang w:val="en-GB"/>
        </w:rPr>
      </w:pPr>
      <w:r w:rsidRPr="0020479F">
        <w:rPr>
          <w:lang w:val="en-GB"/>
        </w:rPr>
        <w:t xml:space="preserve">    5. </w:t>
      </w:r>
      <w:r w:rsidRPr="0020479F">
        <w:rPr>
          <w:b/>
          <w:bCs/>
          <w:lang w:val="en-GB"/>
        </w:rPr>
        <w:t xml:space="preserve">Comprehensive standardization efforts: </w:t>
      </w:r>
      <w:r w:rsidRPr="0020479F">
        <w:rPr>
          <w:lang w:val="en-GB"/>
        </w:rPr>
        <w:t>Standardization bodies should prioritize the development of comprehensive, industry-wide standards for AI/ML security that take into account privacy, safety, and robustness considerations. These standards should be flexible enough to accommodate future advances in technology while providing a baseline for assessing compliance and promoting interoperability.</w:t>
      </w:r>
    </w:p>
    <w:p w14:paraId="17090F71" w14:textId="49F5943A" w:rsidR="00610887" w:rsidRPr="0020479F" w:rsidRDefault="00610887" w:rsidP="00610887">
      <w:pPr>
        <w:rPr>
          <w:lang w:val="en-GB"/>
        </w:rPr>
      </w:pPr>
      <w:r w:rsidRPr="0020479F">
        <w:rPr>
          <w:lang w:val="en-GB"/>
        </w:rPr>
        <w:t xml:space="preserve">In summary, while significant progress has been made in the field of AI/ML security, there is still much work to be done. Developing robust testing and evaluation frameworks, researching adversarial attacks and </w:t>
      </w:r>
      <w:r w:rsidR="000C32AA" w:rsidRPr="00A42C18">
        <w:rPr>
          <w:lang w:val="en-GB"/>
        </w:rPr>
        <w:t>defences</w:t>
      </w:r>
      <w:r w:rsidRPr="0020479F">
        <w:rPr>
          <w:lang w:val="en-GB"/>
        </w:rPr>
        <w:t xml:space="preserve">, improving explainability and interpretability, and standardizing approaches to security will all be important areas of focus in the coming years. </w:t>
      </w:r>
    </w:p>
    <w:p w14:paraId="272A8455" w14:textId="77777777" w:rsidR="00610887" w:rsidRPr="0020479F" w:rsidRDefault="00610887" w:rsidP="0020479F">
      <w:pPr>
        <w:rPr>
          <w:lang w:val="en-GB"/>
        </w:rPr>
      </w:pPr>
    </w:p>
    <w:p w14:paraId="0A6BD786" w14:textId="02960F01" w:rsidR="0048686C" w:rsidRPr="0020479F" w:rsidRDefault="0048686C" w:rsidP="0048686C">
      <w:pPr>
        <w:pStyle w:val="Heading1"/>
        <w:rPr>
          <w:lang w:val="en-GB"/>
        </w:rPr>
      </w:pPr>
      <w:bookmarkStart w:id="376" w:name="_Toc184043468"/>
      <w:r w:rsidRPr="0020479F">
        <w:rPr>
          <w:lang w:val="en-GB"/>
        </w:rPr>
        <w:lastRenderedPageBreak/>
        <w:t>Recommendations</w:t>
      </w:r>
      <w:bookmarkEnd w:id="376"/>
    </w:p>
    <w:p w14:paraId="2FB451A8" w14:textId="77777777" w:rsidR="00610887" w:rsidRPr="0020479F" w:rsidRDefault="00610887" w:rsidP="00610887">
      <w:pPr>
        <w:pStyle w:val="Heading2"/>
        <w:rPr>
          <w:lang w:val="en-GB"/>
        </w:rPr>
      </w:pPr>
      <w:bookmarkStart w:id="377" w:name="_Toc184043469"/>
      <w:r w:rsidRPr="0020479F">
        <w:rPr>
          <w:lang w:val="en-GB"/>
        </w:rPr>
        <w:t>General</w:t>
      </w:r>
      <w:bookmarkEnd w:id="377"/>
    </w:p>
    <w:p w14:paraId="33AD60C4" w14:textId="77777777" w:rsidR="00610887" w:rsidRPr="0020479F" w:rsidRDefault="00610887" w:rsidP="00610887">
      <w:pPr>
        <w:spacing w:after="240"/>
        <w:rPr>
          <w:lang w:val="en-GB"/>
        </w:rPr>
      </w:pPr>
      <w:r w:rsidRPr="0020479F">
        <w:rPr>
          <w:lang w:val="en-GB"/>
        </w:rPr>
        <w:t>This is a list of recommendations on next steps to be done on the contents of the present document in future revisions and on other O-RAN specifications based on the current state of this document.</w:t>
      </w:r>
    </w:p>
    <w:p w14:paraId="1D6604AA" w14:textId="694BC259" w:rsidR="00610887" w:rsidRPr="0020479F" w:rsidRDefault="00610887" w:rsidP="00610887">
      <w:pPr>
        <w:spacing w:after="240"/>
        <w:rPr>
          <w:lang w:val="en-GB"/>
        </w:rPr>
      </w:pPr>
      <w:r w:rsidRPr="0020479F">
        <w:rPr>
          <w:b/>
          <w:bCs/>
          <w:lang w:val="en-GB"/>
        </w:rPr>
        <w:t>Recommendation 1</w:t>
      </w:r>
      <w:r w:rsidRPr="0020479F">
        <w:rPr>
          <w:lang w:val="en-GB"/>
        </w:rPr>
        <w:t>: This work item should contribute to the WG11 Security Requirements specification</w:t>
      </w:r>
      <w:r w:rsidR="00BE5E6D">
        <w:rPr>
          <w:lang w:val="en-GB"/>
        </w:rPr>
        <w:t>s</w:t>
      </w:r>
      <w:r w:rsidRPr="0020479F">
        <w:rPr>
          <w:lang w:val="en-GB"/>
        </w:rPr>
        <w:t xml:space="preserve"> </w:t>
      </w:r>
      <w:r w:rsidRPr="0020479F">
        <w:rPr>
          <w:lang w:val="en-GB"/>
        </w:rPr>
        <w:fldChar w:fldCharType="begin"/>
      </w:r>
      <w:r w:rsidRPr="0020479F">
        <w:rPr>
          <w:lang w:val="en-GB"/>
        </w:rPr>
        <w:instrText xml:space="preserve"> REF _Ref159927823 \r \h </w:instrText>
      </w:r>
      <w:r w:rsidRPr="0020479F">
        <w:rPr>
          <w:lang w:val="en-GB"/>
        </w:rPr>
      </w:r>
      <w:r w:rsidRPr="0020479F">
        <w:rPr>
          <w:lang w:val="en-GB"/>
        </w:rPr>
        <w:fldChar w:fldCharType="separate"/>
      </w:r>
      <w:r w:rsidR="00E14D82">
        <w:rPr>
          <w:lang w:val="en-GB"/>
        </w:rPr>
        <w:t>[i.2]</w:t>
      </w:r>
      <w:r w:rsidRPr="0020479F">
        <w:rPr>
          <w:lang w:val="en-GB"/>
        </w:rPr>
        <w:fldChar w:fldCharType="end"/>
      </w:r>
      <w:r w:rsidRPr="0020479F">
        <w:rPr>
          <w:lang w:val="en-GB"/>
        </w:rPr>
        <w:t>with new requirements and security controls from the solutions outlined in this report. CRs will be generated as required.</w:t>
      </w:r>
    </w:p>
    <w:p w14:paraId="6DCDAFD8" w14:textId="321E0C9F" w:rsidR="00610887" w:rsidRPr="0020479F" w:rsidRDefault="00610887" w:rsidP="00610887">
      <w:pPr>
        <w:spacing w:after="240"/>
        <w:rPr>
          <w:lang w:val="en-GB"/>
        </w:rPr>
      </w:pPr>
      <w:r w:rsidRPr="0020479F">
        <w:rPr>
          <w:b/>
          <w:bCs/>
          <w:lang w:val="en-GB"/>
        </w:rPr>
        <w:t>Recommendation 2</w:t>
      </w:r>
      <w:r w:rsidRPr="0020479F">
        <w:rPr>
          <w:lang w:val="en-GB"/>
        </w:rPr>
        <w:t xml:space="preserve">: This work item should contribute security test cases for relevant security requirements to the WG11 Security Test specification </w:t>
      </w:r>
      <w:r w:rsidRPr="0020479F">
        <w:rPr>
          <w:lang w:val="en-GB"/>
        </w:rPr>
        <w:fldChar w:fldCharType="begin"/>
      </w:r>
      <w:r w:rsidRPr="0020479F">
        <w:rPr>
          <w:lang w:val="en-GB"/>
        </w:rPr>
        <w:instrText xml:space="preserve"> REF _Ref159927837 \r \h </w:instrText>
      </w:r>
      <w:r w:rsidRPr="0020479F">
        <w:rPr>
          <w:lang w:val="en-GB"/>
        </w:rPr>
      </w:r>
      <w:r w:rsidRPr="0020479F">
        <w:rPr>
          <w:lang w:val="en-GB"/>
        </w:rPr>
        <w:fldChar w:fldCharType="separate"/>
      </w:r>
      <w:r w:rsidR="00E14D82">
        <w:rPr>
          <w:lang w:val="en-GB"/>
        </w:rPr>
        <w:t>[i.5]</w:t>
      </w:r>
      <w:r w:rsidRPr="0020479F">
        <w:rPr>
          <w:lang w:val="en-GB"/>
        </w:rPr>
        <w:fldChar w:fldCharType="end"/>
      </w:r>
      <w:r w:rsidRPr="0020479F">
        <w:rPr>
          <w:lang w:val="en-GB"/>
        </w:rPr>
        <w:t>. CRs will be generated as required.</w:t>
      </w:r>
    </w:p>
    <w:p w14:paraId="06DFD341" w14:textId="61091F1F" w:rsidR="00610887" w:rsidRPr="0020479F" w:rsidRDefault="00610887" w:rsidP="00610887">
      <w:pPr>
        <w:spacing w:after="240"/>
        <w:rPr>
          <w:lang w:val="en-GB"/>
        </w:rPr>
      </w:pPr>
      <w:r w:rsidRPr="0020479F">
        <w:rPr>
          <w:b/>
          <w:bCs/>
          <w:lang w:val="en-GB"/>
        </w:rPr>
        <w:t>Recommendation 3</w:t>
      </w:r>
      <w:r w:rsidRPr="0020479F">
        <w:rPr>
          <w:lang w:val="en-GB"/>
        </w:rPr>
        <w:t>: This work item should contribute to the WG11 Security Protocols specification</w:t>
      </w:r>
      <w:r w:rsidR="00BE5E6D">
        <w:rPr>
          <w:lang w:val="en-GB"/>
        </w:rPr>
        <w:t>s</w:t>
      </w:r>
      <w:r w:rsidRPr="0020479F">
        <w:rPr>
          <w:lang w:val="en-GB"/>
        </w:rPr>
        <w:t xml:space="preserve"> </w:t>
      </w:r>
      <w:r w:rsidRPr="0020479F">
        <w:rPr>
          <w:lang w:val="en-GB"/>
        </w:rPr>
        <w:fldChar w:fldCharType="begin"/>
      </w:r>
      <w:r w:rsidRPr="0020479F">
        <w:rPr>
          <w:lang w:val="en-GB"/>
        </w:rPr>
        <w:instrText xml:space="preserve"> REF _Ref159927857 \r \h </w:instrText>
      </w:r>
      <w:r w:rsidRPr="0020479F">
        <w:rPr>
          <w:lang w:val="en-GB"/>
        </w:rPr>
      </w:r>
      <w:r w:rsidRPr="0020479F">
        <w:rPr>
          <w:lang w:val="en-GB"/>
        </w:rPr>
        <w:fldChar w:fldCharType="separate"/>
      </w:r>
      <w:r w:rsidR="00E14D82">
        <w:rPr>
          <w:lang w:val="en-GB"/>
        </w:rPr>
        <w:t>[i.3]</w:t>
      </w:r>
      <w:r w:rsidRPr="0020479F">
        <w:rPr>
          <w:lang w:val="en-GB"/>
        </w:rPr>
        <w:fldChar w:fldCharType="end"/>
      </w:r>
      <w:r w:rsidRPr="0020479F">
        <w:rPr>
          <w:lang w:val="en-GB"/>
        </w:rPr>
        <w:t>with new protocol- related requirements and controls from the solutions outlined in this report. CRs will be generated as required.</w:t>
      </w:r>
    </w:p>
    <w:p w14:paraId="53B819BD" w14:textId="19C7894A" w:rsidR="00610887" w:rsidRPr="0020479F" w:rsidRDefault="00610887" w:rsidP="00610887">
      <w:pPr>
        <w:spacing w:after="240"/>
        <w:rPr>
          <w:lang w:val="en-GB"/>
        </w:rPr>
      </w:pPr>
      <w:r w:rsidRPr="0020479F">
        <w:rPr>
          <w:b/>
          <w:bCs/>
          <w:lang w:val="en-GB"/>
        </w:rPr>
        <w:t>Recommendation 4</w:t>
      </w:r>
      <w:r w:rsidRPr="0020479F">
        <w:rPr>
          <w:lang w:val="en-GB"/>
        </w:rPr>
        <w:t xml:space="preserve">: This work item should contribute to the WG11 O- Security Threat Modeling and Remediation Analysis </w:t>
      </w:r>
      <w:r w:rsidRPr="0020479F">
        <w:rPr>
          <w:lang w:val="en-GB"/>
        </w:rPr>
        <w:fldChar w:fldCharType="begin"/>
      </w:r>
      <w:r w:rsidRPr="0020479F">
        <w:rPr>
          <w:lang w:val="en-GB"/>
        </w:rPr>
        <w:instrText xml:space="preserve"> REF _Ref69317594 \r \h </w:instrText>
      </w:r>
      <w:r w:rsidRPr="0020479F">
        <w:rPr>
          <w:lang w:val="en-GB"/>
        </w:rPr>
      </w:r>
      <w:r w:rsidRPr="0020479F">
        <w:rPr>
          <w:lang w:val="en-GB"/>
        </w:rPr>
        <w:fldChar w:fldCharType="separate"/>
      </w:r>
      <w:r w:rsidR="00E14D82">
        <w:rPr>
          <w:lang w:val="en-GB"/>
        </w:rPr>
        <w:t>[i.4]</w:t>
      </w:r>
      <w:r w:rsidRPr="0020479F">
        <w:rPr>
          <w:lang w:val="en-GB"/>
        </w:rPr>
        <w:fldChar w:fldCharType="end"/>
      </w:r>
      <w:r w:rsidRPr="0020479F">
        <w:rPr>
          <w:lang w:val="en-GB"/>
        </w:rPr>
        <w:t>with new threats and risks from the key issues outlined in this report. CRs will be generated as required.</w:t>
      </w:r>
    </w:p>
    <w:p w14:paraId="58C0392E" w14:textId="77777777" w:rsidR="00610887" w:rsidRPr="0020479F" w:rsidRDefault="00610887" w:rsidP="00610887">
      <w:pPr>
        <w:spacing w:after="240"/>
        <w:rPr>
          <w:lang w:val="en-GB"/>
        </w:rPr>
      </w:pPr>
      <w:r w:rsidRPr="0020479F">
        <w:rPr>
          <w:b/>
          <w:bCs/>
          <w:lang w:val="en-GB"/>
        </w:rPr>
        <w:t>Recommendation 5</w:t>
      </w:r>
      <w:r w:rsidRPr="0020479F">
        <w:rPr>
          <w:lang w:val="en-GB"/>
        </w:rPr>
        <w:t>: WG11 should collaborate with WG2 and WG3 to ensure the WG11 security specifications are appropriately referenced by WG2 and WG3 in their specifications.</w:t>
      </w:r>
    </w:p>
    <w:p w14:paraId="62ACB2E0" w14:textId="6B1658F8" w:rsidR="00774F75" w:rsidRPr="0020479F" w:rsidRDefault="00774F75" w:rsidP="008258D7">
      <w:pPr>
        <w:pStyle w:val="Heading2"/>
        <w:rPr>
          <w:lang w:val="en-GB"/>
        </w:rPr>
      </w:pPr>
      <w:bookmarkStart w:id="378" w:name="_Toc184043470"/>
      <w:r w:rsidRPr="0020479F">
        <w:rPr>
          <w:lang w:val="en-GB"/>
        </w:rPr>
        <w:t>Managing Risk</w:t>
      </w:r>
      <w:bookmarkEnd w:id="378"/>
      <w:r w:rsidRPr="0020479F">
        <w:rPr>
          <w:lang w:val="en-GB"/>
        </w:rPr>
        <w:t xml:space="preserve"> </w:t>
      </w:r>
    </w:p>
    <w:p w14:paraId="0DEB2E9A" w14:textId="3EFAD48F" w:rsidR="00020CE6" w:rsidRDefault="00774F75" w:rsidP="00774F75">
      <w:pPr>
        <w:spacing w:after="0"/>
        <w:jc w:val="both"/>
        <w:rPr>
          <w:lang w:val="en-GB"/>
        </w:rPr>
      </w:pPr>
      <w:r w:rsidRPr="0020479F">
        <w:rPr>
          <w:lang w:val="en-GB"/>
        </w:rPr>
        <w:t>There may be additional risks to an organization implementing or operating an AI/ML application or component as part of their service infrastructure. These risks may be non-technical in nature and involve regulatory or business risk that also must be managed</w:t>
      </w:r>
      <w:r w:rsidR="00610887" w:rsidRPr="00A42C18">
        <w:rPr>
          <w:lang w:val="en-GB"/>
        </w:rPr>
        <w:t>, o</w:t>
      </w:r>
      <w:r w:rsidRPr="0020479F">
        <w:rPr>
          <w:lang w:val="en-GB"/>
        </w:rPr>
        <w:t xml:space="preserve">r technical risks that include a non-technical portion to their mitigation strategy. Organizations should include these risks in their comprehensive risk management strategy by using a framework described in </w:t>
      </w:r>
      <w:r w:rsidR="00DA02F3" w:rsidRPr="00A42C18">
        <w:rPr>
          <w:lang w:val="en-GB"/>
        </w:rPr>
        <w:fldChar w:fldCharType="begin"/>
      </w:r>
      <w:r w:rsidR="00DA02F3" w:rsidRPr="00A42C18">
        <w:rPr>
          <w:lang w:val="en-GB"/>
        </w:rPr>
        <w:instrText xml:space="preserve"> REF _Ref152678198 \r \h </w:instrText>
      </w:r>
      <w:r w:rsidR="00DA02F3" w:rsidRPr="00A42C18">
        <w:rPr>
          <w:lang w:val="en-GB"/>
        </w:rPr>
      </w:r>
      <w:r w:rsidR="00DA02F3" w:rsidRPr="00A42C18">
        <w:rPr>
          <w:lang w:val="en-GB"/>
        </w:rPr>
        <w:fldChar w:fldCharType="separate"/>
      </w:r>
      <w:r w:rsidR="00E14D82">
        <w:rPr>
          <w:lang w:val="en-GB"/>
        </w:rPr>
        <w:t>[i.10]</w:t>
      </w:r>
      <w:r w:rsidR="00DA02F3" w:rsidRPr="00A42C18">
        <w:rPr>
          <w:lang w:val="en-GB"/>
        </w:rPr>
        <w:fldChar w:fldCharType="end"/>
      </w:r>
      <w:r w:rsidR="00C136EE">
        <w:rPr>
          <w:lang w:val="en-GB"/>
        </w:rPr>
        <w:t>,</w:t>
      </w:r>
      <w:r w:rsidRPr="0020479F">
        <w:rPr>
          <w:lang w:val="en-GB"/>
        </w:rPr>
        <w:t xml:space="preserve"> or similar frameworks that may be required in the area of operation.</w:t>
      </w:r>
    </w:p>
    <w:p w14:paraId="0A41A4DE" w14:textId="77777777" w:rsidR="00A04173" w:rsidRDefault="00A04173" w:rsidP="00774F75">
      <w:pPr>
        <w:spacing w:after="0"/>
        <w:jc w:val="both"/>
        <w:rPr>
          <w:lang w:val="en-GB"/>
        </w:rPr>
      </w:pPr>
    </w:p>
    <w:p w14:paraId="28EA99C1" w14:textId="77777777" w:rsidR="00A04173" w:rsidRPr="00872100" w:rsidRDefault="00A04173" w:rsidP="005A00E4">
      <w:pPr>
        <w:pStyle w:val="Heading8"/>
        <w:numPr>
          <w:ilvl w:val="0"/>
          <w:numId w:val="0"/>
        </w:numPr>
        <w:ind w:left="1440" w:hanging="1440"/>
        <w:rPr>
          <w:lang w:val="en-GB" w:eastAsia="zh-CN"/>
        </w:rPr>
      </w:pPr>
      <w:r w:rsidRPr="00872100">
        <w:rPr>
          <w:lang w:val="en-GB" w:eastAsia="zh-CN"/>
        </w:rPr>
        <w:lastRenderedPageBreak/>
        <w:t>Annex A (informative):</w:t>
      </w:r>
    </w:p>
    <w:p w14:paraId="4B194A8B" w14:textId="77777777" w:rsidR="00A04173" w:rsidRDefault="00A04173" w:rsidP="00A04173">
      <w:pPr>
        <w:overflowPunct w:val="0"/>
        <w:autoSpaceDE w:val="0"/>
        <w:autoSpaceDN w:val="0"/>
        <w:adjustRightInd w:val="0"/>
        <w:spacing w:after="0"/>
        <w:textAlignment w:val="baseline"/>
        <w:rPr>
          <w:rFonts w:ascii="Arial" w:eastAsiaTheme="minorEastAsia" w:hAnsi="Arial" w:cs="Arial"/>
          <w:sz w:val="36"/>
          <w:szCs w:val="36"/>
          <w:lang w:val="en-GB" w:eastAsia="zh-CN"/>
        </w:rPr>
      </w:pPr>
      <w:r>
        <w:rPr>
          <w:rFonts w:ascii="Arial" w:eastAsiaTheme="minorEastAsia" w:hAnsi="Arial" w:cs="Arial"/>
          <w:sz w:val="36"/>
          <w:szCs w:val="36"/>
          <w:lang w:val="en-GB" w:eastAsia="zh-CN"/>
        </w:rPr>
        <w:t>Attack Mapping to NIST AML Taxonomy</w:t>
      </w:r>
    </w:p>
    <w:p w14:paraId="244D90A3" w14:textId="5E57074D" w:rsidR="00A04173" w:rsidRDefault="00A04173" w:rsidP="00A04173">
      <w:pPr>
        <w:overflowPunct w:val="0"/>
        <w:autoSpaceDE w:val="0"/>
        <w:autoSpaceDN w:val="0"/>
        <w:adjustRightInd w:val="0"/>
        <w:spacing w:after="0"/>
        <w:textAlignment w:val="baseline"/>
        <w:rPr>
          <w:rFonts w:eastAsiaTheme="minorEastAsia"/>
          <w:lang w:val="en-GB" w:eastAsia="zh-CN"/>
        </w:rPr>
      </w:pPr>
      <w:r w:rsidRPr="00720FEE">
        <w:rPr>
          <w:rFonts w:eastAsiaTheme="minorEastAsia"/>
          <w:lang w:val="en-GB" w:eastAsia="zh-CN"/>
        </w:rPr>
        <w:t xml:space="preserve">To ensure comprehensive coverage of AI/ML </w:t>
      </w:r>
      <w:r>
        <w:rPr>
          <w:rFonts w:eastAsiaTheme="minorEastAsia"/>
          <w:lang w:val="en-GB" w:eastAsia="zh-CN"/>
        </w:rPr>
        <w:t>attacks</w:t>
      </w:r>
      <w:r w:rsidRPr="00720FEE">
        <w:rPr>
          <w:rFonts w:eastAsiaTheme="minorEastAsia"/>
          <w:lang w:val="en-GB" w:eastAsia="zh-CN"/>
        </w:rPr>
        <w:t xml:space="preserve"> in this </w:t>
      </w:r>
      <w:r>
        <w:rPr>
          <w:rFonts w:eastAsiaTheme="minorEastAsia"/>
          <w:lang w:val="en-GB" w:eastAsia="zh-CN"/>
        </w:rPr>
        <w:t xml:space="preserve">technical </w:t>
      </w:r>
      <w:r w:rsidRPr="00720FEE">
        <w:rPr>
          <w:rFonts w:eastAsiaTheme="minorEastAsia"/>
          <w:lang w:val="en-GB" w:eastAsia="zh-CN"/>
        </w:rPr>
        <w:t xml:space="preserve">report, a gap analysis was conducted using a NIST </w:t>
      </w:r>
      <w:r>
        <w:rPr>
          <w:rFonts w:eastAsiaTheme="minorEastAsia"/>
          <w:lang w:val="en-GB" w:eastAsia="zh-CN"/>
        </w:rPr>
        <w:t xml:space="preserve">Trustworthy and Responsible AI Report, </w:t>
      </w:r>
      <w:r w:rsidRPr="00B70A12">
        <w:rPr>
          <w:rFonts w:eastAsiaTheme="minorEastAsia"/>
          <w:lang w:val="en-GB" w:eastAsia="zh-CN"/>
        </w:rPr>
        <w:t>NIST AI 100-2e2023</w:t>
      </w:r>
      <w:r w:rsidRPr="00720FEE">
        <w:rPr>
          <w:rFonts w:eastAsiaTheme="minorEastAsia"/>
          <w:lang w:val="en-GB" w:eastAsia="zh-CN"/>
        </w:rPr>
        <w:t xml:space="preserve"> titled, “Adversarial Machine Learning: A Taxonomy and terminology of Attacks and Mitigations [i.9] as a reference.</w:t>
      </w:r>
      <w:r>
        <w:rPr>
          <w:rFonts w:eastAsiaTheme="minorEastAsia"/>
          <w:lang w:val="en-GB" w:eastAsia="zh-CN"/>
        </w:rPr>
        <w:t xml:space="preserve"> What follows is a table (</w:t>
      </w:r>
      <w:r>
        <w:rPr>
          <w:rFonts w:eastAsiaTheme="minorEastAsia"/>
          <w:lang w:val="en-GB" w:eastAsia="zh-CN"/>
        </w:rPr>
        <w:fldChar w:fldCharType="begin"/>
      </w:r>
      <w:r>
        <w:rPr>
          <w:rFonts w:eastAsiaTheme="minorEastAsia"/>
          <w:lang w:val="en-GB" w:eastAsia="zh-CN"/>
        </w:rPr>
        <w:instrText xml:space="preserve"> REF _Ref165380411 \h </w:instrText>
      </w:r>
      <w:r>
        <w:rPr>
          <w:rFonts w:eastAsiaTheme="minorEastAsia"/>
          <w:lang w:val="en-GB" w:eastAsia="zh-CN"/>
        </w:rPr>
      </w:r>
      <w:r>
        <w:rPr>
          <w:rFonts w:eastAsiaTheme="minorEastAsia"/>
          <w:lang w:val="en-GB" w:eastAsia="zh-CN"/>
        </w:rPr>
        <w:fldChar w:fldCharType="separate"/>
      </w:r>
      <w:r w:rsidR="00E14D82">
        <w:t xml:space="preserve">Table </w:t>
      </w:r>
      <w:r w:rsidR="00E14D82">
        <w:rPr>
          <w:noProof/>
        </w:rPr>
        <w:t>10.2</w:t>
      </w:r>
      <w:r w:rsidR="00E14D82">
        <w:noBreakHyphen/>
      </w:r>
      <w:r w:rsidR="00E14D82">
        <w:rPr>
          <w:noProof/>
        </w:rPr>
        <w:t>1</w:t>
      </w:r>
      <w:r>
        <w:rPr>
          <w:rFonts w:eastAsiaTheme="minorEastAsia"/>
          <w:lang w:val="en-GB" w:eastAsia="zh-CN"/>
        </w:rPr>
        <w:fldChar w:fldCharType="end"/>
      </w:r>
      <w:r>
        <w:rPr>
          <w:rFonts w:eastAsiaTheme="minorEastAsia"/>
          <w:lang w:val="en-GB" w:eastAsia="zh-CN"/>
        </w:rPr>
        <w:t>) that documents the mapping between attacks listed in this technical report and the attacks enumerated in Figure 1 of [i.9]. There was an attempt to list the section number from [i.9] where the attack is described. However, some of the attacks in [i.9] have dedicated sections while other attacks are referred inside a major section. Any inconsistencies in the below table (</w:t>
      </w:r>
      <w:r>
        <w:rPr>
          <w:rFonts w:eastAsiaTheme="minorEastAsia"/>
          <w:lang w:val="en-GB" w:eastAsia="zh-CN"/>
        </w:rPr>
        <w:fldChar w:fldCharType="begin"/>
      </w:r>
      <w:r>
        <w:rPr>
          <w:rFonts w:eastAsiaTheme="minorEastAsia"/>
          <w:lang w:val="en-GB" w:eastAsia="zh-CN"/>
        </w:rPr>
        <w:instrText xml:space="preserve"> REF _Ref165380411 \h </w:instrText>
      </w:r>
      <w:r>
        <w:rPr>
          <w:rFonts w:eastAsiaTheme="minorEastAsia"/>
          <w:lang w:val="en-GB" w:eastAsia="zh-CN"/>
        </w:rPr>
      </w:r>
      <w:r>
        <w:rPr>
          <w:rFonts w:eastAsiaTheme="minorEastAsia"/>
          <w:lang w:val="en-GB" w:eastAsia="zh-CN"/>
        </w:rPr>
        <w:fldChar w:fldCharType="separate"/>
      </w:r>
      <w:r w:rsidR="00E14D82">
        <w:t xml:space="preserve">Table </w:t>
      </w:r>
      <w:r w:rsidR="00E14D82">
        <w:rPr>
          <w:noProof/>
        </w:rPr>
        <w:t>10.2</w:t>
      </w:r>
      <w:r w:rsidR="00E14D82">
        <w:noBreakHyphen/>
      </w:r>
      <w:r w:rsidR="00E14D82">
        <w:rPr>
          <w:noProof/>
        </w:rPr>
        <w:t>1</w:t>
      </w:r>
      <w:r>
        <w:rPr>
          <w:rFonts w:eastAsiaTheme="minorEastAsia"/>
          <w:lang w:val="en-GB" w:eastAsia="zh-CN"/>
        </w:rPr>
        <w:fldChar w:fldCharType="end"/>
      </w:r>
      <w:r>
        <w:rPr>
          <w:rFonts w:eastAsiaTheme="minorEastAsia"/>
          <w:lang w:val="en-GB" w:eastAsia="zh-CN"/>
        </w:rPr>
        <w:t xml:space="preserve">) regarding section numbers in [i.9] will be a result of that document’s formatting inconsistency.  </w:t>
      </w:r>
    </w:p>
    <w:p w14:paraId="4EB28465" w14:textId="77777777" w:rsidR="00A04173" w:rsidRDefault="00A04173" w:rsidP="00A04173">
      <w:pPr>
        <w:overflowPunct w:val="0"/>
        <w:autoSpaceDE w:val="0"/>
        <w:autoSpaceDN w:val="0"/>
        <w:adjustRightInd w:val="0"/>
        <w:spacing w:after="0"/>
        <w:textAlignment w:val="baseline"/>
        <w:rPr>
          <w:rFonts w:eastAsiaTheme="minorEastAsia"/>
          <w:lang w:val="en-GB" w:eastAsia="zh-CN"/>
        </w:rPr>
      </w:pPr>
    </w:p>
    <w:p w14:paraId="318E05F6" w14:textId="77777777" w:rsidR="00A04173" w:rsidRDefault="00A04173" w:rsidP="00A04173">
      <w:pPr>
        <w:overflowPunct w:val="0"/>
        <w:autoSpaceDE w:val="0"/>
        <w:autoSpaceDN w:val="0"/>
        <w:adjustRightInd w:val="0"/>
        <w:spacing w:after="0"/>
        <w:textAlignment w:val="baseline"/>
        <w:rPr>
          <w:rFonts w:eastAsiaTheme="minorEastAsia"/>
          <w:lang w:val="en-GB" w:eastAsia="zh-CN"/>
        </w:rPr>
      </w:pPr>
      <w:r w:rsidRPr="00C062D4">
        <w:rPr>
          <w:rFonts w:eastAsiaTheme="minorEastAsia"/>
          <w:lang w:val="en-GB" w:eastAsia="zh-CN"/>
        </w:rPr>
        <w:t xml:space="preserve">There are three </w:t>
      </w:r>
      <w:r>
        <w:rPr>
          <w:rFonts w:eastAsiaTheme="minorEastAsia"/>
          <w:lang w:val="en-GB" w:eastAsia="zh-CN"/>
        </w:rPr>
        <w:t xml:space="preserve">attacks (i.e., </w:t>
      </w:r>
      <w:r w:rsidRPr="00C062D4">
        <w:rPr>
          <w:rFonts w:eastAsiaTheme="minorEastAsia"/>
          <w:lang w:val="en-GB" w:eastAsia="zh-CN"/>
        </w:rPr>
        <w:t>transfer learning attack, model skewing</w:t>
      </w:r>
      <w:r>
        <w:rPr>
          <w:rFonts w:eastAsiaTheme="minorEastAsia"/>
          <w:lang w:val="en-GB" w:eastAsia="zh-CN"/>
        </w:rPr>
        <w:t>,</w:t>
      </w:r>
      <w:r w:rsidRPr="00C062D4">
        <w:rPr>
          <w:rFonts w:eastAsiaTheme="minorEastAsia"/>
          <w:lang w:val="en-GB" w:eastAsia="zh-CN"/>
        </w:rPr>
        <w:t xml:space="preserve"> and output integrity attack</w:t>
      </w:r>
      <w:r>
        <w:rPr>
          <w:rFonts w:eastAsiaTheme="minorEastAsia"/>
          <w:lang w:val="en-GB" w:eastAsia="zh-CN"/>
        </w:rPr>
        <w:t>)</w:t>
      </w:r>
      <w:r w:rsidRPr="00C062D4">
        <w:rPr>
          <w:rFonts w:eastAsiaTheme="minorEastAsia"/>
          <w:lang w:val="en-GB" w:eastAsia="zh-CN"/>
        </w:rPr>
        <w:t xml:space="preserve"> listed in this technical report where there are no equivalent attacks listed in </w:t>
      </w:r>
      <w:r>
        <w:rPr>
          <w:rFonts w:eastAsiaTheme="minorEastAsia"/>
          <w:lang w:val="en-GB" w:eastAsia="zh-CN"/>
        </w:rPr>
        <w:t>F</w:t>
      </w:r>
      <w:r w:rsidRPr="00C062D4">
        <w:rPr>
          <w:rFonts w:eastAsiaTheme="minorEastAsia"/>
          <w:lang w:val="en-GB" w:eastAsia="zh-CN"/>
        </w:rPr>
        <w:t>igure 1 of [i.9]</w:t>
      </w:r>
      <w:r>
        <w:rPr>
          <w:rFonts w:eastAsiaTheme="minorEastAsia"/>
          <w:lang w:val="en-GB" w:eastAsia="zh-CN"/>
        </w:rPr>
        <w:t>.</w:t>
      </w:r>
    </w:p>
    <w:p w14:paraId="30877E18" w14:textId="77777777" w:rsidR="00A04173" w:rsidRDefault="00A04173" w:rsidP="00A04173">
      <w:pPr>
        <w:overflowPunct w:val="0"/>
        <w:autoSpaceDE w:val="0"/>
        <w:autoSpaceDN w:val="0"/>
        <w:adjustRightInd w:val="0"/>
        <w:spacing w:after="0"/>
        <w:textAlignment w:val="baseline"/>
        <w:rPr>
          <w:rFonts w:eastAsiaTheme="minorEastAsia"/>
          <w:lang w:val="en-GB" w:eastAsia="zh-CN"/>
        </w:rPr>
      </w:pPr>
    </w:p>
    <w:p w14:paraId="58FD1C62" w14:textId="77777777" w:rsidR="00A04173" w:rsidRDefault="00A04173" w:rsidP="00A04173">
      <w:pPr>
        <w:overflowPunct w:val="0"/>
        <w:autoSpaceDE w:val="0"/>
        <w:autoSpaceDN w:val="0"/>
        <w:adjustRightInd w:val="0"/>
        <w:spacing w:after="0"/>
        <w:textAlignment w:val="baseline"/>
        <w:rPr>
          <w:rFonts w:eastAsiaTheme="minorEastAsia"/>
          <w:lang w:val="en-GB" w:eastAsia="zh-CN"/>
        </w:rPr>
      </w:pPr>
      <w:r>
        <w:rPr>
          <w:rFonts w:eastAsiaTheme="minorEastAsia"/>
          <w:lang w:val="en-GB" w:eastAsia="zh-CN"/>
        </w:rPr>
        <w:t xml:space="preserve">The Transfer Learning Attack does have treatment in [i.9]. However, it is not listed within the taxonomy diagram in Figure 1. It appears that [i.9] has left this out as it is considered an inherent model property that attackers can take advantage of and not an attack itself. For this technical report it is important to call out this attack specifically as there are specific mitigations referenced. </w:t>
      </w:r>
    </w:p>
    <w:p w14:paraId="0136C840" w14:textId="77777777" w:rsidR="00A04173" w:rsidRDefault="00A04173" w:rsidP="00A04173">
      <w:pPr>
        <w:overflowPunct w:val="0"/>
        <w:autoSpaceDE w:val="0"/>
        <w:autoSpaceDN w:val="0"/>
        <w:adjustRightInd w:val="0"/>
        <w:spacing w:after="0"/>
        <w:textAlignment w:val="baseline"/>
        <w:rPr>
          <w:rFonts w:eastAsiaTheme="minorEastAsia"/>
          <w:lang w:val="en-GB" w:eastAsia="zh-CN"/>
        </w:rPr>
      </w:pPr>
    </w:p>
    <w:p w14:paraId="2DAD0143" w14:textId="77777777" w:rsidR="00A04173" w:rsidRDefault="00A04173" w:rsidP="00A04173">
      <w:pPr>
        <w:overflowPunct w:val="0"/>
        <w:autoSpaceDE w:val="0"/>
        <w:autoSpaceDN w:val="0"/>
        <w:adjustRightInd w:val="0"/>
        <w:spacing w:after="0"/>
        <w:textAlignment w:val="baseline"/>
        <w:rPr>
          <w:rFonts w:eastAsiaTheme="minorEastAsia"/>
          <w:lang w:val="en-GB" w:eastAsia="zh-CN"/>
        </w:rPr>
      </w:pPr>
      <w:r>
        <w:rPr>
          <w:rFonts w:eastAsiaTheme="minorEastAsia"/>
          <w:lang w:val="en-GB" w:eastAsia="zh-CN"/>
        </w:rPr>
        <w:t>The Model Skewing attack is covered by [i.9] in section 2.3 titled Data Poisoning.</w:t>
      </w:r>
    </w:p>
    <w:p w14:paraId="61164227" w14:textId="77777777" w:rsidR="00A04173" w:rsidRDefault="00A04173" w:rsidP="00A04173">
      <w:pPr>
        <w:overflowPunct w:val="0"/>
        <w:autoSpaceDE w:val="0"/>
        <w:autoSpaceDN w:val="0"/>
        <w:adjustRightInd w:val="0"/>
        <w:spacing w:after="0"/>
        <w:textAlignment w:val="baseline"/>
        <w:rPr>
          <w:rFonts w:eastAsiaTheme="minorEastAsia"/>
          <w:lang w:val="en-GB" w:eastAsia="zh-CN"/>
        </w:rPr>
      </w:pPr>
    </w:p>
    <w:p w14:paraId="2DF4BD34" w14:textId="22E3F204" w:rsidR="00A04173" w:rsidRDefault="00A04173" w:rsidP="00A04173">
      <w:pPr>
        <w:overflowPunct w:val="0"/>
        <w:autoSpaceDE w:val="0"/>
        <w:autoSpaceDN w:val="0"/>
        <w:adjustRightInd w:val="0"/>
        <w:spacing w:after="0"/>
        <w:textAlignment w:val="baseline"/>
        <w:rPr>
          <w:rFonts w:eastAsiaTheme="minorEastAsia"/>
          <w:lang w:val="en-GB" w:eastAsia="zh-CN"/>
        </w:rPr>
      </w:pPr>
      <w:r w:rsidRPr="00EE7EC2">
        <w:rPr>
          <w:rFonts w:eastAsiaTheme="minorEastAsia"/>
          <w:lang w:val="en-GB" w:eastAsia="zh-CN"/>
        </w:rPr>
        <w:t xml:space="preserve">The Output Integrity Attack is not encompassed in [i.9]. This type of attack specifically targets the output data from an AI/ML model. As [i.9] is exclusively concerned with attacks that target the inputs and processing </w:t>
      </w:r>
      <w:r>
        <w:rPr>
          <w:rFonts w:eastAsiaTheme="minorEastAsia"/>
          <w:lang w:val="en-GB" w:eastAsia="zh-CN"/>
        </w:rPr>
        <w:t>in</w:t>
      </w:r>
      <w:r w:rsidRPr="00EE7EC2">
        <w:rPr>
          <w:rFonts w:eastAsiaTheme="minorEastAsia"/>
          <w:lang w:val="en-GB" w:eastAsia="zh-CN"/>
        </w:rPr>
        <w:t xml:space="preserve"> </w:t>
      </w:r>
      <w:r>
        <w:rPr>
          <w:rFonts w:eastAsiaTheme="minorEastAsia"/>
          <w:lang w:val="en-GB" w:eastAsia="zh-CN"/>
        </w:rPr>
        <w:t>a</w:t>
      </w:r>
      <w:r w:rsidRPr="00EE7EC2">
        <w:rPr>
          <w:rFonts w:eastAsiaTheme="minorEastAsia"/>
          <w:lang w:val="en-GB" w:eastAsia="zh-CN"/>
        </w:rPr>
        <w:t xml:space="preserve"> model, the Output Integrity Attack falls outside its scope. This is shown in the table </w:t>
      </w:r>
      <w:r>
        <w:rPr>
          <w:rFonts w:eastAsiaTheme="minorEastAsia"/>
          <w:lang w:val="en-GB" w:eastAsia="zh-CN"/>
        </w:rPr>
        <w:t>(</w:t>
      </w:r>
      <w:r>
        <w:rPr>
          <w:rFonts w:eastAsiaTheme="minorEastAsia"/>
          <w:lang w:val="en-GB" w:eastAsia="zh-CN"/>
        </w:rPr>
        <w:fldChar w:fldCharType="begin"/>
      </w:r>
      <w:r>
        <w:rPr>
          <w:rFonts w:eastAsiaTheme="minorEastAsia"/>
          <w:lang w:val="en-GB" w:eastAsia="zh-CN"/>
        </w:rPr>
        <w:instrText xml:space="preserve"> REF _Ref165380411 \h </w:instrText>
      </w:r>
      <w:r>
        <w:rPr>
          <w:rFonts w:eastAsiaTheme="minorEastAsia"/>
          <w:lang w:val="en-GB" w:eastAsia="zh-CN"/>
        </w:rPr>
      </w:r>
      <w:r>
        <w:rPr>
          <w:rFonts w:eastAsiaTheme="minorEastAsia"/>
          <w:lang w:val="en-GB" w:eastAsia="zh-CN"/>
        </w:rPr>
        <w:fldChar w:fldCharType="separate"/>
      </w:r>
      <w:r w:rsidR="00E14D82">
        <w:t xml:space="preserve">Table </w:t>
      </w:r>
      <w:r w:rsidR="00E14D82">
        <w:rPr>
          <w:noProof/>
        </w:rPr>
        <w:t>10.2</w:t>
      </w:r>
      <w:r w:rsidR="00E14D82">
        <w:noBreakHyphen/>
      </w:r>
      <w:r w:rsidR="00E14D82">
        <w:rPr>
          <w:noProof/>
        </w:rPr>
        <w:t>1</w:t>
      </w:r>
      <w:r>
        <w:rPr>
          <w:rFonts w:eastAsiaTheme="minorEastAsia"/>
          <w:lang w:val="en-GB" w:eastAsia="zh-CN"/>
        </w:rPr>
        <w:fldChar w:fldCharType="end"/>
      </w:r>
      <w:r>
        <w:rPr>
          <w:rFonts w:eastAsiaTheme="minorEastAsia"/>
          <w:lang w:val="en-GB" w:eastAsia="zh-CN"/>
        </w:rPr>
        <w:t xml:space="preserve">) </w:t>
      </w:r>
      <w:r w:rsidRPr="00EE7EC2">
        <w:rPr>
          <w:rFonts w:eastAsiaTheme="minorEastAsia"/>
          <w:lang w:val="en-GB" w:eastAsia="zh-CN"/>
        </w:rPr>
        <w:t>below</w:t>
      </w:r>
      <w:r>
        <w:rPr>
          <w:rFonts w:eastAsiaTheme="minorEastAsia"/>
          <w:lang w:val="en-GB" w:eastAsia="zh-CN"/>
        </w:rPr>
        <w:t xml:space="preserve"> with the text “out of scope for [i.9]”</w:t>
      </w:r>
      <w:r w:rsidRPr="00EE7EC2">
        <w:rPr>
          <w:rFonts w:eastAsiaTheme="minorEastAsia"/>
          <w:lang w:val="en-GB" w:eastAsia="zh-CN"/>
        </w:rPr>
        <w:t>.</w:t>
      </w:r>
      <w:r>
        <w:rPr>
          <w:rFonts w:eastAsiaTheme="minorEastAsia"/>
          <w:lang w:val="en-GB" w:eastAsia="zh-CN"/>
        </w:rPr>
        <w:t xml:space="preserve"> </w:t>
      </w:r>
    </w:p>
    <w:p w14:paraId="210B4CC2" w14:textId="77777777" w:rsidR="00A04173" w:rsidRDefault="00A04173" w:rsidP="00A04173">
      <w:pPr>
        <w:overflowPunct w:val="0"/>
        <w:autoSpaceDE w:val="0"/>
        <w:autoSpaceDN w:val="0"/>
        <w:adjustRightInd w:val="0"/>
        <w:spacing w:after="0"/>
        <w:textAlignment w:val="baseline"/>
        <w:rPr>
          <w:rFonts w:eastAsiaTheme="minorEastAsia"/>
          <w:lang w:val="en-GB" w:eastAsia="zh-CN"/>
        </w:rPr>
      </w:pPr>
    </w:p>
    <w:p w14:paraId="498C7249" w14:textId="77777777" w:rsidR="00A04173" w:rsidRDefault="00A04173" w:rsidP="00A04173">
      <w:pPr>
        <w:overflowPunct w:val="0"/>
        <w:autoSpaceDE w:val="0"/>
        <w:autoSpaceDN w:val="0"/>
        <w:adjustRightInd w:val="0"/>
        <w:spacing w:after="0"/>
        <w:textAlignment w:val="baseline"/>
        <w:rPr>
          <w:rFonts w:eastAsiaTheme="minorEastAsia"/>
          <w:lang w:val="en-GB" w:eastAsia="zh-CN"/>
        </w:rPr>
      </w:pPr>
    </w:p>
    <w:p w14:paraId="2C09431F" w14:textId="5E5B8DDF" w:rsidR="00A04173" w:rsidRDefault="00A04173" w:rsidP="00A04173">
      <w:pPr>
        <w:pStyle w:val="Caption"/>
        <w:keepNext/>
      </w:pPr>
      <w:bookmarkStart w:id="379" w:name="_Ref165380411"/>
      <w:bookmarkStart w:id="380" w:name="_Toc184043487"/>
      <w:r>
        <w:t xml:space="preserve">Table </w:t>
      </w:r>
      <w:r w:rsidR="00C269D3">
        <w:fldChar w:fldCharType="begin"/>
      </w:r>
      <w:r w:rsidR="00C269D3">
        <w:instrText xml:space="preserve"> STYLEREF 2 \s </w:instrText>
      </w:r>
      <w:r w:rsidR="00C269D3">
        <w:fldChar w:fldCharType="separate"/>
      </w:r>
      <w:r w:rsidR="00E14D82">
        <w:rPr>
          <w:noProof/>
        </w:rPr>
        <w:t>10.2</w:t>
      </w:r>
      <w:r w:rsidR="00C269D3">
        <w:fldChar w:fldCharType="end"/>
      </w:r>
      <w:r w:rsidR="00C269D3">
        <w:noBreakHyphen/>
      </w:r>
      <w:r w:rsidR="00C269D3">
        <w:fldChar w:fldCharType="begin"/>
      </w:r>
      <w:r w:rsidR="00C269D3">
        <w:instrText xml:space="preserve"> SEQ Table \* ARABIC \s 2 </w:instrText>
      </w:r>
      <w:r w:rsidR="00C269D3">
        <w:fldChar w:fldCharType="separate"/>
      </w:r>
      <w:r w:rsidR="00E14D82">
        <w:rPr>
          <w:noProof/>
        </w:rPr>
        <w:t>1</w:t>
      </w:r>
      <w:r w:rsidR="00C269D3">
        <w:fldChar w:fldCharType="end"/>
      </w:r>
      <w:bookmarkEnd w:id="379"/>
      <w:r>
        <w:t xml:space="preserve">. </w:t>
      </w:r>
      <w:r w:rsidRPr="00E70612">
        <w:t>Mapping of AI/ML TR attacks with NIST AML Taxonomy of attacks</w:t>
      </w:r>
      <w:bookmarkEnd w:id="380"/>
    </w:p>
    <w:tbl>
      <w:tblPr>
        <w:tblW w:w="8810" w:type="dxa"/>
        <w:tblLayout w:type="fixed"/>
        <w:tblCellMar>
          <w:left w:w="0" w:type="dxa"/>
          <w:right w:w="0" w:type="dxa"/>
        </w:tblCellMar>
        <w:tblLook w:val="0620" w:firstRow="1" w:lastRow="0" w:firstColumn="0" w:lastColumn="0" w:noHBand="1" w:noVBand="1"/>
      </w:tblPr>
      <w:tblGrid>
        <w:gridCol w:w="4220"/>
        <w:gridCol w:w="4590"/>
      </w:tblGrid>
      <w:tr w:rsidR="00A04173" w:rsidRPr="004E6FB2" w14:paraId="64D0D97D" w14:textId="77777777" w:rsidTr="00D30D88">
        <w:trPr>
          <w:trHeight w:val="545"/>
        </w:trPr>
        <w:tc>
          <w:tcPr>
            <w:tcW w:w="4220" w:type="dxa"/>
            <w:tcBorders>
              <w:top w:val="single" w:sz="8" w:space="0" w:color="000000"/>
              <w:left w:val="single" w:sz="8" w:space="0" w:color="000000"/>
              <w:bottom w:val="single" w:sz="8" w:space="0" w:color="000000"/>
              <w:right w:val="single" w:sz="8" w:space="0" w:color="000000"/>
            </w:tcBorders>
            <w:shd w:val="clear" w:color="auto" w:fill="E8EAF1"/>
          </w:tcPr>
          <w:p w14:paraId="7A60C59D" w14:textId="77777777" w:rsidR="00A04173" w:rsidRPr="0065723E" w:rsidRDefault="00A04173" w:rsidP="00D30D88">
            <w:pPr>
              <w:spacing w:after="0"/>
              <w:textAlignment w:val="top"/>
              <w:rPr>
                <w:rFonts w:eastAsia="Times New Roman"/>
                <w:b/>
                <w:bCs/>
                <w:color w:val="000000" w:themeColor="dark1"/>
                <w:kern w:val="24"/>
              </w:rPr>
            </w:pPr>
            <w:r w:rsidRPr="0065723E">
              <w:rPr>
                <w:rFonts w:eastAsia="Times New Roman"/>
                <w:b/>
                <w:bCs/>
                <w:color w:val="000000" w:themeColor="dark1"/>
                <w:kern w:val="24"/>
              </w:rPr>
              <w:t xml:space="preserve">AI/ML TR </w:t>
            </w:r>
            <w:r>
              <w:rPr>
                <w:rFonts w:eastAsia="Times New Roman"/>
                <w:b/>
                <w:bCs/>
                <w:color w:val="000000" w:themeColor="dark1"/>
                <w:kern w:val="24"/>
              </w:rPr>
              <w:t>Attacks (</w:t>
            </w:r>
            <w:r w:rsidRPr="0065723E">
              <w:rPr>
                <w:rFonts w:eastAsia="Times New Roman"/>
                <w:b/>
                <w:bCs/>
                <w:color w:val="000000" w:themeColor="dark1"/>
                <w:kern w:val="24"/>
              </w:rPr>
              <w:t>Clause</w:t>
            </w:r>
            <w:r>
              <w:rPr>
                <w:rFonts w:eastAsia="Times New Roman"/>
                <w:b/>
                <w:bCs/>
                <w:color w:val="000000" w:themeColor="dark1"/>
                <w:kern w:val="24"/>
              </w:rPr>
              <w:t xml:space="preserve"> and Attack Name)</w:t>
            </w:r>
          </w:p>
        </w:tc>
        <w:tc>
          <w:tcPr>
            <w:tcW w:w="4590" w:type="dxa"/>
            <w:tcBorders>
              <w:top w:val="single" w:sz="8" w:space="0" w:color="000000"/>
              <w:left w:val="single" w:sz="8" w:space="0" w:color="000000"/>
              <w:bottom w:val="single" w:sz="8" w:space="0" w:color="000000"/>
              <w:right w:val="single" w:sz="8" w:space="0" w:color="000000"/>
            </w:tcBorders>
            <w:shd w:val="clear" w:color="auto" w:fill="E8EAF1"/>
            <w:tcMar>
              <w:top w:w="72" w:type="dxa"/>
              <w:left w:w="144" w:type="dxa"/>
              <w:bottom w:w="72" w:type="dxa"/>
              <w:right w:w="144" w:type="dxa"/>
            </w:tcMar>
            <w:hideMark/>
          </w:tcPr>
          <w:p w14:paraId="6D8A1191" w14:textId="77777777" w:rsidR="00A04173" w:rsidRPr="0065723E" w:rsidRDefault="00A04173" w:rsidP="00D30D88">
            <w:pPr>
              <w:spacing w:after="0"/>
              <w:textAlignment w:val="top"/>
              <w:rPr>
                <w:rFonts w:eastAsia="Times New Roman"/>
              </w:rPr>
            </w:pPr>
            <w:r>
              <w:rPr>
                <w:rFonts w:eastAsia="Times New Roman"/>
                <w:b/>
                <w:bCs/>
                <w:color w:val="000000" w:themeColor="dark1"/>
                <w:kern w:val="24"/>
              </w:rPr>
              <w:t xml:space="preserve">[i.9] </w:t>
            </w:r>
            <w:r w:rsidRPr="0065723E">
              <w:rPr>
                <w:rFonts w:eastAsia="Times New Roman"/>
                <w:b/>
                <w:bCs/>
                <w:color w:val="000000" w:themeColor="dark1"/>
                <w:kern w:val="24"/>
              </w:rPr>
              <w:t>Attack</w:t>
            </w:r>
            <w:r>
              <w:rPr>
                <w:rFonts w:eastAsia="Times New Roman"/>
                <w:b/>
                <w:bCs/>
                <w:color w:val="000000" w:themeColor="dark1"/>
                <w:kern w:val="24"/>
              </w:rPr>
              <w:t>s (Section and Attack Name)</w:t>
            </w:r>
          </w:p>
        </w:tc>
      </w:tr>
      <w:tr w:rsidR="00A04173" w:rsidRPr="0065723E" w14:paraId="22E6CDF5" w14:textId="77777777" w:rsidTr="00D30D88">
        <w:trPr>
          <w:trHeight w:val="288"/>
        </w:trPr>
        <w:tc>
          <w:tcPr>
            <w:tcW w:w="4220" w:type="dxa"/>
            <w:vMerge w:val="restart"/>
            <w:tcBorders>
              <w:top w:val="single" w:sz="8" w:space="0" w:color="000000"/>
              <w:left w:val="single" w:sz="8" w:space="0" w:color="000000"/>
              <w:right w:val="single" w:sz="8" w:space="0" w:color="000000"/>
            </w:tcBorders>
            <w:shd w:val="clear" w:color="auto" w:fill="auto"/>
          </w:tcPr>
          <w:p w14:paraId="3B348D51" w14:textId="77777777" w:rsidR="00A04173" w:rsidRPr="0065723E" w:rsidRDefault="00A04173" w:rsidP="00D30D88">
            <w:pPr>
              <w:spacing w:after="0"/>
              <w:textAlignment w:val="top"/>
              <w:rPr>
                <w:rFonts w:eastAsia="Times New Roman"/>
                <w:color w:val="000000" w:themeColor="dark1"/>
                <w:kern w:val="24"/>
              </w:rPr>
            </w:pPr>
            <w:r w:rsidRPr="0065723E">
              <w:rPr>
                <w:rFonts w:eastAsia="Times New Roman"/>
                <w:color w:val="000000" w:themeColor="dark1"/>
                <w:kern w:val="24"/>
                <w:lang w:val="sv-SE"/>
              </w:rPr>
              <w:t>5.3.2 Input Manipulation Attack</w:t>
            </w:r>
            <w:r>
              <w:rPr>
                <w:rFonts w:eastAsia="Times New Roman"/>
                <w:color w:val="000000" w:themeColor="dark1"/>
                <w:kern w:val="24"/>
                <w:lang w:val="sv-SE"/>
              </w:rPr>
              <w:t>s</w:t>
            </w:r>
            <w:r w:rsidRPr="0065723E">
              <w:rPr>
                <w:rFonts w:eastAsia="Times New Roman"/>
                <w:color w:val="000000" w:themeColor="dark1"/>
                <w:kern w:val="24"/>
                <w:lang w:val="sv-SE"/>
              </w:rPr>
              <w:br/>
              <w:t>5.3.12 Evasion Attacks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1E2E65" w14:textId="77777777" w:rsidR="00A04173" w:rsidRPr="0065723E" w:rsidRDefault="00A04173" w:rsidP="00D30D88">
            <w:pPr>
              <w:spacing w:after="0"/>
              <w:textAlignment w:val="top"/>
              <w:rPr>
                <w:rFonts w:eastAsia="Times New Roman"/>
              </w:rPr>
            </w:pPr>
            <w:r>
              <w:rPr>
                <w:rFonts w:eastAsia="Times New Roman"/>
                <w:color w:val="000000" w:themeColor="dark1"/>
                <w:kern w:val="24"/>
              </w:rPr>
              <w:t xml:space="preserve">2.2.2 </w:t>
            </w:r>
            <w:r w:rsidRPr="0065723E">
              <w:rPr>
                <w:rFonts w:eastAsia="Times New Roman"/>
                <w:color w:val="000000" w:themeColor="dark1"/>
                <w:kern w:val="24"/>
              </w:rPr>
              <w:t>Black-Box Evasion</w:t>
            </w:r>
          </w:p>
        </w:tc>
      </w:tr>
      <w:tr w:rsidR="00A04173" w:rsidRPr="0065723E" w14:paraId="7D5BA277" w14:textId="77777777" w:rsidTr="00D30D88">
        <w:trPr>
          <w:trHeight w:val="288"/>
        </w:trPr>
        <w:tc>
          <w:tcPr>
            <w:tcW w:w="4220" w:type="dxa"/>
            <w:vMerge/>
            <w:tcBorders>
              <w:left w:val="single" w:sz="8" w:space="0" w:color="000000"/>
              <w:bottom w:val="single" w:sz="8" w:space="0" w:color="000000"/>
              <w:right w:val="single" w:sz="8" w:space="0" w:color="000000"/>
            </w:tcBorders>
            <w:shd w:val="clear" w:color="auto" w:fill="auto"/>
            <w:vAlign w:val="center"/>
          </w:tcPr>
          <w:p w14:paraId="0B77EDC0" w14:textId="77777777" w:rsidR="00A04173" w:rsidRPr="0065723E" w:rsidRDefault="00A04173" w:rsidP="00D30D88">
            <w:pPr>
              <w:spacing w:after="0"/>
              <w:textAlignment w:val="top"/>
              <w:rPr>
                <w:rFonts w:eastAsia="Times New Roman"/>
                <w:color w:val="000000" w:themeColor="dark1"/>
                <w:kern w:val="24"/>
              </w:rPr>
            </w:pP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885A4" w14:textId="77777777" w:rsidR="00A04173" w:rsidRPr="0065723E" w:rsidRDefault="00A04173" w:rsidP="00D30D88">
            <w:pPr>
              <w:spacing w:after="0"/>
              <w:textAlignment w:val="top"/>
              <w:rPr>
                <w:rFonts w:eastAsia="Times New Roman"/>
              </w:rPr>
            </w:pPr>
            <w:r>
              <w:rPr>
                <w:rFonts w:eastAsia="Times New Roman"/>
                <w:color w:val="000000" w:themeColor="dark1"/>
                <w:kern w:val="24"/>
              </w:rPr>
              <w:t xml:space="preserve">2.2 </w:t>
            </w:r>
            <w:r w:rsidRPr="0065723E">
              <w:rPr>
                <w:rFonts w:eastAsia="Times New Roman"/>
                <w:color w:val="000000" w:themeColor="dark1"/>
                <w:kern w:val="24"/>
              </w:rPr>
              <w:t>Evasion</w:t>
            </w:r>
          </w:p>
        </w:tc>
      </w:tr>
      <w:tr w:rsidR="00A04173" w:rsidRPr="004E6FB2" w14:paraId="1DBE8FEE" w14:textId="77777777" w:rsidTr="00D30D88">
        <w:trPr>
          <w:trHeight w:val="288"/>
        </w:trPr>
        <w:tc>
          <w:tcPr>
            <w:tcW w:w="4220" w:type="dxa"/>
            <w:vMerge w:val="restart"/>
            <w:tcBorders>
              <w:top w:val="single" w:sz="8" w:space="0" w:color="000000"/>
              <w:left w:val="single" w:sz="8" w:space="0" w:color="000000"/>
              <w:right w:val="single" w:sz="8" w:space="0" w:color="000000"/>
            </w:tcBorders>
            <w:shd w:val="clear" w:color="auto" w:fill="auto"/>
            <w:vAlign w:val="center"/>
          </w:tcPr>
          <w:p w14:paraId="3F74B0C8" w14:textId="77777777" w:rsidR="00A04173" w:rsidRPr="002E4689" w:rsidRDefault="00A04173" w:rsidP="00D30D88">
            <w:pPr>
              <w:overflowPunct w:val="0"/>
              <w:autoSpaceDE w:val="0"/>
              <w:autoSpaceDN w:val="0"/>
              <w:adjustRightInd w:val="0"/>
              <w:spacing w:after="0"/>
              <w:textAlignment w:val="baseline"/>
              <w:rPr>
                <w:rFonts w:eastAsiaTheme="minorEastAsia"/>
                <w:lang w:eastAsia="zh-CN"/>
              </w:rPr>
            </w:pPr>
            <w:r w:rsidRPr="00FB0FEB">
              <w:rPr>
                <w:rFonts w:eastAsiaTheme="minorEastAsia"/>
                <w:lang w:eastAsia="zh-CN"/>
              </w:rPr>
              <w:t xml:space="preserve">5.3.3 Data </w:t>
            </w:r>
            <w:r>
              <w:rPr>
                <w:rFonts w:eastAsiaTheme="minorEastAsia"/>
                <w:lang w:eastAsia="zh-CN"/>
              </w:rPr>
              <w:t>P</w:t>
            </w:r>
            <w:r w:rsidRPr="00FB0FEB">
              <w:rPr>
                <w:rFonts w:eastAsiaTheme="minorEastAsia"/>
                <w:lang w:eastAsia="zh-CN"/>
              </w:rPr>
              <w:t xml:space="preserve">oisoning </w:t>
            </w:r>
            <w:r>
              <w:rPr>
                <w:rFonts w:eastAsiaTheme="minorEastAsia"/>
                <w:lang w:eastAsia="zh-CN"/>
              </w:rPr>
              <w:t>A</w:t>
            </w:r>
            <w:r w:rsidRPr="00FB0FEB">
              <w:rPr>
                <w:rFonts w:eastAsiaTheme="minorEastAsia"/>
                <w:lang w:eastAsia="zh-CN"/>
              </w:rPr>
              <w:t>ttacks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AEC4BD"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 xml:space="preserve">2.1.3 </w:t>
            </w:r>
            <w:r w:rsidRPr="00FB0FEB">
              <w:rPr>
                <w:rFonts w:eastAsiaTheme="minorEastAsia"/>
                <w:lang w:eastAsia="zh-CN"/>
              </w:rPr>
              <w:t>Clean-Label Poisoning</w:t>
            </w:r>
          </w:p>
        </w:tc>
      </w:tr>
      <w:tr w:rsidR="00A04173" w:rsidRPr="004E6FB2" w14:paraId="577B6E73" w14:textId="77777777" w:rsidTr="00D30D88">
        <w:trPr>
          <w:trHeight w:val="288"/>
        </w:trPr>
        <w:tc>
          <w:tcPr>
            <w:tcW w:w="4220" w:type="dxa"/>
            <w:vMerge/>
            <w:tcBorders>
              <w:left w:val="single" w:sz="8" w:space="0" w:color="000000"/>
              <w:right w:val="single" w:sz="8" w:space="0" w:color="000000"/>
            </w:tcBorders>
            <w:shd w:val="clear" w:color="auto" w:fill="auto"/>
            <w:vAlign w:val="center"/>
          </w:tcPr>
          <w:p w14:paraId="32A46E4F"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28A629"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 xml:space="preserve">2.3.2 </w:t>
            </w:r>
            <w:r w:rsidRPr="00FB0FEB">
              <w:rPr>
                <w:rFonts w:eastAsiaTheme="minorEastAsia"/>
                <w:lang w:eastAsia="zh-CN"/>
              </w:rPr>
              <w:t>Targeted Poisoning</w:t>
            </w:r>
          </w:p>
        </w:tc>
      </w:tr>
      <w:tr w:rsidR="00A04173" w:rsidRPr="004E6FB2" w14:paraId="3AA19684" w14:textId="77777777" w:rsidTr="00D30D88">
        <w:trPr>
          <w:trHeight w:val="288"/>
        </w:trPr>
        <w:tc>
          <w:tcPr>
            <w:tcW w:w="4220" w:type="dxa"/>
            <w:vMerge/>
            <w:tcBorders>
              <w:left w:val="single" w:sz="8" w:space="0" w:color="000000"/>
              <w:bottom w:val="single" w:sz="8" w:space="0" w:color="000000"/>
              <w:right w:val="single" w:sz="8" w:space="0" w:color="000000"/>
            </w:tcBorders>
            <w:shd w:val="clear" w:color="auto" w:fill="auto"/>
            <w:vAlign w:val="center"/>
          </w:tcPr>
          <w:p w14:paraId="35491FC6"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54BB48"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 xml:space="preserve">2.3 </w:t>
            </w:r>
            <w:r w:rsidRPr="00FB0FEB">
              <w:rPr>
                <w:rFonts w:eastAsiaTheme="minorEastAsia"/>
                <w:lang w:eastAsia="zh-CN"/>
              </w:rPr>
              <w:t>Data Poisoning</w:t>
            </w:r>
          </w:p>
        </w:tc>
      </w:tr>
      <w:tr w:rsidR="00A04173" w:rsidRPr="004E6FB2" w14:paraId="6D5C0C1C" w14:textId="77777777" w:rsidTr="00D30D88">
        <w:trPr>
          <w:trHeight w:val="288"/>
        </w:trPr>
        <w:tc>
          <w:tcPr>
            <w:tcW w:w="42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182C3A"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sidRPr="00FB0FEB">
              <w:rPr>
                <w:rFonts w:eastAsiaTheme="minorEastAsia"/>
                <w:lang w:eastAsia="zh-CN"/>
              </w:rPr>
              <w:t>5.3.4 Model Inversion Attack</w:t>
            </w:r>
            <w:r>
              <w:rPr>
                <w:rFonts w:eastAsiaTheme="minorEastAsia"/>
                <w:lang w:eastAsia="zh-CN"/>
              </w:rPr>
              <w:t>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65AAF4"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 xml:space="preserve">2.4.1 </w:t>
            </w:r>
            <w:r w:rsidRPr="00FB0FEB">
              <w:rPr>
                <w:rFonts w:eastAsiaTheme="minorEastAsia"/>
                <w:lang w:eastAsia="zh-CN"/>
              </w:rPr>
              <w:t>Reconstruction</w:t>
            </w:r>
          </w:p>
        </w:tc>
      </w:tr>
      <w:tr w:rsidR="00A04173" w:rsidRPr="004E6FB2" w14:paraId="58599A39" w14:textId="77777777" w:rsidTr="00D30D88">
        <w:trPr>
          <w:trHeight w:val="288"/>
        </w:trPr>
        <w:tc>
          <w:tcPr>
            <w:tcW w:w="4220" w:type="dxa"/>
            <w:vMerge w:val="restart"/>
            <w:tcBorders>
              <w:top w:val="single" w:sz="8" w:space="0" w:color="000000"/>
              <w:left w:val="single" w:sz="8" w:space="0" w:color="000000"/>
              <w:right w:val="single" w:sz="8" w:space="0" w:color="000000"/>
            </w:tcBorders>
            <w:shd w:val="clear" w:color="auto" w:fill="auto"/>
            <w:vAlign w:val="center"/>
          </w:tcPr>
          <w:p w14:paraId="7F497438"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sidRPr="00FB0FEB">
              <w:rPr>
                <w:rFonts w:eastAsiaTheme="minorEastAsia"/>
                <w:lang w:eastAsia="zh-CN"/>
              </w:rPr>
              <w:t>5.3.5 Membership Inference Attack</w:t>
            </w:r>
            <w:r>
              <w:rPr>
                <w:rFonts w:eastAsiaTheme="minorEastAsia"/>
                <w:lang w:eastAsia="zh-CN"/>
              </w:rPr>
              <w:t>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FC97D5"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 xml:space="preserve">2.4.2 </w:t>
            </w:r>
            <w:r w:rsidRPr="00FB0FEB">
              <w:rPr>
                <w:rFonts w:eastAsiaTheme="minorEastAsia"/>
                <w:lang w:eastAsia="zh-CN"/>
              </w:rPr>
              <w:t>Membership Inference</w:t>
            </w:r>
          </w:p>
        </w:tc>
      </w:tr>
      <w:tr w:rsidR="00A04173" w:rsidRPr="004E6FB2" w14:paraId="3B680C79" w14:textId="77777777" w:rsidTr="00D30D88">
        <w:trPr>
          <w:trHeight w:val="288"/>
        </w:trPr>
        <w:tc>
          <w:tcPr>
            <w:tcW w:w="4220" w:type="dxa"/>
            <w:vMerge/>
            <w:tcBorders>
              <w:left w:val="single" w:sz="8" w:space="0" w:color="000000"/>
              <w:bottom w:val="single" w:sz="8" w:space="0" w:color="000000"/>
              <w:right w:val="single" w:sz="8" w:space="0" w:color="000000"/>
            </w:tcBorders>
            <w:shd w:val="clear" w:color="auto" w:fill="auto"/>
            <w:vAlign w:val="center"/>
          </w:tcPr>
          <w:p w14:paraId="007E605E"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439998"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 xml:space="preserve">2.4.4 </w:t>
            </w:r>
            <w:r w:rsidRPr="00FB0FEB">
              <w:rPr>
                <w:rFonts w:eastAsiaTheme="minorEastAsia"/>
                <w:lang w:eastAsia="zh-CN"/>
              </w:rPr>
              <w:t>Property Inference</w:t>
            </w:r>
          </w:p>
        </w:tc>
      </w:tr>
      <w:tr w:rsidR="00A04173" w:rsidRPr="004E6FB2" w14:paraId="24970F83" w14:textId="77777777" w:rsidTr="00D30D88">
        <w:trPr>
          <w:trHeight w:val="288"/>
        </w:trPr>
        <w:tc>
          <w:tcPr>
            <w:tcW w:w="42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B36267"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sidRPr="00FB0FEB">
              <w:rPr>
                <w:rFonts w:eastAsiaTheme="minorEastAsia"/>
                <w:lang w:eastAsia="zh-CN"/>
              </w:rPr>
              <w:t>5.3.6 Model Stealing</w:t>
            </w:r>
            <w:r>
              <w:rPr>
                <w:rFonts w:eastAsiaTheme="minorEastAsia"/>
                <w:lang w:eastAsia="zh-CN"/>
              </w:rPr>
              <w:t xml:space="preserve"> Attacks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D2BC84"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 xml:space="preserve">2.4.3 </w:t>
            </w:r>
            <w:r w:rsidRPr="00FB0FEB">
              <w:rPr>
                <w:rFonts w:eastAsiaTheme="minorEastAsia"/>
                <w:lang w:eastAsia="zh-CN"/>
              </w:rPr>
              <w:t>Model Extraction</w:t>
            </w:r>
          </w:p>
        </w:tc>
      </w:tr>
      <w:tr w:rsidR="00A04173" w:rsidRPr="004E6FB2" w14:paraId="33A2DDB4" w14:textId="77777777" w:rsidTr="00D30D88">
        <w:trPr>
          <w:trHeight w:val="288"/>
        </w:trPr>
        <w:tc>
          <w:tcPr>
            <w:tcW w:w="4220" w:type="dxa"/>
            <w:vMerge w:val="restart"/>
            <w:tcBorders>
              <w:top w:val="single" w:sz="8" w:space="0" w:color="000000"/>
              <w:left w:val="single" w:sz="8" w:space="0" w:color="000000"/>
              <w:right w:val="single" w:sz="8" w:space="0" w:color="000000"/>
            </w:tcBorders>
            <w:shd w:val="clear" w:color="auto" w:fill="auto"/>
          </w:tcPr>
          <w:p w14:paraId="523ADC4C"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sidRPr="0065723E">
              <w:rPr>
                <w:rFonts w:eastAsia="Times New Roman"/>
                <w:color w:val="000000" w:themeColor="dark1"/>
                <w:kern w:val="24"/>
              </w:rPr>
              <w:t>5.3.7 AI Supply Chain Attacks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2222EE"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imes New Roman"/>
                <w:color w:val="000000" w:themeColor="dark1"/>
                <w:kern w:val="24"/>
              </w:rPr>
              <w:t xml:space="preserve">2.3.3 </w:t>
            </w:r>
            <w:r w:rsidRPr="0065723E">
              <w:rPr>
                <w:rFonts w:eastAsia="Times New Roman"/>
                <w:color w:val="000000" w:themeColor="dark1"/>
                <w:kern w:val="24"/>
              </w:rPr>
              <w:t>Backdoor Poisoning</w:t>
            </w:r>
          </w:p>
        </w:tc>
      </w:tr>
      <w:tr w:rsidR="00A04173" w:rsidRPr="004E6FB2" w14:paraId="511C397B" w14:textId="77777777" w:rsidTr="00D30D88">
        <w:trPr>
          <w:trHeight w:val="288"/>
        </w:trPr>
        <w:tc>
          <w:tcPr>
            <w:tcW w:w="4220" w:type="dxa"/>
            <w:vMerge/>
            <w:tcBorders>
              <w:left w:val="single" w:sz="8" w:space="0" w:color="000000"/>
              <w:bottom w:val="single" w:sz="8" w:space="0" w:color="000000"/>
              <w:right w:val="single" w:sz="8" w:space="0" w:color="000000"/>
            </w:tcBorders>
            <w:shd w:val="clear" w:color="auto" w:fill="auto"/>
            <w:vAlign w:val="center"/>
          </w:tcPr>
          <w:p w14:paraId="0A2002AF"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13A136"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imes New Roman"/>
                <w:color w:val="000000" w:themeColor="dark1"/>
                <w:kern w:val="24"/>
              </w:rPr>
              <w:t xml:space="preserve">2.3.3 </w:t>
            </w:r>
            <w:r w:rsidRPr="0065723E">
              <w:rPr>
                <w:rFonts w:eastAsia="Times New Roman"/>
                <w:color w:val="000000" w:themeColor="dark1"/>
                <w:kern w:val="24"/>
              </w:rPr>
              <w:t>Clean-Label Backdoor</w:t>
            </w:r>
          </w:p>
        </w:tc>
      </w:tr>
      <w:tr w:rsidR="00A04173" w:rsidRPr="004E6FB2" w14:paraId="0CB44C88" w14:textId="77777777" w:rsidTr="00D30D88">
        <w:trPr>
          <w:trHeight w:val="288"/>
        </w:trPr>
        <w:tc>
          <w:tcPr>
            <w:tcW w:w="42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D60B9C" w14:textId="77777777" w:rsidR="00A04173" w:rsidRPr="002E4689" w:rsidRDefault="00A04173" w:rsidP="00D30D88">
            <w:pPr>
              <w:overflowPunct w:val="0"/>
              <w:autoSpaceDE w:val="0"/>
              <w:autoSpaceDN w:val="0"/>
              <w:adjustRightInd w:val="0"/>
              <w:spacing w:after="0"/>
              <w:textAlignment w:val="baseline"/>
              <w:rPr>
                <w:rFonts w:eastAsiaTheme="minorEastAsia"/>
                <w:lang w:eastAsia="zh-CN"/>
              </w:rPr>
            </w:pPr>
            <w:r w:rsidRPr="00B8780E">
              <w:rPr>
                <w:rFonts w:eastAsiaTheme="minorEastAsia"/>
                <w:lang w:eastAsia="zh-CN"/>
              </w:rPr>
              <w:t>5.3.8</w:t>
            </w:r>
            <w:r>
              <w:rPr>
                <w:rFonts w:eastAsiaTheme="minorEastAsia"/>
                <w:lang w:eastAsia="zh-CN"/>
              </w:rPr>
              <w:t xml:space="preserve"> </w:t>
            </w:r>
            <w:r w:rsidRPr="00B8780E">
              <w:rPr>
                <w:rFonts w:eastAsiaTheme="minorEastAsia"/>
                <w:lang w:eastAsia="zh-CN"/>
              </w:rPr>
              <w:t>Transfer Learning Attack</w:t>
            </w:r>
            <w:r>
              <w:rPr>
                <w:rFonts w:eastAsiaTheme="minorEastAsia"/>
                <w:lang w:eastAsia="zh-CN"/>
              </w:rPr>
              <w:t>s</w:t>
            </w:r>
            <w:r w:rsidRPr="00B8780E">
              <w:rPr>
                <w:rFonts w:eastAsiaTheme="minorEastAsia"/>
                <w:lang w:eastAsia="zh-CN"/>
              </w:rPr>
              <w:t xml:space="preserve"> </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88370A"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2.2.3 Transferability of Attacks</w:t>
            </w:r>
          </w:p>
        </w:tc>
      </w:tr>
      <w:tr w:rsidR="00A04173" w:rsidRPr="004E6FB2" w14:paraId="65D3348B" w14:textId="77777777" w:rsidTr="00D30D88">
        <w:trPr>
          <w:trHeight w:val="288"/>
        </w:trPr>
        <w:tc>
          <w:tcPr>
            <w:tcW w:w="42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E8C556"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sidRPr="000568C4">
              <w:rPr>
                <w:rFonts w:eastAsiaTheme="minorEastAsia"/>
                <w:lang w:eastAsia="zh-CN"/>
              </w:rPr>
              <w:t>5.3.9</w:t>
            </w:r>
            <w:r>
              <w:rPr>
                <w:rFonts w:eastAsiaTheme="minorEastAsia"/>
                <w:lang w:eastAsia="zh-CN"/>
              </w:rPr>
              <w:t xml:space="preserve"> </w:t>
            </w:r>
            <w:r w:rsidRPr="000568C4">
              <w:rPr>
                <w:rFonts w:eastAsiaTheme="minorEastAsia"/>
                <w:lang w:eastAsia="zh-CN"/>
              </w:rPr>
              <w:t xml:space="preserve">Model Skewing </w:t>
            </w:r>
            <w:r>
              <w:rPr>
                <w:rFonts w:eastAsiaTheme="minorEastAsia"/>
                <w:lang w:eastAsia="zh-CN"/>
              </w:rPr>
              <w:t>Attacks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E75C78"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sidRPr="007C186C">
              <w:rPr>
                <w:rFonts w:eastAsiaTheme="minorEastAsia"/>
                <w:lang w:eastAsia="zh-CN"/>
              </w:rPr>
              <w:t>2.3 Data Poisoning</w:t>
            </w:r>
          </w:p>
        </w:tc>
      </w:tr>
      <w:tr w:rsidR="00A04173" w:rsidRPr="004E6FB2" w14:paraId="49A357F8" w14:textId="77777777" w:rsidTr="00D30D88">
        <w:trPr>
          <w:trHeight w:val="288"/>
        </w:trPr>
        <w:tc>
          <w:tcPr>
            <w:tcW w:w="42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93A73D"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sidRPr="00A84C2E">
              <w:rPr>
                <w:rFonts w:eastAsiaTheme="minorEastAsia"/>
                <w:lang w:eastAsia="zh-CN"/>
              </w:rPr>
              <w:t>5.3.10</w:t>
            </w:r>
            <w:r w:rsidRPr="00A84C2E">
              <w:rPr>
                <w:rFonts w:eastAsiaTheme="minorEastAsia"/>
                <w:lang w:eastAsia="zh-CN"/>
              </w:rPr>
              <w:tab/>
              <w:t>Output Integrity Attack</w:t>
            </w:r>
            <w:r>
              <w:rPr>
                <w:rFonts w:eastAsiaTheme="minorEastAsia"/>
                <w:lang w:eastAsia="zh-CN"/>
              </w:rPr>
              <w:t>s</w:t>
            </w:r>
            <w:r w:rsidRPr="00A84C2E">
              <w:rPr>
                <w:rFonts w:eastAsiaTheme="minorEastAsia"/>
                <w:lang w:eastAsia="zh-CN"/>
              </w:rPr>
              <w:t xml:space="preserve"> </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83BAD6"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Outside scope for [i.9]</w:t>
            </w:r>
          </w:p>
        </w:tc>
      </w:tr>
      <w:tr w:rsidR="00A04173" w:rsidRPr="004E6FB2" w14:paraId="06A4D1BA" w14:textId="77777777" w:rsidTr="00D30D88">
        <w:trPr>
          <w:trHeight w:val="288"/>
        </w:trPr>
        <w:tc>
          <w:tcPr>
            <w:tcW w:w="42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728FBA"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sidRPr="00FB0FEB">
              <w:rPr>
                <w:rFonts w:eastAsiaTheme="minorEastAsia"/>
                <w:lang w:eastAsia="zh-CN"/>
              </w:rPr>
              <w:lastRenderedPageBreak/>
              <w:t>5.3.11 Model Poisoning</w:t>
            </w:r>
            <w:r>
              <w:rPr>
                <w:rFonts w:eastAsiaTheme="minorEastAsia"/>
                <w:lang w:eastAsia="zh-CN"/>
              </w:rPr>
              <w:t xml:space="preserve"> Attacks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0082C0"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 xml:space="preserve">2.3.4 </w:t>
            </w:r>
            <w:r w:rsidRPr="00FB0FEB">
              <w:rPr>
                <w:rFonts w:eastAsiaTheme="minorEastAsia"/>
                <w:lang w:eastAsia="zh-CN"/>
              </w:rPr>
              <w:t>Model Poisoning</w:t>
            </w:r>
          </w:p>
        </w:tc>
      </w:tr>
      <w:tr w:rsidR="00A04173" w:rsidRPr="004E6FB2" w14:paraId="528B8E42" w14:textId="77777777" w:rsidTr="00D30D88">
        <w:trPr>
          <w:trHeight w:val="288"/>
        </w:trPr>
        <w:tc>
          <w:tcPr>
            <w:tcW w:w="4220" w:type="dxa"/>
            <w:tcBorders>
              <w:top w:val="single" w:sz="8" w:space="0" w:color="000000"/>
              <w:left w:val="single" w:sz="8" w:space="0" w:color="000000"/>
              <w:bottom w:val="single" w:sz="8" w:space="0" w:color="000000"/>
              <w:right w:val="single" w:sz="8" w:space="0" w:color="000000"/>
            </w:tcBorders>
            <w:vAlign w:val="center"/>
          </w:tcPr>
          <w:p w14:paraId="7C0E751A"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5.3.X AI Energy-Latency Attacks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AF70E9" w14:textId="77777777" w:rsidR="00A04173" w:rsidRPr="00FB0FEB" w:rsidRDefault="00A04173" w:rsidP="00D30D88">
            <w:pPr>
              <w:overflowPunct w:val="0"/>
              <w:autoSpaceDE w:val="0"/>
              <w:autoSpaceDN w:val="0"/>
              <w:adjustRightInd w:val="0"/>
              <w:spacing w:after="0"/>
              <w:textAlignment w:val="baseline"/>
              <w:rPr>
                <w:rFonts w:eastAsiaTheme="minorEastAsia"/>
                <w:lang w:eastAsia="zh-CN"/>
              </w:rPr>
            </w:pPr>
            <w:r>
              <w:rPr>
                <w:rFonts w:eastAsiaTheme="minorEastAsia"/>
                <w:lang w:eastAsia="zh-CN"/>
              </w:rPr>
              <w:t xml:space="preserve">3.4.1 </w:t>
            </w:r>
            <w:r w:rsidRPr="00FB0FEB">
              <w:rPr>
                <w:rFonts w:eastAsiaTheme="minorEastAsia"/>
                <w:lang w:eastAsia="zh-CN"/>
              </w:rPr>
              <w:t>Energy Latency</w:t>
            </w:r>
          </w:p>
        </w:tc>
      </w:tr>
    </w:tbl>
    <w:p w14:paraId="28709F60" w14:textId="77777777" w:rsidR="00A04173" w:rsidRPr="0020479F" w:rsidRDefault="00A04173" w:rsidP="00774F75">
      <w:pPr>
        <w:spacing w:after="0"/>
        <w:jc w:val="both"/>
        <w:rPr>
          <w:rFonts w:eastAsiaTheme="minorEastAsia"/>
          <w:lang w:val="en-GB" w:eastAsia="zh-CN"/>
        </w:rPr>
      </w:pPr>
    </w:p>
    <w:p w14:paraId="67C0513A" w14:textId="77777777" w:rsidR="001B774B" w:rsidRPr="0020479F" w:rsidRDefault="001B774B" w:rsidP="00510FA8">
      <w:pPr>
        <w:rPr>
          <w:lang w:val="en-GB"/>
        </w:rPr>
      </w:pPr>
      <w:bookmarkStart w:id="381" w:name="historyclause"/>
      <w:bookmarkEnd w:id="11"/>
      <w:bookmarkEnd w:id="381"/>
    </w:p>
    <w:p w14:paraId="242F03E8" w14:textId="77777777" w:rsidR="00474F6C" w:rsidRDefault="00474F6C" w:rsidP="003603E5">
      <w:pPr>
        <w:pStyle w:val="Heading1"/>
        <w:numPr>
          <w:ilvl w:val="0"/>
          <w:numId w:val="0"/>
        </w:numPr>
      </w:pPr>
      <w:bookmarkStart w:id="382" w:name="_Toc155344685"/>
      <w:bookmarkStart w:id="383" w:name="_Toc157423566"/>
      <w:bookmarkStart w:id="384" w:name="_Toc184043471"/>
      <w:r w:rsidRPr="000F777D">
        <w:lastRenderedPageBreak/>
        <w:t xml:space="preserve">Annex: </w:t>
      </w:r>
      <w:r w:rsidRPr="000F777D">
        <w:br/>
        <w:t>Change</w:t>
      </w:r>
      <w:r>
        <w:t xml:space="preserve"> history/Change request (history)</w:t>
      </w:r>
      <w:bookmarkEnd w:id="382"/>
      <w:bookmarkEnd w:id="383"/>
      <w:bookmarkEnd w:id="384"/>
    </w:p>
    <w:tbl>
      <w:tblPr>
        <w:tblStyle w:val="TableGrid"/>
        <w:tblW w:w="5000" w:type="pct"/>
        <w:tblLook w:val="04A0" w:firstRow="1" w:lastRow="0" w:firstColumn="1" w:lastColumn="0" w:noHBand="0" w:noVBand="1"/>
      </w:tblPr>
      <w:tblGrid>
        <w:gridCol w:w="1221"/>
        <w:gridCol w:w="1061"/>
        <w:gridCol w:w="7347"/>
      </w:tblGrid>
      <w:tr w:rsidR="00127ABD" w:rsidRPr="00A42C18" w14:paraId="769DA4A3" w14:textId="77777777" w:rsidTr="005E40FD">
        <w:tc>
          <w:tcPr>
            <w:tcW w:w="634" w:type="pct"/>
          </w:tcPr>
          <w:p w14:paraId="69C9E044" w14:textId="77777777" w:rsidR="00127ABD" w:rsidRPr="0020479F" w:rsidRDefault="00127ABD" w:rsidP="00D06352">
            <w:pPr>
              <w:rPr>
                <w:lang w:val="en-GB"/>
              </w:rPr>
            </w:pPr>
            <w:r w:rsidRPr="0020479F">
              <w:rPr>
                <w:b/>
                <w:szCs w:val="22"/>
                <w:lang w:val="en-GB"/>
              </w:rPr>
              <w:t>Date</w:t>
            </w:r>
          </w:p>
        </w:tc>
        <w:tc>
          <w:tcPr>
            <w:tcW w:w="551" w:type="pct"/>
          </w:tcPr>
          <w:p w14:paraId="00AD75C9" w14:textId="77777777" w:rsidR="00127ABD" w:rsidRPr="0020479F" w:rsidRDefault="00127ABD" w:rsidP="00D06352">
            <w:pPr>
              <w:rPr>
                <w:lang w:val="en-GB"/>
              </w:rPr>
            </w:pPr>
            <w:r w:rsidRPr="0020479F">
              <w:rPr>
                <w:b/>
                <w:szCs w:val="22"/>
                <w:lang w:val="en-GB"/>
              </w:rPr>
              <w:t>Revision</w:t>
            </w:r>
          </w:p>
        </w:tc>
        <w:tc>
          <w:tcPr>
            <w:tcW w:w="3815" w:type="pct"/>
          </w:tcPr>
          <w:p w14:paraId="1814F23C" w14:textId="77777777" w:rsidR="00127ABD" w:rsidRPr="0020479F" w:rsidRDefault="00127ABD" w:rsidP="00D06352">
            <w:pPr>
              <w:rPr>
                <w:lang w:val="en-GB"/>
              </w:rPr>
            </w:pPr>
            <w:r w:rsidRPr="0020479F">
              <w:rPr>
                <w:b/>
                <w:szCs w:val="22"/>
                <w:lang w:val="en-GB"/>
              </w:rPr>
              <w:t>Description</w:t>
            </w:r>
          </w:p>
        </w:tc>
      </w:tr>
      <w:tr w:rsidR="005E40FD" w:rsidRPr="00A42C18" w14:paraId="29A8A1FE" w14:textId="77777777" w:rsidTr="005E40FD">
        <w:tc>
          <w:tcPr>
            <w:tcW w:w="634" w:type="pct"/>
          </w:tcPr>
          <w:p w14:paraId="7C4990B3" w14:textId="390C3FD4" w:rsidR="005E40FD" w:rsidRPr="0020479F" w:rsidRDefault="005E40FD" w:rsidP="005E40FD">
            <w:pPr>
              <w:rPr>
                <w:b/>
                <w:szCs w:val="22"/>
                <w:lang w:val="en-GB"/>
              </w:rPr>
            </w:pPr>
            <w:r w:rsidRPr="0020479F">
              <w:rPr>
                <w:szCs w:val="22"/>
                <w:lang w:val="en-GB"/>
              </w:rPr>
              <w:t>2023.03.28</w:t>
            </w:r>
          </w:p>
        </w:tc>
        <w:tc>
          <w:tcPr>
            <w:tcW w:w="551" w:type="pct"/>
          </w:tcPr>
          <w:p w14:paraId="2D412ED8" w14:textId="25F97545" w:rsidR="005E40FD" w:rsidRPr="0020479F" w:rsidRDefault="005E40FD" w:rsidP="005E40FD">
            <w:pPr>
              <w:rPr>
                <w:b/>
                <w:szCs w:val="22"/>
                <w:lang w:val="en-GB"/>
              </w:rPr>
            </w:pPr>
            <w:r w:rsidRPr="0020479F">
              <w:rPr>
                <w:szCs w:val="22"/>
                <w:lang w:val="en-GB"/>
              </w:rPr>
              <w:t>V0.00.01</w:t>
            </w:r>
          </w:p>
        </w:tc>
        <w:tc>
          <w:tcPr>
            <w:tcW w:w="3815" w:type="pct"/>
          </w:tcPr>
          <w:p w14:paraId="38AEEC36" w14:textId="6E1495F4" w:rsidR="005E40FD" w:rsidRPr="0020479F" w:rsidRDefault="005E40FD" w:rsidP="005E40FD">
            <w:pPr>
              <w:rPr>
                <w:b/>
                <w:szCs w:val="22"/>
                <w:lang w:val="en-GB"/>
              </w:rPr>
            </w:pPr>
            <w:r w:rsidRPr="0020479F">
              <w:rPr>
                <w:lang w:val="en-GB"/>
              </w:rPr>
              <w:t>Document creation, template</w:t>
            </w:r>
          </w:p>
        </w:tc>
      </w:tr>
      <w:tr w:rsidR="005E40FD" w:rsidRPr="00A42C18" w14:paraId="39A18A82" w14:textId="77777777" w:rsidTr="005E40FD">
        <w:tc>
          <w:tcPr>
            <w:tcW w:w="634" w:type="pct"/>
          </w:tcPr>
          <w:p w14:paraId="26F5CE16" w14:textId="26C9B332" w:rsidR="005E40FD" w:rsidRPr="0020479F" w:rsidRDefault="005E40FD" w:rsidP="005E40FD">
            <w:pPr>
              <w:rPr>
                <w:b/>
                <w:szCs w:val="22"/>
                <w:lang w:val="en-GB"/>
              </w:rPr>
            </w:pPr>
            <w:r w:rsidRPr="0020479F">
              <w:rPr>
                <w:lang w:val="en-GB"/>
              </w:rPr>
              <w:t>2023.04.26</w:t>
            </w:r>
          </w:p>
        </w:tc>
        <w:tc>
          <w:tcPr>
            <w:tcW w:w="551" w:type="pct"/>
          </w:tcPr>
          <w:p w14:paraId="3EEFE700" w14:textId="22EC3AE4" w:rsidR="005E40FD" w:rsidRPr="0020479F" w:rsidRDefault="005E40FD" w:rsidP="005E40FD">
            <w:pPr>
              <w:rPr>
                <w:b/>
                <w:szCs w:val="22"/>
                <w:lang w:val="en-GB"/>
              </w:rPr>
            </w:pPr>
            <w:r w:rsidRPr="0020479F">
              <w:rPr>
                <w:lang w:val="en-GB"/>
              </w:rPr>
              <w:t>V0.00.02</w:t>
            </w:r>
          </w:p>
        </w:tc>
        <w:tc>
          <w:tcPr>
            <w:tcW w:w="3815" w:type="pct"/>
          </w:tcPr>
          <w:p w14:paraId="147DD002" w14:textId="5B9BF95E" w:rsidR="005E40FD" w:rsidRPr="0020479F" w:rsidRDefault="005E40FD" w:rsidP="005E40FD">
            <w:pPr>
              <w:rPr>
                <w:b/>
                <w:szCs w:val="22"/>
                <w:lang w:val="en-GB"/>
              </w:rPr>
            </w:pPr>
            <w:r w:rsidRPr="0020479F">
              <w:rPr>
                <w:lang w:val="en-GB"/>
              </w:rPr>
              <w:t>Approved draft with comments incorporated</w:t>
            </w:r>
          </w:p>
        </w:tc>
      </w:tr>
      <w:tr w:rsidR="005E40FD" w:rsidRPr="00A42C18" w14:paraId="6D09836E" w14:textId="77777777" w:rsidTr="005E40FD">
        <w:tc>
          <w:tcPr>
            <w:tcW w:w="634" w:type="pct"/>
          </w:tcPr>
          <w:p w14:paraId="036F6EB9" w14:textId="09BA825D" w:rsidR="005E40FD" w:rsidRPr="0020479F" w:rsidRDefault="005E40FD" w:rsidP="005E40FD">
            <w:pPr>
              <w:rPr>
                <w:b/>
                <w:szCs w:val="22"/>
                <w:lang w:val="en-GB"/>
              </w:rPr>
            </w:pPr>
            <w:r w:rsidRPr="0020479F">
              <w:rPr>
                <w:lang w:val="en-GB"/>
              </w:rPr>
              <w:t>2023.06.06</w:t>
            </w:r>
          </w:p>
        </w:tc>
        <w:tc>
          <w:tcPr>
            <w:tcW w:w="551" w:type="pct"/>
          </w:tcPr>
          <w:p w14:paraId="64F75FD5" w14:textId="5327DCE3" w:rsidR="005E40FD" w:rsidRPr="0020479F" w:rsidRDefault="005E40FD" w:rsidP="005E40FD">
            <w:pPr>
              <w:rPr>
                <w:b/>
                <w:szCs w:val="22"/>
                <w:lang w:val="en-GB"/>
              </w:rPr>
            </w:pPr>
            <w:r w:rsidRPr="0020479F">
              <w:rPr>
                <w:lang w:val="en-GB"/>
              </w:rPr>
              <w:t>V0.00.03</w:t>
            </w:r>
          </w:p>
        </w:tc>
        <w:tc>
          <w:tcPr>
            <w:tcW w:w="3815" w:type="pct"/>
          </w:tcPr>
          <w:p w14:paraId="01246A2A" w14:textId="5EFAC61B" w:rsidR="005E40FD" w:rsidRPr="0020479F" w:rsidRDefault="005E40FD" w:rsidP="005E40FD">
            <w:pPr>
              <w:rPr>
                <w:b/>
                <w:szCs w:val="22"/>
                <w:lang w:val="en-GB"/>
              </w:rPr>
            </w:pPr>
            <w:r w:rsidRPr="0020479F">
              <w:rPr>
                <w:lang w:val="en-GB"/>
              </w:rPr>
              <w:t xml:space="preserve">Incorporated approved CR : </w:t>
            </w:r>
            <w:hyperlink r:id="rId65" w:history="1">
              <w:r w:rsidRPr="0020479F">
                <w:rPr>
                  <w:rStyle w:val="Hyperlink"/>
                  <w:lang w:val="en-GB"/>
                </w:rPr>
                <w:t>ATT-2023.04.26-WG11-CR-0020-TR-AIMLSecurityAssets</w:t>
              </w:r>
            </w:hyperlink>
          </w:p>
        </w:tc>
      </w:tr>
      <w:tr w:rsidR="005E40FD" w:rsidRPr="00A42C18" w14:paraId="458CD9F2" w14:textId="77777777" w:rsidTr="005E40FD">
        <w:tc>
          <w:tcPr>
            <w:tcW w:w="634" w:type="pct"/>
          </w:tcPr>
          <w:p w14:paraId="4F41B067" w14:textId="4B18AC07" w:rsidR="005E40FD" w:rsidRPr="0020479F" w:rsidRDefault="005E40FD" w:rsidP="005E40FD">
            <w:pPr>
              <w:rPr>
                <w:b/>
                <w:szCs w:val="22"/>
                <w:lang w:val="en-GB"/>
              </w:rPr>
            </w:pPr>
            <w:r w:rsidRPr="0020479F">
              <w:rPr>
                <w:lang w:val="en-GB"/>
              </w:rPr>
              <w:t>2023.10.19</w:t>
            </w:r>
          </w:p>
        </w:tc>
        <w:tc>
          <w:tcPr>
            <w:tcW w:w="551" w:type="pct"/>
          </w:tcPr>
          <w:p w14:paraId="26193A75" w14:textId="0C8C54E6" w:rsidR="005E40FD" w:rsidRPr="0020479F" w:rsidRDefault="005E40FD" w:rsidP="005E40FD">
            <w:pPr>
              <w:rPr>
                <w:b/>
                <w:szCs w:val="22"/>
                <w:lang w:val="en-GB"/>
              </w:rPr>
            </w:pPr>
            <w:r w:rsidRPr="0020479F">
              <w:rPr>
                <w:lang w:val="en-GB"/>
              </w:rPr>
              <w:t>V00.00.04</w:t>
            </w:r>
          </w:p>
        </w:tc>
        <w:tc>
          <w:tcPr>
            <w:tcW w:w="3815" w:type="pct"/>
          </w:tcPr>
          <w:p w14:paraId="7EA1B28C" w14:textId="77777777" w:rsidR="005E40FD" w:rsidRPr="0020479F" w:rsidRDefault="005E40FD" w:rsidP="005E40FD">
            <w:pPr>
              <w:spacing w:after="0"/>
              <w:rPr>
                <w:lang w:val="en-GB"/>
              </w:rPr>
            </w:pPr>
            <w:r w:rsidRPr="0020479F">
              <w:rPr>
                <w:lang w:val="en-GB"/>
              </w:rPr>
              <w:t>Incorporated approved CRs :</w:t>
            </w:r>
          </w:p>
          <w:p w14:paraId="1C4BB181" w14:textId="637FB74B" w:rsidR="005E40FD" w:rsidRPr="0020479F" w:rsidRDefault="005E40FD" w:rsidP="005E40FD">
            <w:pPr>
              <w:spacing w:after="0"/>
              <w:rPr>
                <w:lang w:val="en-GB"/>
              </w:rPr>
            </w:pPr>
            <w:hyperlink r:id="rId66" w:tooltip="https://oranalliance.atlassian.net/wiki/download/attachments/2840133726/NOK-2023.06.06-WG11-CR-0078-Datapoisoning-attack-exploits-threats-v06.docx?api=v2" w:history="1">
              <w:r w:rsidRPr="0020479F">
                <w:rPr>
                  <w:lang w:val="en-GB"/>
                </w:rPr>
                <w:t>NOK-2023.06.06-WG11-CR-0078-Datapoisoning-attack-exploits-threats</w:t>
              </w:r>
            </w:hyperlink>
          </w:p>
          <w:p w14:paraId="1EE55318" w14:textId="7C03207A" w:rsidR="005E40FD" w:rsidRPr="0020479F" w:rsidRDefault="005E40FD" w:rsidP="005E40FD">
            <w:pPr>
              <w:spacing w:after="0"/>
              <w:rPr>
                <w:lang w:val="en-GB"/>
              </w:rPr>
            </w:pPr>
            <w:hyperlink r:id="rId67" w:tooltip="https://oranalliance.atlassian.net/wiki/download/attachments/2840133726/NOK-2023.07.17-WG11-CR-0094-Potential%20exploits%20and%20threat%20analysis%20for%20Model%20extraction%20attacks-01.docx?api=v2" w:history="1">
              <w:r w:rsidRPr="0020479F">
                <w:rPr>
                  <w:lang w:val="en-GB"/>
                </w:rPr>
                <w:t>NOK-2023.07.17-WG11-CR-0094-Potential exploits and threat analysis for Model extraction attacks</w:t>
              </w:r>
            </w:hyperlink>
          </w:p>
          <w:p w14:paraId="5EB18028" w14:textId="24093378" w:rsidR="005E40FD" w:rsidRPr="0020479F" w:rsidRDefault="005E40FD" w:rsidP="005E40FD">
            <w:pPr>
              <w:spacing w:after="0"/>
              <w:rPr>
                <w:lang w:val="en-GB"/>
              </w:rPr>
            </w:pPr>
            <w:hyperlink r:id="rId68" w:tooltip="https://oranalliance.atlassian.net/wiki/download/attachments/2840133726/NOK-2023.07.07-WG11-CR-0092-Evasion%20attack-exploits-threats-v02.docx?api=v2" w:history="1">
              <w:r w:rsidRPr="0020479F">
                <w:rPr>
                  <w:lang w:val="en-GB"/>
                </w:rPr>
                <w:t>NOK-2023.07.07-WG11-CR-0092-Evasion attack-exploits-threats-v02</w:t>
              </w:r>
            </w:hyperlink>
          </w:p>
          <w:p w14:paraId="5A8E6076" w14:textId="2AC38C06" w:rsidR="005E40FD" w:rsidRPr="0020479F" w:rsidRDefault="005E40FD" w:rsidP="005E40FD">
            <w:pPr>
              <w:spacing w:after="0"/>
              <w:rPr>
                <w:lang w:val="en-GB"/>
              </w:rPr>
            </w:pPr>
            <w:hyperlink r:id="rId69" w:tooltip="https://oranalliance.atlassian.net/wiki/download/attachments/2840133726/NIST-2023.09.22-WG11-CR0001-AIRMF-v01.docx?api=v2" w:history="1">
              <w:r w:rsidRPr="0020479F">
                <w:rPr>
                  <w:lang w:val="en-GB"/>
                </w:rPr>
                <w:t>NIST-2023.09.22-WG11-CR-0001-AIRMF-v01</w:t>
              </w:r>
            </w:hyperlink>
          </w:p>
          <w:p w14:paraId="30E46895" w14:textId="5F519EE9" w:rsidR="005E40FD" w:rsidRPr="0020479F" w:rsidRDefault="005E40FD" w:rsidP="005E40FD">
            <w:pPr>
              <w:rPr>
                <w:b/>
                <w:szCs w:val="22"/>
                <w:lang w:val="en-GB"/>
              </w:rPr>
            </w:pPr>
            <w:hyperlink r:id="rId70" w:tooltip="https://oranalliance.atlassian.net/wiki/download/attachments/2840133726/NEC-2023.09.25-WG11-CR0004-AI_ML_TR_AssetIDUpdates_ODR_updates-v01.docx?api=v2" w:history="1">
              <w:r w:rsidRPr="0020479F">
                <w:rPr>
                  <w:lang w:val="en-GB"/>
                </w:rPr>
                <w:t>NEC-2023.09.25-WG11-CR0004-AI_ML_TR_AssetIDUpdates_ODR_updates-v02</w:t>
              </w:r>
            </w:hyperlink>
          </w:p>
        </w:tc>
      </w:tr>
      <w:tr w:rsidR="005E40FD" w:rsidRPr="00A42C18" w14:paraId="2C5CC71A" w14:textId="77777777" w:rsidTr="005E40FD">
        <w:tc>
          <w:tcPr>
            <w:tcW w:w="634" w:type="pct"/>
          </w:tcPr>
          <w:p w14:paraId="1520ED4F" w14:textId="566BBEA7" w:rsidR="005E40FD" w:rsidRPr="0020479F" w:rsidRDefault="005E40FD" w:rsidP="005E40FD">
            <w:pPr>
              <w:rPr>
                <w:b/>
                <w:szCs w:val="22"/>
                <w:lang w:val="en-GB"/>
              </w:rPr>
            </w:pPr>
            <w:r w:rsidRPr="00A42C18">
              <w:rPr>
                <w:lang w:val="en-GB"/>
              </w:rPr>
              <w:t>2023.10.25</w:t>
            </w:r>
          </w:p>
        </w:tc>
        <w:tc>
          <w:tcPr>
            <w:tcW w:w="551" w:type="pct"/>
          </w:tcPr>
          <w:p w14:paraId="2B3CA80C" w14:textId="7E7E035A" w:rsidR="005E40FD" w:rsidRPr="0020479F" w:rsidRDefault="005E40FD" w:rsidP="005E40FD">
            <w:pPr>
              <w:rPr>
                <w:b/>
                <w:szCs w:val="22"/>
                <w:lang w:val="en-GB"/>
              </w:rPr>
            </w:pPr>
            <w:r w:rsidRPr="00A42C18">
              <w:rPr>
                <w:lang w:val="en-GB"/>
              </w:rPr>
              <w:t>V00.00.05</w:t>
            </w:r>
          </w:p>
        </w:tc>
        <w:tc>
          <w:tcPr>
            <w:tcW w:w="3815" w:type="pct"/>
          </w:tcPr>
          <w:p w14:paraId="51079E9D" w14:textId="4353891C" w:rsidR="005E40FD" w:rsidRPr="0020479F" w:rsidRDefault="005E40FD" w:rsidP="005E40FD">
            <w:pPr>
              <w:rPr>
                <w:b/>
                <w:szCs w:val="22"/>
                <w:lang w:val="en-GB"/>
              </w:rPr>
            </w:pPr>
            <w:r w:rsidRPr="0020479F">
              <w:rPr>
                <w:lang w:val="en-GB"/>
              </w:rPr>
              <w:t>ready for plenary review</w:t>
            </w:r>
          </w:p>
        </w:tc>
      </w:tr>
      <w:tr w:rsidR="005E40FD" w:rsidRPr="00A42C18" w14:paraId="1A3391CF" w14:textId="77777777" w:rsidTr="005E40FD">
        <w:tc>
          <w:tcPr>
            <w:tcW w:w="634" w:type="pct"/>
          </w:tcPr>
          <w:p w14:paraId="787CFB91" w14:textId="76BFC2EC" w:rsidR="005E40FD" w:rsidRPr="0020479F" w:rsidRDefault="005E40FD" w:rsidP="005E40FD">
            <w:pPr>
              <w:rPr>
                <w:b/>
                <w:szCs w:val="22"/>
                <w:lang w:val="en-GB"/>
              </w:rPr>
            </w:pPr>
            <w:r w:rsidRPr="00A42C18">
              <w:rPr>
                <w:lang w:val="en-GB"/>
              </w:rPr>
              <w:t>2023.11.05</w:t>
            </w:r>
          </w:p>
        </w:tc>
        <w:tc>
          <w:tcPr>
            <w:tcW w:w="551" w:type="pct"/>
          </w:tcPr>
          <w:p w14:paraId="6DCBD7E5" w14:textId="35A5CA13" w:rsidR="005E40FD" w:rsidRPr="0020479F" w:rsidRDefault="005E40FD" w:rsidP="005E40FD">
            <w:pPr>
              <w:rPr>
                <w:b/>
                <w:szCs w:val="22"/>
                <w:lang w:val="en-GB"/>
              </w:rPr>
            </w:pPr>
            <w:r w:rsidRPr="00A42C18">
              <w:rPr>
                <w:lang w:val="en-GB"/>
              </w:rPr>
              <w:t>V00.00.06</w:t>
            </w:r>
          </w:p>
        </w:tc>
        <w:tc>
          <w:tcPr>
            <w:tcW w:w="3815" w:type="pct"/>
          </w:tcPr>
          <w:p w14:paraId="34461BEF" w14:textId="77777777" w:rsidR="005E40FD" w:rsidRPr="0020479F" w:rsidRDefault="005E40FD" w:rsidP="005E40FD">
            <w:pPr>
              <w:spacing w:after="0"/>
              <w:rPr>
                <w:lang w:val="en-GB"/>
              </w:rPr>
            </w:pPr>
            <w:r w:rsidRPr="0020479F">
              <w:rPr>
                <w:lang w:val="en-GB"/>
              </w:rPr>
              <w:t>Merged:</w:t>
            </w:r>
          </w:p>
          <w:p w14:paraId="40265910" w14:textId="00AA8249" w:rsidR="005E40FD" w:rsidRPr="0020479F" w:rsidRDefault="005E40FD" w:rsidP="005E40FD">
            <w:pPr>
              <w:rPr>
                <w:b/>
                <w:szCs w:val="22"/>
                <w:lang w:val="en-GB"/>
              </w:rPr>
            </w:pPr>
            <w:r w:rsidRPr="0020479F">
              <w:rPr>
                <w:lang w:val="en-GB"/>
              </w:rPr>
              <w:t>NOK-2023.11.08-WG11-CR-0123-AIMLsecTR ODR conformance-v05</w:t>
            </w:r>
          </w:p>
        </w:tc>
      </w:tr>
      <w:tr w:rsidR="005E40FD" w:rsidRPr="00A42C18" w14:paraId="074E4F40" w14:textId="77777777" w:rsidTr="005E40FD">
        <w:tc>
          <w:tcPr>
            <w:tcW w:w="634" w:type="pct"/>
          </w:tcPr>
          <w:p w14:paraId="1EE35C8F" w14:textId="2854D18F" w:rsidR="005E40FD" w:rsidRPr="0020479F" w:rsidRDefault="005E40FD" w:rsidP="005E40FD">
            <w:pPr>
              <w:rPr>
                <w:b/>
                <w:szCs w:val="22"/>
                <w:lang w:val="en-GB"/>
              </w:rPr>
            </w:pPr>
            <w:r w:rsidRPr="00A42C18">
              <w:rPr>
                <w:lang w:val="en-GB"/>
              </w:rPr>
              <w:t>2024.01.17</w:t>
            </w:r>
          </w:p>
        </w:tc>
        <w:tc>
          <w:tcPr>
            <w:tcW w:w="551" w:type="pct"/>
          </w:tcPr>
          <w:p w14:paraId="13629BF7" w14:textId="58F826C7" w:rsidR="005E40FD" w:rsidRPr="0020479F" w:rsidRDefault="005E40FD" w:rsidP="005E40FD">
            <w:pPr>
              <w:rPr>
                <w:b/>
                <w:szCs w:val="22"/>
                <w:lang w:val="en-GB"/>
              </w:rPr>
            </w:pPr>
            <w:r w:rsidRPr="00A42C18">
              <w:rPr>
                <w:lang w:val="en-GB"/>
              </w:rPr>
              <w:t>V00.00.07</w:t>
            </w:r>
          </w:p>
        </w:tc>
        <w:tc>
          <w:tcPr>
            <w:tcW w:w="3815" w:type="pct"/>
          </w:tcPr>
          <w:p w14:paraId="42F47EBD" w14:textId="77777777" w:rsidR="005E40FD" w:rsidRPr="0020479F" w:rsidRDefault="005E40FD" w:rsidP="005E40FD">
            <w:pPr>
              <w:spacing w:after="0"/>
              <w:rPr>
                <w:lang w:val="en-GB"/>
              </w:rPr>
            </w:pPr>
            <w:r w:rsidRPr="0020479F">
              <w:rPr>
                <w:lang w:val="en-GB"/>
              </w:rPr>
              <w:t xml:space="preserve">Merged: </w:t>
            </w:r>
          </w:p>
          <w:p w14:paraId="4906072E" w14:textId="38AF041C" w:rsidR="005E40FD" w:rsidRPr="0020479F" w:rsidRDefault="005E40FD" w:rsidP="005E40FD">
            <w:pPr>
              <w:rPr>
                <w:b/>
                <w:szCs w:val="22"/>
                <w:lang w:val="en-GB"/>
              </w:rPr>
            </w:pPr>
            <w:r w:rsidRPr="00A42C18">
              <w:t>NOK-0132</w:t>
            </w:r>
          </w:p>
        </w:tc>
      </w:tr>
      <w:tr w:rsidR="005E40FD" w:rsidRPr="00A42C18" w14:paraId="0FF01BF7" w14:textId="77777777" w:rsidTr="005E40FD">
        <w:tc>
          <w:tcPr>
            <w:tcW w:w="634" w:type="pct"/>
          </w:tcPr>
          <w:p w14:paraId="4E6C8C10" w14:textId="2D3D6BC8" w:rsidR="005E40FD" w:rsidRPr="0020479F" w:rsidRDefault="005E40FD" w:rsidP="005E40FD">
            <w:pPr>
              <w:rPr>
                <w:b/>
                <w:szCs w:val="22"/>
                <w:lang w:val="en-GB"/>
              </w:rPr>
            </w:pPr>
            <w:r w:rsidRPr="00A42C18">
              <w:rPr>
                <w:lang w:val="en-GB"/>
              </w:rPr>
              <w:t>2024.02.07</w:t>
            </w:r>
          </w:p>
        </w:tc>
        <w:tc>
          <w:tcPr>
            <w:tcW w:w="551" w:type="pct"/>
          </w:tcPr>
          <w:p w14:paraId="35461A4E" w14:textId="285CA7AE" w:rsidR="005E40FD" w:rsidRPr="0020479F" w:rsidRDefault="005E40FD" w:rsidP="005E40FD">
            <w:pPr>
              <w:rPr>
                <w:b/>
                <w:szCs w:val="22"/>
                <w:lang w:val="en-GB"/>
              </w:rPr>
            </w:pPr>
            <w:r w:rsidRPr="00A42C18">
              <w:rPr>
                <w:lang w:val="en-GB"/>
              </w:rPr>
              <w:t>V00.00.08</w:t>
            </w:r>
          </w:p>
        </w:tc>
        <w:tc>
          <w:tcPr>
            <w:tcW w:w="3815" w:type="pct"/>
          </w:tcPr>
          <w:p w14:paraId="059997C1" w14:textId="77777777" w:rsidR="005E40FD" w:rsidRPr="0020479F" w:rsidRDefault="005E40FD" w:rsidP="005E40FD">
            <w:pPr>
              <w:spacing w:after="0"/>
              <w:rPr>
                <w:lang w:val="en-GB"/>
              </w:rPr>
            </w:pPr>
            <w:r w:rsidRPr="0020479F">
              <w:rPr>
                <w:lang w:val="en-GB"/>
              </w:rPr>
              <w:t>Merged:</w:t>
            </w:r>
          </w:p>
          <w:p w14:paraId="705F7CE9" w14:textId="77777777" w:rsidR="005E40FD" w:rsidRPr="00A42C18" w:rsidRDefault="005E40FD" w:rsidP="005E40FD">
            <w:pPr>
              <w:pStyle w:val="ListParagraph"/>
              <w:numPr>
                <w:ilvl w:val="0"/>
                <w:numId w:val="16"/>
              </w:numPr>
              <w:spacing w:after="0"/>
            </w:pPr>
            <w:r w:rsidRPr="00A42C18">
              <w:t>NOK-0133</w:t>
            </w:r>
          </w:p>
          <w:p w14:paraId="1A47E085" w14:textId="77777777" w:rsidR="005E40FD" w:rsidRPr="00A42C18" w:rsidRDefault="005E40FD" w:rsidP="005E40FD">
            <w:pPr>
              <w:pStyle w:val="ListParagraph"/>
              <w:numPr>
                <w:ilvl w:val="0"/>
                <w:numId w:val="16"/>
              </w:numPr>
              <w:spacing w:after="0"/>
            </w:pPr>
            <w:r w:rsidRPr="00A42C18">
              <w:t>NOK-0134</w:t>
            </w:r>
          </w:p>
          <w:p w14:paraId="527D1B1E" w14:textId="77777777" w:rsidR="005E40FD" w:rsidRPr="00A42C18" w:rsidRDefault="005E40FD" w:rsidP="005E40FD">
            <w:pPr>
              <w:pStyle w:val="ListParagraph"/>
              <w:numPr>
                <w:ilvl w:val="0"/>
                <w:numId w:val="16"/>
              </w:numPr>
              <w:spacing w:after="0"/>
            </w:pPr>
            <w:r w:rsidRPr="00A42C18">
              <w:t>NOK-0135</w:t>
            </w:r>
          </w:p>
          <w:p w14:paraId="24862EB5" w14:textId="77777777" w:rsidR="005E40FD" w:rsidRPr="00A42C18" w:rsidRDefault="005E40FD" w:rsidP="005E40FD">
            <w:pPr>
              <w:pStyle w:val="ListParagraph"/>
              <w:numPr>
                <w:ilvl w:val="0"/>
                <w:numId w:val="16"/>
              </w:numPr>
              <w:spacing w:after="0"/>
            </w:pPr>
            <w:r w:rsidRPr="00A42C18">
              <w:t>NOK-0136</w:t>
            </w:r>
          </w:p>
          <w:p w14:paraId="4ABAA34E" w14:textId="77777777" w:rsidR="005E40FD" w:rsidRPr="00A42C18" w:rsidRDefault="005E40FD" w:rsidP="005E40FD">
            <w:pPr>
              <w:pStyle w:val="ListParagraph"/>
              <w:numPr>
                <w:ilvl w:val="0"/>
                <w:numId w:val="16"/>
              </w:numPr>
              <w:spacing w:after="0"/>
            </w:pPr>
            <w:r w:rsidRPr="00A42C18">
              <w:t>MTR-0077</w:t>
            </w:r>
          </w:p>
          <w:p w14:paraId="7517C119" w14:textId="77777777" w:rsidR="005E40FD" w:rsidRPr="00A42C18" w:rsidRDefault="005E40FD" w:rsidP="005E40FD">
            <w:pPr>
              <w:pStyle w:val="ListParagraph"/>
              <w:numPr>
                <w:ilvl w:val="0"/>
                <w:numId w:val="16"/>
              </w:numPr>
              <w:spacing w:after="0"/>
            </w:pPr>
            <w:r w:rsidRPr="00A42C18">
              <w:t>MTR-0078</w:t>
            </w:r>
          </w:p>
          <w:p w14:paraId="2B57CD27" w14:textId="77777777" w:rsidR="005E40FD" w:rsidRPr="00A42C18" w:rsidRDefault="005E40FD" w:rsidP="005E40FD">
            <w:pPr>
              <w:pStyle w:val="ListParagraph"/>
              <w:numPr>
                <w:ilvl w:val="0"/>
                <w:numId w:val="16"/>
              </w:numPr>
              <w:spacing w:after="0"/>
            </w:pPr>
            <w:r w:rsidRPr="00A42C18">
              <w:t>ATT-0021</w:t>
            </w:r>
          </w:p>
          <w:p w14:paraId="5D6BE9AB" w14:textId="62660863" w:rsidR="005E40FD" w:rsidRPr="0020479F" w:rsidRDefault="005E40FD" w:rsidP="005E40FD">
            <w:pPr>
              <w:rPr>
                <w:b/>
                <w:szCs w:val="22"/>
                <w:lang w:val="en-GB"/>
              </w:rPr>
            </w:pPr>
            <w:r w:rsidRPr="00A42C18">
              <w:t>SYM-0038</w:t>
            </w:r>
          </w:p>
        </w:tc>
      </w:tr>
      <w:tr w:rsidR="005E40FD" w:rsidRPr="00A42C18" w14:paraId="545877AE" w14:textId="77777777" w:rsidTr="005E40FD">
        <w:tc>
          <w:tcPr>
            <w:tcW w:w="634" w:type="pct"/>
          </w:tcPr>
          <w:p w14:paraId="70A179CE" w14:textId="7F5CB925" w:rsidR="005E40FD" w:rsidRPr="0020479F" w:rsidRDefault="005E40FD" w:rsidP="005E40FD">
            <w:pPr>
              <w:rPr>
                <w:b/>
                <w:szCs w:val="22"/>
                <w:lang w:val="en-GB"/>
              </w:rPr>
            </w:pPr>
            <w:r w:rsidRPr="00A42C18">
              <w:rPr>
                <w:lang w:val="en-GB"/>
              </w:rPr>
              <w:t>2024.02.27</w:t>
            </w:r>
          </w:p>
        </w:tc>
        <w:tc>
          <w:tcPr>
            <w:tcW w:w="551" w:type="pct"/>
          </w:tcPr>
          <w:p w14:paraId="7DCABC22" w14:textId="2337B1F6" w:rsidR="005E40FD" w:rsidRPr="0020479F" w:rsidRDefault="005E40FD" w:rsidP="005E40FD">
            <w:pPr>
              <w:rPr>
                <w:b/>
                <w:szCs w:val="22"/>
                <w:lang w:val="en-GB"/>
              </w:rPr>
            </w:pPr>
            <w:r w:rsidRPr="00A42C18">
              <w:rPr>
                <w:lang w:val="en-GB"/>
              </w:rPr>
              <w:t>V00.00.09</w:t>
            </w:r>
          </w:p>
        </w:tc>
        <w:tc>
          <w:tcPr>
            <w:tcW w:w="3815" w:type="pct"/>
          </w:tcPr>
          <w:p w14:paraId="2AB2E50A" w14:textId="77777777" w:rsidR="005E40FD" w:rsidRPr="00A42C18" w:rsidRDefault="005E40FD" w:rsidP="005E40FD">
            <w:pPr>
              <w:spacing w:after="0"/>
              <w:rPr>
                <w:lang w:val="en-GB"/>
              </w:rPr>
            </w:pPr>
            <w:r w:rsidRPr="0020479F">
              <w:rPr>
                <w:lang w:val="en-GB"/>
              </w:rPr>
              <w:t>Merged</w:t>
            </w:r>
            <w:r w:rsidRPr="00A42C18">
              <w:rPr>
                <w:lang w:val="en-GB"/>
              </w:rPr>
              <w:t>:</w:t>
            </w:r>
          </w:p>
          <w:p w14:paraId="2C096CBA" w14:textId="77777777" w:rsidR="005E40FD" w:rsidRPr="00A42C18" w:rsidRDefault="005E40FD" w:rsidP="005E40FD">
            <w:pPr>
              <w:pStyle w:val="ListParagraph"/>
              <w:numPr>
                <w:ilvl w:val="0"/>
                <w:numId w:val="16"/>
              </w:numPr>
              <w:spacing w:after="0"/>
            </w:pPr>
            <w:r w:rsidRPr="00A42C18">
              <w:t>MTR-0082</w:t>
            </w:r>
          </w:p>
          <w:p w14:paraId="009CE8FA" w14:textId="77777777" w:rsidR="005E40FD" w:rsidRPr="00A42C18" w:rsidRDefault="005E40FD" w:rsidP="005E40FD">
            <w:pPr>
              <w:pStyle w:val="ListParagraph"/>
              <w:numPr>
                <w:ilvl w:val="0"/>
                <w:numId w:val="16"/>
              </w:numPr>
              <w:spacing w:after="0"/>
            </w:pPr>
            <w:r w:rsidRPr="00A42C18">
              <w:t>NEC-0011</w:t>
            </w:r>
          </w:p>
          <w:p w14:paraId="1EA26449" w14:textId="77777777" w:rsidR="005E40FD" w:rsidRPr="00A42C18" w:rsidRDefault="005E40FD" w:rsidP="005E40FD">
            <w:pPr>
              <w:pStyle w:val="ListParagraph"/>
              <w:numPr>
                <w:ilvl w:val="0"/>
                <w:numId w:val="16"/>
              </w:numPr>
              <w:spacing w:after="0"/>
            </w:pPr>
            <w:r w:rsidRPr="00A42C18">
              <w:t>ATT-0040</w:t>
            </w:r>
          </w:p>
          <w:p w14:paraId="56EE1777" w14:textId="77777777" w:rsidR="005E40FD" w:rsidRPr="00A42C18" w:rsidRDefault="005E40FD" w:rsidP="005E40FD">
            <w:pPr>
              <w:pStyle w:val="ListParagraph"/>
              <w:numPr>
                <w:ilvl w:val="0"/>
                <w:numId w:val="16"/>
              </w:numPr>
              <w:spacing w:after="0"/>
            </w:pPr>
            <w:r w:rsidRPr="00A42C18">
              <w:t>SYM-0043</w:t>
            </w:r>
          </w:p>
          <w:p w14:paraId="0707187F" w14:textId="77777777" w:rsidR="005E40FD" w:rsidRPr="00A42C18" w:rsidRDefault="005E40FD" w:rsidP="005E40FD">
            <w:pPr>
              <w:pStyle w:val="ListParagraph"/>
              <w:numPr>
                <w:ilvl w:val="0"/>
                <w:numId w:val="16"/>
              </w:numPr>
              <w:spacing w:after="0"/>
            </w:pPr>
            <w:r w:rsidRPr="00A42C18">
              <w:t>NOK-0144</w:t>
            </w:r>
          </w:p>
          <w:p w14:paraId="36437D47" w14:textId="77777777" w:rsidR="005E40FD" w:rsidRPr="00A42C18" w:rsidRDefault="005E40FD" w:rsidP="005E40FD">
            <w:pPr>
              <w:pStyle w:val="ListParagraph"/>
              <w:numPr>
                <w:ilvl w:val="0"/>
                <w:numId w:val="16"/>
              </w:numPr>
              <w:spacing w:after="0"/>
            </w:pPr>
            <w:r w:rsidRPr="00A42C18">
              <w:t>NOK-0145</w:t>
            </w:r>
          </w:p>
          <w:p w14:paraId="5629EF06" w14:textId="77777777" w:rsidR="005E40FD" w:rsidRPr="00A42C18" w:rsidRDefault="005E40FD" w:rsidP="005E40FD">
            <w:pPr>
              <w:pStyle w:val="ListParagraph"/>
              <w:numPr>
                <w:ilvl w:val="0"/>
                <w:numId w:val="16"/>
              </w:numPr>
              <w:spacing w:after="0"/>
            </w:pPr>
            <w:r w:rsidRPr="00A42C18">
              <w:t>NOK-0146</w:t>
            </w:r>
          </w:p>
          <w:p w14:paraId="65A05E8F" w14:textId="21C3980B" w:rsidR="005E40FD" w:rsidRPr="0020479F" w:rsidRDefault="005E40FD" w:rsidP="005E40FD">
            <w:pPr>
              <w:rPr>
                <w:b/>
                <w:szCs w:val="22"/>
                <w:lang w:val="en-GB"/>
              </w:rPr>
            </w:pPr>
            <w:r w:rsidRPr="0020479F">
              <w:rPr>
                <w:lang w:val="en-GB"/>
              </w:rPr>
              <w:t>NOK-0147</w:t>
            </w:r>
          </w:p>
        </w:tc>
      </w:tr>
      <w:tr w:rsidR="005E40FD" w:rsidRPr="00A42C18" w14:paraId="1BD6058A" w14:textId="77777777" w:rsidTr="005E40FD">
        <w:tc>
          <w:tcPr>
            <w:tcW w:w="634" w:type="pct"/>
          </w:tcPr>
          <w:p w14:paraId="6515B571" w14:textId="67AC8FD2" w:rsidR="005E40FD" w:rsidRPr="0020479F" w:rsidRDefault="005E40FD" w:rsidP="005E40FD">
            <w:pPr>
              <w:rPr>
                <w:b/>
                <w:szCs w:val="22"/>
                <w:lang w:val="en-GB"/>
              </w:rPr>
            </w:pPr>
            <w:r w:rsidRPr="00A42C18">
              <w:rPr>
                <w:lang w:val="en-GB"/>
              </w:rPr>
              <w:t>2024.02.28</w:t>
            </w:r>
          </w:p>
        </w:tc>
        <w:tc>
          <w:tcPr>
            <w:tcW w:w="551" w:type="pct"/>
          </w:tcPr>
          <w:p w14:paraId="0CDE9CB0" w14:textId="62166379" w:rsidR="005E40FD" w:rsidRPr="0020479F" w:rsidRDefault="005E40FD" w:rsidP="005E40FD">
            <w:pPr>
              <w:rPr>
                <w:b/>
                <w:szCs w:val="22"/>
                <w:lang w:val="en-GB"/>
              </w:rPr>
            </w:pPr>
            <w:r w:rsidRPr="00A42C18">
              <w:rPr>
                <w:lang w:val="en-GB"/>
              </w:rPr>
              <w:t>V00.00.10</w:t>
            </w:r>
          </w:p>
        </w:tc>
        <w:tc>
          <w:tcPr>
            <w:tcW w:w="3815" w:type="pct"/>
          </w:tcPr>
          <w:p w14:paraId="532DB718" w14:textId="0FF30049" w:rsidR="005E40FD" w:rsidRPr="0020479F" w:rsidRDefault="005E40FD" w:rsidP="005E40FD">
            <w:pPr>
              <w:rPr>
                <w:b/>
                <w:szCs w:val="22"/>
                <w:lang w:val="en-GB"/>
              </w:rPr>
            </w:pPr>
            <w:r w:rsidRPr="0020479F">
              <w:rPr>
                <w:lang w:val="en-GB"/>
              </w:rPr>
              <w:t>Added a part missing from ATT-0040</w:t>
            </w:r>
          </w:p>
        </w:tc>
      </w:tr>
      <w:tr w:rsidR="005E40FD" w:rsidRPr="00A42C18" w14:paraId="1F0A2CCD" w14:textId="77777777" w:rsidTr="005E40FD">
        <w:tc>
          <w:tcPr>
            <w:tcW w:w="634" w:type="pct"/>
          </w:tcPr>
          <w:p w14:paraId="2B9FECC9" w14:textId="785EB680" w:rsidR="005E40FD" w:rsidRPr="0020479F" w:rsidRDefault="005E40FD" w:rsidP="005E40FD">
            <w:pPr>
              <w:rPr>
                <w:b/>
                <w:szCs w:val="22"/>
                <w:lang w:val="en-GB"/>
              </w:rPr>
            </w:pPr>
            <w:r w:rsidRPr="00A42C18">
              <w:rPr>
                <w:lang w:val="en-GB"/>
              </w:rPr>
              <w:t>2024.03.07</w:t>
            </w:r>
          </w:p>
        </w:tc>
        <w:tc>
          <w:tcPr>
            <w:tcW w:w="551" w:type="pct"/>
          </w:tcPr>
          <w:p w14:paraId="314BB828" w14:textId="648C3F5D" w:rsidR="005E40FD" w:rsidRPr="0020479F" w:rsidRDefault="005E40FD" w:rsidP="005E40FD">
            <w:pPr>
              <w:rPr>
                <w:b/>
                <w:szCs w:val="22"/>
                <w:lang w:val="en-GB"/>
              </w:rPr>
            </w:pPr>
            <w:r w:rsidRPr="00A42C18">
              <w:rPr>
                <w:lang w:val="en-GB"/>
              </w:rPr>
              <w:t>V00.00.11</w:t>
            </w:r>
          </w:p>
        </w:tc>
        <w:tc>
          <w:tcPr>
            <w:tcW w:w="3815" w:type="pct"/>
          </w:tcPr>
          <w:p w14:paraId="40E4A7E7" w14:textId="7367BE28" w:rsidR="005E40FD" w:rsidRPr="0020479F" w:rsidRDefault="005E40FD" w:rsidP="005E40FD">
            <w:pPr>
              <w:rPr>
                <w:b/>
                <w:szCs w:val="22"/>
                <w:lang w:val="en-GB"/>
              </w:rPr>
            </w:pPr>
            <w:r w:rsidRPr="00A42C18">
              <w:rPr>
                <w:lang w:val="en-GB"/>
              </w:rPr>
              <w:t>First set of WIG review comments resolved</w:t>
            </w:r>
          </w:p>
        </w:tc>
      </w:tr>
      <w:tr w:rsidR="005E40FD" w:rsidRPr="00A42C18" w14:paraId="6184C67F" w14:textId="77777777" w:rsidTr="005E40FD">
        <w:tc>
          <w:tcPr>
            <w:tcW w:w="634" w:type="pct"/>
          </w:tcPr>
          <w:p w14:paraId="37C76702" w14:textId="6DF6E988" w:rsidR="005E40FD" w:rsidRPr="0020479F" w:rsidRDefault="005E40FD" w:rsidP="005E40FD">
            <w:pPr>
              <w:rPr>
                <w:b/>
                <w:szCs w:val="22"/>
                <w:lang w:val="en-GB"/>
              </w:rPr>
            </w:pPr>
            <w:r>
              <w:rPr>
                <w:lang w:val="en-GB"/>
              </w:rPr>
              <w:t>2024.03.08</w:t>
            </w:r>
          </w:p>
        </w:tc>
        <w:tc>
          <w:tcPr>
            <w:tcW w:w="551" w:type="pct"/>
          </w:tcPr>
          <w:p w14:paraId="77C7881F" w14:textId="346A00EA" w:rsidR="005E40FD" w:rsidRPr="0020479F" w:rsidRDefault="005E40FD" w:rsidP="005E40FD">
            <w:pPr>
              <w:rPr>
                <w:b/>
                <w:szCs w:val="22"/>
                <w:lang w:val="en-GB"/>
              </w:rPr>
            </w:pPr>
            <w:r>
              <w:rPr>
                <w:lang w:val="en-GB"/>
              </w:rPr>
              <w:t>V00.00.12</w:t>
            </w:r>
          </w:p>
        </w:tc>
        <w:tc>
          <w:tcPr>
            <w:tcW w:w="3815" w:type="pct"/>
          </w:tcPr>
          <w:p w14:paraId="61B1EA3F" w14:textId="77777777" w:rsidR="005E40FD" w:rsidRDefault="005E40FD" w:rsidP="005E40FD">
            <w:pPr>
              <w:spacing w:after="0"/>
              <w:rPr>
                <w:lang w:val="en-GB"/>
              </w:rPr>
            </w:pPr>
            <w:r>
              <w:rPr>
                <w:lang w:val="en-GB"/>
              </w:rPr>
              <w:t>Merged:</w:t>
            </w:r>
          </w:p>
          <w:p w14:paraId="0174598B" w14:textId="77777777" w:rsidR="005E40FD" w:rsidRDefault="005E40FD" w:rsidP="005E40FD">
            <w:pPr>
              <w:pStyle w:val="ListParagraph"/>
              <w:numPr>
                <w:ilvl w:val="0"/>
                <w:numId w:val="16"/>
              </w:numPr>
              <w:spacing w:after="0"/>
            </w:pPr>
            <w:r>
              <w:t>MTR0087</w:t>
            </w:r>
          </w:p>
          <w:p w14:paraId="679BD720" w14:textId="77777777" w:rsidR="005E40FD" w:rsidRDefault="005E40FD" w:rsidP="005E40FD">
            <w:pPr>
              <w:pStyle w:val="ListParagraph"/>
              <w:numPr>
                <w:ilvl w:val="0"/>
                <w:numId w:val="16"/>
              </w:numPr>
              <w:spacing w:after="0"/>
            </w:pPr>
            <w:r>
              <w:t>ATT-0041</w:t>
            </w:r>
          </w:p>
          <w:p w14:paraId="6098D837" w14:textId="77777777" w:rsidR="005E40FD" w:rsidRDefault="005E40FD" w:rsidP="005E40FD">
            <w:pPr>
              <w:pStyle w:val="ListParagraph"/>
              <w:numPr>
                <w:ilvl w:val="0"/>
                <w:numId w:val="16"/>
              </w:numPr>
              <w:spacing w:after="0"/>
            </w:pPr>
            <w:r>
              <w:t>ATT-0042</w:t>
            </w:r>
          </w:p>
          <w:p w14:paraId="62ABA95E" w14:textId="77777777" w:rsidR="005E40FD" w:rsidRDefault="005E40FD" w:rsidP="005E40FD">
            <w:pPr>
              <w:pStyle w:val="ListParagraph"/>
              <w:numPr>
                <w:ilvl w:val="0"/>
                <w:numId w:val="16"/>
              </w:numPr>
              <w:spacing w:after="0"/>
            </w:pPr>
            <w:r>
              <w:t>NOK.AO-0152</w:t>
            </w:r>
          </w:p>
          <w:p w14:paraId="3CBE09A5" w14:textId="6E8D70DC" w:rsidR="005E40FD" w:rsidRPr="0020479F" w:rsidRDefault="005E40FD" w:rsidP="005E40FD">
            <w:pPr>
              <w:rPr>
                <w:b/>
                <w:szCs w:val="22"/>
                <w:lang w:val="en-GB"/>
              </w:rPr>
            </w:pPr>
            <w:r>
              <w:t>NEC-0013</w:t>
            </w:r>
          </w:p>
        </w:tc>
      </w:tr>
      <w:tr w:rsidR="005E40FD" w:rsidRPr="00A42C18" w14:paraId="669DC898" w14:textId="77777777" w:rsidTr="005E40FD">
        <w:tc>
          <w:tcPr>
            <w:tcW w:w="634" w:type="pct"/>
          </w:tcPr>
          <w:p w14:paraId="3C0C1759" w14:textId="432F8F79" w:rsidR="005E40FD" w:rsidRPr="0020479F" w:rsidRDefault="005E40FD" w:rsidP="005E40FD">
            <w:pPr>
              <w:rPr>
                <w:b/>
                <w:szCs w:val="22"/>
                <w:lang w:val="en-GB"/>
              </w:rPr>
            </w:pPr>
            <w:r>
              <w:rPr>
                <w:lang w:val="en-GB"/>
              </w:rPr>
              <w:t>2024.03.12</w:t>
            </w:r>
          </w:p>
        </w:tc>
        <w:tc>
          <w:tcPr>
            <w:tcW w:w="551" w:type="pct"/>
          </w:tcPr>
          <w:p w14:paraId="36E88DCB" w14:textId="129FEFFF" w:rsidR="005E40FD" w:rsidRPr="0020479F" w:rsidRDefault="005E40FD" w:rsidP="005E40FD">
            <w:pPr>
              <w:rPr>
                <w:b/>
                <w:szCs w:val="22"/>
                <w:lang w:val="en-GB"/>
              </w:rPr>
            </w:pPr>
            <w:r>
              <w:rPr>
                <w:lang w:val="en-GB"/>
              </w:rPr>
              <w:t>V00.00.13</w:t>
            </w:r>
          </w:p>
        </w:tc>
        <w:tc>
          <w:tcPr>
            <w:tcW w:w="3815" w:type="pct"/>
          </w:tcPr>
          <w:p w14:paraId="12948422" w14:textId="1CC6D7B7" w:rsidR="005E40FD" w:rsidRPr="0020479F" w:rsidRDefault="005E40FD" w:rsidP="005E40FD">
            <w:pPr>
              <w:rPr>
                <w:b/>
                <w:szCs w:val="22"/>
                <w:lang w:val="en-GB"/>
              </w:rPr>
            </w:pPr>
            <w:r>
              <w:rPr>
                <w:lang w:val="en-GB"/>
              </w:rPr>
              <w:t>First batch of review comments processed</w:t>
            </w:r>
          </w:p>
        </w:tc>
      </w:tr>
      <w:tr w:rsidR="005E40FD" w:rsidRPr="00A42C18" w14:paraId="36A1F254" w14:textId="77777777" w:rsidTr="005E40FD">
        <w:tc>
          <w:tcPr>
            <w:tcW w:w="634" w:type="pct"/>
          </w:tcPr>
          <w:p w14:paraId="559FD617" w14:textId="134E454D" w:rsidR="005E40FD" w:rsidRPr="0020479F" w:rsidRDefault="005E40FD" w:rsidP="005E40FD">
            <w:pPr>
              <w:rPr>
                <w:b/>
                <w:szCs w:val="22"/>
                <w:lang w:val="en-GB"/>
              </w:rPr>
            </w:pPr>
            <w:r>
              <w:rPr>
                <w:lang w:val="en-GB"/>
              </w:rPr>
              <w:lastRenderedPageBreak/>
              <w:t>2024.03.20</w:t>
            </w:r>
          </w:p>
        </w:tc>
        <w:tc>
          <w:tcPr>
            <w:tcW w:w="551" w:type="pct"/>
          </w:tcPr>
          <w:p w14:paraId="6FE51D4C" w14:textId="3CC548D4" w:rsidR="005E40FD" w:rsidRPr="0020479F" w:rsidRDefault="005E40FD" w:rsidP="005E40FD">
            <w:pPr>
              <w:rPr>
                <w:b/>
                <w:szCs w:val="22"/>
                <w:lang w:val="en-GB"/>
              </w:rPr>
            </w:pPr>
            <w:r>
              <w:rPr>
                <w:lang w:val="en-GB"/>
              </w:rPr>
              <w:t>V00.00.14</w:t>
            </w:r>
          </w:p>
        </w:tc>
        <w:tc>
          <w:tcPr>
            <w:tcW w:w="3815" w:type="pct"/>
          </w:tcPr>
          <w:p w14:paraId="43A1F0DC" w14:textId="7787CD25" w:rsidR="005E40FD" w:rsidRPr="0020479F" w:rsidRDefault="005E40FD" w:rsidP="005E40FD">
            <w:pPr>
              <w:rPr>
                <w:b/>
                <w:szCs w:val="22"/>
                <w:lang w:val="en-GB"/>
              </w:rPr>
            </w:pPr>
            <w:r>
              <w:rPr>
                <w:lang w:val="en-GB"/>
              </w:rPr>
              <w:t>Second batch of review comments processed</w:t>
            </w:r>
          </w:p>
        </w:tc>
      </w:tr>
      <w:tr w:rsidR="005E40FD" w:rsidRPr="00A42C18" w14:paraId="6280BCC1" w14:textId="77777777" w:rsidTr="005E40FD">
        <w:tc>
          <w:tcPr>
            <w:tcW w:w="634" w:type="pct"/>
          </w:tcPr>
          <w:p w14:paraId="18C1EDF0" w14:textId="3FD7E6DE" w:rsidR="005E40FD" w:rsidRPr="0020479F" w:rsidRDefault="005E40FD" w:rsidP="005E40FD">
            <w:pPr>
              <w:rPr>
                <w:lang w:val="en-GB"/>
              </w:rPr>
            </w:pPr>
            <w:r>
              <w:rPr>
                <w:lang w:val="en-GB"/>
              </w:rPr>
              <w:t>2024.03.20</w:t>
            </w:r>
          </w:p>
        </w:tc>
        <w:tc>
          <w:tcPr>
            <w:tcW w:w="551" w:type="pct"/>
          </w:tcPr>
          <w:p w14:paraId="62D1D93E" w14:textId="5847DBD2" w:rsidR="005E40FD" w:rsidRPr="0020479F" w:rsidRDefault="005E40FD" w:rsidP="005E40FD">
            <w:pPr>
              <w:rPr>
                <w:lang w:val="en-GB"/>
              </w:rPr>
            </w:pPr>
            <w:r>
              <w:rPr>
                <w:lang w:val="en-GB"/>
              </w:rPr>
              <w:t>V01.00</w:t>
            </w:r>
          </w:p>
        </w:tc>
        <w:tc>
          <w:tcPr>
            <w:tcW w:w="3815" w:type="pct"/>
          </w:tcPr>
          <w:p w14:paraId="181B1852" w14:textId="04CAEB42" w:rsidR="005E40FD" w:rsidRPr="00A42C18" w:rsidRDefault="005E40FD" w:rsidP="005E40FD">
            <w:pPr>
              <w:spacing w:after="0"/>
            </w:pPr>
            <w:r>
              <w:t>Published as Final version 01.00</w:t>
            </w:r>
          </w:p>
        </w:tc>
      </w:tr>
      <w:tr w:rsidR="005E40FD" w:rsidRPr="00A42C18" w14:paraId="53A814E6" w14:textId="77777777" w:rsidTr="005E40FD">
        <w:tc>
          <w:tcPr>
            <w:tcW w:w="634" w:type="pct"/>
          </w:tcPr>
          <w:p w14:paraId="057BC7A1" w14:textId="354455B0" w:rsidR="005E40FD" w:rsidRDefault="005E40FD" w:rsidP="005E40FD">
            <w:pPr>
              <w:rPr>
                <w:lang w:val="en-GB"/>
              </w:rPr>
            </w:pPr>
            <w:r>
              <w:rPr>
                <w:lang w:val="en-GB"/>
              </w:rPr>
              <w:t>2024.03.25</w:t>
            </w:r>
          </w:p>
        </w:tc>
        <w:tc>
          <w:tcPr>
            <w:tcW w:w="551" w:type="pct"/>
          </w:tcPr>
          <w:p w14:paraId="78A61E36" w14:textId="199823FF" w:rsidR="005E40FD" w:rsidRDefault="005E40FD" w:rsidP="005E40FD">
            <w:pPr>
              <w:rPr>
                <w:lang w:val="en-GB"/>
              </w:rPr>
            </w:pPr>
            <w:r>
              <w:rPr>
                <w:lang w:val="en-GB"/>
              </w:rPr>
              <w:t>V01.01</w:t>
            </w:r>
          </w:p>
        </w:tc>
        <w:tc>
          <w:tcPr>
            <w:tcW w:w="3815" w:type="pct"/>
          </w:tcPr>
          <w:p w14:paraId="17E1FCB3" w14:textId="7CA9A60E" w:rsidR="005E40FD" w:rsidRDefault="005E40FD" w:rsidP="005E40FD">
            <w:pPr>
              <w:spacing w:after="0"/>
            </w:pPr>
            <w:r>
              <w:t>Editorial fixes</w:t>
            </w:r>
          </w:p>
        </w:tc>
      </w:tr>
      <w:tr w:rsidR="005E40FD" w:rsidRPr="00A42C18" w14:paraId="4C5F7AA2" w14:textId="77777777" w:rsidTr="005E40FD">
        <w:tc>
          <w:tcPr>
            <w:tcW w:w="634" w:type="pct"/>
          </w:tcPr>
          <w:p w14:paraId="41881C0A" w14:textId="13545EAD" w:rsidR="005E40FD" w:rsidRDefault="005E40FD" w:rsidP="005E40FD">
            <w:pPr>
              <w:rPr>
                <w:lang w:val="en-GB"/>
              </w:rPr>
            </w:pPr>
            <w:r>
              <w:rPr>
                <w:lang w:val="en-GB"/>
              </w:rPr>
              <w:t>2024.03.26</w:t>
            </w:r>
          </w:p>
        </w:tc>
        <w:tc>
          <w:tcPr>
            <w:tcW w:w="551" w:type="pct"/>
          </w:tcPr>
          <w:p w14:paraId="1DA892A9" w14:textId="33DB7184" w:rsidR="005E40FD" w:rsidRDefault="005E40FD" w:rsidP="005E40FD">
            <w:pPr>
              <w:rPr>
                <w:lang w:val="en-GB"/>
              </w:rPr>
            </w:pPr>
            <w:r>
              <w:rPr>
                <w:lang w:val="en-GB"/>
              </w:rPr>
              <w:t>V01.02</w:t>
            </w:r>
          </w:p>
        </w:tc>
        <w:tc>
          <w:tcPr>
            <w:tcW w:w="3815" w:type="pct"/>
          </w:tcPr>
          <w:p w14:paraId="670F2DDE" w14:textId="4BEFB68C" w:rsidR="005E40FD" w:rsidRDefault="005E40FD" w:rsidP="005E40FD">
            <w:pPr>
              <w:spacing w:after="0"/>
            </w:pPr>
            <w:r>
              <w:t>Removing line numbers from part of the document</w:t>
            </w:r>
          </w:p>
        </w:tc>
      </w:tr>
      <w:tr w:rsidR="005E40FD" w:rsidRPr="00A42C18" w14:paraId="14CE849F" w14:textId="77777777" w:rsidTr="005E40FD">
        <w:tc>
          <w:tcPr>
            <w:tcW w:w="634" w:type="pct"/>
          </w:tcPr>
          <w:p w14:paraId="3BE439DF" w14:textId="463B08BA" w:rsidR="005E40FD" w:rsidRDefault="005E40FD" w:rsidP="005E40FD">
            <w:pPr>
              <w:rPr>
                <w:lang w:val="en-GB"/>
              </w:rPr>
            </w:pPr>
            <w:r>
              <w:rPr>
                <w:lang w:val="en-GB"/>
              </w:rPr>
              <w:t>2024.05.21</w:t>
            </w:r>
          </w:p>
        </w:tc>
        <w:tc>
          <w:tcPr>
            <w:tcW w:w="551" w:type="pct"/>
          </w:tcPr>
          <w:p w14:paraId="3D8CFF9F" w14:textId="61CAA8AD" w:rsidR="005E40FD" w:rsidRDefault="005E40FD" w:rsidP="005E40FD">
            <w:pPr>
              <w:rPr>
                <w:lang w:val="en-GB"/>
              </w:rPr>
            </w:pPr>
            <w:r>
              <w:rPr>
                <w:lang w:val="en-GB"/>
              </w:rPr>
              <w:t>V01.03</w:t>
            </w:r>
          </w:p>
        </w:tc>
        <w:tc>
          <w:tcPr>
            <w:tcW w:w="3815" w:type="pct"/>
          </w:tcPr>
          <w:p w14:paraId="653747E8" w14:textId="36B5DE46" w:rsidR="005E40FD" w:rsidRDefault="005E40FD" w:rsidP="005E40FD">
            <w:pPr>
              <w:spacing w:after="0"/>
            </w:pPr>
            <w:r>
              <w:t>Adding MTR-0090, ATT-0043, MTR-0091and NOK-0159</w:t>
            </w:r>
          </w:p>
        </w:tc>
      </w:tr>
      <w:tr w:rsidR="005E40FD" w:rsidRPr="00A42C18" w14:paraId="12BBF974" w14:textId="77777777" w:rsidTr="005E40FD">
        <w:tc>
          <w:tcPr>
            <w:tcW w:w="634" w:type="pct"/>
          </w:tcPr>
          <w:p w14:paraId="7724D87E" w14:textId="7A1CECB5" w:rsidR="005E40FD" w:rsidRDefault="005E40FD" w:rsidP="005E40FD">
            <w:pPr>
              <w:rPr>
                <w:lang w:val="en-GB"/>
              </w:rPr>
            </w:pPr>
            <w:r>
              <w:t>2024.06.06</w:t>
            </w:r>
          </w:p>
        </w:tc>
        <w:tc>
          <w:tcPr>
            <w:tcW w:w="551" w:type="pct"/>
          </w:tcPr>
          <w:p w14:paraId="5B9254CE" w14:textId="42B1CE52" w:rsidR="005E40FD" w:rsidRDefault="005E40FD" w:rsidP="005E40FD">
            <w:pPr>
              <w:rPr>
                <w:lang w:val="en-GB"/>
              </w:rPr>
            </w:pPr>
            <w:r>
              <w:rPr>
                <w:lang w:val="en-GB"/>
              </w:rPr>
              <w:t>V01.04</w:t>
            </w:r>
          </w:p>
        </w:tc>
        <w:tc>
          <w:tcPr>
            <w:tcW w:w="3815" w:type="pct"/>
          </w:tcPr>
          <w:p w14:paraId="17CC4691" w14:textId="3A44EF4A" w:rsidR="005E40FD" w:rsidRDefault="005E40FD" w:rsidP="005E40FD">
            <w:pPr>
              <w:spacing w:after="0"/>
            </w:pPr>
            <w:r>
              <w:t>Adding NOK-0165, RMI-0021</w:t>
            </w:r>
          </w:p>
        </w:tc>
      </w:tr>
      <w:tr w:rsidR="005E40FD" w:rsidRPr="00A42C18" w14:paraId="042BBC35" w14:textId="77777777" w:rsidTr="005E40FD">
        <w:tc>
          <w:tcPr>
            <w:tcW w:w="634" w:type="pct"/>
          </w:tcPr>
          <w:p w14:paraId="0A30F6DA" w14:textId="019CB903" w:rsidR="005E40FD" w:rsidRDefault="005E40FD" w:rsidP="005E40FD">
            <w:pPr>
              <w:rPr>
                <w:lang w:val="en-GB"/>
              </w:rPr>
            </w:pPr>
            <w:r>
              <w:t>2024.06.11</w:t>
            </w:r>
          </w:p>
        </w:tc>
        <w:tc>
          <w:tcPr>
            <w:tcW w:w="551" w:type="pct"/>
          </w:tcPr>
          <w:p w14:paraId="137ABF39" w14:textId="7472545F" w:rsidR="005E40FD" w:rsidRDefault="005E40FD" w:rsidP="005E40FD">
            <w:pPr>
              <w:rPr>
                <w:lang w:val="en-GB"/>
              </w:rPr>
            </w:pPr>
            <w:r>
              <w:rPr>
                <w:lang w:val="en-GB"/>
              </w:rPr>
              <w:t>V01.05</w:t>
            </w:r>
          </w:p>
        </w:tc>
        <w:tc>
          <w:tcPr>
            <w:tcW w:w="3815" w:type="pct"/>
          </w:tcPr>
          <w:p w14:paraId="67069FC2" w14:textId="611BA7C3" w:rsidR="005E40FD" w:rsidRDefault="005E40FD" w:rsidP="005E40FD">
            <w:pPr>
              <w:spacing w:after="0"/>
            </w:pPr>
            <w:r>
              <w:t>Adding NOK-0166, RMI-0023</w:t>
            </w:r>
          </w:p>
        </w:tc>
      </w:tr>
      <w:tr w:rsidR="005E40FD" w:rsidRPr="00A42C18" w14:paraId="51636A54" w14:textId="77777777" w:rsidTr="005E40FD">
        <w:tc>
          <w:tcPr>
            <w:tcW w:w="634" w:type="pct"/>
          </w:tcPr>
          <w:p w14:paraId="232D41A8" w14:textId="7E3580ED" w:rsidR="005E40FD" w:rsidRDefault="005E40FD" w:rsidP="005E40FD">
            <w:pPr>
              <w:rPr>
                <w:lang w:val="en-GB"/>
              </w:rPr>
            </w:pPr>
            <w:r>
              <w:rPr>
                <w:lang w:val="en-GB"/>
              </w:rPr>
              <w:t>2024.07.24</w:t>
            </w:r>
          </w:p>
        </w:tc>
        <w:tc>
          <w:tcPr>
            <w:tcW w:w="551" w:type="pct"/>
          </w:tcPr>
          <w:p w14:paraId="1A3C8DB2" w14:textId="62264359" w:rsidR="005E40FD" w:rsidRDefault="005E40FD" w:rsidP="005E40FD">
            <w:pPr>
              <w:rPr>
                <w:lang w:val="en-GB"/>
              </w:rPr>
            </w:pPr>
            <w:r>
              <w:rPr>
                <w:lang w:val="en-GB"/>
              </w:rPr>
              <w:t>V02.00</w:t>
            </w:r>
          </w:p>
        </w:tc>
        <w:tc>
          <w:tcPr>
            <w:tcW w:w="3815" w:type="pct"/>
          </w:tcPr>
          <w:p w14:paraId="201499F7" w14:textId="752F6D30" w:rsidR="005E40FD" w:rsidRDefault="005E40FD" w:rsidP="005E40FD">
            <w:pPr>
              <w:spacing w:after="0"/>
            </w:pPr>
            <w:r>
              <w:t>Published as Final version 0</w:t>
            </w:r>
            <w:r w:rsidR="0022344E">
              <w:t>2</w:t>
            </w:r>
            <w:r>
              <w:t>.00</w:t>
            </w:r>
          </w:p>
        </w:tc>
      </w:tr>
      <w:tr w:rsidR="005E40FD" w:rsidRPr="00A42C18" w14:paraId="51675B89" w14:textId="77777777" w:rsidTr="005E40FD">
        <w:tc>
          <w:tcPr>
            <w:tcW w:w="634" w:type="pct"/>
          </w:tcPr>
          <w:p w14:paraId="7FD63670" w14:textId="2B79878D" w:rsidR="005E40FD" w:rsidRPr="0020479F" w:rsidRDefault="005E40FD" w:rsidP="005E40FD">
            <w:pPr>
              <w:rPr>
                <w:lang w:val="en-GB"/>
              </w:rPr>
            </w:pPr>
            <w:r>
              <w:rPr>
                <w:lang w:val="en-GB"/>
              </w:rPr>
              <w:t>2024.09.11</w:t>
            </w:r>
          </w:p>
        </w:tc>
        <w:tc>
          <w:tcPr>
            <w:tcW w:w="551" w:type="pct"/>
          </w:tcPr>
          <w:p w14:paraId="57F37054" w14:textId="558D3079" w:rsidR="005E40FD" w:rsidRPr="0020479F" w:rsidRDefault="005E40FD" w:rsidP="005E40FD">
            <w:pPr>
              <w:rPr>
                <w:lang w:val="en-GB"/>
              </w:rPr>
            </w:pPr>
            <w:r>
              <w:rPr>
                <w:lang w:val="en-GB"/>
              </w:rPr>
              <w:t>V02.01</w:t>
            </w:r>
          </w:p>
        </w:tc>
        <w:tc>
          <w:tcPr>
            <w:tcW w:w="3815" w:type="pct"/>
          </w:tcPr>
          <w:p w14:paraId="4212417E" w14:textId="6B811193" w:rsidR="005E40FD" w:rsidRPr="0020479F" w:rsidRDefault="005E40FD" w:rsidP="005E40FD">
            <w:pPr>
              <w:spacing w:after="0"/>
              <w:rPr>
                <w:lang w:val="en-GB"/>
              </w:rPr>
            </w:pPr>
            <w:r>
              <w:rPr>
                <w:lang w:val="en-GB"/>
              </w:rPr>
              <w:t xml:space="preserve">Merged </w:t>
            </w:r>
            <w:r w:rsidR="00021DC0">
              <w:rPr>
                <w:lang w:val="en-GB"/>
              </w:rPr>
              <w:t xml:space="preserve">RMI-0024, </w:t>
            </w:r>
            <w:r>
              <w:rPr>
                <w:lang w:val="en-GB"/>
              </w:rPr>
              <w:t>RMI-002</w:t>
            </w:r>
            <w:r w:rsidR="00EC0FC8">
              <w:rPr>
                <w:lang w:val="en-GB"/>
              </w:rPr>
              <w:t>8, NEC-0025</w:t>
            </w:r>
            <w:r w:rsidR="00A94F22">
              <w:rPr>
                <w:lang w:val="en-GB"/>
              </w:rPr>
              <w:t>, NEC-0026</w:t>
            </w:r>
          </w:p>
        </w:tc>
      </w:tr>
      <w:tr w:rsidR="00212B6B" w:rsidRPr="00A42C18" w14:paraId="1737BB14" w14:textId="77777777" w:rsidTr="005E40FD">
        <w:tc>
          <w:tcPr>
            <w:tcW w:w="634" w:type="pct"/>
          </w:tcPr>
          <w:p w14:paraId="76E63FAB" w14:textId="1A551135" w:rsidR="00212B6B" w:rsidRDefault="00212B6B" w:rsidP="005E40FD">
            <w:pPr>
              <w:rPr>
                <w:lang w:val="en-GB"/>
              </w:rPr>
            </w:pPr>
            <w:r>
              <w:rPr>
                <w:lang w:val="en-GB"/>
              </w:rPr>
              <w:t>2024.11.05</w:t>
            </w:r>
          </w:p>
        </w:tc>
        <w:tc>
          <w:tcPr>
            <w:tcW w:w="551" w:type="pct"/>
          </w:tcPr>
          <w:p w14:paraId="7A2578FB" w14:textId="79774157" w:rsidR="00212B6B" w:rsidRDefault="00212B6B" w:rsidP="005E40FD">
            <w:pPr>
              <w:rPr>
                <w:lang w:val="en-GB"/>
              </w:rPr>
            </w:pPr>
            <w:r>
              <w:rPr>
                <w:lang w:val="en-GB"/>
              </w:rPr>
              <w:t>V02.02</w:t>
            </w:r>
          </w:p>
        </w:tc>
        <w:tc>
          <w:tcPr>
            <w:tcW w:w="3815" w:type="pct"/>
          </w:tcPr>
          <w:p w14:paraId="0A9F2AC0" w14:textId="6A8AB742" w:rsidR="00212B6B" w:rsidRDefault="00212B6B" w:rsidP="005E40FD">
            <w:pPr>
              <w:spacing w:after="0"/>
              <w:rPr>
                <w:lang w:val="en-GB"/>
              </w:rPr>
            </w:pPr>
            <w:r>
              <w:rPr>
                <w:lang w:val="en-GB"/>
              </w:rPr>
              <w:t>Updated copyright notices</w:t>
            </w:r>
          </w:p>
        </w:tc>
      </w:tr>
      <w:tr w:rsidR="0022344E" w:rsidRPr="00A42C18" w14:paraId="70066F94" w14:textId="77777777" w:rsidTr="005E40FD">
        <w:tc>
          <w:tcPr>
            <w:tcW w:w="634" w:type="pct"/>
          </w:tcPr>
          <w:p w14:paraId="01914BFE" w14:textId="4F8B29D7" w:rsidR="0022344E" w:rsidRDefault="0022344E" w:rsidP="005E40FD">
            <w:pPr>
              <w:rPr>
                <w:lang w:val="en-GB"/>
              </w:rPr>
            </w:pPr>
            <w:r>
              <w:rPr>
                <w:lang w:val="en-GB"/>
              </w:rPr>
              <w:t>2024.11.27</w:t>
            </w:r>
          </w:p>
        </w:tc>
        <w:tc>
          <w:tcPr>
            <w:tcW w:w="551" w:type="pct"/>
          </w:tcPr>
          <w:p w14:paraId="3E1D12DC" w14:textId="34C5DB31" w:rsidR="0022344E" w:rsidRDefault="0022344E" w:rsidP="005E40FD">
            <w:pPr>
              <w:rPr>
                <w:lang w:val="en-GB"/>
              </w:rPr>
            </w:pPr>
            <w:r>
              <w:rPr>
                <w:lang w:val="en-GB"/>
              </w:rPr>
              <w:t>V02.03</w:t>
            </w:r>
          </w:p>
        </w:tc>
        <w:tc>
          <w:tcPr>
            <w:tcW w:w="3815" w:type="pct"/>
          </w:tcPr>
          <w:p w14:paraId="7C69559D" w14:textId="3FB1B8E5" w:rsidR="0022344E" w:rsidRDefault="0022344E" w:rsidP="005E40FD">
            <w:pPr>
              <w:spacing w:after="0"/>
              <w:rPr>
                <w:lang w:val="en-GB"/>
              </w:rPr>
            </w:pPr>
            <w:r>
              <w:rPr>
                <w:lang w:val="en-GB"/>
              </w:rPr>
              <w:t>Editorial fixes</w:t>
            </w:r>
          </w:p>
        </w:tc>
      </w:tr>
      <w:tr w:rsidR="0022344E" w:rsidRPr="00A42C18" w14:paraId="3C546A62" w14:textId="77777777" w:rsidTr="005E40FD">
        <w:tc>
          <w:tcPr>
            <w:tcW w:w="634" w:type="pct"/>
          </w:tcPr>
          <w:p w14:paraId="61DA3663" w14:textId="3145174A" w:rsidR="0022344E" w:rsidRDefault="0022344E" w:rsidP="005E40FD">
            <w:pPr>
              <w:rPr>
                <w:lang w:val="en-GB"/>
              </w:rPr>
            </w:pPr>
            <w:r>
              <w:rPr>
                <w:lang w:val="en-GB"/>
              </w:rPr>
              <w:t>2024.11.27</w:t>
            </w:r>
          </w:p>
        </w:tc>
        <w:tc>
          <w:tcPr>
            <w:tcW w:w="551" w:type="pct"/>
          </w:tcPr>
          <w:p w14:paraId="0B656E2D" w14:textId="78340233" w:rsidR="0022344E" w:rsidRDefault="0022344E" w:rsidP="005E40FD">
            <w:pPr>
              <w:rPr>
                <w:lang w:val="en-GB"/>
              </w:rPr>
            </w:pPr>
            <w:r>
              <w:rPr>
                <w:lang w:val="en-GB"/>
              </w:rPr>
              <w:t>V02.04</w:t>
            </w:r>
          </w:p>
        </w:tc>
        <w:tc>
          <w:tcPr>
            <w:tcW w:w="3815" w:type="pct"/>
          </w:tcPr>
          <w:p w14:paraId="4D4071A3" w14:textId="7E2F5429" w:rsidR="0022344E" w:rsidRDefault="0022344E" w:rsidP="005E40FD">
            <w:pPr>
              <w:spacing w:after="0"/>
              <w:rPr>
                <w:lang w:val="en-GB"/>
              </w:rPr>
            </w:pPr>
            <w:r>
              <w:rPr>
                <w:lang w:val="en-GB"/>
              </w:rPr>
              <w:t>Further editorial fixes</w:t>
            </w:r>
          </w:p>
        </w:tc>
      </w:tr>
      <w:tr w:rsidR="0022344E" w:rsidRPr="00A42C18" w14:paraId="7D69DF86" w14:textId="77777777" w:rsidTr="005E40FD">
        <w:tc>
          <w:tcPr>
            <w:tcW w:w="634" w:type="pct"/>
          </w:tcPr>
          <w:p w14:paraId="77281D8B" w14:textId="0A9ACA99" w:rsidR="0022344E" w:rsidRDefault="0022344E" w:rsidP="005E40FD">
            <w:pPr>
              <w:rPr>
                <w:lang w:val="en-GB"/>
              </w:rPr>
            </w:pPr>
            <w:r>
              <w:rPr>
                <w:lang w:val="en-GB"/>
              </w:rPr>
              <w:t>2024.11.27</w:t>
            </w:r>
          </w:p>
        </w:tc>
        <w:tc>
          <w:tcPr>
            <w:tcW w:w="551" w:type="pct"/>
          </w:tcPr>
          <w:p w14:paraId="59024BB7" w14:textId="0AF8C36B" w:rsidR="0022344E" w:rsidRDefault="0022344E" w:rsidP="005E40FD">
            <w:pPr>
              <w:rPr>
                <w:lang w:val="en-GB"/>
              </w:rPr>
            </w:pPr>
            <w:r>
              <w:rPr>
                <w:lang w:val="en-GB"/>
              </w:rPr>
              <w:t>V03.00</w:t>
            </w:r>
          </w:p>
        </w:tc>
        <w:tc>
          <w:tcPr>
            <w:tcW w:w="3815" w:type="pct"/>
          </w:tcPr>
          <w:p w14:paraId="481F8CD0" w14:textId="0691CF65" w:rsidR="0022344E" w:rsidRDefault="0022344E" w:rsidP="005E40FD">
            <w:pPr>
              <w:spacing w:after="0"/>
              <w:rPr>
                <w:lang w:val="en-GB"/>
              </w:rPr>
            </w:pPr>
            <w:r>
              <w:t>Published as Final version 03.00</w:t>
            </w:r>
          </w:p>
        </w:tc>
      </w:tr>
    </w:tbl>
    <w:p w14:paraId="68CB1D54" w14:textId="77777777" w:rsidR="00B73FE4" w:rsidRPr="0020479F" w:rsidRDefault="00B73FE4" w:rsidP="00510FA8">
      <w:pPr>
        <w:rPr>
          <w:lang w:val="en-GB"/>
        </w:rPr>
      </w:pPr>
    </w:p>
    <w:sectPr w:rsidR="00B73FE4" w:rsidRPr="0020479F" w:rsidSect="00552B2B">
      <w:pgSz w:w="11907" w:h="16840" w:code="9"/>
      <w:pgMar w:top="1531" w:right="1134" w:bottom="1134" w:left="1134" w:header="851" w:footer="34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67B1F" w14:textId="77777777" w:rsidR="001E1C4E" w:rsidRDefault="001E1C4E">
      <w:r>
        <w:separator/>
      </w:r>
    </w:p>
  </w:endnote>
  <w:endnote w:type="continuationSeparator" w:id="0">
    <w:p w14:paraId="1739B5C5" w14:textId="77777777" w:rsidR="001E1C4E" w:rsidRDefault="001E1C4E">
      <w:r>
        <w:continuationSeparator/>
      </w:r>
    </w:p>
  </w:endnote>
  <w:endnote w:type="continuationNotice" w:id="1">
    <w:p w14:paraId="1FE248A3" w14:textId="77777777" w:rsidR="001E1C4E" w:rsidRDefault="001E1C4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normal tex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C9952" w14:textId="77777777" w:rsidR="008B5387" w:rsidRDefault="008B5387" w:rsidP="008B5387">
    <w:pPr>
      <w:pStyle w:val="Footer"/>
      <w:tabs>
        <w:tab w:val="right" w:pos="9639"/>
      </w:tabs>
      <w:jc w:val="both"/>
      <w:rPr>
        <w:b w:val="0"/>
        <w:i w:val="0"/>
      </w:rPr>
    </w:pPr>
    <w:r>
      <w:rPr>
        <w:b w:val="0"/>
        <w:i w:val="0"/>
      </w:rPr>
      <w:t xml:space="preserve">________________________________________________________________________________________________ </w:t>
    </w:r>
  </w:p>
  <w:p w14:paraId="38E2C810" w14:textId="336EDA6D" w:rsidR="008B5387" w:rsidRPr="00D74970" w:rsidRDefault="008B5387" w:rsidP="008B5387">
    <w:pPr>
      <w:pStyle w:val="Footer"/>
      <w:tabs>
        <w:tab w:val="right" w:pos="9639"/>
      </w:tabs>
      <w:jc w:val="both"/>
      <w:rPr>
        <w:b w:val="0"/>
        <w:i w:val="0"/>
      </w:rPr>
    </w:pPr>
    <w:r w:rsidRPr="00A859FA">
      <w:rPr>
        <w:b w:val="0"/>
        <w:i w:val="0"/>
        <w:sz w:val="16"/>
        <w:szCs w:val="18"/>
      </w:rPr>
      <w:t xml:space="preserve">© </w:t>
    </w:r>
    <w:r w:rsidR="00212B6B" w:rsidRPr="00A859FA">
      <w:rPr>
        <w:b w:val="0"/>
        <w:i w:val="0"/>
        <w:sz w:val="16"/>
        <w:szCs w:val="18"/>
      </w:rPr>
      <w:t>202</w:t>
    </w:r>
    <w:r w:rsidR="00212B6B">
      <w:rPr>
        <w:b w:val="0"/>
        <w:i w:val="0"/>
        <w:sz w:val="16"/>
        <w:szCs w:val="18"/>
      </w:rPr>
      <w:t>5</w:t>
    </w:r>
    <w:r w:rsidR="00212B6B" w:rsidRPr="00A859FA">
      <w:rPr>
        <w:b w:val="0"/>
        <w:i w:val="0"/>
        <w:sz w:val="16"/>
        <w:szCs w:val="18"/>
      </w:rPr>
      <w:t xml:space="preserve"> </w:t>
    </w:r>
    <w:r w:rsidRPr="00A859FA">
      <w:rPr>
        <w:b w:val="0"/>
        <w:i w:val="0"/>
        <w:sz w:val="16"/>
        <w:szCs w:val="18"/>
      </w:rPr>
      <w:t>by the O-RAN ALLIANCE e.V. Your use is subject to the copyright statement on the cover page of this specification.</w:t>
    </w:r>
    <w:r>
      <w:rPr>
        <w:b w:val="0"/>
        <w:i w:val="0"/>
        <w:sz w:val="16"/>
        <w:szCs w:val="18"/>
      </w:rPr>
      <w:tab/>
    </w:r>
    <w:r>
      <w:rPr>
        <w:b w:val="0"/>
        <w:i w:val="0"/>
      </w:rPr>
      <w:t xml:space="preserve">  </w:t>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noProof w:val="0"/>
      </w:rPr>
      <w:t>2</w:t>
    </w:r>
    <w:r w:rsidRPr="007326D8">
      <w:rPr>
        <w:b w:val="0"/>
        <w:i w:val="0"/>
      </w:rPr>
      <w:fldChar w:fldCharType="end"/>
    </w:r>
  </w:p>
  <w:p w14:paraId="6F21EF97" w14:textId="77777777" w:rsidR="008B5387" w:rsidRDefault="008B5387" w:rsidP="008B5387">
    <w:pPr>
      <w:pStyle w:val="Footer"/>
    </w:pPr>
  </w:p>
  <w:p w14:paraId="563190B5" w14:textId="77777777" w:rsidR="003B3480" w:rsidRPr="008B5387" w:rsidRDefault="003B3480" w:rsidP="008B5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890CF" w14:textId="77777777" w:rsidR="008B5387" w:rsidRDefault="008B5387" w:rsidP="008B5387">
    <w:pPr>
      <w:pStyle w:val="Footer"/>
      <w:tabs>
        <w:tab w:val="right" w:pos="9639"/>
      </w:tabs>
      <w:jc w:val="both"/>
      <w:rPr>
        <w:b w:val="0"/>
        <w:i w:val="0"/>
      </w:rPr>
    </w:pPr>
    <w:r>
      <w:rPr>
        <w:b w:val="0"/>
        <w:i w:val="0"/>
      </w:rPr>
      <w:t xml:space="preserve">________________________________________________________________________________________________ </w:t>
    </w:r>
  </w:p>
  <w:p w14:paraId="744DEEE1" w14:textId="3B0E9AE8" w:rsidR="008B5387" w:rsidRPr="00D74970" w:rsidRDefault="008B5387" w:rsidP="008B5387">
    <w:pPr>
      <w:pStyle w:val="Footer"/>
      <w:tabs>
        <w:tab w:val="right" w:pos="9639"/>
      </w:tabs>
      <w:jc w:val="both"/>
      <w:rPr>
        <w:b w:val="0"/>
        <w:i w:val="0"/>
      </w:rPr>
    </w:pPr>
    <w:r w:rsidRPr="00A859FA">
      <w:rPr>
        <w:b w:val="0"/>
        <w:i w:val="0"/>
        <w:sz w:val="16"/>
        <w:szCs w:val="18"/>
      </w:rPr>
      <w:t xml:space="preserve">© </w:t>
    </w:r>
    <w:r w:rsidR="00212B6B" w:rsidRPr="00A859FA">
      <w:rPr>
        <w:b w:val="0"/>
        <w:i w:val="0"/>
        <w:sz w:val="16"/>
        <w:szCs w:val="18"/>
      </w:rPr>
      <w:t>202</w:t>
    </w:r>
    <w:r w:rsidR="00212B6B">
      <w:rPr>
        <w:b w:val="0"/>
        <w:i w:val="0"/>
        <w:sz w:val="16"/>
        <w:szCs w:val="18"/>
      </w:rPr>
      <w:t>5</w:t>
    </w:r>
    <w:r w:rsidR="00212B6B" w:rsidRPr="00A859FA">
      <w:rPr>
        <w:b w:val="0"/>
        <w:i w:val="0"/>
        <w:sz w:val="16"/>
        <w:szCs w:val="18"/>
      </w:rPr>
      <w:t xml:space="preserve"> </w:t>
    </w:r>
    <w:r w:rsidRPr="00A859FA">
      <w:rPr>
        <w:b w:val="0"/>
        <w:i w:val="0"/>
        <w:sz w:val="16"/>
        <w:szCs w:val="18"/>
      </w:rPr>
      <w:t>by the O-RAN ALLIANCE e.V. Your use is subject to the copyright statement on the cover page of this specification.</w:t>
    </w:r>
    <w:r>
      <w:rPr>
        <w:b w:val="0"/>
        <w:i w:val="0"/>
        <w:sz w:val="16"/>
        <w:szCs w:val="18"/>
      </w:rPr>
      <w:tab/>
    </w:r>
    <w:r>
      <w:rPr>
        <w:b w:val="0"/>
        <w:i w:val="0"/>
      </w:rPr>
      <w:t xml:space="preserve">  </w:t>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noProof w:val="0"/>
      </w:rPr>
      <w:t>2</w:t>
    </w:r>
    <w:r w:rsidRPr="007326D8">
      <w:rPr>
        <w:b w:val="0"/>
        <w:i w:val="0"/>
      </w:rPr>
      <w:fldChar w:fldCharType="end"/>
    </w:r>
  </w:p>
  <w:p w14:paraId="1D4815B4" w14:textId="2EB6F300" w:rsidR="003040BB" w:rsidRDefault="00304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4D704" w14:textId="77777777" w:rsidR="001E1C4E" w:rsidRDefault="001E1C4E">
      <w:r>
        <w:separator/>
      </w:r>
    </w:p>
  </w:footnote>
  <w:footnote w:type="continuationSeparator" w:id="0">
    <w:p w14:paraId="62632561" w14:textId="77777777" w:rsidR="001E1C4E" w:rsidRDefault="001E1C4E">
      <w:r>
        <w:continuationSeparator/>
      </w:r>
    </w:p>
  </w:footnote>
  <w:footnote w:type="continuationNotice" w:id="1">
    <w:p w14:paraId="1198D80B" w14:textId="77777777" w:rsidR="001E1C4E" w:rsidRDefault="001E1C4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3C533" w14:textId="74D2F41C" w:rsidR="003B3480" w:rsidRDefault="003B3480" w:rsidP="009A04DB">
    <w:pPr>
      <w:framePr w:w="2418" w:h="616" w:hRule="exact" w:wrap="around" w:vAnchor="text" w:hAnchor="page" w:x="12241" w:y="14"/>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14D82">
      <w:rPr>
        <w:rFonts w:ascii="Arial" w:hAnsi="Arial" w:cs="Arial"/>
        <w:b/>
        <w:noProof/>
        <w:sz w:val="18"/>
        <w:szCs w:val="18"/>
      </w:rPr>
      <w:t>-</w:t>
    </w:r>
    <w:r w:rsidR="00E14D82">
      <w:rPr>
        <w:rFonts w:ascii="Arial" w:hAnsi="Arial" w:cs="Arial"/>
        <w:b/>
        <w:noProof/>
        <w:sz w:val="18"/>
        <w:szCs w:val="18"/>
      </w:rPr>
      <w:tab/>
      <w:t>O-RAN.WG11.TR.AIML-Security.0-R004-v03.00</w:t>
    </w:r>
    <w:r>
      <w:rPr>
        <w:rFonts w:ascii="Arial" w:hAnsi="Arial" w:cs="Arial"/>
        <w:b/>
        <w:sz w:val="18"/>
        <w:szCs w:val="18"/>
      </w:rPr>
      <w:fldChar w:fldCharType="end"/>
    </w:r>
  </w:p>
  <w:p w14:paraId="34C13535" w14:textId="704837E6" w:rsidR="003B3480" w:rsidRDefault="003B3480">
    <w:pPr>
      <w:pStyle w:val="Header"/>
    </w:pPr>
    <w:r w:rsidRPr="005D7375">
      <w:rPr>
        <w:lang w:val="en-IN" w:eastAsia="en-IN"/>
      </w:rPr>
      <w:drawing>
        <wp:inline distT="0" distB="0" distL="0" distR="0" wp14:anchorId="6CA3D30B" wp14:editId="63E44794">
          <wp:extent cx="985140" cy="421640"/>
          <wp:effectExtent l="0" t="0" r="0" b="0"/>
          <wp:docPr id="2015653786" name="Picture 2015653786">
            <a:extLst xmlns:a="http://schemas.openxmlformats.org/drawingml/2006/main">
              <a:ext uri="{FF2B5EF4-FFF2-40B4-BE49-F238E27FC236}">
                <a16:creationId xmlns:a16="http://schemas.microsoft.com/office/drawing/2014/main" id="{537C9C7E-6173-1E47-A38C-4E3FBE4D3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7C9C7E-6173-1E47-A38C-4E3FBE4D31B3}"/>
                      </a:ext>
                    </a:extLst>
                  </pic:cNvPr>
                  <pic:cNvPicPr>
                    <a:picLocks noChangeAspect="1"/>
                  </pic:cNvPicPr>
                </pic:nvPicPr>
                <pic:blipFill>
                  <a:blip r:embed="rId1"/>
                  <a:stretch>
                    <a:fillRect/>
                  </a:stretch>
                </pic:blipFill>
                <pic:spPr>
                  <a:xfrm>
                    <a:off x="0" y="0"/>
                    <a:ext cx="985140" cy="421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BB9"/>
    <w:multiLevelType w:val="multilevel"/>
    <w:tmpl w:val="15362AAE"/>
    <w:lvl w:ilvl="0">
      <w:start w:val="5"/>
      <w:numFmt w:val="decimal"/>
      <w:lvlText w:val="%1"/>
      <w:lvlJc w:val="left"/>
      <w:pPr>
        <w:ind w:left="800" w:hanging="800"/>
      </w:pPr>
      <w:rPr>
        <w:rFonts w:hint="default"/>
      </w:rPr>
    </w:lvl>
    <w:lvl w:ilvl="1">
      <w:start w:val="3"/>
      <w:numFmt w:val="decimal"/>
      <w:lvlText w:val="%1.%2"/>
      <w:lvlJc w:val="left"/>
      <w:pPr>
        <w:ind w:left="800" w:hanging="800"/>
      </w:pPr>
      <w:rPr>
        <w:rFonts w:hint="default"/>
      </w:rPr>
    </w:lvl>
    <w:lvl w:ilvl="2">
      <w:start w:val="13"/>
      <w:numFmt w:val="decimal"/>
      <w:lvlText w:val="%1.%2.%3"/>
      <w:lvlJc w:val="left"/>
      <w:pPr>
        <w:ind w:left="800" w:hanging="8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D54731"/>
    <w:multiLevelType w:val="multilevel"/>
    <w:tmpl w:val="27CE820A"/>
    <w:styleLink w:val="Listeactuelle1"/>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A1447C"/>
    <w:multiLevelType w:val="hybridMultilevel"/>
    <w:tmpl w:val="1CAEB220"/>
    <w:lvl w:ilvl="0" w:tplc="0C7C367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FE79BB"/>
    <w:multiLevelType w:val="hybridMultilevel"/>
    <w:tmpl w:val="355A117A"/>
    <w:lvl w:ilvl="0" w:tplc="0407000F">
      <w:start w:val="1"/>
      <w:numFmt w:val="decimal"/>
      <w:lvlText w:val="%1."/>
      <w:lvlJc w:val="left"/>
      <w:pPr>
        <w:ind w:left="1060" w:hanging="360"/>
      </w:pPr>
    </w:lvl>
    <w:lvl w:ilvl="1" w:tplc="D92E3E9E">
      <w:start w:val="1"/>
      <w:numFmt w:val="lowerLetter"/>
      <w:lvlText w:val="%2)"/>
      <w:lvlJc w:val="left"/>
      <w:pPr>
        <w:ind w:left="1780" w:hanging="360"/>
      </w:pPr>
      <w:rPr>
        <w:rFonts w:hint="default"/>
      </w:r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D13814"/>
    <w:multiLevelType w:val="hybridMultilevel"/>
    <w:tmpl w:val="19785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3F562E"/>
    <w:multiLevelType w:val="hybridMultilevel"/>
    <w:tmpl w:val="F1C6ED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AD1ABE"/>
    <w:multiLevelType w:val="hybridMultilevel"/>
    <w:tmpl w:val="9AF07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90210"/>
    <w:multiLevelType w:val="hybridMultilevel"/>
    <w:tmpl w:val="E3BE880C"/>
    <w:lvl w:ilvl="0" w:tplc="2B0847FE">
      <w:start w:val="1"/>
      <w:numFmt w:val="decimal"/>
      <w:lvlText w:val="[i.%1]"/>
      <w:lvlJc w:val="left"/>
      <w:pPr>
        <w:ind w:left="644" w:hanging="360"/>
      </w:pPr>
      <w:rPr>
        <w:rFonts w:hint="default"/>
        <w:color w:val="auto"/>
        <w:sz w:val="22"/>
        <w:szCs w:val="22"/>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9" w15:restartNumberingAfterBreak="0">
    <w:nsid w:val="1A184D4A"/>
    <w:multiLevelType w:val="multilevel"/>
    <w:tmpl w:val="8258D4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6B1211"/>
    <w:multiLevelType w:val="hybridMultilevel"/>
    <w:tmpl w:val="FD32243C"/>
    <w:lvl w:ilvl="0" w:tplc="4DD8EA24">
      <w:start w:val="2023"/>
      <w:numFmt w:val="bullet"/>
      <w:lvlText w:val="-"/>
      <w:lvlJc w:val="left"/>
      <w:pPr>
        <w:ind w:left="720" w:hanging="360"/>
      </w:pPr>
      <w:rPr>
        <w:rFonts w:ascii="Times New Roman" w:eastAsia="Yu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29DA5C90"/>
    <w:multiLevelType w:val="multilevel"/>
    <w:tmpl w:val="8D58D6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9F407C3"/>
    <w:multiLevelType w:val="hybridMultilevel"/>
    <w:tmpl w:val="D9FA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9521E3A"/>
    <w:multiLevelType w:val="hybridMultilevel"/>
    <w:tmpl w:val="A98CD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A1476D"/>
    <w:multiLevelType w:val="hybridMultilevel"/>
    <w:tmpl w:val="355A117A"/>
    <w:lvl w:ilvl="0" w:tplc="FFFFFFFF">
      <w:start w:val="1"/>
      <w:numFmt w:val="decimal"/>
      <w:lvlText w:val="%1."/>
      <w:lvlJc w:val="left"/>
      <w:pPr>
        <w:ind w:left="1060" w:hanging="360"/>
      </w:pPr>
    </w:lvl>
    <w:lvl w:ilvl="1" w:tplc="FFFFFFFF">
      <w:start w:val="1"/>
      <w:numFmt w:val="lowerLetter"/>
      <w:lvlText w:val="%2)"/>
      <w:lvlJc w:val="left"/>
      <w:pPr>
        <w:ind w:left="1780" w:hanging="360"/>
      </w:pPr>
      <w:rPr>
        <w:rFonts w:hint="default"/>
      </w:r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16" w15:restartNumberingAfterBreak="0">
    <w:nsid w:val="4C3D7C1A"/>
    <w:multiLevelType w:val="hybridMultilevel"/>
    <w:tmpl w:val="A51CA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CC4B67"/>
    <w:multiLevelType w:val="hybridMultilevel"/>
    <w:tmpl w:val="D08C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715B9"/>
    <w:multiLevelType w:val="hybridMultilevel"/>
    <w:tmpl w:val="DA92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060697"/>
    <w:multiLevelType w:val="multilevel"/>
    <w:tmpl w:val="01A8D1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4C00D18"/>
    <w:multiLevelType w:val="multilevel"/>
    <w:tmpl w:val="C4C0937A"/>
    <w:lvl w:ilvl="0">
      <w:start w:val="6"/>
      <w:numFmt w:val="decimal"/>
      <w:lvlText w:val="%1"/>
      <w:lvlJc w:val="left"/>
      <w:pPr>
        <w:ind w:left="450" w:hanging="450"/>
      </w:pPr>
      <w:rPr>
        <w:rFonts w:hint="default"/>
      </w:rPr>
    </w:lvl>
    <w:lvl w:ilvl="1">
      <w:start w:val="7"/>
      <w:numFmt w:val="decimal"/>
      <w:lvlText w:val="%1.%2"/>
      <w:lvlJc w:val="left"/>
      <w:pPr>
        <w:ind w:left="1296" w:hanging="720"/>
      </w:pPr>
      <w:rPr>
        <w:rFonts w:hint="default"/>
      </w:rPr>
    </w:lvl>
    <w:lvl w:ilvl="2">
      <w:start w:val="1"/>
      <w:numFmt w:val="decimal"/>
      <w:lvlText w:val="%1.%2.%3"/>
      <w:lvlJc w:val="left"/>
      <w:pPr>
        <w:ind w:left="1872" w:hanging="720"/>
      </w:pPr>
      <w:rPr>
        <w:rFonts w:hint="default"/>
        <w:color w:val="auto"/>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23" w15:restartNumberingAfterBreak="0">
    <w:nsid w:val="54D77C9D"/>
    <w:multiLevelType w:val="hybridMultilevel"/>
    <w:tmpl w:val="1CBA8C88"/>
    <w:lvl w:ilvl="0" w:tplc="23CCA9BC">
      <w:start w:val="3"/>
      <w:numFmt w:val="bullet"/>
      <w:lvlText w:val="-"/>
      <w:lvlJc w:val="left"/>
      <w:pPr>
        <w:ind w:left="720" w:hanging="360"/>
      </w:pPr>
      <w:rPr>
        <w:rFonts w:ascii="Times New Roman" w:eastAsia="Yu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B137D4"/>
    <w:multiLevelType w:val="hybridMultilevel"/>
    <w:tmpl w:val="E17CF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D12401C"/>
    <w:multiLevelType w:val="hybridMultilevel"/>
    <w:tmpl w:val="2A241FD6"/>
    <w:lvl w:ilvl="0" w:tplc="026EACD6">
      <w:start w:val="2023"/>
      <w:numFmt w:val="bullet"/>
      <w:lvlText w:val="-"/>
      <w:lvlJc w:val="left"/>
      <w:pPr>
        <w:ind w:left="644" w:hanging="360"/>
      </w:pPr>
      <w:rPr>
        <w:rFonts w:ascii="Times New Roman" w:eastAsia="Yu Mincho"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15:restartNumberingAfterBreak="0">
    <w:nsid w:val="5F5F1963"/>
    <w:multiLevelType w:val="hybridMultilevel"/>
    <w:tmpl w:val="18362DEC"/>
    <w:lvl w:ilvl="0" w:tplc="04070017">
      <w:start w:val="1"/>
      <w:numFmt w:val="lowerLetter"/>
      <w:lvlText w:val="%1)"/>
      <w:lvlJc w:val="left"/>
      <w:pPr>
        <w:ind w:left="360" w:hanging="360"/>
      </w:pPr>
    </w:lvl>
    <w:lvl w:ilvl="1" w:tplc="04070017">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F7B2F35"/>
    <w:multiLevelType w:val="hybridMultilevel"/>
    <w:tmpl w:val="63AC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E77D3"/>
    <w:multiLevelType w:val="hybridMultilevel"/>
    <w:tmpl w:val="9CA4BAFC"/>
    <w:lvl w:ilvl="0" w:tplc="A2A2A5BC">
      <w:start w:val="1"/>
      <w:numFmt w:val="decimal"/>
      <w:pStyle w:val="AnnexHeadingA1"/>
      <w:lvlText w:val="A.%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32E46"/>
    <w:multiLevelType w:val="hybridMultilevel"/>
    <w:tmpl w:val="B2E68E50"/>
    <w:lvl w:ilvl="0" w:tplc="11BEEAC2">
      <w:start w:val="1"/>
      <w:numFmt w:val="decimal"/>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6D6A22"/>
    <w:multiLevelType w:val="hybridMultilevel"/>
    <w:tmpl w:val="E09EC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48A2B3B"/>
    <w:multiLevelType w:val="hybridMultilevel"/>
    <w:tmpl w:val="82824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05388A"/>
    <w:multiLevelType w:val="hybridMultilevel"/>
    <w:tmpl w:val="7B584498"/>
    <w:lvl w:ilvl="0" w:tplc="1728AC8E">
      <w:start w:val="40"/>
      <w:numFmt w:val="bullet"/>
      <w:lvlText w:val="-"/>
      <w:lvlJc w:val="left"/>
      <w:pPr>
        <w:ind w:left="921" w:hanging="360"/>
      </w:pPr>
      <w:rPr>
        <w:rFonts w:ascii="Calibri" w:eastAsia="Times New Roman" w:hAnsi="Calibri" w:cs="Times New Roman" w:hint="default"/>
      </w:rPr>
    </w:lvl>
    <w:lvl w:ilvl="1" w:tplc="04070003" w:tentative="1">
      <w:start w:val="1"/>
      <w:numFmt w:val="bullet"/>
      <w:lvlText w:val="o"/>
      <w:lvlJc w:val="left"/>
      <w:pPr>
        <w:ind w:left="1641" w:hanging="360"/>
      </w:pPr>
      <w:rPr>
        <w:rFonts w:ascii="Courier New" w:hAnsi="Courier New" w:cs="Courier New" w:hint="default"/>
      </w:rPr>
    </w:lvl>
    <w:lvl w:ilvl="2" w:tplc="04070005" w:tentative="1">
      <w:start w:val="1"/>
      <w:numFmt w:val="bullet"/>
      <w:lvlText w:val=""/>
      <w:lvlJc w:val="left"/>
      <w:pPr>
        <w:ind w:left="2361" w:hanging="360"/>
      </w:pPr>
      <w:rPr>
        <w:rFonts w:ascii="Wingdings" w:hAnsi="Wingdings" w:hint="default"/>
      </w:rPr>
    </w:lvl>
    <w:lvl w:ilvl="3" w:tplc="04070001" w:tentative="1">
      <w:start w:val="1"/>
      <w:numFmt w:val="bullet"/>
      <w:lvlText w:val=""/>
      <w:lvlJc w:val="left"/>
      <w:pPr>
        <w:ind w:left="3081" w:hanging="360"/>
      </w:pPr>
      <w:rPr>
        <w:rFonts w:ascii="Symbol" w:hAnsi="Symbol" w:hint="default"/>
      </w:rPr>
    </w:lvl>
    <w:lvl w:ilvl="4" w:tplc="04070003" w:tentative="1">
      <w:start w:val="1"/>
      <w:numFmt w:val="bullet"/>
      <w:lvlText w:val="o"/>
      <w:lvlJc w:val="left"/>
      <w:pPr>
        <w:ind w:left="3801" w:hanging="360"/>
      </w:pPr>
      <w:rPr>
        <w:rFonts w:ascii="Courier New" w:hAnsi="Courier New" w:cs="Courier New" w:hint="default"/>
      </w:rPr>
    </w:lvl>
    <w:lvl w:ilvl="5" w:tplc="04070005" w:tentative="1">
      <w:start w:val="1"/>
      <w:numFmt w:val="bullet"/>
      <w:lvlText w:val=""/>
      <w:lvlJc w:val="left"/>
      <w:pPr>
        <w:ind w:left="4521" w:hanging="360"/>
      </w:pPr>
      <w:rPr>
        <w:rFonts w:ascii="Wingdings" w:hAnsi="Wingdings" w:hint="default"/>
      </w:rPr>
    </w:lvl>
    <w:lvl w:ilvl="6" w:tplc="04070001" w:tentative="1">
      <w:start w:val="1"/>
      <w:numFmt w:val="bullet"/>
      <w:lvlText w:val=""/>
      <w:lvlJc w:val="left"/>
      <w:pPr>
        <w:ind w:left="5241" w:hanging="360"/>
      </w:pPr>
      <w:rPr>
        <w:rFonts w:ascii="Symbol" w:hAnsi="Symbol" w:hint="default"/>
      </w:rPr>
    </w:lvl>
    <w:lvl w:ilvl="7" w:tplc="04070003" w:tentative="1">
      <w:start w:val="1"/>
      <w:numFmt w:val="bullet"/>
      <w:lvlText w:val="o"/>
      <w:lvlJc w:val="left"/>
      <w:pPr>
        <w:ind w:left="5961" w:hanging="360"/>
      </w:pPr>
      <w:rPr>
        <w:rFonts w:ascii="Courier New" w:hAnsi="Courier New" w:cs="Courier New" w:hint="default"/>
      </w:rPr>
    </w:lvl>
    <w:lvl w:ilvl="8" w:tplc="04070005" w:tentative="1">
      <w:start w:val="1"/>
      <w:numFmt w:val="bullet"/>
      <w:lvlText w:val=""/>
      <w:lvlJc w:val="left"/>
      <w:pPr>
        <w:ind w:left="6681" w:hanging="360"/>
      </w:pPr>
      <w:rPr>
        <w:rFonts w:ascii="Wingdings" w:hAnsi="Wingdings" w:hint="default"/>
      </w:rPr>
    </w:lvl>
  </w:abstractNum>
  <w:abstractNum w:abstractNumId="33" w15:restartNumberingAfterBreak="0">
    <w:nsid w:val="78977DA0"/>
    <w:multiLevelType w:val="hybridMultilevel"/>
    <w:tmpl w:val="066243BC"/>
    <w:lvl w:ilvl="0" w:tplc="040C000F">
      <w:start w:val="1"/>
      <w:numFmt w:val="decimal"/>
      <w:lvlText w:val="%1."/>
      <w:lvlJc w:val="left"/>
      <w:pPr>
        <w:ind w:left="720" w:hanging="360"/>
      </w:pPr>
    </w:lvl>
    <w:lvl w:ilvl="1" w:tplc="973675F8">
      <w:numFmt w:val="bullet"/>
      <w:lvlText w:val="•"/>
      <w:lvlJc w:val="left"/>
      <w:pPr>
        <w:ind w:left="1440" w:hanging="360"/>
      </w:pPr>
      <w:rPr>
        <w:rFonts w:ascii="Times New Roman" w:eastAsia="Yu Mincho" w:hAnsi="Times New Roman" w:cs="Times New Roman" w:hint="default"/>
      </w:rPr>
    </w:lvl>
    <w:lvl w:ilvl="2" w:tplc="DE866C2C">
      <w:start w:val="1"/>
      <w:numFmt w:val="lowerRoman"/>
      <w:lvlText w:val="(%3)"/>
      <w:lvlJc w:val="left"/>
      <w:pPr>
        <w:ind w:left="2700" w:hanging="72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FF413A9"/>
    <w:multiLevelType w:val="hybridMultilevel"/>
    <w:tmpl w:val="4CA6D78C"/>
    <w:lvl w:ilvl="0" w:tplc="A6209540">
      <w:numFmt w:val="bullet"/>
      <w:lvlText w:val="-"/>
      <w:lvlJc w:val="left"/>
      <w:pPr>
        <w:ind w:left="720" w:hanging="360"/>
      </w:pPr>
      <w:rPr>
        <w:rFonts w:ascii="Times New Roman" w:eastAsia="Yu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28877598">
    <w:abstractNumId w:val="20"/>
  </w:num>
  <w:num w:numId="2" w16cid:durableId="1918006302">
    <w:abstractNumId w:val="11"/>
  </w:num>
  <w:num w:numId="3" w16cid:durableId="1016688628">
    <w:abstractNumId w:val="28"/>
  </w:num>
  <w:num w:numId="4" w16cid:durableId="2131045093">
    <w:abstractNumId w:val="33"/>
  </w:num>
  <w:num w:numId="5" w16cid:durableId="1336569949">
    <w:abstractNumId w:val="6"/>
  </w:num>
  <w:num w:numId="6" w16cid:durableId="301519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3633385">
    <w:abstractNumId w:val="1"/>
  </w:num>
  <w:num w:numId="8" w16cid:durableId="1663704449">
    <w:abstractNumId w:val="7"/>
  </w:num>
  <w:num w:numId="9" w16cid:durableId="187523418">
    <w:abstractNumId w:val="29"/>
  </w:num>
  <w:num w:numId="10" w16cid:durableId="850921891">
    <w:abstractNumId w:val="8"/>
  </w:num>
  <w:num w:numId="11" w16cid:durableId="1839729291">
    <w:abstractNumId w:val="24"/>
  </w:num>
  <w:num w:numId="12" w16cid:durableId="695304168">
    <w:abstractNumId w:val="18"/>
  </w:num>
  <w:num w:numId="13" w16cid:durableId="1856841294">
    <w:abstractNumId w:val="3"/>
  </w:num>
  <w:num w:numId="14" w16cid:durableId="917515051">
    <w:abstractNumId w:val="23"/>
  </w:num>
  <w:num w:numId="15" w16cid:durableId="1819220850">
    <w:abstractNumId w:val="10"/>
  </w:num>
  <w:num w:numId="16" w16cid:durableId="319113560">
    <w:abstractNumId w:val="25"/>
  </w:num>
  <w:num w:numId="17" w16cid:durableId="2104641849">
    <w:abstractNumId w:val="34"/>
  </w:num>
  <w:num w:numId="18" w16cid:durableId="85032132">
    <w:abstractNumId w:val="16"/>
  </w:num>
  <w:num w:numId="19" w16cid:durableId="631012406">
    <w:abstractNumId w:val="31"/>
  </w:num>
  <w:num w:numId="20" w16cid:durableId="1927155794">
    <w:abstractNumId w:val="17"/>
  </w:num>
  <w:num w:numId="21" w16cid:durableId="1074350220">
    <w:abstractNumId w:val="27"/>
  </w:num>
  <w:num w:numId="22" w16cid:durableId="14357206">
    <w:abstractNumId w:val="21"/>
  </w:num>
  <w:num w:numId="23" w16cid:durableId="883954784">
    <w:abstractNumId w:val="14"/>
  </w:num>
  <w:num w:numId="24" w16cid:durableId="698511125">
    <w:abstractNumId w:val="13"/>
  </w:num>
  <w:num w:numId="25" w16cid:durableId="177277920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92850423">
    <w:abstractNumId w:val="2"/>
  </w:num>
  <w:num w:numId="27" w16cid:durableId="174150771">
    <w:abstractNumId w:val="32"/>
  </w:num>
  <w:num w:numId="28" w16cid:durableId="215706662">
    <w:abstractNumId w:val="22"/>
  </w:num>
  <w:num w:numId="29" w16cid:durableId="1916159816">
    <w:abstractNumId w:val="9"/>
  </w:num>
  <w:num w:numId="30" w16cid:durableId="1958563468">
    <w:abstractNumId w:val="5"/>
  </w:num>
  <w:num w:numId="31" w16cid:durableId="863131248">
    <w:abstractNumId w:val="26"/>
  </w:num>
  <w:num w:numId="32" w16cid:durableId="1458068773">
    <w:abstractNumId w:val="15"/>
  </w:num>
  <w:num w:numId="33" w16cid:durableId="41365123">
    <w:abstractNumId w:val="21"/>
  </w:num>
  <w:num w:numId="34" w16cid:durableId="1801148340">
    <w:abstractNumId w:val="0"/>
  </w:num>
  <w:num w:numId="35" w16cid:durableId="1162313721">
    <w:abstractNumId w:val="21"/>
  </w:num>
  <w:num w:numId="36" w16cid:durableId="45419043">
    <w:abstractNumId w:val="12"/>
  </w:num>
  <w:num w:numId="37" w16cid:durableId="440419109">
    <w:abstractNumId w:val="21"/>
  </w:num>
  <w:num w:numId="38" w16cid:durableId="741223932">
    <w:abstractNumId w:val="4"/>
  </w:num>
  <w:num w:numId="39" w16cid:durableId="924071440">
    <w:abstractNumId w:val="21"/>
  </w:num>
  <w:num w:numId="40" w16cid:durableId="113407885">
    <w:abstractNumId w:val="21"/>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activeWritingStyle w:appName="MSWord" w:lang="en-US" w:vendorID="64" w:dllVersion="6" w:nlCheck="1" w:checkStyle="0"/>
  <w:activeWritingStyle w:appName="MSWord" w:lang="pl-PL" w:vendorID="64" w:dllVersion="4096" w:nlCheck="1" w:checkStyle="0"/>
  <w:activeWritingStyle w:appName="MSWord" w:lang="ja-JP"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fr-FR" w:vendorID="64" w:dllVersion="4096" w:nlCheck="1" w:checkStyle="0"/>
  <w:activeWritingStyle w:appName="MSWord" w:lang="es-ES" w:vendorID="64" w:dllVersion="4096" w:nlCheck="1" w:checkStyle="0"/>
  <w:activeWritingStyle w:appName="MSWord" w:lang="zh-CN" w:vendorID="64" w:dllVersion="5" w:nlCheck="1" w:checkStyle="1"/>
  <w:activeWritingStyle w:appName="MSWord" w:lang="en-IN" w:vendorID="64" w:dllVersion="6"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58B"/>
    <w:rsid w:val="00000CC3"/>
    <w:rsid w:val="000010F5"/>
    <w:rsid w:val="0000114B"/>
    <w:rsid w:val="000017FA"/>
    <w:rsid w:val="000018A6"/>
    <w:rsid w:val="00001990"/>
    <w:rsid w:val="00001B6B"/>
    <w:rsid w:val="00001BC9"/>
    <w:rsid w:val="000020D9"/>
    <w:rsid w:val="0000242B"/>
    <w:rsid w:val="000033CB"/>
    <w:rsid w:val="000038EC"/>
    <w:rsid w:val="00003C33"/>
    <w:rsid w:val="00003C9D"/>
    <w:rsid w:val="00003DDC"/>
    <w:rsid w:val="00003F94"/>
    <w:rsid w:val="0000405E"/>
    <w:rsid w:val="00004764"/>
    <w:rsid w:val="000047F0"/>
    <w:rsid w:val="0000481B"/>
    <w:rsid w:val="00005C6E"/>
    <w:rsid w:val="00005D24"/>
    <w:rsid w:val="00005F3E"/>
    <w:rsid w:val="000060A2"/>
    <w:rsid w:val="000062FE"/>
    <w:rsid w:val="00006563"/>
    <w:rsid w:val="00006830"/>
    <w:rsid w:val="00006854"/>
    <w:rsid w:val="00006B2C"/>
    <w:rsid w:val="00006D62"/>
    <w:rsid w:val="00006DF5"/>
    <w:rsid w:val="00006F9E"/>
    <w:rsid w:val="00007A69"/>
    <w:rsid w:val="0001088A"/>
    <w:rsid w:val="00010974"/>
    <w:rsid w:val="000120A7"/>
    <w:rsid w:val="00012515"/>
    <w:rsid w:val="0001254B"/>
    <w:rsid w:val="00013582"/>
    <w:rsid w:val="0001425E"/>
    <w:rsid w:val="00014586"/>
    <w:rsid w:val="000145C6"/>
    <w:rsid w:val="00015151"/>
    <w:rsid w:val="000159CB"/>
    <w:rsid w:val="00015C82"/>
    <w:rsid w:val="00015E2D"/>
    <w:rsid w:val="000160E1"/>
    <w:rsid w:val="0001662A"/>
    <w:rsid w:val="00017A62"/>
    <w:rsid w:val="000207C3"/>
    <w:rsid w:val="00020CE6"/>
    <w:rsid w:val="00020D63"/>
    <w:rsid w:val="00021202"/>
    <w:rsid w:val="00021753"/>
    <w:rsid w:val="00021A07"/>
    <w:rsid w:val="00021DBC"/>
    <w:rsid w:val="00021DC0"/>
    <w:rsid w:val="00021E22"/>
    <w:rsid w:val="000227B7"/>
    <w:rsid w:val="00022F37"/>
    <w:rsid w:val="00022FFF"/>
    <w:rsid w:val="000232AA"/>
    <w:rsid w:val="000239A0"/>
    <w:rsid w:val="00023BB8"/>
    <w:rsid w:val="00023D71"/>
    <w:rsid w:val="000241FE"/>
    <w:rsid w:val="00024298"/>
    <w:rsid w:val="00024FB3"/>
    <w:rsid w:val="000259C3"/>
    <w:rsid w:val="00025E92"/>
    <w:rsid w:val="00025EA0"/>
    <w:rsid w:val="000262A4"/>
    <w:rsid w:val="000266C8"/>
    <w:rsid w:val="00027CB3"/>
    <w:rsid w:val="00027F6B"/>
    <w:rsid w:val="000309B2"/>
    <w:rsid w:val="00030BC5"/>
    <w:rsid w:val="0003154A"/>
    <w:rsid w:val="00031AB0"/>
    <w:rsid w:val="00031BA2"/>
    <w:rsid w:val="00031F38"/>
    <w:rsid w:val="000323F2"/>
    <w:rsid w:val="00032671"/>
    <w:rsid w:val="0003290E"/>
    <w:rsid w:val="00032E2E"/>
    <w:rsid w:val="000331AC"/>
    <w:rsid w:val="00033397"/>
    <w:rsid w:val="00033586"/>
    <w:rsid w:val="0003376E"/>
    <w:rsid w:val="00033EC9"/>
    <w:rsid w:val="00033F3F"/>
    <w:rsid w:val="00034327"/>
    <w:rsid w:val="00034702"/>
    <w:rsid w:val="0003491F"/>
    <w:rsid w:val="00034971"/>
    <w:rsid w:val="00034E00"/>
    <w:rsid w:val="00034E9C"/>
    <w:rsid w:val="00036126"/>
    <w:rsid w:val="00036268"/>
    <w:rsid w:val="00036295"/>
    <w:rsid w:val="0003684F"/>
    <w:rsid w:val="0003696E"/>
    <w:rsid w:val="00036CAB"/>
    <w:rsid w:val="00036EE8"/>
    <w:rsid w:val="00037287"/>
    <w:rsid w:val="000375D8"/>
    <w:rsid w:val="00040095"/>
    <w:rsid w:val="000405BA"/>
    <w:rsid w:val="000409EF"/>
    <w:rsid w:val="00040C23"/>
    <w:rsid w:val="00041024"/>
    <w:rsid w:val="00041412"/>
    <w:rsid w:val="00041B09"/>
    <w:rsid w:val="00041E3D"/>
    <w:rsid w:val="00043C34"/>
    <w:rsid w:val="00043CC9"/>
    <w:rsid w:val="00043D20"/>
    <w:rsid w:val="00044B8A"/>
    <w:rsid w:val="00044D90"/>
    <w:rsid w:val="00045096"/>
    <w:rsid w:val="0004605B"/>
    <w:rsid w:val="00046B58"/>
    <w:rsid w:val="00046FD7"/>
    <w:rsid w:val="00050609"/>
    <w:rsid w:val="00050820"/>
    <w:rsid w:val="00050F58"/>
    <w:rsid w:val="00052803"/>
    <w:rsid w:val="00052A8B"/>
    <w:rsid w:val="00052E45"/>
    <w:rsid w:val="0005309C"/>
    <w:rsid w:val="000538FA"/>
    <w:rsid w:val="0005409E"/>
    <w:rsid w:val="00054DFC"/>
    <w:rsid w:val="000550CF"/>
    <w:rsid w:val="000550E6"/>
    <w:rsid w:val="00055448"/>
    <w:rsid w:val="00055492"/>
    <w:rsid w:val="00055FE6"/>
    <w:rsid w:val="00056655"/>
    <w:rsid w:val="00056FB6"/>
    <w:rsid w:val="000571CE"/>
    <w:rsid w:val="00057C00"/>
    <w:rsid w:val="00057DCE"/>
    <w:rsid w:val="00060430"/>
    <w:rsid w:val="00060450"/>
    <w:rsid w:val="000611C1"/>
    <w:rsid w:val="000612AB"/>
    <w:rsid w:val="0006175D"/>
    <w:rsid w:val="00062339"/>
    <w:rsid w:val="0006278C"/>
    <w:rsid w:val="00062C41"/>
    <w:rsid w:val="00062D35"/>
    <w:rsid w:val="00063CC0"/>
    <w:rsid w:val="00063FB6"/>
    <w:rsid w:val="000644EB"/>
    <w:rsid w:val="000645C8"/>
    <w:rsid w:val="00064946"/>
    <w:rsid w:val="00064C94"/>
    <w:rsid w:val="0006522C"/>
    <w:rsid w:val="00065231"/>
    <w:rsid w:val="00065C47"/>
    <w:rsid w:val="000663EF"/>
    <w:rsid w:val="000666B7"/>
    <w:rsid w:val="00066AE4"/>
    <w:rsid w:val="000672AB"/>
    <w:rsid w:val="00067C2A"/>
    <w:rsid w:val="00070359"/>
    <w:rsid w:val="000706CA"/>
    <w:rsid w:val="000707BD"/>
    <w:rsid w:val="0007128D"/>
    <w:rsid w:val="00071384"/>
    <w:rsid w:val="00071677"/>
    <w:rsid w:val="00071813"/>
    <w:rsid w:val="000722B2"/>
    <w:rsid w:val="00072472"/>
    <w:rsid w:val="000728C4"/>
    <w:rsid w:val="00074189"/>
    <w:rsid w:val="00074306"/>
    <w:rsid w:val="0007455C"/>
    <w:rsid w:val="00074698"/>
    <w:rsid w:val="00074CFE"/>
    <w:rsid w:val="00074D3B"/>
    <w:rsid w:val="000751EE"/>
    <w:rsid w:val="00076256"/>
    <w:rsid w:val="0007625B"/>
    <w:rsid w:val="00076D79"/>
    <w:rsid w:val="000773F3"/>
    <w:rsid w:val="00077438"/>
    <w:rsid w:val="000776C2"/>
    <w:rsid w:val="00077781"/>
    <w:rsid w:val="0007789B"/>
    <w:rsid w:val="0008030E"/>
    <w:rsid w:val="00080512"/>
    <w:rsid w:val="00080547"/>
    <w:rsid w:val="00080801"/>
    <w:rsid w:val="00081045"/>
    <w:rsid w:val="00081152"/>
    <w:rsid w:val="000814B7"/>
    <w:rsid w:val="00081910"/>
    <w:rsid w:val="00082085"/>
    <w:rsid w:val="00082555"/>
    <w:rsid w:val="00082556"/>
    <w:rsid w:val="000827B8"/>
    <w:rsid w:val="000833D3"/>
    <w:rsid w:val="00083F86"/>
    <w:rsid w:val="00084056"/>
    <w:rsid w:val="000843B2"/>
    <w:rsid w:val="0008463A"/>
    <w:rsid w:val="0008483C"/>
    <w:rsid w:val="00084B88"/>
    <w:rsid w:val="000852F3"/>
    <w:rsid w:val="00085868"/>
    <w:rsid w:val="00085B41"/>
    <w:rsid w:val="0008607E"/>
    <w:rsid w:val="00086843"/>
    <w:rsid w:val="00086D19"/>
    <w:rsid w:val="00086FAD"/>
    <w:rsid w:val="00087AB3"/>
    <w:rsid w:val="0009036F"/>
    <w:rsid w:val="0009042D"/>
    <w:rsid w:val="00090C00"/>
    <w:rsid w:val="00091036"/>
    <w:rsid w:val="000914BC"/>
    <w:rsid w:val="00093728"/>
    <w:rsid w:val="0009381A"/>
    <w:rsid w:val="00093940"/>
    <w:rsid w:val="00093A61"/>
    <w:rsid w:val="00093D9E"/>
    <w:rsid w:val="00093EF8"/>
    <w:rsid w:val="00094055"/>
    <w:rsid w:val="000941FB"/>
    <w:rsid w:val="000947B2"/>
    <w:rsid w:val="00094C32"/>
    <w:rsid w:val="00094C90"/>
    <w:rsid w:val="00094DC3"/>
    <w:rsid w:val="00094F5A"/>
    <w:rsid w:val="00094FA1"/>
    <w:rsid w:val="0009529F"/>
    <w:rsid w:val="00095632"/>
    <w:rsid w:val="000956A1"/>
    <w:rsid w:val="00095B14"/>
    <w:rsid w:val="00095E72"/>
    <w:rsid w:val="00096307"/>
    <w:rsid w:val="00096494"/>
    <w:rsid w:val="00096A99"/>
    <w:rsid w:val="00097054"/>
    <w:rsid w:val="0009709B"/>
    <w:rsid w:val="000970D7"/>
    <w:rsid w:val="00097493"/>
    <w:rsid w:val="00097583"/>
    <w:rsid w:val="000975D5"/>
    <w:rsid w:val="00097D83"/>
    <w:rsid w:val="000A0530"/>
    <w:rsid w:val="000A0A29"/>
    <w:rsid w:val="000A10EB"/>
    <w:rsid w:val="000A22A6"/>
    <w:rsid w:val="000A2C1B"/>
    <w:rsid w:val="000A3218"/>
    <w:rsid w:val="000A3F8B"/>
    <w:rsid w:val="000A4043"/>
    <w:rsid w:val="000A421B"/>
    <w:rsid w:val="000A4A05"/>
    <w:rsid w:val="000A4C7B"/>
    <w:rsid w:val="000A4E0F"/>
    <w:rsid w:val="000A5C0B"/>
    <w:rsid w:val="000A61AD"/>
    <w:rsid w:val="000A62A5"/>
    <w:rsid w:val="000A6872"/>
    <w:rsid w:val="000A77D3"/>
    <w:rsid w:val="000A7F02"/>
    <w:rsid w:val="000B027D"/>
    <w:rsid w:val="000B02FC"/>
    <w:rsid w:val="000B062B"/>
    <w:rsid w:val="000B12D1"/>
    <w:rsid w:val="000B137F"/>
    <w:rsid w:val="000B14F4"/>
    <w:rsid w:val="000B1678"/>
    <w:rsid w:val="000B179F"/>
    <w:rsid w:val="000B1A29"/>
    <w:rsid w:val="000B1CA9"/>
    <w:rsid w:val="000B1F0A"/>
    <w:rsid w:val="000B1FB4"/>
    <w:rsid w:val="000B2008"/>
    <w:rsid w:val="000B253F"/>
    <w:rsid w:val="000B2657"/>
    <w:rsid w:val="000B2A18"/>
    <w:rsid w:val="000B2ED2"/>
    <w:rsid w:val="000B2F57"/>
    <w:rsid w:val="000B339B"/>
    <w:rsid w:val="000B3448"/>
    <w:rsid w:val="000B3762"/>
    <w:rsid w:val="000B38FE"/>
    <w:rsid w:val="000B3E68"/>
    <w:rsid w:val="000B470C"/>
    <w:rsid w:val="000B53AF"/>
    <w:rsid w:val="000B56FA"/>
    <w:rsid w:val="000B57A7"/>
    <w:rsid w:val="000B57DA"/>
    <w:rsid w:val="000B5FAA"/>
    <w:rsid w:val="000B668B"/>
    <w:rsid w:val="000B673D"/>
    <w:rsid w:val="000B6CAD"/>
    <w:rsid w:val="000B74D1"/>
    <w:rsid w:val="000B7B26"/>
    <w:rsid w:val="000C03A9"/>
    <w:rsid w:val="000C068C"/>
    <w:rsid w:val="000C0895"/>
    <w:rsid w:val="000C0A74"/>
    <w:rsid w:val="000C0BAA"/>
    <w:rsid w:val="000C1152"/>
    <w:rsid w:val="000C18EC"/>
    <w:rsid w:val="000C1A99"/>
    <w:rsid w:val="000C1E42"/>
    <w:rsid w:val="000C22D9"/>
    <w:rsid w:val="000C23AC"/>
    <w:rsid w:val="000C23E4"/>
    <w:rsid w:val="000C28BC"/>
    <w:rsid w:val="000C297F"/>
    <w:rsid w:val="000C2A2D"/>
    <w:rsid w:val="000C2D12"/>
    <w:rsid w:val="000C2D84"/>
    <w:rsid w:val="000C32AA"/>
    <w:rsid w:val="000C3359"/>
    <w:rsid w:val="000C3877"/>
    <w:rsid w:val="000C5122"/>
    <w:rsid w:val="000C60D0"/>
    <w:rsid w:val="000C6529"/>
    <w:rsid w:val="000C6F89"/>
    <w:rsid w:val="000C6FE2"/>
    <w:rsid w:val="000C7357"/>
    <w:rsid w:val="000C74CF"/>
    <w:rsid w:val="000C76DA"/>
    <w:rsid w:val="000C7C6E"/>
    <w:rsid w:val="000C7CC0"/>
    <w:rsid w:val="000D057B"/>
    <w:rsid w:val="000D098F"/>
    <w:rsid w:val="000D0B57"/>
    <w:rsid w:val="000D0BF3"/>
    <w:rsid w:val="000D1190"/>
    <w:rsid w:val="000D13FE"/>
    <w:rsid w:val="000D26E5"/>
    <w:rsid w:val="000D2BE8"/>
    <w:rsid w:val="000D3047"/>
    <w:rsid w:val="000D3071"/>
    <w:rsid w:val="000D309B"/>
    <w:rsid w:val="000D3B44"/>
    <w:rsid w:val="000D4A55"/>
    <w:rsid w:val="000D4AD3"/>
    <w:rsid w:val="000D4B38"/>
    <w:rsid w:val="000D4BAE"/>
    <w:rsid w:val="000D518A"/>
    <w:rsid w:val="000D58AB"/>
    <w:rsid w:val="000D5915"/>
    <w:rsid w:val="000D5AE0"/>
    <w:rsid w:val="000D5DAC"/>
    <w:rsid w:val="000D62FA"/>
    <w:rsid w:val="000D6DD6"/>
    <w:rsid w:val="000D6EF6"/>
    <w:rsid w:val="000D71D3"/>
    <w:rsid w:val="000D7467"/>
    <w:rsid w:val="000D767B"/>
    <w:rsid w:val="000D77DD"/>
    <w:rsid w:val="000D7A0D"/>
    <w:rsid w:val="000D7D40"/>
    <w:rsid w:val="000D7F8A"/>
    <w:rsid w:val="000E0DA6"/>
    <w:rsid w:val="000E12C5"/>
    <w:rsid w:val="000E12EA"/>
    <w:rsid w:val="000E1B7A"/>
    <w:rsid w:val="000E1D80"/>
    <w:rsid w:val="000E22BA"/>
    <w:rsid w:val="000E2B9F"/>
    <w:rsid w:val="000E2C7A"/>
    <w:rsid w:val="000E3710"/>
    <w:rsid w:val="000E47B7"/>
    <w:rsid w:val="000E4C4F"/>
    <w:rsid w:val="000E4EB8"/>
    <w:rsid w:val="000E54C8"/>
    <w:rsid w:val="000E553C"/>
    <w:rsid w:val="000E5BDE"/>
    <w:rsid w:val="000E5E64"/>
    <w:rsid w:val="000E5EEA"/>
    <w:rsid w:val="000E5F28"/>
    <w:rsid w:val="000E68CD"/>
    <w:rsid w:val="000E6CA8"/>
    <w:rsid w:val="000E6EB4"/>
    <w:rsid w:val="000E75C0"/>
    <w:rsid w:val="000F0052"/>
    <w:rsid w:val="000F05A6"/>
    <w:rsid w:val="000F2F7B"/>
    <w:rsid w:val="000F3521"/>
    <w:rsid w:val="000F3686"/>
    <w:rsid w:val="000F3B32"/>
    <w:rsid w:val="000F4081"/>
    <w:rsid w:val="000F477F"/>
    <w:rsid w:val="000F4A13"/>
    <w:rsid w:val="000F50AD"/>
    <w:rsid w:val="000F54C8"/>
    <w:rsid w:val="000F58A2"/>
    <w:rsid w:val="000F59CA"/>
    <w:rsid w:val="000F6C6A"/>
    <w:rsid w:val="001013D0"/>
    <w:rsid w:val="001014F6"/>
    <w:rsid w:val="0010209D"/>
    <w:rsid w:val="001021C7"/>
    <w:rsid w:val="00102355"/>
    <w:rsid w:val="00103272"/>
    <w:rsid w:val="001032A8"/>
    <w:rsid w:val="00103CB8"/>
    <w:rsid w:val="00103F95"/>
    <w:rsid w:val="00104465"/>
    <w:rsid w:val="00104D12"/>
    <w:rsid w:val="001050BA"/>
    <w:rsid w:val="001053E0"/>
    <w:rsid w:val="001053FB"/>
    <w:rsid w:val="001058C2"/>
    <w:rsid w:val="00105B02"/>
    <w:rsid w:val="00105D31"/>
    <w:rsid w:val="00105F9D"/>
    <w:rsid w:val="00106466"/>
    <w:rsid w:val="00106549"/>
    <w:rsid w:val="001069F7"/>
    <w:rsid w:val="00106D1F"/>
    <w:rsid w:val="00107C4E"/>
    <w:rsid w:val="001107C7"/>
    <w:rsid w:val="00110C21"/>
    <w:rsid w:val="00111196"/>
    <w:rsid w:val="00111223"/>
    <w:rsid w:val="001113CD"/>
    <w:rsid w:val="001113DF"/>
    <w:rsid w:val="001114A9"/>
    <w:rsid w:val="0011151B"/>
    <w:rsid w:val="001116E8"/>
    <w:rsid w:val="00111901"/>
    <w:rsid w:val="00111F2D"/>
    <w:rsid w:val="00112895"/>
    <w:rsid w:val="00112AF1"/>
    <w:rsid w:val="001134BC"/>
    <w:rsid w:val="00113C27"/>
    <w:rsid w:val="00113EC0"/>
    <w:rsid w:val="00113FC7"/>
    <w:rsid w:val="001141D0"/>
    <w:rsid w:val="00114582"/>
    <w:rsid w:val="001145C9"/>
    <w:rsid w:val="00114664"/>
    <w:rsid w:val="00115335"/>
    <w:rsid w:val="00115576"/>
    <w:rsid w:val="00115CAC"/>
    <w:rsid w:val="00115FC5"/>
    <w:rsid w:val="0011639C"/>
    <w:rsid w:val="0011673F"/>
    <w:rsid w:val="001168DF"/>
    <w:rsid w:val="00116DA8"/>
    <w:rsid w:val="00116EA0"/>
    <w:rsid w:val="00116EDA"/>
    <w:rsid w:val="00117252"/>
    <w:rsid w:val="00117458"/>
    <w:rsid w:val="00117B86"/>
    <w:rsid w:val="00120052"/>
    <w:rsid w:val="001204B9"/>
    <w:rsid w:val="00121190"/>
    <w:rsid w:val="0012169D"/>
    <w:rsid w:val="00122A4D"/>
    <w:rsid w:val="00122CBD"/>
    <w:rsid w:val="00123642"/>
    <w:rsid w:val="00123C2F"/>
    <w:rsid w:val="00123D5C"/>
    <w:rsid w:val="00124C64"/>
    <w:rsid w:val="00125335"/>
    <w:rsid w:val="001254A2"/>
    <w:rsid w:val="00126486"/>
    <w:rsid w:val="00126A5B"/>
    <w:rsid w:val="00126B11"/>
    <w:rsid w:val="00127ABD"/>
    <w:rsid w:val="001300C4"/>
    <w:rsid w:val="001300D1"/>
    <w:rsid w:val="00130D96"/>
    <w:rsid w:val="00130DB1"/>
    <w:rsid w:val="00131FBA"/>
    <w:rsid w:val="001322CE"/>
    <w:rsid w:val="0013282B"/>
    <w:rsid w:val="00132AF7"/>
    <w:rsid w:val="00133270"/>
    <w:rsid w:val="001332CA"/>
    <w:rsid w:val="00133911"/>
    <w:rsid w:val="00134157"/>
    <w:rsid w:val="001342DE"/>
    <w:rsid w:val="00134B1E"/>
    <w:rsid w:val="00134B70"/>
    <w:rsid w:val="00135A21"/>
    <w:rsid w:val="00135C6A"/>
    <w:rsid w:val="00135F83"/>
    <w:rsid w:val="001365CF"/>
    <w:rsid w:val="00136875"/>
    <w:rsid w:val="00136C4A"/>
    <w:rsid w:val="00136CAD"/>
    <w:rsid w:val="001374C9"/>
    <w:rsid w:val="0013797B"/>
    <w:rsid w:val="00137A0D"/>
    <w:rsid w:val="00137ACA"/>
    <w:rsid w:val="001404E6"/>
    <w:rsid w:val="00140D69"/>
    <w:rsid w:val="001412A3"/>
    <w:rsid w:val="00141353"/>
    <w:rsid w:val="001416C7"/>
    <w:rsid w:val="00141A3D"/>
    <w:rsid w:val="00141A8B"/>
    <w:rsid w:val="00141DC4"/>
    <w:rsid w:val="0014220A"/>
    <w:rsid w:val="0014285D"/>
    <w:rsid w:val="00142AFB"/>
    <w:rsid w:val="00142DC6"/>
    <w:rsid w:val="00143E8C"/>
    <w:rsid w:val="00144B31"/>
    <w:rsid w:val="00144DD0"/>
    <w:rsid w:val="001451A9"/>
    <w:rsid w:val="00145590"/>
    <w:rsid w:val="00145CC3"/>
    <w:rsid w:val="001473EA"/>
    <w:rsid w:val="00147CEE"/>
    <w:rsid w:val="00147F1A"/>
    <w:rsid w:val="00150672"/>
    <w:rsid w:val="00150B66"/>
    <w:rsid w:val="001512DD"/>
    <w:rsid w:val="0015142D"/>
    <w:rsid w:val="00151561"/>
    <w:rsid w:val="00151B37"/>
    <w:rsid w:val="00151D6F"/>
    <w:rsid w:val="00151FF1"/>
    <w:rsid w:val="00152238"/>
    <w:rsid w:val="00152778"/>
    <w:rsid w:val="00152781"/>
    <w:rsid w:val="0015294A"/>
    <w:rsid w:val="00152967"/>
    <w:rsid w:val="00152BB7"/>
    <w:rsid w:val="00153D89"/>
    <w:rsid w:val="0015415A"/>
    <w:rsid w:val="00154F0C"/>
    <w:rsid w:val="001552B4"/>
    <w:rsid w:val="00155464"/>
    <w:rsid w:val="0015551B"/>
    <w:rsid w:val="00155962"/>
    <w:rsid w:val="00155A13"/>
    <w:rsid w:val="00155BB1"/>
    <w:rsid w:val="00156489"/>
    <w:rsid w:val="00156E08"/>
    <w:rsid w:val="00157C6F"/>
    <w:rsid w:val="00160612"/>
    <w:rsid w:val="0016069E"/>
    <w:rsid w:val="001607A7"/>
    <w:rsid w:val="00160938"/>
    <w:rsid w:val="00160995"/>
    <w:rsid w:val="00161089"/>
    <w:rsid w:val="00162264"/>
    <w:rsid w:val="001622D8"/>
    <w:rsid w:val="00162864"/>
    <w:rsid w:val="00162A05"/>
    <w:rsid w:val="00162F4D"/>
    <w:rsid w:val="0016310B"/>
    <w:rsid w:val="001634DE"/>
    <w:rsid w:val="001640DA"/>
    <w:rsid w:val="001641BA"/>
    <w:rsid w:val="0016469C"/>
    <w:rsid w:val="001646FE"/>
    <w:rsid w:val="0016503F"/>
    <w:rsid w:val="001652FC"/>
    <w:rsid w:val="00165BA2"/>
    <w:rsid w:val="00165DC1"/>
    <w:rsid w:val="00165EDD"/>
    <w:rsid w:val="00166488"/>
    <w:rsid w:val="001667E4"/>
    <w:rsid w:val="00166D2E"/>
    <w:rsid w:val="00166FDA"/>
    <w:rsid w:val="001673E1"/>
    <w:rsid w:val="00167816"/>
    <w:rsid w:val="00170AA4"/>
    <w:rsid w:val="00170E7A"/>
    <w:rsid w:val="001717E0"/>
    <w:rsid w:val="00171A4B"/>
    <w:rsid w:val="00171C6C"/>
    <w:rsid w:val="00172518"/>
    <w:rsid w:val="00172713"/>
    <w:rsid w:val="00173940"/>
    <w:rsid w:val="00173FF3"/>
    <w:rsid w:val="00174086"/>
    <w:rsid w:val="00174742"/>
    <w:rsid w:val="0017483B"/>
    <w:rsid w:val="00175158"/>
    <w:rsid w:val="00175401"/>
    <w:rsid w:val="0017560F"/>
    <w:rsid w:val="0017590C"/>
    <w:rsid w:val="001767B7"/>
    <w:rsid w:val="00176973"/>
    <w:rsid w:val="00176E96"/>
    <w:rsid w:val="00176EEC"/>
    <w:rsid w:val="00176F01"/>
    <w:rsid w:val="0017740C"/>
    <w:rsid w:val="00177704"/>
    <w:rsid w:val="001807BE"/>
    <w:rsid w:val="00181795"/>
    <w:rsid w:val="00182A41"/>
    <w:rsid w:val="00182AC9"/>
    <w:rsid w:val="00183750"/>
    <w:rsid w:val="00183ACC"/>
    <w:rsid w:val="00183AE3"/>
    <w:rsid w:val="00184187"/>
    <w:rsid w:val="00184262"/>
    <w:rsid w:val="001847E1"/>
    <w:rsid w:val="00184B9F"/>
    <w:rsid w:val="00184F88"/>
    <w:rsid w:val="00185022"/>
    <w:rsid w:val="00185215"/>
    <w:rsid w:val="00185420"/>
    <w:rsid w:val="001854E0"/>
    <w:rsid w:val="00185A1B"/>
    <w:rsid w:val="001869AC"/>
    <w:rsid w:val="00186B3D"/>
    <w:rsid w:val="00186C4D"/>
    <w:rsid w:val="00186CB9"/>
    <w:rsid w:val="0018720E"/>
    <w:rsid w:val="001900F0"/>
    <w:rsid w:val="0019068A"/>
    <w:rsid w:val="001908D2"/>
    <w:rsid w:val="00191AEA"/>
    <w:rsid w:val="00191FEE"/>
    <w:rsid w:val="001924F6"/>
    <w:rsid w:val="0019272D"/>
    <w:rsid w:val="00193076"/>
    <w:rsid w:val="001930F3"/>
    <w:rsid w:val="00193398"/>
    <w:rsid w:val="00193470"/>
    <w:rsid w:val="00194464"/>
    <w:rsid w:val="001947CB"/>
    <w:rsid w:val="00194BC2"/>
    <w:rsid w:val="00194C2A"/>
    <w:rsid w:val="00194E74"/>
    <w:rsid w:val="00194F4D"/>
    <w:rsid w:val="00194FB0"/>
    <w:rsid w:val="00195687"/>
    <w:rsid w:val="0019577C"/>
    <w:rsid w:val="00195DBA"/>
    <w:rsid w:val="001960DE"/>
    <w:rsid w:val="001963B3"/>
    <w:rsid w:val="001974EA"/>
    <w:rsid w:val="00197CE2"/>
    <w:rsid w:val="001A048F"/>
    <w:rsid w:val="001A05C3"/>
    <w:rsid w:val="001A0CD9"/>
    <w:rsid w:val="001A0F89"/>
    <w:rsid w:val="001A245D"/>
    <w:rsid w:val="001A271A"/>
    <w:rsid w:val="001A2866"/>
    <w:rsid w:val="001A2D1F"/>
    <w:rsid w:val="001A367A"/>
    <w:rsid w:val="001A3949"/>
    <w:rsid w:val="001A3EC3"/>
    <w:rsid w:val="001A41A7"/>
    <w:rsid w:val="001A4688"/>
    <w:rsid w:val="001A46DA"/>
    <w:rsid w:val="001A5189"/>
    <w:rsid w:val="001A592F"/>
    <w:rsid w:val="001A68C4"/>
    <w:rsid w:val="001A72F5"/>
    <w:rsid w:val="001A7324"/>
    <w:rsid w:val="001A73DE"/>
    <w:rsid w:val="001A7810"/>
    <w:rsid w:val="001A794F"/>
    <w:rsid w:val="001A7A38"/>
    <w:rsid w:val="001A7B89"/>
    <w:rsid w:val="001A7FAE"/>
    <w:rsid w:val="001B0850"/>
    <w:rsid w:val="001B09D1"/>
    <w:rsid w:val="001B0F9F"/>
    <w:rsid w:val="001B0FA7"/>
    <w:rsid w:val="001B1421"/>
    <w:rsid w:val="001B1829"/>
    <w:rsid w:val="001B1914"/>
    <w:rsid w:val="001B19DA"/>
    <w:rsid w:val="001B1CCD"/>
    <w:rsid w:val="001B1FE2"/>
    <w:rsid w:val="001B2C26"/>
    <w:rsid w:val="001B30CA"/>
    <w:rsid w:val="001B3453"/>
    <w:rsid w:val="001B351F"/>
    <w:rsid w:val="001B368B"/>
    <w:rsid w:val="001B388E"/>
    <w:rsid w:val="001B4105"/>
    <w:rsid w:val="001B41B3"/>
    <w:rsid w:val="001B4499"/>
    <w:rsid w:val="001B53CE"/>
    <w:rsid w:val="001B5D91"/>
    <w:rsid w:val="001B6119"/>
    <w:rsid w:val="001B6A09"/>
    <w:rsid w:val="001B6AEF"/>
    <w:rsid w:val="001B6B8D"/>
    <w:rsid w:val="001B6F83"/>
    <w:rsid w:val="001B7193"/>
    <w:rsid w:val="001B7237"/>
    <w:rsid w:val="001B73EA"/>
    <w:rsid w:val="001B7499"/>
    <w:rsid w:val="001B774B"/>
    <w:rsid w:val="001B7A0C"/>
    <w:rsid w:val="001C0BBF"/>
    <w:rsid w:val="001C0E8B"/>
    <w:rsid w:val="001C0F8C"/>
    <w:rsid w:val="001C207E"/>
    <w:rsid w:val="001C2C42"/>
    <w:rsid w:val="001C4249"/>
    <w:rsid w:val="001C4404"/>
    <w:rsid w:val="001C4E64"/>
    <w:rsid w:val="001C5566"/>
    <w:rsid w:val="001C72F9"/>
    <w:rsid w:val="001D02E2"/>
    <w:rsid w:val="001D07E4"/>
    <w:rsid w:val="001D089F"/>
    <w:rsid w:val="001D094C"/>
    <w:rsid w:val="001D0E4F"/>
    <w:rsid w:val="001D11A9"/>
    <w:rsid w:val="001D13F9"/>
    <w:rsid w:val="001D1864"/>
    <w:rsid w:val="001D19DD"/>
    <w:rsid w:val="001D238D"/>
    <w:rsid w:val="001D248B"/>
    <w:rsid w:val="001D2A59"/>
    <w:rsid w:val="001D2EDB"/>
    <w:rsid w:val="001D3261"/>
    <w:rsid w:val="001D428E"/>
    <w:rsid w:val="001D440C"/>
    <w:rsid w:val="001D4E82"/>
    <w:rsid w:val="001D53E3"/>
    <w:rsid w:val="001D5DCF"/>
    <w:rsid w:val="001D6099"/>
    <w:rsid w:val="001D64BE"/>
    <w:rsid w:val="001D6DE5"/>
    <w:rsid w:val="001D72CC"/>
    <w:rsid w:val="001D7340"/>
    <w:rsid w:val="001D73B5"/>
    <w:rsid w:val="001D7A14"/>
    <w:rsid w:val="001E01DD"/>
    <w:rsid w:val="001E0356"/>
    <w:rsid w:val="001E0B75"/>
    <w:rsid w:val="001E0F8F"/>
    <w:rsid w:val="001E1117"/>
    <w:rsid w:val="001E150D"/>
    <w:rsid w:val="001E1C4E"/>
    <w:rsid w:val="001E23B9"/>
    <w:rsid w:val="001E2A7B"/>
    <w:rsid w:val="001E2C1E"/>
    <w:rsid w:val="001E31F6"/>
    <w:rsid w:val="001E3284"/>
    <w:rsid w:val="001E4CD5"/>
    <w:rsid w:val="001E51EC"/>
    <w:rsid w:val="001E593D"/>
    <w:rsid w:val="001E5948"/>
    <w:rsid w:val="001E59CF"/>
    <w:rsid w:val="001E5D52"/>
    <w:rsid w:val="001E6908"/>
    <w:rsid w:val="001E6E0C"/>
    <w:rsid w:val="001E6F74"/>
    <w:rsid w:val="001E7894"/>
    <w:rsid w:val="001F03B9"/>
    <w:rsid w:val="001F059B"/>
    <w:rsid w:val="001F07B5"/>
    <w:rsid w:val="001F096B"/>
    <w:rsid w:val="001F168B"/>
    <w:rsid w:val="001F1B7F"/>
    <w:rsid w:val="001F2196"/>
    <w:rsid w:val="001F2554"/>
    <w:rsid w:val="001F258C"/>
    <w:rsid w:val="001F2A01"/>
    <w:rsid w:val="001F2C32"/>
    <w:rsid w:val="001F3133"/>
    <w:rsid w:val="001F3514"/>
    <w:rsid w:val="001F371A"/>
    <w:rsid w:val="001F3AB3"/>
    <w:rsid w:val="001F419B"/>
    <w:rsid w:val="001F55A6"/>
    <w:rsid w:val="001F5BBC"/>
    <w:rsid w:val="001F5D55"/>
    <w:rsid w:val="001F631A"/>
    <w:rsid w:val="001F63F3"/>
    <w:rsid w:val="001F683B"/>
    <w:rsid w:val="001F68C6"/>
    <w:rsid w:val="001F75CC"/>
    <w:rsid w:val="00200362"/>
    <w:rsid w:val="0020062F"/>
    <w:rsid w:val="00200E4E"/>
    <w:rsid w:val="00200EE2"/>
    <w:rsid w:val="00201211"/>
    <w:rsid w:val="002014F3"/>
    <w:rsid w:val="0020240D"/>
    <w:rsid w:val="00202622"/>
    <w:rsid w:val="00202EEF"/>
    <w:rsid w:val="0020310C"/>
    <w:rsid w:val="00203526"/>
    <w:rsid w:val="00203B9B"/>
    <w:rsid w:val="0020422E"/>
    <w:rsid w:val="0020479F"/>
    <w:rsid w:val="00204F95"/>
    <w:rsid w:val="0020517E"/>
    <w:rsid w:val="00206281"/>
    <w:rsid w:val="00206CE6"/>
    <w:rsid w:val="002071C0"/>
    <w:rsid w:val="00207AF9"/>
    <w:rsid w:val="0021006D"/>
    <w:rsid w:val="002100C2"/>
    <w:rsid w:val="00210680"/>
    <w:rsid w:val="0021085C"/>
    <w:rsid w:val="00210D1C"/>
    <w:rsid w:val="00210D62"/>
    <w:rsid w:val="0021151E"/>
    <w:rsid w:val="00211893"/>
    <w:rsid w:val="0021202B"/>
    <w:rsid w:val="00212981"/>
    <w:rsid w:val="002129AC"/>
    <w:rsid w:val="00212B6B"/>
    <w:rsid w:val="002138F6"/>
    <w:rsid w:val="00213F7F"/>
    <w:rsid w:val="0021429F"/>
    <w:rsid w:val="00214EFD"/>
    <w:rsid w:val="00215292"/>
    <w:rsid w:val="002153A2"/>
    <w:rsid w:val="0021558D"/>
    <w:rsid w:val="00215A5D"/>
    <w:rsid w:val="00215F08"/>
    <w:rsid w:val="00215F17"/>
    <w:rsid w:val="00216077"/>
    <w:rsid w:val="002160BF"/>
    <w:rsid w:val="002166E6"/>
    <w:rsid w:val="002168AF"/>
    <w:rsid w:val="00216BCC"/>
    <w:rsid w:val="0021715B"/>
    <w:rsid w:val="00217EB3"/>
    <w:rsid w:val="0022048D"/>
    <w:rsid w:val="002208CD"/>
    <w:rsid w:val="00220BF0"/>
    <w:rsid w:val="00220DB2"/>
    <w:rsid w:val="00220F9B"/>
    <w:rsid w:val="002211D2"/>
    <w:rsid w:val="002215BE"/>
    <w:rsid w:val="00221AE8"/>
    <w:rsid w:val="00221C32"/>
    <w:rsid w:val="00222499"/>
    <w:rsid w:val="002227CC"/>
    <w:rsid w:val="0022300E"/>
    <w:rsid w:val="0022344E"/>
    <w:rsid w:val="00223A97"/>
    <w:rsid w:val="00223B16"/>
    <w:rsid w:val="00223CB7"/>
    <w:rsid w:val="002246A6"/>
    <w:rsid w:val="0022494D"/>
    <w:rsid w:val="00225152"/>
    <w:rsid w:val="00225714"/>
    <w:rsid w:val="00225791"/>
    <w:rsid w:val="00226254"/>
    <w:rsid w:val="00227366"/>
    <w:rsid w:val="002274BD"/>
    <w:rsid w:val="00227785"/>
    <w:rsid w:val="0023056B"/>
    <w:rsid w:val="0023073B"/>
    <w:rsid w:val="00230CD2"/>
    <w:rsid w:val="00232212"/>
    <w:rsid w:val="00232543"/>
    <w:rsid w:val="00232C9C"/>
    <w:rsid w:val="00232F87"/>
    <w:rsid w:val="002334D2"/>
    <w:rsid w:val="00233CF1"/>
    <w:rsid w:val="0023528F"/>
    <w:rsid w:val="00235325"/>
    <w:rsid w:val="0023582A"/>
    <w:rsid w:val="00235849"/>
    <w:rsid w:val="0023585A"/>
    <w:rsid w:val="00235A28"/>
    <w:rsid w:val="0023616B"/>
    <w:rsid w:val="00236289"/>
    <w:rsid w:val="002363F3"/>
    <w:rsid w:val="00236686"/>
    <w:rsid w:val="00236DE4"/>
    <w:rsid w:val="0023712D"/>
    <w:rsid w:val="00237814"/>
    <w:rsid w:val="00237887"/>
    <w:rsid w:val="00240336"/>
    <w:rsid w:val="002409ED"/>
    <w:rsid w:val="00240E7E"/>
    <w:rsid w:val="002436BA"/>
    <w:rsid w:val="002445E6"/>
    <w:rsid w:val="002446FB"/>
    <w:rsid w:val="002449BC"/>
    <w:rsid w:val="002452AC"/>
    <w:rsid w:val="002455DF"/>
    <w:rsid w:val="0024590C"/>
    <w:rsid w:val="00245A60"/>
    <w:rsid w:val="002460DE"/>
    <w:rsid w:val="00246154"/>
    <w:rsid w:val="0024627B"/>
    <w:rsid w:val="002500C1"/>
    <w:rsid w:val="00250273"/>
    <w:rsid w:val="0025075B"/>
    <w:rsid w:val="00250BB9"/>
    <w:rsid w:val="00250D0D"/>
    <w:rsid w:val="00250DD2"/>
    <w:rsid w:val="002517AA"/>
    <w:rsid w:val="00251CA4"/>
    <w:rsid w:val="00252746"/>
    <w:rsid w:val="00252914"/>
    <w:rsid w:val="0025399F"/>
    <w:rsid w:val="00253EF4"/>
    <w:rsid w:val="002541D7"/>
    <w:rsid w:val="0025422E"/>
    <w:rsid w:val="00254434"/>
    <w:rsid w:val="00255E59"/>
    <w:rsid w:val="002561CD"/>
    <w:rsid w:val="002564F3"/>
    <w:rsid w:val="00256B32"/>
    <w:rsid w:val="002572CB"/>
    <w:rsid w:val="002572E6"/>
    <w:rsid w:val="0025754D"/>
    <w:rsid w:val="00257A9A"/>
    <w:rsid w:val="002614BF"/>
    <w:rsid w:val="002616C2"/>
    <w:rsid w:val="00261FFB"/>
    <w:rsid w:val="002628DA"/>
    <w:rsid w:val="00262DA6"/>
    <w:rsid w:val="0026307D"/>
    <w:rsid w:val="00263588"/>
    <w:rsid w:val="00263789"/>
    <w:rsid w:val="002638DB"/>
    <w:rsid w:val="00263BD4"/>
    <w:rsid w:val="002641B6"/>
    <w:rsid w:val="00264464"/>
    <w:rsid w:val="00264A2F"/>
    <w:rsid w:val="002656FA"/>
    <w:rsid w:val="00265ECA"/>
    <w:rsid w:val="002665B6"/>
    <w:rsid w:val="00266E2E"/>
    <w:rsid w:val="00267CB3"/>
    <w:rsid w:val="00267F5A"/>
    <w:rsid w:val="002702F8"/>
    <w:rsid w:val="00270C74"/>
    <w:rsid w:val="00270CA7"/>
    <w:rsid w:val="002718D9"/>
    <w:rsid w:val="002721B4"/>
    <w:rsid w:val="002721CB"/>
    <w:rsid w:val="002723C2"/>
    <w:rsid w:val="00272E7E"/>
    <w:rsid w:val="002734B8"/>
    <w:rsid w:val="002738FC"/>
    <w:rsid w:val="00273BBA"/>
    <w:rsid w:val="0027430D"/>
    <w:rsid w:val="00274BB2"/>
    <w:rsid w:val="00274CF1"/>
    <w:rsid w:val="00274F79"/>
    <w:rsid w:val="00274FA4"/>
    <w:rsid w:val="00274FBF"/>
    <w:rsid w:val="00275567"/>
    <w:rsid w:val="002755D4"/>
    <w:rsid w:val="002760E5"/>
    <w:rsid w:val="002769C1"/>
    <w:rsid w:val="00276CBE"/>
    <w:rsid w:val="00276CD6"/>
    <w:rsid w:val="00276F95"/>
    <w:rsid w:val="00280B9D"/>
    <w:rsid w:val="00280EBF"/>
    <w:rsid w:val="00280F10"/>
    <w:rsid w:val="002811A6"/>
    <w:rsid w:val="002816E9"/>
    <w:rsid w:val="00281D9A"/>
    <w:rsid w:val="00281E43"/>
    <w:rsid w:val="00281E79"/>
    <w:rsid w:val="00282A19"/>
    <w:rsid w:val="00282B74"/>
    <w:rsid w:val="00282F34"/>
    <w:rsid w:val="00283293"/>
    <w:rsid w:val="0028368A"/>
    <w:rsid w:val="00283865"/>
    <w:rsid w:val="00283B7E"/>
    <w:rsid w:val="00283DFE"/>
    <w:rsid w:val="00283EB6"/>
    <w:rsid w:val="0028406F"/>
    <w:rsid w:val="00284211"/>
    <w:rsid w:val="0028476C"/>
    <w:rsid w:val="00284F4A"/>
    <w:rsid w:val="002859DD"/>
    <w:rsid w:val="00285D77"/>
    <w:rsid w:val="0028643D"/>
    <w:rsid w:val="0028661E"/>
    <w:rsid w:val="0028663C"/>
    <w:rsid w:val="00286824"/>
    <w:rsid w:val="00286A71"/>
    <w:rsid w:val="00286D1E"/>
    <w:rsid w:val="002874D0"/>
    <w:rsid w:val="002876C8"/>
    <w:rsid w:val="0028779B"/>
    <w:rsid w:val="00287AC8"/>
    <w:rsid w:val="00287B64"/>
    <w:rsid w:val="002909B3"/>
    <w:rsid w:val="00290AC0"/>
    <w:rsid w:val="00291B40"/>
    <w:rsid w:val="002926C1"/>
    <w:rsid w:val="00292762"/>
    <w:rsid w:val="00292C76"/>
    <w:rsid w:val="002935F8"/>
    <w:rsid w:val="00294ED0"/>
    <w:rsid w:val="002952FE"/>
    <w:rsid w:val="0029552C"/>
    <w:rsid w:val="0029577A"/>
    <w:rsid w:val="00295806"/>
    <w:rsid w:val="00295ED5"/>
    <w:rsid w:val="00296379"/>
    <w:rsid w:val="00296431"/>
    <w:rsid w:val="002969D3"/>
    <w:rsid w:val="00296CAD"/>
    <w:rsid w:val="00296CF0"/>
    <w:rsid w:val="00296F01"/>
    <w:rsid w:val="00297463"/>
    <w:rsid w:val="002974D8"/>
    <w:rsid w:val="002A05D2"/>
    <w:rsid w:val="002A09F5"/>
    <w:rsid w:val="002A1203"/>
    <w:rsid w:val="002A14C6"/>
    <w:rsid w:val="002A1AC1"/>
    <w:rsid w:val="002A2531"/>
    <w:rsid w:val="002A29F9"/>
    <w:rsid w:val="002A2C00"/>
    <w:rsid w:val="002A301E"/>
    <w:rsid w:val="002A3BCD"/>
    <w:rsid w:val="002A3CE8"/>
    <w:rsid w:val="002A40DD"/>
    <w:rsid w:val="002A43D3"/>
    <w:rsid w:val="002A475E"/>
    <w:rsid w:val="002A4BFB"/>
    <w:rsid w:val="002A4C47"/>
    <w:rsid w:val="002A4D55"/>
    <w:rsid w:val="002A51BB"/>
    <w:rsid w:val="002A55E0"/>
    <w:rsid w:val="002A56AB"/>
    <w:rsid w:val="002A5B74"/>
    <w:rsid w:val="002A5D48"/>
    <w:rsid w:val="002A62AD"/>
    <w:rsid w:val="002A6C4A"/>
    <w:rsid w:val="002A720C"/>
    <w:rsid w:val="002A770B"/>
    <w:rsid w:val="002A7E69"/>
    <w:rsid w:val="002B0A99"/>
    <w:rsid w:val="002B0B61"/>
    <w:rsid w:val="002B0DE9"/>
    <w:rsid w:val="002B10A6"/>
    <w:rsid w:val="002B15FE"/>
    <w:rsid w:val="002B1BE9"/>
    <w:rsid w:val="002B1E08"/>
    <w:rsid w:val="002B1F4B"/>
    <w:rsid w:val="002B2299"/>
    <w:rsid w:val="002B24CD"/>
    <w:rsid w:val="002B2AD9"/>
    <w:rsid w:val="002B2E92"/>
    <w:rsid w:val="002B2E99"/>
    <w:rsid w:val="002B2F57"/>
    <w:rsid w:val="002B336F"/>
    <w:rsid w:val="002B3440"/>
    <w:rsid w:val="002B3A96"/>
    <w:rsid w:val="002B3E04"/>
    <w:rsid w:val="002B3E6D"/>
    <w:rsid w:val="002B4299"/>
    <w:rsid w:val="002B471A"/>
    <w:rsid w:val="002B4809"/>
    <w:rsid w:val="002B4A4C"/>
    <w:rsid w:val="002B4A7C"/>
    <w:rsid w:val="002B501B"/>
    <w:rsid w:val="002B52AC"/>
    <w:rsid w:val="002B56C5"/>
    <w:rsid w:val="002B56E1"/>
    <w:rsid w:val="002B578D"/>
    <w:rsid w:val="002B5FED"/>
    <w:rsid w:val="002B689A"/>
    <w:rsid w:val="002B6ECE"/>
    <w:rsid w:val="002B7136"/>
    <w:rsid w:val="002C01B9"/>
    <w:rsid w:val="002C0303"/>
    <w:rsid w:val="002C04F7"/>
    <w:rsid w:val="002C0D02"/>
    <w:rsid w:val="002C0D6E"/>
    <w:rsid w:val="002C0E7B"/>
    <w:rsid w:val="002C14B4"/>
    <w:rsid w:val="002C1531"/>
    <w:rsid w:val="002C1750"/>
    <w:rsid w:val="002C197B"/>
    <w:rsid w:val="002C23C5"/>
    <w:rsid w:val="002C252C"/>
    <w:rsid w:val="002C2541"/>
    <w:rsid w:val="002C2E8C"/>
    <w:rsid w:val="002C38FD"/>
    <w:rsid w:val="002C3A63"/>
    <w:rsid w:val="002C3E90"/>
    <w:rsid w:val="002C3F16"/>
    <w:rsid w:val="002C4C93"/>
    <w:rsid w:val="002C5A24"/>
    <w:rsid w:val="002C601E"/>
    <w:rsid w:val="002C6144"/>
    <w:rsid w:val="002C6B42"/>
    <w:rsid w:val="002C6E3E"/>
    <w:rsid w:val="002C70C0"/>
    <w:rsid w:val="002C71B8"/>
    <w:rsid w:val="002C7996"/>
    <w:rsid w:val="002D0068"/>
    <w:rsid w:val="002D096F"/>
    <w:rsid w:val="002D1DF2"/>
    <w:rsid w:val="002D21A3"/>
    <w:rsid w:val="002D434C"/>
    <w:rsid w:val="002D4A08"/>
    <w:rsid w:val="002D4C94"/>
    <w:rsid w:val="002D5C16"/>
    <w:rsid w:val="002D65AD"/>
    <w:rsid w:val="002D65C2"/>
    <w:rsid w:val="002D68AC"/>
    <w:rsid w:val="002D6A5E"/>
    <w:rsid w:val="002D7267"/>
    <w:rsid w:val="002E079E"/>
    <w:rsid w:val="002E07C1"/>
    <w:rsid w:val="002E0859"/>
    <w:rsid w:val="002E0AEE"/>
    <w:rsid w:val="002E19D1"/>
    <w:rsid w:val="002E1B0E"/>
    <w:rsid w:val="002E1EEE"/>
    <w:rsid w:val="002E1FBE"/>
    <w:rsid w:val="002E2620"/>
    <w:rsid w:val="002E2804"/>
    <w:rsid w:val="002E2AF6"/>
    <w:rsid w:val="002E302D"/>
    <w:rsid w:val="002E3038"/>
    <w:rsid w:val="002E4AF4"/>
    <w:rsid w:val="002E50E2"/>
    <w:rsid w:val="002E535A"/>
    <w:rsid w:val="002E568B"/>
    <w:rsid w:val="002E5BB1"/>
    <w:rsid w:val="002E5C40"/>
    <w:rsid w:val="002E60B6"/>
    <w:rsid w:val="002E64D3"/>
    <w:rsid w:val="002E6A35"/>
    <w:rsid w:val="002E6B64"/>
    <w:rsid w:val="002E6F49"/>
    <w:rsid w:val="002E73D8"/>
    <w:rsid w:val="002E7720"/>
    <w:rsid w:val="002E782F"/>
    <w:rsid w:val="002E7A2E"/>
    <w:rsid w:val="002E7D2C"/>
    <w:rsid w:val="002F042E"/>
    <w:rsid w:val="002F06E9"/>
    <w:rsid w:val="002F0BCC"/>
    <w:rsid w:val="002F13A7"/>
    <w:rsid w:val="002F1460"/>
    <w:rsid w:val="002F207F"/>
    <w:rsid w:val="002F25E7"/>
    <w:rsid w:val="002F2E3A"/>
    <w:rsid w:val="002F2FAD"/>
    <w:rsid w:val="002F3129"/>
    <w:rsid w:val="002F3502"/>
    <w:rsid w:val="002F3D39"/>
    <w:rsid w:val="002F412F"/>
    <w:rsid w:val="002F47A4"/>
    <w:rsid w:val="002F4A16"/>
    <w:rsid w:val="002F4C9F"/>
    <w:rsid w:val="002F4D1C"/>
    <w:rsid w:val="002F4F78"/>
    <w:rsid w:val="002F5307"/>
    <w:rsid w:val="002F5966"/>
    <w:rsid w:val="002F5A80"/>
    <w:rsid w:val="002F5C83"/>
    <w:rsid w:val="002F642C"/>
    <w:rsid w:val="002F6883"/>
    <w:rsid w:val="002F6D09"/>
    <w:rsid w:val="002F6FA5"/>
    <w:rsid w:val="002F707D"/>
    <w:rsid w:val="002F73B5"/>
    <w:rsid w:val="002F7916"/>
    <w:rsid w:val="00300884"/>
    <w:rsid w:val="00300C41"/>
    <w:rsid w:val="00300E4D"/>
    <w:rsid w:val="00300E8C"/>
    <w:rsid w:val="0030184B"/>
    <w:rsid w:val="00301CA2"/>
    <w:rsid w:val="0030253C"/>
    <w:rsid w:val="00302DA8"/>
    <w:rsid w:val="003034BD"/>
    <w:rsid w:val="00303CAB"/>
    <w:rsid w:val="003040BB"/>
    <w:rsid w:val="00304EBC"/>
    <w:rsid w:val="0030508B"/>
    <w:rsid w:val="003050F2"/>
    <w:rsid w:val="00305524"/>
    <w:rsid w:val="003058AB"/>
    <w:rsid w:val="003061DA"/>
    <w:rsid w:val="0030663B"/>
    <w:rsid w:val="00306AE5"/>
    <w:rsid w:val="003077A7"/>
    <w:rsid w:val="00307A19"/>
    <w:rsid w:val="0031041B"/>
    <w:rsid w:val="00310E34"/>
    <w:rsid w:val="003118CB"/>
    <w:rsid w:val="00311CBB"/>
    <w:rsid w:val="00311D31"/>
    <w:rsid w:val="00311F56"/>
    <w:rsid w:val="003122CB"/>
    <w:rsid w:val="0031247D"/>
    <w:rsid w:val="0031276F"/>
    <w:rsid w:val="00312A0C"/>
    <w:rsid w:val="00313CFA"/>
    <w:rsid w:val="00314039"/>
    <w:rsid w:val="003141DB"/>
    <w:rsid w:val="003147E2"/>
    <w:rsid w:val="003149E2"/>
    <w:rsid w:val="00314C0C"/>
    <w:rsid w:val="00314E1E"/>
    <w:rsid w:val="00315821"/>
    <w:rsid w:val="00315CBE"/>
    <w:rsid w:val="00316401"/>
    <w:rsid w:val="0031640D"/>
    <w:rsid w:val="00316C00"/>
    <w:rsid w:val="003172DC"/>
    <w:rsid w:val="00317BAE"/>
    <w:rsid w:val="00317FAB"/>
    <w:rsid w:val="003203E8"/>
    <w:rsid w:val="0032054B"/>
    <w:rsid w:val="00320588"/>
    <w:rsid w:val="0032098B"/>
    <w:rsid w:val="00320995"/>
    <w:rsid w:val="00320C45"/>
    <w:rsid w:val="003210DC"/>
    <w:rsid w:val="00321330"/>
    <w:rsid w:val="0032201F"/>
    <w:rsid w:val="00322D92"/>
    <w:rsid w:val="00322ED8"/>
    <w:rsid w:val="00323036"/>
    <w:rsid w:val="00323E9E"/>
    <w:rsid w:val="00324196"/>
    <w:rsid w:val="00324863"/>
    <w:rsid w:val="00324A47"/>
    <w:rsid w:val="00325F69"/>
    <w:rsid w:val="003263F7"/>
    <w:rsid w:val="00327467"/>
    <w:rsid w:val="00327469"/>
    <w:rsid w:val="00327C87"/>
    <w:rsid w:val="00327D97"/>
    <w:rsid w:val="003301AA"/>
    <w:rsid w:val="003302E0"/>
    <w:rsid w:val="00330332"/>
    <w:rsid w:val="0033130E"/>
    <w:rsid w:val="0033284B"/>
    <w:rsid w:val="0033325C"/>
    <w:rsid w:val="00334B9D"/>
    <w:rsid w:val="00334BC3"/>
    <w:rsid w:val="00334D65"/>
    <w:rsid w:val="00334E4B"/>
    <w:rsid w:val="00335CF0"/>
    <w:rsid w:val="003368C3"/>
    <w:rsid w:val="00336E20"/>
    <w:rsid w:val="0033731B"/>
    <w:rsid w:val="0034034F"/>
    <w:rsid w:val="00340A3E"/>
    <w:rsid w:val="00340CB1"/>
    <w:rsid w:val="00340D50"/>
    <w:rsid w:val="003412E2"/>
    <w:rsid w:val="00341426"/>
    <w:rsid w:val="00342304"/>
    <w:rsid w:val="003423F9"/>
    <w:rsid w:val="003426F2"/>
    <w:rsid w:val="00342BAC"/>
    <w:rsid w:val="00343054"/>
    <w:rsid w:val="003430A5"/>
    <w:rsid w:val="0034318E"/>
    <w:rsid w:val="003432F1"/>
    <w:rsid w:val="00343569"/>
    <w:rsid w:val="003438B2"/>
    <w:rsid w:val="00343D3B"/>
    <w:rsid w:val="003447D0"/>
    <w:rsid w:val="0034480C"/>
    <w:rsid w:val="00344C85"/>
    <w:rsid w:val="00345259"/>
    <w:rsid w:val="00345483"/>
    <w:rsid w:val="00345C88"/>
    <w:rsid w:val="00345EEF"/>
    <w:rsid w:val="003467B4"/>
    <w:rsid w:val="00346F2D"/>
    <w:rsid w:val="00347079"/>
    <w:rsid w:val="003477F2"/>
    <w:rsid w:val="0034782A"/>
    <w:rsid w:val="0034789F"/>
    <w:rsid w:val="003478BA"/>
    <w:rsid w:val="0034798E"/>
    <w:rsid w:val="00347C46"/>
    <w:rsid w:val="00347CE9"/>
    <w:rsid w:val="003503A4"/>
    <w:rsid w:val="003508F7"/>
    <w:rsid w:val="00350C46"/>
    <w:rsid w:val="00351044"/>
    <w:rsid w:val="00351258"/>
    <w:rsid w:val="003512D8"/>
    <w:rsid w:val="003513F9"/>
    <w:rsid w:val="00351876"/>
    <w:rsid w:val="00351ADC"/>
    <w:rsid w:val="00351AE4"/>
    <w:rsid w:val="00352178"/>
    <w:rsid w:val="0035296B"/>
    <w:rsid w:val="00352EFC"/>
    <w:rsid w:val="00353390"/>
    <w:rsid w:val="00353680"/>
    <w:rsid w:val="00353C20"/>
    <w:rsid w:val="00354309"/>
    <w:rsid w:val="00354451"/>
    <w:rsid w:val="0035462D"/>
    <w:rsid w:val="003553C6"/>
    <w:rsid w:val="0035558B"/>
    <w:rsid w:val="0035573E"/>
    <w:rsid w:val="00355A6F"/>
    <w:rsid w:val="00355CE2"/>
    <w:rsid w:val="00355FF4"/>
    <w:rsid w:val="0035675A"/>
    <w:rsid w:val="00357E27"/>
    <w:rsid w:val="0036029F"/>
    <w:rsid w:val="003602DE"/>
    <w:rsid w:val="003603E5"/>
    <w:rsid w:val="003609C8"/>
    <w:rsid w:val="00361301"/>
    <w:rsid w:val="0036160D"/>
    <w:rsid w:val="003618E8"/>
    <w:rsid w:val="00361B68"/>
    <w:rsid w:val="00361F13"/>
    <w:rsid w:val="0036231F"/>
    <w:rsid w:val="00362510"/>
    <w:rsid w:val="003629AB"/>
    <w:rsid w:val="00362ADD"/>
    <w:rsid w:val="00362F08"/>
    <w:rsid w:val="00363837"/>
    <w:rsid w:val="003639AC"/>
    <w:rsid w:val="00363B87"/>
    <w:rsid w:val="00363C58"/>
    <w:rsid w:val="00363E6E"/>
    <w:rsid w:val="003643A0"/>
    <w:rsid w:val="0036479E"/>
    <w:rsid w:val="00364CEF"/>
    <w:rsid w:val="003659E6"/>
    <w:rsid w:val="00365A2B"/>
    <w:rsid w:val="00366274"/>
    <w:rsid w:val="0036637B"/>
    <w:rsid w:val="0036654E"/>
    <w:rsid w:val="00366B30"/>
    <w:rsid w:val="00367367"/>
    <w:rsid w:val="00367389"/>
    <w:rsid w:val="00367B18"/>
    <w:rsid w:val="00367B3F"/>
    <w:rsid w:val="00367B47"/>
    <w:rsid w:val="003701A7"/>
    <w:rsid w:val="00370EBF"/>
    <w:rsid w:val="00370EC0"/>
    <w:rsid w:val="00371C54"/>
    <w:rsid w:val="00371D1E"/>
    <w:rsid w:val="003720C2"/>
    <w:rsid w:val="003720CF"/>
    <w:rsid w:val="003721B3"/>
    <w:rsid w:val="00372863"/>
    <w:rsid w:val="003737E1"/>
    <w:rsid w:val="00373CA3"/>
    <w:rsid w:val="0037422E"/>
    <w:rsid w:val="0037422F"/>
    <w:rsid w:val="00374235"/>
    <w:rsid w:val="003744F4"/>
    <w:rsid w:val="0037450A"/>
    <w:rsid w:val="00374866"/>
    <w:rsid w:val="00374A0A"/>
    <w:rsid w:val="003750B5"/>
    <w:rsid w:val="00375826"/>
    <w:rsid w:val="00375C3A"/>
    <w:rsid w:val="00375C89"/>
    <w:rsid w:val="003762A6"/>
    <w:rsid w:val="00376EF8"/>
    <w:rsid w:val="003772C5"/>
    <w:rsid w:val="003772EE"/>
    <w:rsid w:val="00377624"/>
    <w:rsid w:val="00377EB1"/>
    <w:rsid w:val="0038033F"/>
    <w:rsid w:val="003803E1"/>
    <w:rsid w:val="00380927"/>
    <w:rsid w:val="00381520"/>
    <w:rsid w:val="003818A0"/>
    <w:rsid w:val="003822F0"/>
    <w:rsid w:val="003826A4"/>
    <w:rsid w:val="00382AA2"/>
    <w:rsid w:val="00382B8F"/>
    <w:rsid w:val="00383841"/>
    <w:rsid w:val="00384060"/>
    <w:rsid w:val="00385A09"/>
    <w:rsid w:val="00385D4B"/>
    <w:rsid w:val="00386036"/>
    <w:rsid w:val="0038640D"/>
    <w:rsid w:val="00386AC6"/>
    <w:rsid w:val="00387371"/>
    <w:rsid w:val="003878F7"/>
    <w:rsid w:val="0039057F"/>
    <w:rsid w:val="00391579"/>
    <w:rsid w:val="00391B01"/>
    <w:rsid w:val="00391D5B"/>
    <w:rsid w:val="0039228A"/>
    <w:rsid w:val="00392454"/>
    <w:rsid w:val="003925F9"/>
    <w:rsid w:val="00392D13"/>
    <w:rsid w:val="00392D7B"/>
    <w:rsid w:val="0039352C"/>
    <w:rsid w:val="003945C5"/>
    <w:rsid w:val="003950D5"/>
    <w:rsid w:val="003954C4"/>
    <w:rsid w:val="00395622"/>
    <w:rsid w:val="00397663"/>
    <w:rsid w:val="00397F52"/>
    <w:rsid w:val="003A00B1"/>
    <w:rsid w:val="003A019C"/>
    <w:rsid w:val="003A04EA"/>
    <w:rsid w:val="003A0826"/>
    <w:rsid w:val="003A0CCA"/>
    <w:rsid w:val="003A10AB"/>
    <w:rsid w:val="003A1A59"/>
    <w:rsid w:val="003A2116"/>
    <w:rsid w:val="003A27BB"/>
    <w:rsid w:val="003A2A3E"/>
    <w:rsid w:val="003A3534"/>
    <w:rsid w:val="003A3E35"/>
    <w:rsid w:val="003A417F"/>
    <w:rsid w:val="003A4F0D"/>
    <w:rsid w:val="003A5480"/>
    <w:rsid w:val="003A5C33"/>
    <w:rsid w:val="003A5DA9"/>
    <w:rsid w:val="003A605E"/>
    <w:rsid w:val="003A627A"/>
    <w:rsid w:val="003A6ABA"/>
    <w:rsid w:val="003A6E64"/>
    <w:rsid w:val="003A6F4C"/>
    <w:rsid w:val="003A70A4"/>
    <w:rsid w:val="003A7214"/>
    <w:rsid w:val="003A73E7"/>
    <w:rsid w:val="003A75A0"/>
    <w:rsid w:val="003A7A58"/>
    <w:rsid w:val="003B0748"/>
    <w:rsid w:val="003B0E6C"/>
    <w:rsid w:val="003B0EC7"/>
    <w:rsid w:val="003B1342"/>
    <w:rsid w:val="003B1A73"/>
    <w:rsid w:val="003B2306"/>
    <w:rsid w:val="003B26E3"/>
    <w:rsid w:val="003B3480"/>
    <w:rsid w:val="003B3570"/>
    <w:rsid w:val="003B3BC6"/>
    <w:rsid w:val="003B3CBD"/>
    <w:rsid w:val="003B43E6"/>
    <w:rsid w:val="003B4543"/>
    <w:rsid w:val="003B4D92"/>
    <w:rsid w:val="003B4F29"/>
    <w:rsid w:val="003B5735"/>
    <w:rsid w:val="003B5D2F"/>
    <w:rsid w:val="003B61B4"/>
    <w:rsid w:val="003B639E"/>
    <w:rsid w:val="003B66D7"/>
    <w:rsid w:val="003B6A12"/>
    <w:rsid w:val="003B70CB"/>
    <w:rsid w:val="003B75CF"/>
    <w:rsid w:val="003B7780"/>
    <w:rsid w:val="003B7A7F"/>
    <w:rsid w:val="003C070F"/>
    <w:rsid w:val="003C0756"/>
    <w:rsid w:val="003C140C"/>
    <w:rsid w:val="003C2515"/>
    <w:rsid w:val="003C27BD"/>
    <w:rsid w:val="003C2A81"/>
    <w:rsid w:val="003C2CE8"/>
    <w:rsid w:val="003C4AC2"/>
    <w:rsid w:val="003C4CEC"/>
    <w:rsid w:val="003C4DF7"/>
    <w:rsid w:val="003C50B3"/>
    <w:rsid w:val="003C5941"/>
    <w:rsid w:val="003C5ACB"/>
    <w:rsid w:val="003C5C73"/>
    <w:rsid w:val="003C672F"/>
    <w:rsid w:val="003C6850"/>
    <w:rsid w:val="003C7548"/>
    <w:rsid w:val="003C7C27"/>
    <w:rsid w:val="003C7FB6"/>
    <w:rsid w:val="003D028F"/>
    <w:rsid w:val="003D0624"/>
    <w:rsid w:val="003D0785"/>
    <w:rsid w:val="003D0ACB"/>
    <w:rsid w:val="003D0FA6"/>
    <w:rsid w:val="003D0FD5"/>
    <w:rsid w:val="003D18C6"/>
    <w:rsid w:val="003D1B38"/>
    <w:rsid w:val="003D272A"/>
    <w:rsid w:val="003D2A81"/>
    <w:rsid w:val="003D2B89"/>
    <w:rsid w:val="003D3442"/>
    <w:rsid w:val="003D39C3"/>
    <w:rsid w:val="003D3DE6"/>
    <w:rsid w:val="003D3EED"/>
    <w:rsid w:val="003D3F6B"/>
    <w:rsid w:val="003D4825"/>
    <w:rsid w:val="003D493A"/>
    <w:rsid w:val="003D4DC7"/>
    <w:rsid w:val="003D5324"/>
    <w:rsid w:val="003D573A"/>
    <w:rsid w:val="003D57E2"/>
    <w:rsid w:val="003D61EA"/>
    <w:rsid w:val="003D6476"/>
    <w:rsid w:val="003D6500"/>
    <w:rsid w:val="003D66A0"/>
    <w:rsid w:val="003D6755"/>
    <w:rsid w:val="003D6B2A"/>
    <w:rsid w:val="003D71D6"/>
    <w:rsid w:val="003D7AE9"/>
    <w:rsid w:val="003D7D1E"/>
    <w:rsid w:val="003E029F"/>
    <w:rsid w:val="003E07AF"/>
    <w:rsid w:val="003E08DC"/>
    <w:rsid w:val="003E11E8"/>
    <w:rsid w:val="003E12AA"/>
    <w:rsid w:val="003E1A54"/>
    <w:rsid w:val="003E1E97"/>
    <w:rsid w:val="003E3E4A"/>
    <w:rsid w:val="003E411C"/>
    <w:rsid w:val="003E45E3"/>
    <w:rsid w:val="003E46F3"/>
    <w:rsid w:val="003E47FE"/>
    <w:rsid w:val="003E4D27"/>
    <w:rsid w:val="003E4EB4"/>
    <w:rsid w:val="003E53BA"/>
    <w:rsid w:val="003E5642"/>
    <w:rsid w:val="003E58F1"/>
    <w:rsid w:val="003E5FF0"/>
    <w:rsid w:val="003E6445"/>
    <w:rsid w:val="003E6685"/>
    <w:rsid w:val="003E74CA"/>
    <w:rsid w:val="003F0175"/>
    <w:rsid w:val="003F04BC"/>
    <w:rsid w:val="003F074A"/>
    <w:rsid w:val="003F0D64"/>
    <w:rsid w:val="003F0E72"/>
    <w:rsid w:val="003F129F"/>
    <w:rsid w:val="003F1951"/>
    <w:rsid w:val="003F1E41"/>
    <w:rsid w:val="003F24AF"/>
    <w:rsid w:val="003F2BB0"/>
    <w:rsid w:val="003F343A"/>
    <w:rsid w:val="003F34F0"/>
    <w:rsid w:val="003F3559"/>
    <w:rsid w:val="003F3F2F"/>
    <w:rsid w:val="003F40B9"/>
    <w:rsid w:val="003F464E"/>
    <w:rsid w:val="003F4BCB"/>
    <w:rsid w:val="003F4F02"/>
    <w:rsid w:val="003F5752"/>
    <w:rsid w:val="003F5E5E"/>
    <w:rsid w:val="003F61CE"/>
    <w:rsid w:val="003F647B"/>
    <w:rsid w:val="003F66B0"/>
    <w:rsid w:val="003F6E31"/>
    <w:rsid w:val="003F78DD"/>
    <w:rsid w:val="003F797B"/>
    <w:rsid w:val="003F7B3D"/>
    <w:rsid w:val="003F7D96"/>
    <w:rsid w:val="00400044"/>
    <w:rsid w:val="004000DF"/>
    <w:rsid w:val="00400962"/>
    <w:rsid w:val="00400E83"/>
    <w:rsid w:val="00401023"/>
    <w:rsid w:val="00401704"/>
    <w:rsid w:val="0040192B"/>
    <w:rsid w:val="00401CD4"/>
    <w:rsid w:val="00401FBD"/>
    <w:rsid w:val="0040202A"/>
    <w:rsid w:val="00402166"/>
    <w:rsid w:val="004022C9"/>
    <w:rsid w:val="00402582"/>
    <w:rsid w:val="00402CA9"/>
    <w:rsid w:val="004032E0"/>
    <w:rsid w:val="00403337"/>
    <w:rsid w:val="00403795"/>
    <w:rsid w:val="0040435D"/>
    <w:rsid w:val="004047B4"/>
    <w:rsid w:val="00404995"/>
    <w:rsid w:val="0040541E"/>
    <w:rsid w:val="00405958"/>
    <w:rsid w:val="00405ACD"/>
    <w:rsid w:val="00406232"/>
    <w:rsid w:val="00406561"/>
    <w:rsid w:val="00407771"/>
    <w:rsid w:val="0041054A"/>
    <w:rsid w:val="004108E9"/>
    <w:rsid w:val="00410A48"/>
    <w:rsid w:val="00410FA1"/>
    <w:rsid w:val="00411B24"/>
    <w:rsid w:val="0041212C"/>
    <w:rsid w:val="004124A2"/>
    <w:rsid w:val="00412A64"/>
    <w:rsid w:val="00412D7B"/>
    <w:rsid w:val="00412E33"/>
    <w:rsid w:val="004133DA"/>
    <w:rsid w:val="0041394E"/>
    <w:rsid w:val="00413A71"/>
    <w:rsid w:val="00413B29"/>
    <w:rsid w:val="00413C5A"/>
    <w:rsid w:val="00413ECD"/>
    <w:rsid w:val="00414383"/>
    <w:rsid w:val="00414A6D"/>
    <w:rsid w:val="00415401"/>
    <w:rsid w:val="004159EB"/>
    <w:rsid w:val="00416671"/>
    <w:rsid w:val="00416A18"/>
    <w:rsid w:val="00416A9C"/>
    <w:rsid w:val="00416B3E"/>
    <w:rsid w:val="00416DCA"/>
    <w:rsid w:val="00420B01"/>
    <w:rsid w:val="00420CA8"/>
    <w:rsid w:val="0042140E"/>
    <w:rsid w:val="00421555"/>
    <w:rsid w:val="00421738"/>
    <w:rsid w:val="0042178C"/>
    <w:rsid w:val="0042181B"/>
    <w:rsid w:val="00421BC8"/>
    <w:rsid w:val="0042287E"/>
    <w:rsid w:val="00423E30"/>
    <w:rsid w:val="00423EF4"/>
    <w:rsid w:val="00424605"/>
    <w:rsid w:val="00424D4D"/>
    <w:rsid w:val="00424D50"/>
    <w:rsid w:val="00425BB7"/>
    <w:rsid w:val="00425C9A"/>
    <w:rsid w:val="00426D05"/>
    <w:rsid w:val="00426E3E"/>
    <w:rsid w:val="004271E9"/>
    <w:rsid w:val="0042727B"/>
    <w:rsid w:val="00427967"/>
    <w:rsid w:val="0043033A"/>
    <w:rsid w:val="004303A4"/>
    <w:rsid w:val="00431669"/>
    <w:rsid w:val="00431A0E"/>
    <w:rsid w:val="00431ECE"/>
    <w:rsid w:val="004325DC"/>
    <w:rsid w:val="004325DD"/>
    <w:rsid w:val="00432999"/>
    <w:rsid w:val="00432D19"/>
    <w:rsid w:val="004331A1"/>
    <w:rsid w:val="00433B29"/>
    <w:rsid w:val="00434257"/>
    <w:rsid w:val="004343F7"/>
    <w:rsid w:val="004343FF"/>
    <w:rsid w:val="00434CEC"/>
    <w:rsid w:val="00434D38"/>
    <w:rsid w:val="00434E4B"/>
    <w:rsid w:val="004358FE"/>
    <w:rsid w:val="00435C7A"/>
    <w:rsid w:val="00436167"/>
    <w:rsid w:val="0043624F"/>
    <w:rsid w:val="0043639C"/>
    <w:rsid w:val="004364B7"/>
    <w:rsid w:val="004369E0"/>
    <w:rsid w:val="00437E60"/>
    <w:rsid w:val="00437F2D"/>
    <w:rsid w:val="00440109"/>
    <w:rsid w:val="00441147"/>
    <w:rsid w:val="00441642"/>
    <w:rsid w:val="004416D0"/>
    <w:rsid w:val="004419C5"/>
    <w:rsid w:val="00442294"/>
    <w:rsid w:val="00442E05"/>
    <w:rsid w:val="00443523"/>
    <w:rsid w:val="004436DF"/>
    <w:rsid w:val="004439E5"/>
    <w:rsid w:val="004441B3"/>
    <w:rsid w:val="00444223"/>
    <w:rsid w:val="00445041"/>
    <w:rsid w:val="00445044"/>
    <w:rsid w:val="004451E7"/>
    <w:rsid w:val="00445304"/>
    <w:rsid w:val="00445D60"/>
    <w:rsid w:val="00445D79"/>
    <w:rsid w:val="00445F6B"/>
    <w:rsid w:val="00447181"/>
    <w:rsid w:val="004475A5"/>
    <w:rsid w:val="00447F0B"/>
    <w:rsid w:val="00450144"/>
    <w:rsid w:val="004501F7"/>
    <w:rsid w:val="00450568"/>
    <w:rsid w:val="004505D4"/>
    <w:rsid w:val="00450890"/>
    <w:rsid w:val="00450979"/>
    <w:rsid w:val="00450988"/>
    <w:rsid w:val="00450CC6"/>
    <w:rsid w:val="00451FCD"/>
    <w:rsid w:val="004524D2"/>
    <w:rsid w:val="00452A1D"/>
    <w:rsid w:val="00452B60"/>
    <w:rsid w:val="004531FE"/>
    <w:rsid w:val="00453431"/>
    <w:rsid w:val="00453A7F"/>
    <w:rsid w:val="00453FAC"/>
    <w:rsid w:val="00454741"/>
    <w:rsid w:val="00455AE1"/>
    <w:rsid w:val="00455E22"/>
    <w:rsid w:val="00455FFA"/>
    <w:rsid w:val="004566FE"/>
    <w:rsid w:val="00456756"/>
    <w:rsid w:val="004577B5"/>
    <w:rsid w:val="00461614"/>
    <w:rsid w:val="004628BD"/>
    <w:rsid w:val="004628FB"/>
    <w:rsid w:val="00463A9E"/>
    <w:rsid w:val="00463E7D"/>
    <w:rsid w:val="00464FCF"/>
    <w:rsid w:val="004658E1"/>
    <w:rsid w:val="00466075"/>
    <w:rsid w:val="00466B81"/>
    <w:rsid w:val="00467174"/>
    <w:rsid w:val="00467232"/>
    <w:rsid w:val="0046736B"/>
    <w:rsid w:val="00467B40"/>
    <w:rsid w:val="0047047C"/>
    <w:rsid w:val="004709AE"/>
    <w:rsid w:val="00470A71"/>
    <w:rsid w:val="00470C0B"/>
    <w:rsid w:val="00470D83"/>
    <w:rsid w:val="004710D4"/>
    <w:rsid w:val="00471895"/>
    <w:rsid w:val="00471AF5"/>
    <w:rsid w:val="00471D8D"/>
    <w:rsid w:val="00472F09"/>
    <w:rsid w:val="00473CC2"/>
    <w:rsid w:val="00474227"/>
    <w:rsid w:val="00474A40"/>
    <w:rsid w:val="00474F6C"/>
    <w:rsid w:val="004750C7"/>
    <w:rsid w:val="0047518E"/>
    <w:rsid w:val="004754CA"/>
    <w:rsid w:val="0047597B"/>
    <w:rsid w:val="00475B72"/>
    <w:rsid w:val="00475BF2"/>
    <w:rsid w:val="00475ECD"/>
    <w:rsid w:val="004760B8"/>
    <w:rsid w:val="004761E7"/>
    <w:rsid w:val="004765FE"/>
    <w:rsid w:val="00476CE3"/>
    <w:rsid w:val="00476EB3"/>
    <w:rsid w:val="00477067"/>
    <w:rsid w:val="00477BF8"/>
    <w:rsid w:val="00477E58"/>
    <w:rsid w:val="00480FEF"/>
    <w:rsid w:val="004819D9"/>
    <w:rsid w:val="00481AE3"/>
    <w:rsid w:val="00481F93"/>
    <w:rsid w:val="00482B0F"/>
    <w:rsid w:val="0048300E"/>
    <w:rsid w:val="00483120"/>
    <w:rsid w:val="00483723"/>
    <w:rsid w:val="004838C3"/>
    <w:rsid w:val="00483B30"/>
    <w:rsid w:val="00483D83"/>
    <w:rsid w:val="004844DF"/>
    <w:rsid w:val="004847FB"/>
    <w:rsid w:val="00484BD3"/>
    <w:rsid w:val="00484CD2"/>
    <w:rsid w:val="00485115"/>
    <w:rsid w:val="004851CF"/>
    <w:rsid w:val="00485479"/>
    <w:rsid w:val="0048576A"/>
    <w:rsid w:val="004858C8"/>
    <w:rsid w:val="00485C8F"/>
    <w:rsid w:val="00485CE3"/>
    <w:rsid w:val="00485EE8"/>
    <w:rsid w:val="004865C1"/>
    <w:rsid w:val="004866D9"/>
    <w:rsid w:val="0048683A"/>
    <w:rsid w:val="0048686C"/>
    <w:rsid w:val="00486E59"/>
    <w:rsid w:val="00486F6D"/>
    <w:rsid w:val="00487085"/>
    <w:rsid w:val="00487CC6"/>
    <w:rsid w:val="0049009A"/>
    <w:rsid w:val="0049139B"/>
    <w:rsid w:val="00491E90"/>
    <w:rsid w:val="00491FC8"/>
    <w:rsid w:val="00492C36"/>
    <w:rsid w:val="00492C5E"/>
    <w:rsid w:val="004934C1"/>
    <w:rsid w:val="00493775"/>
    <w:rsid w:val="004937EE"/>
    <w:rsid w:val="00493886"/>
    <w:rsid w:val="0049421A"/>
    <w:rsid w:val="00494489"/>
    <w:rsid w:val="00494493"/>
    <w:rsid w:val="0049483B"/>
    <w:rsid w:val="00494C2C"/>
    <w:rsid w:val="00494C5E"/>
    <w:rsid w:val="004952DC"/>
    <w:rsid w:val="00496861"/>
    <w:rsid w:val="00497350"/>
    <w:rsid w:val="004977A5"/>
    <w:rsid w:val="004977DC"/>
    <w:rsid w:val="00497F34"/>
    <w:rsid w:val="004A01F6"/>
    <w:rsid w:val="004A033C"/>
    <w:rsid w:val="004A07C1"/>
    <w:rsid w:val="004A0AF6"/>
    <w:rsid w:val="004A1568"/>
    <w:rsid w:val="004A1861"/>
    <w:rsid w:val="004A21D2"/>
    <w:rsid w:val="004A23F3"/>
    <w:rsid w:val="004A2E06"/>
    <w:rsid w:val="004A377E"/>
    <w:rsid w:val="004A393D"/>
    <w:rsid w:val="004A3DDE"/>
    <w:rsid w:val="004A40DC"/>
    <w:rsid w:val="004A4233"/>
    <w:rsid w:val="004A4B73"/>
    <w:rsid w:val="004A5076"/>
    <w:rsid w:val="004A507E"/>
    <w:rsid w:val="004A50CC"/>
    <w:rsid w:val="004A517C"/>
    <w:rsid w:val="004A535F"/>
    <w:rsid w:val="004A54F0"/>
    <w:rsid w:val="004A5FAA"/>
    <w:rsid w:val="004A6298"/>
    <w:rsid w:val="004A67C2"/>
    <w:rsid w:val="004A6E73"/>
    <w:rsid w:val="004A7CBE"/>
    <w:rsid w:val="004A7FF6"/>
    <w:rsid w:val="004B0268"/>
    <w:rsid w:val="004B0FA5"/>
    <w:rsid w:val="004B1487"/>
    <w:rsid w:val="004B1488"/>
    <w:rsid w:val="004B1530"/>
    <w:rsid w:val="004B1566"/>
    <w:rsid w:val="004B1968"/>
    <w:rsid w:val="004B2546"/>
    <w:rsid w:val="004B25E9"/>
    <w:rsid w:val="004B2C3E"/>
    <w:rsid w:val="004B2F08"/>
    <w:rsid w:val="004B3027"/>
    <w:rsid w:val="004B3252"/>
    <w:rsid w:val="004B4942"/>
    <w:rsid w:val="004B58AF"/>
    <w:rsid w:val="004B598A"/>
    <w:rsid w:val="004B59DB"/>
    <w:rsid w:val="004B5FF4"/>
    <w:rsid w:val="004B65EB"/>
    <w:rsid w:val="004B68ED"/>
    <w:rsid w:val="004B6F9F"/>
    <w:rsid w:val="004B72A6"/>
    <w:rsid w:val="004B7481"/>
    <w:rsid w:val="004B7708"/>
    <w:rsid w:val="004B7C2D"/>
    <w:rsid w:val="004C0B6F"/>
    <w:rsid w:val="004C11B2"/>
    <w:rsid w:val="004C1BA8"/>
    <w:rsid w:val="004C1C00"/>
    <w:rsid w:val="004C2281"/>
    <w:rsid w:val="004C265F"/>
    <w:rsid w:val="004C2801"/>
    <w:rsid w:val="004C2B9E"/>
    <w:rsid w:val="004C2BDE"/>
    <w:rsid w:val="004C32E0"/>
    <w:rsid w:val="004C40CD"/>
    <w:rsid w:val="004C4206"/>
    <w:rsid w:val="004C4238"/>
    <w:rsid w:val="004C43C3"/>
    <w:rsid w:val="004C4B0D"/>
    <w:rsid w:val="004C4D76"/>
    <w:rsid w:val="004C63CB"/>
    <w:rsid w:val="004C6635"/>
    <w:rsid w:val="004C6719"/>
    <w:rsid w:val="004C7001"/>
    <w:rsid w:val="004C73D3"/>
    <w:rsid w:val="004C74E2"/>
    <w:rsid w:val="004C7C44"/>
    <w:rsid w:val="004D0A1E"/>
    <w:rsid w:val="004D0AAD"/>
    <w:rsid w:val="004D0BF0"/>
    <w:rsid w:val="004D1608"/>
    <w:rsid w:val="004D1AA7"/>
    <w:rsid w:val="004D1D6A"/>
    <w:rsid w:val="004D2CC8"/>
    <w:rsid w:val="004D3103"/>
    <w:rsid w:val="004D335E"/>
    <w:rsid w:val="004D34CD"/>
    <w:rsid w:val="004D3578"/>
    <w:rsid w:val="004D3EE0"/>
    <w:rsid w:val="004D422A"/>
    <w:rsid w:val="004D454D"/>
    <w:rsid w:val="004D4661"/>
    <w:rsid w:val="004D4CCE"/>
    <w:rsid w:val="004D4F34"/>
    <w:rsid w:val="004D5261"/>
    <w:rsid w:val="004D5A5B"/>
    <w:rsid w:val="004D5DEE"/>
    <w:rsid w:val="004D6997"/>
    <w:rsid w:val="004D6F90"/>
    <w:rsid w:val="004D7C15"/>
    <w:rsid w:val="004D7C8A"/>
    <w:rsid w:val="004D7D24"/>
    <w:rsid w:val="004E01A1"/>
    <w:rsid w:val="004E026A"/>
    <w:rsid w:val="004E0CC3"/>
    <w:rsid w:val="004E18A1"/>
    <w:rsid w:val="004E1B1D"/>
    <w:rsid w:val="004E1FBA"/>
    <w:rsid w:val="004E213A"/>
    <w:rsid w:val="004E272F"/>
    <w:rsid w:val="004E333E"/>
    <w:rsid w:val="004E3478"/>
    <w:rsid w:val="004E3B65"/>
    <w:rsid w:val="004E3BA7"/>
    <w:rsid w:val="004E439F"/>
    <w:rsid w:val="004E44E9"/>
    <w:rsid w:val="004E473B"/>
    <w:rsid w:val="004E4C41"/>
    <w:rsid w:val="004E4CC8"/>
    <w:rsid w:val="004E6210"/>
    <w:rsid w:val="004E66AD"/>
    <w:rsid w:val="004F0017"/>
    <w:rsid w:val="004F036D"/>
    <w:rsid w:val="004F0A1F"/>
    <w:rsid w:val="004F0D11"/>
    <w:rsid w:val="004F1CFB"/>
    <w:rsid w:val="004F2C79"/>
    <w:rsid w:val="004F2F6C"/>
    <w:rsid w:val="004F300B"/>
    <w:rsid w:val="004F3595"/>
    <w:rsid w:val="004F4192"/>
    <w:rsid w:val="004F425A"/>
    <w:rsid w:val="004F4391"/>
    <w:rsid w:val="004F43EA"/>
    <w:rsid w:val="004F4517"/>
    <w:rsid w:val="004F49D1"/>
    <w:rsid w:val="004F636A"/>
    <w:rsid w:val="004F6FD5"/>
    <w:rsid w:val="004F7643"/>
    <w:rsid w:val="004F7A90"/>
    <w:rsid w:val="00500415"/>
    <w:rsid w:val="00500852"/>
    <w:rsid w:val="00500D60"/>
    <w:rsid w:val="005018EA"/>
    <w:rsid w:val="005023C5"/>
    <w:rsid w:val="00502D24"/>
    <w:rsid w:val="00503996"/>
    <w:rsid w:val="00503A4A"/>
    <w:rsid w:val="00504234"/>
    <w:rsid w:val="005046C7"/>
    <w:rsid w:val="005047D0"/>
    <w:rsid w:val="00504E32"/>
    <w:rsid w:val="00505983"/>
    <w:rsid w:val="00505DA4"/>
    <w:rsid w:val="00506D40"/>
    <w:rsid w:val="00506E96"/>
    <w:rsid w:val="00507379"/>
    <w:rsid w:val="005074B9"/>
    <w:rsid w:val="00507721"/>
    <w:rsid w:val="005079CA"/>
    <w:rsid w:val="00507B3E"/>
    <w:rsid w:val="0051093A"/>
    <w:rsid w:val="00510CF1"/>
    <w:rsid w:val="00510FA8"/>
    <w:rsid w:val="0051182F"/>
    <w:rsid w:val="00511AA3"/>
    <w:rsid w:val="00511B09"/>
    <w:rsid w:val="00511F30"/>
    <w:rsid w:val="00511F83"/>
    <w:rsid w:val="005124CB"/>
    <w:rsid w:val="0051281D"/>
    <w:rsid w:val="00512BD3"/>
    <w:rsid w:val="005131F5"/>
    <w:rsid w:val="00513302"/>
    <w:rsid w:val="005144D8"/>
    <w:rsid w:val="005145F6"/>
    <w:rsid w:val="00514D80"/>
    <w:rsid w:val="005154D8"/>
    <w:rsid w:val="00515543"/>
    <w:rsid w:val="00515577"/>
    <w:rsid w:val="00515861"/>
    <w:rsid w:val="00515DAE"/>
    <w:rsid w:val="00516192"/>
    <w:rsid w:val="00516A1E"/>
    <w:rsid w:val="00516AAC"/>
    <w:rsid w:val="00517650"/>
    <w:rsid w:val="00517778"/>
    <w:rsid w:val="00517C4E"/>
    <w:rsid w:val="00517C56"/>
    <w:rsid w:val="00520151"/>
    <w:rsid w:val="0052053D"/>
    <w:rsid w:val="005205A9"/>
    <w:rsid w:val="00520BFC"/>
    <w:rsid w:val="00520DAD"/>
    <w:rsid w:val="005210A6"/>
    <w:rsid w:val="005212B3"/>
    <w:rsid w:val="005212D9"/>
    <w:rsid w:val="0052190C"/>
    <w:rsid w:val="00521D40"/>
    <w:rsid w:val="005229A7"/>
    <w:rsid w:val="00523324"/>
    <w:rsid w:val="0052382D"/>
    <w:rsid w:val="00523C34"/>
    <w:rsid w:val="00524D5C"/>
    <w:rsid w:val="00524E44"/>
    <w:rsid w:val="0052508A"/>
    <w:rsid w:val="005257C7"/>
    <w:rsid w:val="005258C9"/>
    <w:rsid w:val="00525BBF"/>
    <w:rsid w:val="00525CC4"/>
    <w:rsid w:val="00525D76"/>
    <w:rsid w:val="00525FB8"/>
    <w:rsid w:val="005261A1"/>
    <w:rsid w:val="005262E2"/>
    <w:rsid w:val="005264DD"/>
    <w:rsid w:val="00526598"/>
    <w:rsid w:val="005268B9"/>
    <w:rsid w:val="00526992"/>
    <w:rsid w:val="00526A50"/>
    <w:rsid w:val="00526E31"/>
    <w:rsid w:val="00527249"/>
    <w:rsid w:val="00527374"/>
    <w:rsid w:val="00527893"/>
    <w:rsid w:val="00527EC0"/>
    <w:rsid w:val="00530079"/>
    <w:rsid w:val="00531202"/>
    <w:rsid w:val="00531B0E"/>
    <w:rsid w:val="0053237C"/>
    <w:rsid w:val="00532561"/>
    <w:rsid w:val="00532A26"/>
    <w:rsid w:val="0053300A"/>
    <w:rsid w:val="0053319F"/>
    <w:rsid w:val="0053370E"/>
    <w:rsid w:val="00533C08"/>
    <w:rsid w:val="00534309"/>
    <w:rsid w:val="00535110"/>
    <w:rsid w:val="005351D2"/>
    <w:rsid w:val="005356AD"/>
    <w:rsid w:val="0053604A"/>
    <w:rsid w:val="00536C9A"/>
    <w:rsid w:val="00536CA6"/>
    <w:rsid w:val="00536D01"/>
    <w:rsid w:val="00536D1E"/>
    <w:rsid w:val="0053719D"/>
    <w:rsid w:val="005373D1"/>
    <w:rsid w:val="00537DE1"/>
    <w:rsid w:val="005401D4"/>
    <w:rsid w:val="0054050D"/>
    <w:rsid w:val="005409C7"/>
    <w:rsid w:val="00540A67"/>
    <w:rsid w:val="00540BA0"/>
    <w:rsid w:val="00540FEB"/>
    <w:rsid w:val="005412D5"/>
    <w:rsid w:val="005414E6"/>
    <w:rsid w:val="00541595"/>
    <w:rsid w:val="00541E63"/>
    <w:rsid w:val="005429A2"/>
    <w:rsid w:val="00542B4D"/>
    <w:rsid w:val="00543153"/>
    <w:rsid w:val="00543A59"/>
    <w:rsid w:val="00543BE2"/>
    <w:rsid w:val="00543D5F"/>
    <w:rsid w:val="00543E6C"/>
    <w:rsid w:val="00543F7A"/>
    <w:rsid w:val="00544085"/>
    <w:rsid w:val="005440BF"/>
    <w:rsid w:val="00544169"/>
    <w:rsid w:val="00545379"/>
    <w:rsid w:val="005458C6"/>
    <w:rsid w:val="00545F03"/>
    <w:rsid w:val="00545F86"/>
    <w:rsid w:val="00546E0D"/>
    <w:rsid w:val="0054713F"/>
    <w:rsid w:val="0054763E"/>
    <w:rsid w:val="00547CB2"/>
    <w:rsid w:val="0055026E"/>
    <w:rsid w:val="00550968"/>
    <w:rsid w:val="00550994"/>
    <w:rsid w:val="005509EE"/>
    <w:rsid w:val="005518F6"/>
    <w:rsid w:val="00551F20"/>
    <w:rsid w:val="00552243"/>
    <w:rsid w:val="00552A36"/>
    <w:rsid w:val="00552B2B"/>
    <w:rsid w:val="00552D34"/>
    <w:rsid w:val="00553215"/>
    <w:rsid w:val="00553D24"/>
    <w:rsid w:val="00553E33"/>
    <w:rsid w:val="00554339"/>
    <w:rsid w:val="005547B8"/>
    <w:rsid w:val="00554ADA"/>
    <w:rsid w:val="00554F70"/>
    <w:rsid w:val="005559B1"/>
    <w:rsid w:val="00555A50"/>
    <w:rsid w:val="00555FE6"/>
    <w:rsid w:val="00556196"/>
    <w:rsid w:val="005564BF"/>
    <w:rsid w:val="0055689E"/>
    <w:rsid w:val="005568FA"/>
    <w:rsid w:val="00556FF0"/>
    <w:rsid w:val="00557CF6"/>
    <w:rsid w:val="00557EE4"/>
    <w:rsid w:val="0056023A"/>
    <w:rsid w:val="0056030E"/>
    <w:rsid w:val="00560AC8"/>
    <w:rsid w:val="00560AFC"/>
    <w:rsid w:val="00560EF0"/>
    <w:rsid w:val="00560F48"/>
    <w:rsid w:val="00561028"/>
    <w:rsid w:val="005615E5"/>
    <w:rsid w:val="00561ECD"/>
    <w:rsid w:val="00562110"/>
    <w:rsid w:val="005626D0"/>
    <w:rsid w:val="0056274D"/>
    <w:rsid w:val="00562E60"/>
    <w:rsid w:val="005630DF"/>
    <w:rsid w:val="0056347E"/>
    <w:rsid w:val="00563841"/>
    <w:rsid w:val="00563ED4"/>
    <w:rsid w:val="00564EC1"/>
    <w:rsid w:val="00565087"/>
    <w:rsid w:val="00565111"/>
    <w:rsid w:val="00566348"/>
    <w:rsid w:val="00566398"/>
    <w:rsid w:val="00566468"/>
    <w:rsid w:val="005664A1"/>
    <w:rsid w:val="005666D9"/>
    <w:rsid w:val="005667DA"/>
    <w:rsid w:val="00566C0D"/>
    <w:rsid w:val="00566F59"/>
    <w:rsid w:val="0056710E"/>
    <w:rsid w:val="00567C60"/>
    <w:rsid w:val="00567CC1"/>
    <w:rsid w:val="00570B31"/>
    <w:rsid w:val="00570CFA"/>
    <w:rsid w:val="005719E2"/>
    <w:rsid w:val="00571C9F"/>
    <w:rsid w:val="00571DAD"/>
    <w:rsid w:val="00572207"/>
    <w:rsid w:val="00572430"/>
    <w:rsid w:val="0057246E"/>
    <w:rsid w:val="00572845"/>
    <w:rsid w:val="00572B4A"/>
    <w:rsid w:val="00572B93"/>
    <w:rsid w:val="00573245"/>
    <w:rsid w:val="00573A1C"/>
    <w:rsid w:val="00573D2E"/>
    <w:rsid w:val="00574916"/>
    <w:rsid w:val="00575169"/>
    <w:rsid w:val="0057547A"/>
    <w:rsid w:val="00575C70"/>
    <w:rsid w:val="00575D6D"/>
    <w:rsid w:val="005760E9"/>
    <w:rsid w:val="00576AEC"/>
    <w:rsid w:val="00577055"/>
    <w:rsid w:val="005770D5"/>
    <w:rsid w:val="00577C66"/>
    <w:rsid w:val="00580B76"/>
    <w:rsid w:val="00580E54"/>
    <w:rsid w:val="00581223"/>
    <w:rsid w:val="00581A0A"/>
    <w:rsid w:val="00581D5A"/>
    <w:rsid w:val="00582831"/>
    <w:rsid w:val="005834EA"/>
    <w:rsid w:val="005837D4"/>
    <w:rsid w:val="005838C3"/>
    <w:rsid w:val="00583A7D"/>
    <w:rsid w:val="0058493B"/>
    <w:rsid w:val="005851AD"/>
    <w:rsid w:val="00585463"/>
    <w:rsid w:val="00585E81"/>
    <w:rsid w:val="00585FA7"/>
    <w:rsid w:val="005869B7"/>
    <w:rsid w:val="00586E0B"/>
    <w:rsid w:val="00587BED"/>
    <w:rsid w:val="00587DEC"/>
    <w:rsid w:val="00590135"/>
    <w:rsid w:val="00590390"/>
    <w:rsid w:val="00591151"/>
    <w:rsid w:val="0059130A"/>
    <w:rsid w:val="005913B3"/>
    <w:rsid w:val="005919D2"/>
    <w:rsid w:val="0059258B"/>
    <w:rsid w:val="005926CA"/>
    <w:rsid w:val="00592721"/>
    <w:rsid w:val="00592B3F"/>
    <w:rsid w:val="00592CAE"/>
    <w:rsid w:val="005932BA"/>
    <w:rsid w:val="00593350"/>
    <w:rsid w:val="0059400B"/>
    <w:rsid w:val="0059465C"/>
    <w:rsid w:val="00594907"/>
    <w:rsid w:val="00595189"/>
    <w:rsid w:val="00595AF7"/>
    <w:rsid w:val="00595B41"/>
    <w:rsid w:val="0059612D"/>
    <w:rsid w:val="0059620D"/>
    <w:rsid w:val="0059745F"/>
    <w:rsid w:val="005976BE"/>
    <w:rsid w:val="00597825"/>
    <w:rsid w:val="00597F81"/>
    <w:rsid w:val="005A00E4"/>
    <w:rsid w:val="005A05D1"/>
    <w:rsid w:val="005A09C0"/>
    <w:rsid w:val="005A0BD7"/>
    <w:rsid w:val="005A0EC6"/>
    <w:rsid w:val="005A1164"/>
    <w:rsid w:val="005A1511"/>
    <w:rsid w:val="005A1548"/>
    <w:rsid w:val="005A1875"/>
    <w:rsid w:val="005A1DE6"/>
    <w:rsid w:val="005A2344"/>
    <w:rsid w:val="005A29BA"/>
    <w:rsid w:val="005A2AC7"/>
    <w:rsid w:val="005A2AF4"/>
    <w:rsid w:val="005A311E"/>
    <w:rsid w:val="005A3F35"/>
    <w:rsid w:val="005A4A82"/>
    <w:rsid w:val="005A4C89"/>
    <w:rsid w:val="005A4E05"/>
    <w:rsid w:val="005A4FBB"/>
    <w:rsid w:val="005A52D9"/>
    <w:rsid w:val="005A5347"/>
    <w:rsid w:val="005A560A"/>
    <w:rsid w:val="005A6312"/>
    <w:rsid w:val="005A6651"/>
    <w:rsid w:val="005A6661"/>
    <w:rsid w:val="005A6752"/>
    <w:rsid w:val="005A7273"/>
    <w:rsid w:val="005A7688"/>
    <w:rsid w:val="005A76EC"/>
    <w:rsid w:val="005A7CD0"/>
    <w:rsid w:val="005A7F7B"/>
    <w:rsid w:val="005B036A"/>
    <w:rsid w:val="005B0547"/>
    <w:rsid w:val="005B0886"/>
    <w:rsid w:val="005B0E34"/>
    <w:rsid w:val="005B0F9D"/>
    <w:rsid w:val="005B11D1"/>
    <w:rsid w:val="005B1C0E"/>
    <w:rsid w:val="005B27D8"/>
    <w:rsid w:val="005B28D8"/>
    <w:rsid w:val="005B2C2F"/>
    <w:rsid w:val="005B337D"/>
    <w:rsid w:val="005B354C"/>
    <w:rsid w:val="005B35E7"/>
    <w:rsid w:val="005B3603"/>
    <w:rsid w:val="005B3754"/>
    <w:rsid w:val="005B544A"/>
    <w:rsid w:val="005B55A3"/>
    <w:rsid w:val="005B5951"/>
    <w:rsid w:val="005B616E"/>
    <w:rsid w:val="005B63FD"/>
    <w:rsid w:val="005B69D4"/>
    <w:rsid w:val="005B75C2"/>
    <w:rsid w:val="005B779E"/>
    <w:rsid w:val="005B7A7E"/>
    <w:rsid w:val="005B7C9B"/>
    <w:rsid w:val="005C015E"/>
    <w:rsid w:val="005C0A5E"/>
    <w:rsid w:val="005C0D4F"/>
    <w:rsid w:val="005C1564"/>
    <w:rsid w:val="005C1E68"/>
    <w:rsid w:val="005C2974"/>
    <w:rsid w:val="005C2A3B"/>
    <w:rsid w:val="005C3423"/>
    <w:rsid w:val="005C406A"/>
    <w:rsid w:val="005C439E"/>
    <w:rsid w:val="005C44B7"/>
    <w:rsid w:val="005C47BA"/>
    <w:rsid w:val="005C4800"/>
    <w:rsid w:val="005C4D1F"/>
    <w:rsid w:val="005C4FF4"/>
    <w:rsid w:val="005C5197"/>
    <w:rsid w:val="005C585A"/>
    <w:rsid w:val="005C5AB6"/>
    <w:rsid w:val="005C6D9E"/>
    <w:rsid w:val="005C70A6"/>
    <w:rsid w:val="005C7357"/>
    <w:rsid w:val="005C768F"/>
    <w:rsid w:val="005C7C90"/>
    <w:rsid w:val="005D0CCA"/>
    <w:rsid w:val="005D1E2F"/>
    <w:rsid w:val="005D227E"/>
    <w:rsid w:val="005D30CD"/>
    <w:rsid w:val="005D31A1"/>
    <w:rsid w:val="005D35D0"/>
    <w:rsid w:val="005D3AE9"/>
    <w:rsid w:val="005D3DF7"/>
    <w:rsid w:val="005D4736"/>
    <w:rsid w:val="005D4C82"/>
    <w:rsid w:val="005D5219"/>
    <w:rsid w:val="005D52DF"/>
    <w:rsid w:val="005D5684"/>
    <w:rsid w:val="005D5CFF"/>
    <w:rsid w:val="005D5E6F"/>
    <w:rsid w:val="005D60F0"/>
    <w:rsid w:val="005D6269"/>
    <w:rsid w:val="005D643F"/>
    <w:rsid w:val="005D688F"/>
    <w:rsid w:val="005D6925"/>
    <w:rsid w:val="005D6FDB"/>
    <w:rsid w:val="005D709A"/>
    <w:rsid w:val="005D7375"/>
    <w:rsid w:val="005D738B"/>
    <w:rsid w:val="005D741E"/>
    <w:rsid w:val="005E020D"/>
    <w:rsid w:val="005E0549"/>
    <w:rsid w:val="005E0804"/>
    <w:rsid w:val="005E0B01"/>
    <w:rsid w:val="005E10E8"/>
    <w:rsid w:val="005E1593"/>
    <w:rsid w:val="005E16AC"/>
    <w:rsid w:val="005E1ED2"/>
    <w:rsid w:val="005E1F68"/>
    <w:rsid w:val="005E210D"/>
    <w:rsid w:val="005E2440"/>
    <w:rsid w:val="005E282D"/>
    <w:rsid w:val="005E2B99"/>
    <w:rsid w:val="005E2FD7"/>
    <w:rsid w:val="005E3583"/>
    <w:rsid w:val="005E369A"/>
    <w:rsid w:val="005E3AC1"/>
    <w:rsid w:val="005E40FD"/>
    <w:rsid w:val="005E433F"/>
    <w:rsid w:val="005E4606"/>
    <w:rsid w:val="005E4B68"/>
    <w:rsid w:val="005E4BAF"/>
    <w:rsid w:val="005E56ED"/>
    <w:rsid w:val="005E57C0"/>
    <w:rsid w:val="005E5943"/>
    <w:rsid w:val="005E5985"/>
    <w:rsid w:val="005E59D1"/>
    <w:rsid w:val="005E5BEE"/>
    <w:rsid w:val="005E622C"/>
    <w:rsid w:val="005E7377"/>
    <w:rsid w:val="005E76C7"/>
    <w:rsid w:val="005E79B6"/>
    <w:rsid w:val="005E79C7"/>
    <w:rsid w:val="005F0BA5"/>
    <w:rsid w:val="005F0D63"/>
    <w:rsid w:val="005F0DE6"/>
    <w:rsid w:val="005F0EE2"/>
    <w:rsid w:val="005F1363"/>
    <w:rsid w:val="005F14B5"/>
    <w:rsid w:val="005F1C94"/>
    <w:rsid w:val="005F1E12"/>
    <w:rsid w:val="005F2422"/>
    <w:rsid w:val="005F2629"/>
    <w:rsid w:val="005F2CA5"/>
    <w:rsid w:val="005F2CEB"/>
    <w:rsid w:val="005F2FCB"/>
    <w:rsid w:val="005F35D4"/>
    <w:rsid w:val="005F35FF"/>
    <w:rsid w:val="005F3BCF"/>
    <w:rsid w:val="005F4637"/>
    <w:rsid w:val="005F46EA"/>
    <w:rsid w:val="005F49FC"/>
    <w:rsid w:val="005F53B8"/>
    <w:rsid w:val="005F5434"/>
    <w:rsid w:val="005F5CA1"/>
    <w:rsid w:val="005F6BE5"/>
    <w:rsid w:val="005F6DA1"/>
    <w:rsid w:val="005F731E"/>
    <w:rsid w:val="005F752D"/>
    <w:rsid w:val="005F77D6"/>
    <w:rsid w:val="005F7AED"/>
    <w:rsid w:val="005F7C0E"/>
    <w:rsid w:val="005F7D0D"/>
    <w:rsid w:val="005F7F2F"/>
    <w:rsid w:val="006001CE"/>
    <w:rsid w:val="00600CE0"/>
    <w:rsid w:val="00600FB8"/>
    <w:rsid w:val="006010FD"/>
    <w:rsid w:val="0060136C"/>
    <w:rsid w:val="006015CF"/>
    <w:rsid w:val="006016B9"/>
    <w:rsid w:val="006030CD"/>
    <w:rsid w:val="00603197"/>
    <w:rsid w:val="006032B1"/>
    <w:rsid w:val="00603579"/>
    <w:rsid w:val="006038C3"/>
    <w:rsid w:val="00603F88"/>
    <w:rsid w:val="00604343"/>
    <w:rsid w:val="0060456A"/>
    <w:rsid w:val="00605CE2"/>
    <w:rsid w:val="00606677"/>
    <w:rsid w:val="006069C1"/>
    <w:rsid w:val="006069E0"/>
    <w:rsid w:val="00606FD6"/>
    <w:rsid w:val="006070A6"/>
    <w:rsid w:val="00607501"/>
    <w:rsid w:val="00607E9C"/>
    <w:rsid w:val="006104DC"/>
    <w:rsid w:val="006105F0"/>
    <w:rsid w:val="00610887"/>
    <w:rsid w:val="0061100B"/>
    <w:rsid w:val="00611DD2"/>
    <w:rsid w:val="00611E56"/>
    <w:rsid w:val="006124F9"/>
    <w:rsid w:val="00612D10"/>
    <w:rsid w:val="00612EE2"/>
    <w:rsid w:val="00612F88"/>
    <w:rsid w:val="006134A9"/>
    <w:rsid w:val="00613A10"/>
    <w:rsid w:val="00613A5F"/>
    <w:rsid w:val="00613FC2"/>
    <w:rsid w:val="00614B3A"/>
    <w:rsid w:val="00615162"/>
    <w:rsid w:val="006153CA"/>
    <w:rsid w:val="00615796"/>
    <w:rsid w:val="0061589F"/>
    <w:rsid w:val="00615ED2"/>
    <w:rsid w:val="006160D5"/>
    <w:rsid w:val="00616517"/>
    <w:rsid w:val="006166FC"/>
    <w:rsid w:val="006167E9"/>
    <w:rsid w:val="0061680F"/>
    <w:rsid w:val="0061720A"/>
    <w:rsid w:val="00617241"/>
    <w:rsid w:val="00617F9B"/>
    <w:rsid w:val="00620367"/>
    <w:rsid w:val="00620C6F"/>
    <w:rsid w:val="00620D05"/>
    <w:rsid w:val="00620D39"/>
    <w:rsid w:val="00620E68"/>
    <w:rsid w:val="00621161"/>
    <w:rsid w:val="00621742"/>
    <w:rsid w:val="00621DCD"/>
    <w:rsid w:val="00621E8D"/>
    <w:rsid w:val="00621EF5"/>
    <w:rsid w:val="0062242A"/>
    <w:rsid w:val="0062249A"/>
    <w:rsid w:val="006224EE"/>
    <w:rsid w:val="00622687"/>
    <w:rsid w:val="00622BB8"/>
    <w:rsid w:val="00622D0E"/>
    <w:rsid w:val="00623530"/>
    <w:rsid w:val="006237E8"/>
    <w:rsid w:val="006239B8"/>
    <w:rsid w:val="006243ED"/>
    <w:rsid w:val="00624539"/>
    <w:rsid w:val="006245CA"/>
    <w:rsid w:val="00624C9B"/>
    <w:rsid w:val="00625B5E"/>
    <w:rsid w:val="00626196"/>
    <w:rsid w:val="00626497"/>
    <w:rsid w:val="0062652C"/>
    <w:rsid w:val="00626D9E"/>
    <w:rsid w:val="00626E69"/>
    <w:rsid w:val="0062798F"/>
    <w:rsid w:val="00630948"/>
    <w:rsid w:val="00630958"/>
    <w:rsid w:val="00630F4E"/>
    <w:rsid w:val="00631285"/>
    <w:rsid w:val="00631A3C"/>
    <w:rsid w:val="00631E87"/>
    <w:rsid w:val="00631F15"/>
    <w:rsid w:val="00632D52"/>
    <w:rsid w:val="00633099"/>
    <w:rsid w:val="0063310F"/>
    <w:rsid w:val="00633293"/>
    <w:rsid w:val="006335CF"/>
    <w:rsid w:val="006336D0"/>
    <w:rsid w:val="006336DF"/>
    <w:rsid w:val="00633738"/>
    <w:rsid w:val="006338F4"/>
    <w:rsid w:val="0063486F"/>
    <w:rsid w:val="00634B38"/>
    <w:rsid w:val="00635033"/>
    <w:rsid w:val="00635722"/>
    <w:rsid w:val="00635919"/>
    <w:rsid w:val="0063674F"/>
    <w:rsid w:val="006369AD"/>
    <w:rsid w:val="00636C27"/>
    <w:rsid w:val="00637A61"/>
    <w:rsid w:val="006400C1"/>
    <w:rsid w:val="006401AE"/>
    <w:rsid w:val="006405C1"/>
    <w:rsid w:val="00641745"/>
    <w:rsid w:val="00641AFF"/>
    <w:rsid w:val="00642982"/>
    <w:rsid w:val="00642E42"/>
    <w:rsid w:val="0064300B"/>
    <w:rsid w:val="0064315F"/>
    <w:rsid w:val="00643179"/>
    <w:rsid w:val="0064380A"/>
    <w:rsid w:val="00643CF4"/>
    <w:rsid w:val="00644275"/>
    <w:rsid w:val="006448C2"/>
    <w:rsid w:val="00644D03"/>
    <w:rsid w:val="00644E2F"/>
    <w:rsid w:val="00645A57"/>
    <w:rsid w:val="0064602B"/>
    <w:rsid w:val="00646903"/>
    <w:rsid w:val="00647034"/>
    <w:rsid w:val="006472CA"/>
    <w:rsid w:val="0064787B"/>
    <w:rsid w:val="00647950"/>
    <w:rsid w:val="006500F1"/>
    <w:rsid w:val="00650178"/>
    <w:rsid w:val="00650474"/>
    <w:rsid w:val="00650915"/>
    <w:rsid w:val="00650AC9"/>
    <w:rsid w:val="00650B2A"/>
    <w:rsid w:val="00651DC7"/>
    <w:rsid w:val="00652960"/>
    <w:rsid w:val="00652E0D"/>
    <w:rsid w:val="00653094"/>
    <w:rsid w:val="006537AD"/>
    <w:rsid w:val="00653BE4"/>
    <w:rsid w:val="00653C21"/>
    <w:rsid w:val="00653D9D"/>
    <w:rsid w:val="006545E4"/>
    <w:rsid w:val="00654620"/>
    <w:rsid w:val="0065624B"/>
    <w:rsid w:val="006564CA"/>
    <w:rsid w:val="006564FC"/>
    <w:rsid w:val="006566E5"/>
    <w:rsid w:val="00656CF3"/>
    <w:rsid w:val="00656DE7"/>
    <w:rsid w:val="006574A1"/>
    <w:rsid w:val="0065765D"/>
    <w:rsid w:val="006578FD"/>
    <w:rsid w:val="00657D05"/>
    <w:rsid w:val="00657ED9"/>
    <w:rsid w:val="00657F07"/>
    <w:rsid w:val="00657F54"/>
    <w:rsid w:val="0066025A"/>
    <w:rsid w:val="00660629"/>
    <w:rsid w:val="00660C54"/>
    <w:rsid w:val="00660E4D"/>
    <w:rsid w:val="00661051"/>
    <w:rsid w:val="00661960"/>
    <w:rsid w:val="00661CFA"/>
    <w:rsid w:val="00661DD9"/>
    <w:rsid w:val="006621E7"/>
    <w:rsid w:val="00662DA4"/>
    <w:rsid w:val="00662E59"/>
    <w:rsid w:val="0066317E"/>
    <w:rsid w:val="00663252"/>
    <w:rsid w:val="00663B13"/>
    <w:rsid w:val="00663BAA"/>
    <w:rsid w:val="00664487"/>
    <w:rsid w:val="00665B61"/>
    <w:rsid w:val="00666270"/>
    <w:rsid w:val="0066632A"/>
    <w:rsid w:val="0066726C"/>
    <w:rsid w:val="0066729A"/>
    <w:rsid w:val="00667527"/>
    <w:rsid w:val="00670495"/>
    <w:rsid w:val="00670CF5"/>
    <w:rsid w:val="00670ED9"/>
    <w:rsid w:val="0067106B"/>
    <w:rsid w:val="0067199E"/>
    <w:rsid w:val="006720FF"/>
    <w:rsid w:val="00672802"/>
    <w:rsid w:val="00672DFE"/>
    <w:rsid w:val="0067339F"/>
    <w:rsid w:val="00673974"/>
    <w:rsid w:val="00673A3E"/>
    <w:rsid w:val="00673EE2"/>
    <w:rsid w:val="00674AD4"/>
    <w:rsid w:val="00674DF6"/>
    <w:rsid w:val="0067513C"/>
    <w:rsid w:val="0067535E"/>
    <w:rsid w:val="006755EF"/>
    <w:rsid w:val="00675C02"/>
    <w:rsid w:val="00676432"/>
    <w:rsid w:val="00676521"/>
    <w:rsid w:val="0067683E"/>
    <w:rsid w:val="00676F25"/>
    <w:rsid w:val="00676F82"/>
    <w:rsid w:val="00677170"/>
    <w:rsid w:val="0067717F"/>
    <w:rsid w:val="006778B7"/>
    <w:rsid w:val="006778F0"/>
    <w:rsid w:val="00677C7D"/>
    <w:rsid w:val="00677D76"/>
    <w:rsid w:val="00680453"/>
    <w:rsid w:val="00680701"/>
    <w:rsid w:val="00680768"/>
    <w:rsid w:val="00680C37"/>
    <w:rsid w:val="006816C2"/>
    <w:rsid w:val="00681780"/>
    <w:rsid w:val="00681EE0"/>
    <w:rsid w:val="00682098"/>
    <w:rsid w:val="006820A6"/>
    <w:rsid w:val="00682117"/>
    <w:rsid w:val="00682EA0"/>
    <w:rsid w:val="0068323A"/>
    <w:rsid w:val="0068341B"/>
    <w:rsid w:val="006838C8"/>
    <w:rsid w:val="00683CEA"/>
    <w:rsid w:val="0068401A"/>
    <w:rsid w:val="00684560"/>
    <w:rsid w:val="00684797"/>
    <w:rsid w:val="00684B6E"/>
    <w:rsid w:val="00685008"/>
    <w:rsid w:val="0068516B"/>
    <w:rsid w:val="006862B9"/>
    <w:rsid w:val="00686604"/>
    <w:rsid w:val="0068692E"/>
    <w:rsid w:val="006869DD"/>
    <w:rsid w:val="00686D03"/>
    <w:rsid w:val="00686D2C"/>
    <w:rsid w:val="00686E2F"/>
    <w:rsid w:val="006875B9"/>
    <w:rsid w:val="00687B22"/>
    <w:rsid w:val="00687FC7"/>
    <w:rsid w:val="006900A4"/>
    <w:rsid w:val="006906E2"/>
    <w:rsid w:val="00690931"/>
    <w:rsid w:val="00691125"/>
    <w:rsid w:val="006912A7"/>
    <w:rsid w:val="006913DE"/>
    <w:rsid w:val="00691464"/>
    <w:rsid w:val="00691A84"/>
    <w:rsid w:val="00691B04"/>
    <w:rsid w:val="00691F6A"/>
    <w:rsid w:val="006924D5"/>
    <w:rsid w:val="006925A4"/>
    <w:rsid w:val="0069267A"/>
    <w:rsid w:val="006926F7"/>
    <w:rsid w:val="0069272A"/>
    <w:rsid w:val="006928F3"/>
    <w:rsid w:val="00692EE5"/>
    <w:rsid w:val="00692FD7"/>
    <w:rsid w:val="00693BA2"/>
    <w:rsid w:val="0069409F"/>
    <w:rsid w:val="00694A5C"/>
    <w:rsid w:val="00694EAB"/>
    <w:rsid w:val="00694F46"/>
    <w:rsid w:val="00696603"/>
    <w:rsid w:val="00696FB0"/>
    <w:rsid w:val="006971E4"/>
    <w:rsid w:val="0069723B"/>
    <w:rsid w:val="00697346"/>
    <w:rsid w:val="00697652"/>
    <w:rsid w:val="00697D78"/>
    <w:rsid w:val="00697E95"/>
    <w:rsid w:val="006A0280"/>
    <w:rsid w:val="006A03FA"/>
    <w:rsid w:val="006A0AB7"/>
    <w:rsid w:val="006A0F6F"/>
    <w:rsid w:val="006A115C"/>
    <w:rsid w:val="006A11D7"/>
    <w:rsid w:val="006A1394"/>
    <w:rsid w:val="006A144F"/>
    <w:rsid w:val="006A1636"/>
    <w:rsid w:val="006A1CB3"/>
    <w:rsid w:val="006A220D"/>
    <w:rsid w:val="006A269D"/>
    <w:rsid w:val="006A2C47"/>
    <w:rsid w:val="006A3620"/>
    <w:rsid w:val="006A36BB"/>
    <w:rsid w:val="006A3C6E"/>
    <w:rsid w:val="006A40F9"/>
    <w:rsid w:val="006A43D2"/>
    <w:rsid w:val="006A4BF2"/>
    <w:rsid w:val="006A547F"/>
    <w:rsid w:val="006A5C8D"/>
    <w:rsid w:val="006A6004"/>
    <w:rsid w:val="006A65D9"/>
    <w:rsid w:val="006A6B14"/>
    <w:rsid w:val="006A6F9D"/>
    <w:rsid w:val="006B0723"/>
    <w:rsid w:val="006B10A4"/>
    <w:rsid w:val="006B12B1"/>
    <w:rsid w:val="006B1605"/>
    <w:rsid w:val="006B1972"/>
    <w:rsid w:val="006B1B3B"/>
    <w:rsid w:val="006B2111"/>
    <w:rsid w:val="006B21FD"/>
    <w:rsid w:val="006B2626"/>
    <w:rsid w:val="006B2CD5"/>
    <w:rsid w:val="006B340A"/>
    <w:rsid w:val="006B5557"/>
    <w:rsid w:val="006B6824"/>
    <w:rsid w:val="006B6AA1"/>
    <w:rsid w:val="006B6DDA"/>
    <w:rsid w:val="006B6F01"/>
    <w:rsid w:val="006B75F6"/>
    <w:rsid w:val="006B7A9F"/>
    <w:rsid w:val="006C0C20"/>
    <w:rsid w:val="006C14F3"/>
    <w:rsid w:val="006C16CE"/>
    <w:rsid w:val="006C19D9"/>
    <w:rsid w:val="006C1A9C"/>
    <w:rsid w:val="006C1D6D"/>
    <w:rsid w:val="006C1E44"/>
    <w:rsid w:val="006C2784"/>
    <w:rsid w:val="006C27C9"/>
    <w:rsid w:val="006C2C95"/>
    <w:rsid w:val="006C3148"/>
    <w:rsid w:val="006C3338"/>
    <w:rsid w:val="006C36FF"/>
    <w:rsid w:val="006C4017"/>
    <w:rsid w:val="006C4599"/>
    <w:rsid w:val="006C4668"/>
    <w:rsid w:val="006C46F5"/>
    <w:rsid w:val="006C4934"/>
    <w:rsid w:val="006C4D1E"/>
    <w:rsid w:val="006C584E"/>
    <w:rsid w:val="006C59CE"/>
    <w:rsid w:val="006C6E55"/>
    <w:rsid w:val="006C74B3"/>
    <w:rsid w:val="006C76AC"/>
    <w:rsid w:val="006D0708"/>
    <w:rsid w:val="006D0DC3"/>
    <w:rsid w:val="006D0E61"/>
    <w:rsid w:val="006D0F47"/>
    <w:rsid w:val="006D197D"/>
    <w:rsid w:val="006D1D87"/>
    <w:rsid w:val="006D2079"/>
    <w:rsid w:val="006D2522"/>
    <w:rsid w:val="006D2BBC"/>
    <w:rsid w:val="006D2E54"/>
    <w:rsid w:val="006D3A7E"/>
    <w:rsid w:val="006D44E6"/>
    <w:rsid w:val="006D462F"/>
    <w:rsid w:val="006D4728"/>
    <w:rsid w:val="006D4AED"/>
    <w:rsid w:val="006D4C6B"/>
    <w:rsid w:val="006D4D23"/>
    <w:rsid w:val="006D5076"/>
    <w:rsid w:val="006D5115"/>
    <w:rsid w:val="006D5A5E"/>
    <w:rsid w:val="006D6AE6"/>
    <w:rsid w:val="006D7417"/>
    <w:rsid w:val="006D77C3"/>
    <w:rsid w:val="006E0A51"/>
    <w:rsid w:val="006E12CC"/>
    <w:rsid w:val="006E18BC"/>
    <w:rsid w:val="006E1D02"/>
    <w:rsid w:val="006E21FC"/>
    <w:rsid w:val="006E237D"/>
    <w:rsid w:val="006E2F81"/>
    <w:rsid w:val="006E4589"/>
    <w:rsid w:val="006E465B"/>
    <w:rsid w:val="006E482A"/>
    <w:rsid w:val="006E503F"/>
    <w:rsid w:val="006E50CB"/>
    <w:rsid w:val="006E5AF2"/>
    <w:rsid w:val="006E5EB2"/>
    <w:rsid w:val="006E66C4"/>
    <w:rsid w:val="006E680A"/>
    <w:rsid w:val="006E69E2"/>
    <w:rsid w:val="006E6B08"/>
    <w:rsid w:val="006E6F2E"/>
    <w:rsid w:val="006E6F76"/>
    <w:rsid w:val="006E71F6"/>
    <w:rsid w:val="006E76F7"/>
    <w:rsid w:val="006E7D36"/>
    <w:rsid w:val="006F008F"/>
    <w:rsid w:val="006F0710"/>
    <w:rsid w:val="006F188F"/>
    <w:rsid w:val="006F1EE2"/>
    <w:rsid w:val="006F235D"/>
    <w:rsid w:val="006F3777"/>
    <w:rsid w:val="006F3908"/>
    <w:rsid w:val="006F3AF7"/>
    <w:rsid w:val="006F3C10"/>
    <w:rsid w:val="006F3C1D"/>
    <w:rsid w:val="006F3F19"/>
    <w:rsid w:val="006F3FFB"/>
    <w:rsid w:val="006F45BD"/>
    <w:rsid w:val="006F47E5"/>
    <w:rsid w:val="006F4D7B"/>
    <w:rsid w:val="006F5631"/>
    <w:rsid w:val="006F5831"/>
    <w:rsid w:val="006F5AC7"/>
    <w:rsid w:val="006F5E83"/>
    <w:rsid w:val="006F5FA4"/>
    <w:rsid w:val="006F6251"/>
    <w:rsid w:val="006F6306"/>
    <w:rsid w:val="006F6584"/>
    <w:rsid w:val="006F6BF7"/>
    <w:rsid w:val="006F7BE6"/>
    <w:rsid w:val="007001C1"/>
    <w:rsid w:val="0070053B"/>
    <w:rsid w:val="00700769"/>
    <w:rsid w:val="00700E64"/>
    <w:rsid w:val="00701454"/>
    <w:rsid w:val="00701770"/>
    <w:rsid w:val="00702046"/>
    <w:rsid w:val="007025DA"/>
    <w:rsid w:val="007027C8"/>
    <w:rsid w:val="00702941"/>
    <w:rsid w:val="007029AF"/>
    <w:rsid w:val="00703305"/>
    <w:rsid w:val="00703573"/>
    <w:rsid w:val="007037D0"/>
    <w:rsid w:val="00703936"/>
    <w:rsid w:val="00703A11"/>
    <w:rsid w:val="00703B6F"/>
    <w:rsid w:val="00704681"/>
    <w:rsid w:val="00704A2C"/>
    <w:rsid w:val="00704C01"/>
    <w:rsid w:val="007050EB"/>
    <w:rsid w:val="007051B8"/>
    <w:rsid w:val="00705638"/>
    <w:rsid w:val="00705E53"/>
    <w:rsid w:val="00706C79"/>
    <w:rsid w:val="00707610"/>
    <w:rsid w:val="007101C1"/>
    <w:rsid w:val="0071079C"/>
    <w:rsid w:val="00710C65"/>
    <w:rsid w:val="00710F72"/>
    <w:rsid w:val="007117C9"/>
    <w:rsid w:val="00711B3E"/>
    <w:rsid w:val="00712008"/>
    <w:rsid w:val="00712108"/>
    <w:rsid w:val="0071214E"/>
    <w:rsid w:val="00712708"/>
    <w:rsid w:val="00712850"/>
    <w:rsid w:val="00713101"/>
    <w:rsid w:val="0071362D"/>
    <w:rsid w:val="00713800"/>
    <w:rsid w:val="00713E2B"/>
    <w:rsid w:val="00714C7D"/>
    <w:rsid w:val="0071565D"/>
    <w:rsid w:val="00715CDA"/>
    <w:rsid w:val="007166D0"/>
    <w:rsid w:val="00716F77"/>
    <w:rsid w:val="007172C5"/>
    <w:rsid w:val="007172F2"/>
    <w:rsid w:val="007173B9"/>
    <w:rsid w:val="007178E4"/>
    <w:rsid w:val="00717D8C"/>
    <w:rsid w:val="00720662"/>
    <w:rsid w:val="0072133C"/>
    <w:rsid w:val="007215C8"/>
    <w:rsid w:val="00722B79"/>
    <w:rsid w:val="00723959"/>
    <w:rsid w:val="00723FA8"/>
    <w:rsid w:val="007244EF"/>
    <w:rsid w:val="00725091"/>
    <w:rsid w:val="007263E6"/>
    <w:rsid w:val="007266B5"/>
    <w:rsid w:val="00726989"/>
    <w:rsid w:val="00726E4A"/>
    <w:rsid w:val="00727BD6"/>
    <w:rsid w:val="00730192"/>
    <w:rsid w:val="00730347"/>
    <w:rsid w:val="007304D2"/>
    <w:rsid w:val="00730782"/>
    <w:rsid w:val="0073088A"/>
    <w:rsid w:val="007308A4"/>
    <w:rsid w:val="007308D8"/>
    <w:rsid w:val="00730CDD"/>
    <w:rsid w:val="00730F27"/>
    <w:rsid w:val="00731472"/>
    <w:rsid w:val="0073165F"/>
    <w:rsid w:val="00732182"/>
    <w:rsid w:val="007326D8"/>
    <w:rsid w:val="007328B8"/>
    <w:rsid w:val="0073293E"/>
    <w:rsid w:val="007329FD"/>
    <w:rsid w:val="00732C06"/>
    <w:rsid w:val="00732C2F"/>
    <w:rsid w:val="00732CFE"/>
    <w:rsid w:val="00734A5B"/>
    <w:rsid w:val="00734E80"/>
    <w:rsid w:val="007353CC"/>
    <w:rsid w:val="007356F5"/>
    <w:rsid w:val="00735D04"/>
    <w:rsid w:val="00735D19"/>
    <w:rsid w:val="00735ECE"/>
    <w:rsid w:val="00736E87"/>
    <w:rsid w:val="0073746A"/>
    <w:rsid w:val="00737829"/>
    <w:rsid w:val="007379F2"/>
    <w:rsid w:val="00737E79"/>
    <w:rsid w:val="00740035"/>
    <w:rsid w:val="00740227"/>
    <w:rsid w:val="007402CF"/>
    <w:rsid w:val="0074065F"/>
    <w:rsid w:val="00741040"/>
    <w:rsid w:val="00742729"/>
    <w:rsid w:val="00742C15"/>
    <w:rsid w:val="0074339C"/>
    <w:rsid w:val="00743829"/>
    <w:rsid w:val="007438E8"/>
    <w:rsid w:val="00743A1E"/>
    <w:rsid w:val="00744E76"/>
    <w:rsid w:val="0074523B"/>
    <w:rsid w:val="007456C0"/>
    <w:rsid w:val="00746200"/>
    <w:rsid w:val="00746C60"/>
    <w:rsid w:val="00746E15"/>
    <w:rsid w:val="007472E1"/>
    <w:rsid w:val="0074783D"/>
    <w:rsid w:val="00747E5A"/>
    <w:rsid w:val="00750C48"/>
    <w:rsid w:val="00750F37"/>
    <w:rsid w:val="00751654"/>
    <w:rsid w:val="007516C1"/>
    <w:rsid w:val="00751C97"/>
    <w:rsid w:val="00751E82"/>
    <w:rsid w:val="00751FD5"/>
    <w:rsid w:val="0075265E"/>
    <w:rsid w:val="0075313C"/>
    <w:rsid w:val="007532AC"/>
    <w:rsid w:val="00753703"/>
    <w:rsid w:val="00753732"/>
    <w:rsid w:val="00754556"/>
    <w:rsid w:val="00754E93"/>
    <w:rsid w:val="00754ED9"/>
    <w:rsid w:val="007551B9"/>
    <w:rsid w:val="0075575F"/>
    <w:rsid w:val="007557FE"/>
    <w:rsid w:val="0075604C"/>
    <w:rsid w:val="007561AA"/>
    <w:rsid w:val="007566F6"/>
    <w:rsid w:val="00756A7F"/>
    <w:rsid w:val="00756E0B"/>
    <w:rsid w:val="00756FEE"/>
    <w:rsid w:val="00757AC5"/>
    <w:rsid w:val="00757C2B"/>
    <w:rsid w:val="00760852"/>
    <w:rsid w:val="007608CE"/>
    <w:rsid w:val="007608F2"/>
    <w:rsid w:val="007609EC"/>
    <w:rsid w:val="00760A4D"/>
    <w:rsid w:val="007614E6"/>
    <w:rsid w:val="007629CD"/>
    <w:rsid w:val="0076361A"/>
    <w:rsid w:val="007639DF"/>
    <w:rsid w:val="007641FF"/>
    <w:rsid w:val="007643E3"/>
    <w:rsid w:val="00764432"/>
    <w:rsid w:val="007645A1"/>
    <w:rsid w:val="0076467A"/>
    <w:rsid w:val="007648FC"/>
    <w:rsid w:val="007650F9"/>
    <w:rsid w:val="00765B88"/>
    <w:rsid w:val="00765C94"/>
    <w:rsid w:val="00765D97"/>
    <w:rsid w:val="007662C0"/>
    <w:rsid w:val="00766342"/>
    <w:rsid w:val="00766FE2"/>
    <w:rsid w:val="007672B7"/>
    <w:rsid w:val="007672F8"/>
    <w:rsid w:val="0076739E"/>
    <w:rsid w:val="007676D7"/>
    <w:rsid w:val="00767B1B"/>
    <w:rsid w:val="00771139"/>
    <w:rsid w:val="0077131B"/>
    <w:rsid w:val="007714DB"/>
    <w:rsid w:val="00771688"/>
    <w:rsid w:val="00772A7E"/>
    <w:rsid w:val="00772AF1"/>
    <w:rsid w:val="00772F74"/>
    <w:rsid w:val="0077374F"/>
    <w:rsid w:val="00773B99"/>
    <w:rsid w:val="00773FEC"/>
    <w:rsid w:val="007744EA"/>
    <w:rsid w:val="00774D4A"/>
    <w:rsid w:val="00774E33"/>
    <w:rsid w:val="00774F75"/>
    <w:rsid w:val="007750A7"/>
    <w:rsid w:val="00775142"/>
    <w:rsid w:val="00776445"/>
    <w:rsid w:val="00776B98"/>
    <w:rsid w:val="0077751A"/>
    <w:rsid w:val="00777CD9"/>
    <w:rsid w:val="007807BD"/>
    <w:rsid w:val="00780A2C"/>
    <w:rsid w:val="00780CB5"/>
    <w:rsid w:val="007810D2"/>
    <w:rsid w:val="00781571"/>
    <w:rsid w:val="00781D23"/>
    <w:rsid w:val="00781F0F"/>
    <w:rsid w:val="00782802"/>
    <w:rsid w:val="00782E81"/>
    <w:rsid w:val="00783481"/>
    <w:rsid w:val="00783504"/>
    <w:rsid w:val="007838F3"/>
    <w:rsid w:val="00783D30"/>
    <w:rsid w:val="00784555"/>
    <w:rsid w:val="00784C1D"/>
    <w:rsid w:val="00784C9D"/>
    <w:rsid w:val="00784E4D"/>
    <w:rsid w:val="007850F3"/>
    <w:rsid w:val="007859DD"/>
    <w:rsid w:val="00786984"/>
    <w:rsid w:val="007875C0"/>
    <w:rsid w:val="007876FF"/>
    <w:rsid w:val="00787716"/>
    <w:rsid w:val="00787D5C"/>
    <w:rsid w:val="00787D93"/>
    <w:rsid w:val="0079041B"/>
    <w:rsid w:val="007906CE"/>
    <w:rsid w:val="00790A69"/>
    <w:rsid w:val="00790BC8"/>
    <w:rsid w:val="00790D99"/>
    <w:rsid w:val="007919C8"/>
    <w:rsid w:val="007922C9"/>
    <w:rsid w:val="00792719"/>
    <w:rsid w:val="007929E1"/>
    <w:rsid w:val="00792A39"/>
    <w:rsid w:val="00792C52"/>
    <w:rsid w:val="00792E97"/>
    <w:rsid w:val="00793974"/>
    <w:rsid w:val="00793A8B"/>
    <w:rsid w:val="00793EFA"/>
    <w:rsid w:val="007947C3"/>
    <w:rsid w:val="00795536"/>
    <w:rsid w:val="00795F2F"/>
    <w:rsid w:val="00796406"/>
    <w:rsid w:val="007969BF"/>
    <w:rsid w:val="0079737F"/>
    <w:rsid w:val="00797D34"/>
    <w:rsid w:val="007A0726"/>
    <w:rsid w:val="007A0872"/>
    <w:rsid w:val="007A134C"/>
    <w:rsid w:val="007A13EB"/>
    <w:rsid w:val="007A1B91"/>
    <w:rsid w:val="007A1CE6"/>
    <w:rsid w:val="007A1F7E"/>
    <w:rsid w:val="007A23AF"/>
    <w:rsid w:val="007A28E1"/>
    <w:rsid w:val="007A2D71"/>
    <w:rsid w:val="007A2DEB"/>
    <w:rsid w:val="007A3615"/>
    <w:rsid w:val="007A36DE"/>
    <w:rsid w:val="007A3DC7"/>
    <w:rsid w:val="007A3F71"/>
    <w:rsid w:val="007A4835"/>
    <w:rsid w:val="007A5B68"/>
    <w:rsid w:val="007A5E86"/>
    <w:rsid w:val="007A6423"/>
    <w:rsid w:val="007A6C34"/>
    <w:rsid w:val="007A79EC"/>
    <w:rsid w:val="007A7C94"/>
    <w:rsid w:val="007A7E29"/>
    <w:rsid w:val="007B1D1B"/>
    <w:rsid w:val="007B2239"/>
    <w:rsid w:val="007B3CF6"/>
    <w:rsid w:val="007B47AE"/>
    <w:rsid w:val="007B4B32"/>
    <w:rsid w:val="007B51E7"/>
    <w:rsid w:val="007B5670"/>
    <w:rsid w:val="007B62B7"/>
    <w:rsid w:val="007B68B8"/>
    <w:rsid w:val="007B698E"/>
    <w:rsid w:val="007B699A"/>
    <w:rsid w:val="007B6E2C"/>
    <w:rsid w:val="007B7672"/>
    <w:rsid w:val="007B7A4D"/>
    <w:rsid w:val="007C0848"/>
    <w:rsid w:val="007C0D62"/>
    <w:rsid w:val="007C0D81"/>
    <w:rsid w:val="007C1077"/>
    <w:rsid w:val="007C128F"/>
    <w:rsid w:val="007C1BDF"/>
    <w:rsid w:val="007C1D24"/>
    <w:rsid w:val="007C1ECB"/>
    <w:rsid w:val="007C21DF"/>
    <w:rsid w:val="007C22BD"/>
    <w:rsid w:val="007C2580"/>
    <w:rsid w:val="007C2A3A"/>
    <w:rsid w:val="007C2D2C"/>
    <w:rsid w:val="007C33A3"/>
    <w:rsid w:val="007C3509"/>
    <w:rsid w:val="007C4454"/>
    <w:rsid w:val="007C4760"/>
    <w:rsid w:val="007C4C8C"/>
    <w:rsid w:val="007C5D2B"/>
    <w:rsid w:val="007C5D90"/>
    <w:rsid w:val="007C6297"/>
    <w:rsid w:val="007C630C"/>
    <w:rsid w:val="007C6328"/>
    <w:rsid w:val="007C658C"/>
    <w:rsid w:val="007C65E9"/>
    <w:rsid w:val="007C6C1C"/>
    <w:rsid w:val="007C6E6E"/>
    <w:rsid w:val="007C7C33"/>
    <w:rsid w:val="007C7D1B"/>
    <w:rsid w:val="007D0050"/>
    <w:rsid w:val="007D0EF2"/>
    <w:rsid w:val="007D17B3"/>
    <w:rsid w:val="007D1E3B"/>
    <w:rsid w:val="007D2626"/>
    <w:rsid w:val="007D27F3"/>
    <w:rsid w:val="007D29B6"/>
    <w:rsid w:val="007D2DDC"/>
    <w:rsid w:val="007D3FCB"/>
    <w:rsid w:val="007D476B"/>
    <w:rsid w:val="007D4CCB"/>
    <w:rsid w:val="007D4E3D"/>
    <w:rsid w:val="007D52E2"/>
    <w:rsid w:val="007D69EE"/>
    <w:rsid w:val="007D6ED0"/>
    <w:rsid w:val="007D7972"/>
    <w:rsid w:val="007D7C9D"/>
    <w:rsid w:val="007D7F24"/>
    <w:rsid w:val="007E01B5"/>
    <w:rsid w:val="007E0BDB"/>
    <w:rsid w:val="007E107B"/>
    <w:rsid w:val="007E1AC3"/>
    <w:rsid w:val="007E1BB7"/>
    <w:rsid w:val="007E24A9"/>
    <w:rsid w:val="007E2A32"/>
    <w:rsid w:val="007E302D"/>
    <w:rsid w:val="007E345F"/>
    <w:rsid w:val="007E363A"/>
    <w:rsid w:val="007E3763"/>
    <w:rsid w:val="007E42BC"/>
    <w:rsid w:val="007E4A7F"/>
    <w:rsid w:val="007E5392"/>
    <w:rsid w:val="007E5AC8"/>
    <w:rsid w:val="007E5C7F"/>
    <w:rsid w:val="007E67A7"/>
    <w:rsid w:val="007E6D21"/>
    <w:rsid w:val="007E7335"/>
    <w:rsid w:val="007E770B"/>
    <w:rsid w:val="007E7CC1"/>
    <w:rsid w:val="007F02AB"/>
    <w:rsid w:val="007F05B8"/>
    <w:rsid w:val="007F08B2"/>
    <w:rsid w:val="007F0CDC"/>
    <w:rsid w:val="007F1031"/>
    <w:rsid w:val="007F120F"/>
    <w:rsid w:val="007F1832"/>
    <w:rsid w:val="007F1AC6"/>
    <w:rsid w:val="007F1DE8"/>
    <w:rsid w:val="007F1E68"/>
    <w:rsid w:val="007F1E84"/>
    <w:rsid w:val="007F1F9F"/>
    <w:rsid w:val="007F204B"/>
    <w:rsid w:val="007F2120"/>
    <w:rsid w:val="007F2BB4"/>
    <w:rsid w:val="007F2CB5"/>
    <w:rsid w:val="007F2F03"/>
    <w:rsid w:val="007F395F"/>
    <w:rsid w:val="007F3D84"/>
    <w:rsid w:val="007F3DCA"/>
    <w:rsid w:val="007F4E2F"/>
    <w:rsid w:val="007F545F"/>
    <w:rsid w:val="007F5E0E"/>
    <w:rsid w:val="007F5F1E"/>
    <w:rsid w:val="007F67CA"/>
    <w:rsid w:val="007F6B24"/>
    <w:rsid w:val="007F6EE6"/>
    <w:rsid w:val="007F7006"/>
    <w:rsid w:val="007F7513"/>
    <w:rsid w:val="008003DF"/>
    <w:rsid w:val="00800B42"/>
    <w:rsid w:val="00800CFA"/>
    <w:rsid w:val="00801871"/>
    <w:rsid w:val="00801C11"/>
    <w:rsid w:val="0080213F"/>
    <w:rsid w:val="008028A4"/>
    <w:rsid w:val="00802BF4"/>
    <w:rsid w:val="00803472"/>
    <w:rsid w:val="00803849"/>
    <w:rsid w:val="00804656"/>
    <w:rsid w:val="008046F0"/>
    <w:rsid w:val="008046FF"/>
    <w:rsid w:val="00805334"/>
    <w:rsid w:val="00805798"/>
    <w:rsid w:val="00805B37"/>
    <w:rsid w:val="00805E9A"/>
    <w:rsid w:val="008071D2"/>
    <w:rsid w:val="0080798C"/>
    <w:rsid w:val="00807F30"/>
    <w:rsid w:val="00807FAE"/>
    <w:rsid w:val="008104E8"/>
    <w:rsid w:val="00810CEE"/>
    <w:rsid w:val="008116A6"/>
    <w:rsid w:val="00811744"/>
    <w:rsid w:val="00811A0A"/>
    <w:rsid w:val="00811FA9"/>
    <w:rsid w:val="00812779"/>
    <w:rsid w:val="00812E56"/>
    <w:rsid w:val="008133D2"/>
    <w:rsid w:val="00813541"/>
    <w:rsid w:val="00813992"/>
    <w:rsid w:val="0081399B"/>
    <w:rsid w:val="00813A8D"/>
    <w:rsid w:val="00813B5F"/>
    <w:rsid w:val="008142E8"/>
    <w:rsid w:val="0081461E"/>
    <w:rsid w:val="00815908"/>
    <w:rsid w:val="00815F76"/>
    <w:rsid w:val="00816705"/>
    <w:rsid w:val="00816739"/>
    <w:rsid w:val="0081701B"/>
    <w:rsid w:val="008172C5"/>
    <w:rsid w:val="008172E3"/>
    <w:rsid w:val="00817A29"/>
    <w:rsid w:val="00817AB2"/>
    <w:rsid w:val="00817C40"/>
    <w:rsid w:val="00817F2C"/>
    <w:rsid w:val="00820715"/>
    <w:rsid w:val="00820A3C"/>
    <w:rsid w:val="00820CF3"/>
    <w:rsid w:val="00820DD8"/>
    <w:rsid w:val="008216C4"/>
    <w:rsid w:val="008219F2"/>
    <w:rsid w:val="00821B43"/>
    <w:rsid w:val="00821CA0"/>
    <w:rsid w:val="00821E9D"/>
    <w:rsid w:val="008220E7"/>
    <w:rsid w:val="0082258A"/>
    <w:rsid w:val="008230F3"/>
    <w:rsid w:val="008231DD"/>
    <w:rsid w:val="00824AF0"/>
    <w:rsid w:val="00824F80"/>
    <w:rsid w:val="008251B3"/>
    <w:rsid w:val="008258D7"/>
    <w:rsid w:val="008261AA"/>
    <w:rsid w:val="00827205"/>
    <w:rsid w:val="0082751A"/>
    <w:rsid w:val="00827FE8"/>
    <w:rsid w:val="00830F63"/>
    <w:rsid w:val="008312BA"/>
    <w:rsid w:val="0083158B"/>
    <w:rsid w:val="00831B2A"/>
    <w:rsid w:val="00832112"/>
    <w:rsid w:val="00832AB7"/>
    <w:rsid w:val="00832BD5"/>
    <w:rsid w:val="00833666"/>
    <w:rsid w:val="008337D7"/>
    <w:rsid w:val="00833AC5"/>
    <w:rsid w:val="00833D2D"/>
    <w:rsid w:val="00833EB6"/>
    <w:rsid w:val="00833F2B"/>
    <w:rsid w:val="0083490E"/>
    <w:rsid w:val="0083491B"/>
    <w:rsid w:val="00834E1C"/>
    <w:rsid w:val="008364D5"/>
    <w:rsid w:val="00836979"/>
    <w:rsid w:val="00836DC0"/>
    <w:rsid w:val="0083727A"/>
    <w:rsid w:val="008373F5"/>
    <w:rsid w:val="00840571"/>
    <w:rsid w:val="008406E2"/>
    <w:rsid w:val="00841571"/>
    <w:rsid w:val="00841792"/>
    <w:rsid w:val="008417A4"/>
    <w:rsid w:val="00842009"/>
    <w:rsid w:val="0084264B"/>
    <w:rsid w:val="00842678"/>
    <w:rsid w:val="0084288B"/>
    <w:rsid w:val="00842BC3"/>
    <w:rsid w:val="00842F4B"/>
    <w:rsid w:val="00843682"/>
    <w:rsid w:val="008438E6"/>
    <w:rsid w:val="00843DD2"/>
    <w:rsid w:val="00844289"/>
    <w:rsid w:val="008447BA"/>
    <w:rsid w:val="00845AE1"/>
    <w:rsid w:val="008463D4"/>
    <w:rsid w:val="00846C67"/>
    <w:rsid w:val="00846E87"/>
    <w:rsid w:val="00846F50"/>
    <w:rsid w:val="008470B6"/>
    <w:rsid w:val="00847327"/>
    <w:rsid w:val="0084793C"/>
    <w:rsid w:val="00850149"/>
    <w:rsid w:val="008504A2"/>
    <w:rsid w:val="00850D47"/>
    <w:rsid w:val="00850EEE"/>
    <w:rsid w:val="00852924"/>
    <w:rsid w:val="00852946"/>
    <w:rsid w:val="00852FFD"/>
    <w:rsid w:val="008538AC"/>
    <w:rsid w:val="00854124"/>
    <w:rsid w:val="00854182"/>
    <w:rsid w:val="00854710"/>
    <w:rsid w:val="0085486D"/>
    <w:rsid w:val="00855135"/>
    <w:rsid w:val="008556A6"/>
    <w:rsid w:val="008559F3"/>
    <w:rsid w:val="00855F23"/>
    <w:rsid w:val="00856011"/>
    <w:rsid w:val="00856A54"/>
    <w:rsid w:val="00856B8F"/>
    <w:rsid w:val="00856E6F"/>
    <w:rsid w:val="008576EF"/>
    <w:rsid w:val="00857FC5"/>
    <w:rsid w:val="00860362"/>
    <w:rsid w:val="00860665"/>
    <w:rsid w:val="00860B9C"/>
    <w:rsid w:val="00860DB9"/>
    <w:rsid w:val="00861B18"/>
    <w:rsid w:val="00861C4F"/>
    <w:rsid w:val="00861DD3"/>
    <w:rsid w:val="008620AD"/>
    <w:rsid w:val="00862215"/>
    <w:rsid w:val="00862613"/>
    <w:rsid w:val="0086318F"/>
    <w:rsid w:val="0086352E"/>
    <w:rsid w:val="008639C3"/>
    <w:rsid w:val="008647FC"/>
    <w:rsid w:val="008650E4"/>
    <w:rsid w:val="008651A7"/>
    <w:rsid w:val="00865503"/>
    <w:rsid w:val="0086562B"/>
    <w:rsid w:val="00865941"/>
    <w:rsid w:val="00866990"/>
    <w:rsid w:val="00866AD8"/>
    <w:rsid w:val="0086703F"/>
    <w:rsid w:val="008674C3"/>
    <w:rsid w:val="00867DD2"/>
    <w:rsid w:val="00870A95"/>
    <w:rsid w:val="008729F3"/>
    <w:rsid w:val="00873697"/>
    <w:rsid w:val="00873E0C"/>
    <w:rsid w:val="00874924"/>
    <w:rsid w:val="00874E10"/>
    <w:rsid w:val="00875450"/>
    <w:rsid w:val="00875E96"/>
    <w:rsid w:val="008767F9"/>
    <w:rsid w:val="008768CA"/>
    <w:rsid w:val="00876BA3"/>
    <w:rsid w:val="00876CD1"/>
    <w:rsid w:val="008775C9"/>
    <w:rsid w:val="008777BB"/>
    <w:rsid w:val="00877C05"/>
    <w:rsid w:val="00877FD6"/>
    <w:rsid w:val="00880094"/>
    <w:rsid w:val="008802D5"/>
    <w:rsid w:val="00880961"/>
    <w:rsid w:val="00880EB7"/>
    <w:rsid w:val="00881080"/>
    <w:rsid w:val="00881338"/>
    <w:rsid w:val="00881470"/>
    <w:rsid w:val="00881DE3"/>
    <w:rsid w:val="0088398D"/>
    <w:rsid w:val="00883E8B"/>
    <w:rsid w:val="00885404"/>
    <w:rsid w:val="00885762"/>
    <w:rsid w:val="00885A02"/>
    <w:rsid w:val="00885A78"/>
    <w:rsid w:val="00885FD4"/>
    <w:rsid w:val="0088623D"/>
    <w:rsid w:val="00886E96"/>
    <w:rsid w:val="008879EF"/>
    <w:rsid w:val="00887DB1"/>
    <w:rsid w:val="008902BE"/>
    <w:rsid w:val="0089064D"/>
    <w:rsid w:val="00890D26"/>
    <w:rsid w:val="008919EA"/>
    <w:rsid w:val="00891D6C"/>
    <w:rsid w:val="00891F2C"/>
    <w:rsid w:val="00892161"/>
    <w:rsid w:val="0089274E"/>
    <w:rsid w:val="00893ABB"/>
    <w:rsid w:val="00893C90"/>
    <w:rsid w:val="00893D04"/>
    <w:rsid w:val="00893DBB"/>
    <w:rsid w:val="0089445E"/>
    <w:rsid w:val="00895EBB"/>
    <w:rsid w:val="0089605A"/>
    <w:rsid w:val="008963FA"/>
    <w:rsid w:val="008964F0"/>
    <w:rsid w:val="008967F7"/>
    <w:rsid w:val="00896B1A"/>
    <w:rsid w:val="00897274"/>
    <w:rsid w:val="0089735D"/>
    <w:rsid w:val="00897594"/>
    <w:rsid w:val="00897828"/>
    <w:rsid w:val="00897E35"/>
    <w:rsid w:val="00897F93"/>
    <w:rsid w:val="00897FAA"/>
    <w:rsid w:val="008A007C"/>
    <w:rsid w:val="008A0372"/>
    <w:rsid w:val="008A0629"/>
    <w:rsid w:val="008A092C"/>
    <w:rsid w:val="008A1363"/>
    <w:rsid w:val="008A17FC"/>
    <w:rsid w:val="008A21A1"/>
    <w:rsid w:val="008A2674"/>
    <w:rsid w:val="008A269E"/>
    <w:rsid w:val="008A2798"/>
    <w:rsid w:val="008A2FE1"/>
    <w:rsid w:val="008A3183"/>
    <w:rsid w:val="008A31CB"/>
    <w:rsid w:val="008A34EC"/>
    <w:rsid w:val="008A37E9"/>
    <w:rsid w:val="008A39F0"/>
    <w:rsid w:val="008A3FE3"/>
    <w:rsid w:val="008A407E"/>
    <w:rsid w:val="008A410F"/>
    <w:rsid w:val="008A4362"/>
    <w:rsid w:val="008A504F"/>
    <w:rsid w:val="008A5550"/>
    <w:rsid w:val="008A5BF4"/>
    <w:rsid w:val="008A6729"/>
    <w:rsid w:val="008A6D6F"/>
    <w:rsid w:val="008A7C33"/>
    <w:rsid w:val="008B031F"/>
    <w:rsid w:val="008B04F7"/>
    <w:rsid w:val="008B0E86"/>
    <w:rsid w:val="008B2316"/>
    <w:rsid w:val="008B34E3"/>
    <w:rsid w:val="008B3662"/>
    <w:rsid w:val="008B3A99"/>
    <w:rsid w:val="008B3ABC"/>
    <w:rsid w:val="008B4833"/>
    <w:rsid w:val="008B4AA2"/>
    <w:rsid w:val="008B4E06"/>
    <w:rsid w:val="008B531F"/>
    <w:rsid w:val="008B5387"/>
    <w:rsid w:val="008B59E0"/>
    <w:rsid w:val="008B5C1C"/>
    <w:rsid w:val="008B5C4D"/>
    <w:rsid w:val="008B601A"/>
    <w:rsid w:val="008B642D"/>
    <w:rsid w:val="008B6EE0"/>
    <w:rsid w:val="008B7096"/>
    <w:rsid w:val="008B76CF"/>
    <w:rsid w:val="008B7A92"/>
    <w:rsid w:val="008B7EDE"/>
    <w:rsid w:val="008B7FA4"/>
    <w:rsid w:val="008C092C"/>
    <w:rsid w:val="008C15F2"/>
    <w:rsid w:val="008C1975"/>
    <w:rsid w:val="008C1E35"/>
    <w:rsid w:val="008C21F5"/>
    <w:rsid w:val="008C271C"/>
    <w:rsid w:val="008C2752"/>
    <w:rsid w:val="008C311D"/>
    <w:rsid w:val="008C31FB"/>
    <w:rsid w:val="008C3531"/>
    <w:rsid w:val="008C39BC"/>
    <w:rsid w:val="008C3F85"/>
    <w:rsid w:val="008C42F7"/>
    <w:rsid w:val="008C4966"/>
    <w:rsid w:val="008C4B4E"/>
    <w:rsid w:val="008C4FB1"/>
    <w:rsid w:val="008C513B"/>
    <w:rsid w:val="008C53F7"/>
    <w:rsid w:val="008C55F5"/>
    <w:rsid w:val="008C5B85"/>
    <w:rsid w:val="008C6634"/>
    <w:rsid w:val="008C6A19"/>
    <w:rsid w:val="008C6B88"/>
    <w:rsid w:val="008C6C3E"/>
    <w:rsid w:val="008C6FDF"/>
    <w:rsid w:val="008C7B35"/>
    <w:rsid w:val="008C7EB9"/>
    <w:rsid w:val="008D084F"/>
    <w:rsid w:val="008D0B60"/>
    <w:rsid w:val="008D0FF9"/>
    <w:rsid w:val="008D1180"/>
    <w:rsid w:val="008D1408"/>
    <w:rsid w:val="008D1AD9"/>
    <w:rsid w:val="008D1BE9"/>
    <w:rsid w:val="008D22A2"/>
    <w:rsid w:val="008D2A89"/>
    <w:rsid w:val="008D2C8E"/>
    <w:rsid w:val="008D37DC"/>
    <w:rsid w:val="008D3B35"/>
    <w:rsid w:val="008D40F3"/>
    <w:rsid w:val="008D42FD"/>
    <w:rsid w:val="008D4B09"/>
    <w:rsid w:val="008D4C11"/>
    <w:rsid w:val="008D5245"/>
    <w:rsid w:val="008D599B"/>
    <w:rsid w:val="008D5FCE"/>
    <w:rsid w:val="008D65BF"/>
    <w:rsid w:val="008D6626"/>
    <w:rsid w:val="008D667E"/>
    <w:rsid w:val="008D70A2"/>
    <w:rsid w:val="008D7233"/>
    <w:rsid w:val="008D7604"/>
    <w:rsid w:val="008D77E5"/>
    <w:rsid w:val="008D7C5C"/>
    <w:rsid w:val="008D7EBD"/>
    <w:rsid w:val="008E069C"/>
    <w:rsid w:val="008E0987"/>
    <w:rsid w:val="008E0B5F"/>
    <w:rsid w:val="008E108F"/>
    <w:rsid w:val="008E1256"/>
    <w:rsid w:val="008E199E"/>
    <w:rsid w:val="008E19C8"/>
    <w:rsid w:val="008E1B80"/>
    <w:rsid w:val="008E1D07"/>
    <w:rsid w:val="008E1D22"/>
    <w:rsid w:val="008E20AD"/>
    <w:rsid w:val="008E215A"/>
    <w:rsid w:val="008E2364"/>
    <w:rsid w:val="008E3136"/>
    <w:rsid w:val="008E3275"/>
    <w:rsid w:val="008E3332"/>
    <w:rsid w:val="008E3368"/>
    <w:rsid w:val="008E4830"/>
    <w:rsid w:val="008E4D50"/>
    <w:rsid w:val="008E51A9"/>
    <w:rsid w:val="008E64BF"/>
    <w:rsid w:val="008E7063"/>
    <w:rsid w:val="008E7775"/>
    <w:rsid w:val="008E7A6F"/>
    <w:rsid w:val="008F016A"/>
    <w:rsid w:val="008F040B"/>
    <w:rsid w:val="008F045C"/>
    <w:rsid w:val="008F0ED2"/>
    <w:rsid w:val="008F2D9B"/>
    <w:rsid w:val="008F3E26"/>
    <w:rsid w:val="008F430A"/>
    <w:rsid w:val="008F431A"/>
    <w:rsid w:val="008F4437"/>
    <w:rsid w:val="008F44FB"/>
    <w:rsid w:val="008F4ADD"/>
    <w:rsid w:val="008F4EF3"/>
    <w:rsid w:val="008F51FC"/>
    <w:rsid w:val="008F5538"/>
    <w:rsid w:val="008F6076"/>
    <w:rsid w:val="008F6636"/>
    <w:rsid w:val="008F6A2F"/>
    <w:rsid w:val="008F6BC9"/>
    <w:rsid w:val="008F6C4A"/>
    <w:rsid w:val="008F6D7B"/>
    <w:rsid w:val="008F7DA3"/>
    <w:rsid w:val="00901A0F"/>
    <w:rsid w:val="0090271F"/>
    <w:rsid w:val="0090330E"/>
    <w:rsid w:val="0090365C"/>
    <w:rsid w:val="00904437"/>
    <w:rsid w:val="00904A7A"/>
    <w:rsid w:val="0090642C"/>
    <w:rsid w:val="009067FE"/>
    <w:rsid w:val="009071D6"/>
    <w:rsid w:val="0090752D"/>
    <w:rsid w:val="0091020D"/>
    <w:rsid w:val="00910FAF"/>
    <w:rsid w:val="009114E3"/>
    <w:rsid w:val="00911C04"/>
    <w:rsid w:val="00911D88"/>
    <w:rsid w:val="00912A93"/>
    <w:rsid w:val="00912BA3"/>
    <w:rsid w:val="00913BE8"/>
    <w:rsid w:val="00913C72"/>
    <w:rsid w:val="0091448C"/>
    <w:rsid w:val="0091462A"/>
    <w:rsid w:val="00914709"/>
    <w:rsid w:val="00914AB7"/>
    <w:rsid w:val="00915BEC"/>
    <w:rsid w:val="00916058"/>
    <w:rsid w:val="009167F4"/>
    <w:rsid w:val="00916C75"/>
    <w:rsid w:val="00917E00"/>
    <w:rsid w:val="009203DC"/>
    <w:rsid w:val="009205B7"/>
    <w:rsid w:val="00920AD7"/>
    <w:rsid w:val="0092128C"/>
    <w:rsid w:val="009214AE"/>
    <w:rsid w:val="00921605"/>
    <w:rsid w:val="00921AA3"/>
    <w:rsid w:val="00921BE0"/>
    <w:rsid w:val="00921E75"/>
    <w:rsid w:val="00922A59"/>
    <w:rsid w:val="00922AC5"/>
    <w:rsid w:val="00923692"/>
    <w:rsid w:val="00923A63"/>
    <w:rsid w:val="00923FBF"/>
    <w:rsid w:val="009243A5"/>
    <w:rsid w:val="009248AD"/>
    <w:rsid w:val="0092492B"/>
    <w:rsid w:val="00924EA7"/>
    <w:rsid w:val="00925A5F"/>
    <w:rsid w:val="00925B26"/>
    <w:rsid w:val="00925ED3"/>
    <w:rsid w:val="0092600E"/>
    <w:rsid w:val="009260AE"/>
    <w:rsid w:val="009261F7"/>
    <w:rsid w:val="0092694B"/>
    <w:rsid w:val="00926C4B"/>
    <w:rsid w:val="009271B7"/>
    <w:rsid w:val="00927EFC"/>
    <w:rsid w:val="0093048D"/>
    <w:rsid w:val="00931046"/>
    <w:rsid w:val="009318F4"/>
    <w:rsid w:val="00931B7C"/>
    <w:rsid w:val="00932099"/>
    <w:rsid w:val="009320A0"/>
    <w:rsid w:val="00932377"/>
    <w:rsid w:val="009323E2"/>
    <w:rsid w:val="0093254E"/>
    <w:rsid w:val="00932F1C"/>
    <w:rsid w:val="009331B4"/>
    <w:rsid w:val="009337A6"/>
    <w:rsid w:val="0093394B"/>
    <w:rsid w:val="00933A1D"/>
    <w:rsid w:val="00933D21"/>
    <w:rsid w:val="00933E17"/>
    <w:rsid w:val="00934AE0"/>
    <w:rsid w:val="00934D86"/>
    <w:rsid w:val="00935076"/>
    <w:rsid w:val="009351EA"/>
    <w:rsid w:val="00935271"/>
    <w:rsid w:val="00935EEE"/>
    <w:rsid w:val="00936015"/>
    <w:rsid w:val="00936116"/>
    <w:rsid w:val="0093647C"/>
    <w:rsid w:val="009364EA"/>
    <w:rsid w:val="00936C57"/>
    <w:rsid w:val="009378C4"/>
    <w:rsid w:val="009400AE"/>
    <w:rsid w:val="00940A80"/>
    <w:rsid w:val="009411E3"/>
    <w:rsid w:val="00941554"/>
    <w:rsid w:val="009415FC"/>
    <w:rsid w:val="00941C0F"/>
    <w:rsid w:val="00942C01"/>
    <w:rsid w:val="00942EC2"/>
    <w:rsid w:val="009432D0"/>
    <w:rsid w:val="00943F5B"/>
    <w:rsid w:val="00943F7B"/>
    <w:rsid w:val="00944101"/>
    <w:rsid w:val="00944A12"/>
    <w:rsid w:val="00944C2E"/>
    <w:rsid w:val="00944D45"/>
    <w:rsid w:val="009452E2"/>
    <w:rsid w:val="00945541"/>
    <w:rsid w:val="00945627"/>
    <w:rsid w:val="009459BD"/>
    <w:rsid w:val="00945D12"/>
    <w:rsid w:val="00945DDF"/>
    <w:rsid w:val="009461C2"/>
    <w:rsid w:val="00946330"/>
    <w:rsid w:val="009463C6"/>
    <w:rsid w:val="00946A4C"/>
    <w:rsid w:val="00946BCA"/>
    <w:rsid w:val="00946C04"/>
    <w:rsid w:val="00946CEE"/>
    <w:rsid w:val="00947A6D"/>
    <w:rsid w:val="0095014C"/>
    <w:rsid w:val="00950396"/>
    <w:rsid w:val="0095056D"/>
    <w:rsid w:val="009507B9"/>
    <w:rsid w:val="00950992"/>
    <w:rsid w:val="00950A4D"/>
    <w:rsid w:val="00951461"/>
    <w:rsid w:val="00951595"/>
    <w:rsid w:val="00951627"/>
    <w:rsid w:val="009520A1"/>
    <w:rsid w:val="00952141"/>
    <w:rsid w:val="00952292"/>
    <w:rsid w:val="00952455"/>
    <w:rsid w:val="00952949"/>
    <w:rsid w:val="00953BCC"/>
    <w:rsid w:val="00953CD9"/>
    <w:rsid w:val="00953FA7"/>
    <w:rsid w:val="0095404F"/>
    <w:rsid w:val="0095432D"/>
    <w:rsid w:val="009544A1"/>
    <w:rsid w:val="009545F5"/>
    <w:rsid w:val="009547BE"/>
    <w:rsid w:val="00954AF3"/>
    <w:rsid w:val="00954B6B"/>
    <w:rsid w:val="00954CEC"/>
    <w:rsid w:val="00955692"/>
    <w:rsid w:val="009557CA"/>
    <w:rsid w:val="00955914"/>
    <w:rsid w:val="00955A8E"/>
    <w:rsid w:val="00955D16"/>
    <w:rsid w:val="00956147"/>
    <w:rsid w:val="009565E7"/>
    <w:rsid w:val="0095666C"/>
    <w:rsid w:val="00957A0E"/>
    <w:rsid w:val="00957CCD"/>
    <w:rsid w:val="00957E10"/>
    <w:rsid w:val="00957E6C"/>
    <w:rsid w:val="009602CB"/>
    <w:rsid w:val="00960E18"/>
    <w:rsid w:val="00960FDC"/>
    <w:rsid w:val="00961040"/>
    <w:rsid w:val="009612FD"/>
    <w:rsid w:val="00961483"/>
    <w:rsid w:val="00961488"/>
    <w:rsid w:val="00961DED"/>
    <w:rsid w:val="00962B31"/>
    <w:rsid w:val="00963444"/>
    <w:rsid w:val="009635AB"/>
    <w:rsid w:val="009637C4"/>
    <w:rsid w:val="00963BBE"/>
    <w:rsid w:val="00963E97"/>
    <w:rsid w:val="009640D0"/>
    <w:rsid w:val="00964640"/>
    <w:rsid w:val="00964CD2"/>
    <w:rsid w:val="00965178"/>
    <w:rsid w:val="00965243"/>
    <w:rsid w:val="009655E9"/>
    <w:rsid w:val="009666F4"/>
    <w:rsid w:val="00967446"/>
    <w:rsid w:val="009674CD"/>
    <w:rsid w:val="0096761B"/>
    <w:rsid w:val="00970323"/>
    <w:rsid w:val="009710C5"/>
    <w:rsid w:val="0097125E"/>
    <w:rsid w:val="0097162C"/>
    <w:rsid w:val="00971FDE"/>
    <w:rsid w:val="0097286E"/>
    <w:rsid w:val="0097383A"/>
    <w:rsid w:val="00973DBC"/>
    <w:rsid w:val="00973EE2"/>
    <w:rsid w:val="0097427A"/>
    <w:rsid w:val="00974D41"/>
    <w:rsid w:val="009755E3"/>
    <w:rsid w:val="00975651"/>
    <w:rsid w:val="00975A16"/>
    <w:rsid w:val="00975B06"/>
    <w:rsid w:val="009762BC"/>
    <w:rsid w:val="009766F3"/>
    <w:rsid w:val="00976706"/>
    <w:rsid w:val="009769BA"/>
    <w:rsid w:val="009771A7"/>
    <w:rsid w:val="0097799D"/>
    <w:rsid w:val="00977B83"/>
    <w:rsid w:val="00980254"/>
    <w:rsid w:val="0098052C"/>
    <w:rsid w:val="0098054D"/>
    <w:rsid w:val="00980694"/>
    <w:rsid w:val="009806AD"/>
    <w:rsid w:val="00980ACD"/>
    <w:rsid w:val="00981D21"/>
    <w:rsid w:val="00983A47"/>
    <w:rsid w:val="00983C31"/>
    <w:rsid w:val="00984DC1"/>
    <w:rsid w:val="00985734"/>
    <w:rsid w:val="0098594F"/>
    <w:rsid w:val="00986BFB"/>
    <w:rsid w:val="00987788"/>
    <w:rsid w:val="00987D1E"/>
    <w:rsid w:val="00987EE8"/>
    <w:rsid w:val="009905A0"/>
    <w:rsid w:val="00990914"/>
    <w:rsid w:val="0099105B"/>
    <w:rsid w:val="0099179C"/>
    <w:rsid w:val="009922F7"/>
    <w:rsid w:val="00992537"/>
    <w:rsid w:val="009938C2"/>
    <w:rsid w:val="00994316"/>
    <w:rsid w:val="00994CBC"/>
    <w:rsid w:val="00994D7C"/>
    <w:rsid w:val="00994E0C"/>
    <w:rsid w:val="00994FC9"/>
    <w:rsid w:val="00994FD8"/>
    <w:rsid w:val="009957B7"/>
    <w:rsid w:val="009958A7"/>
    <w:rsid w:val="009959B6"/>
    <w:rsid w:val="00995BA5"/>
    <w:rsid w:val="009960A6"/>
    <w:rsid w:val="0099612F"/>
    <w:rsid w:val="0099640B"/>
    <w:rsid w:val="00996627"/>
    <w:rsid w:val="0099668F"/>
    <w:rsid w:val="0099690E"/>
    <w:rsid w:val="00996EF2"/>
    <w:rsid w:val="00997943"/>
    <w:rsid w:val="0099799D"/>
    <w:rsid w:val="009A02F4"/>
    <w:rsid w:val="009A0413"/>
    <w:rsid w:val="009A04DB"/>
    <w:rsid w:val="009A06EC"/>
    <w:rsid w:val="009A0966"/>
    <w:rsid w:val="009A0CED"/>
    <w:rsid w:val="009A0E9F"/>
    <w:rsid w:val="009A103C"/>
    <w:rsid w:val="009A10BC"/>
    <w:rsid w:val="009A1E19"/>
    <w:rsid w:val="009A2712"/>
    <w:rsid w:val="009A35EE"/>
    <w:rsid w:val="009A3697"/>
    <w:rsid w:val="009A3A6B"/>
    <w:rsid w:val="009A3E2E"/>
    <w:rsid w:val="009A3E83"/>
    <w:rsid w:val="009A3F37"/>
    <w:rsid w:val="009A61B3"/>
    <w:rsid w:val="009A64DF"/>
    <w:rsid w:val="009A6725"/>
    <w:rsid w:val="009A784A"/>
    <w:rsid w:val="009A7EA9"/>
    <w:rsid w:val="009A7EE2"/>
    <w:rsid w:val="009B03AC"/>
    <w:rsid w:val="009B1D45"/>
    <w:rsid w:val="009B214B"/>
    <w:rsid w:val="009B241D"/>
    <w:rsid w:val="009B322F"/>
    <w:rsid w:val="009B363E"/>
    <w:rsid w:val="009B375F"/>
    <w:rsid w:val="009B3BB4"/>
    <w:rsid w:val="009B3C57"/>
    <w:rsid w:val="009B414B"/>
    <w:rsid w:val="009B4190"/>
    <w:rsid w:val="009B494A"/>
    <w:rsid w:val="009B49C2"/>
    <w:rsid w:val="009B4B1B"/>
    <w:rsid w:val="009B4E38"/>
    <w:rsid w:val="009B527D"/>
    <w:rsid w:val="009B6256"/>
    <w:rsid w:val="009B638C"/>
    <w:rsid w:val="009B657C"/>
    <w:rsid w:val="009B68BF"/>
    <w:rsid w:val="009B71B9"/>
    <w:rsid w:val="009B7855"/>
    <w:rsid w:val="009B7A3B"/>
    <w:rsid w:val="009B7F9B"/>
    <w:rsid w:val="009C1045"/>
    <w:rsid w:val="009C110F"/>
    <w:rsid w:val="009C173E"/>
    <w:rsid w:val="009C1949"/>
    <w:rsid w:val="009C1A8B"/>
    <w:rsid w:val="009C28E3"/>
    <w:rsid w:val="009C2DC5"/>
    <w:rsid w:val="009C3B29"/>
    <w:rsid w:val="009C3ECD"/>
    <w:rsid w:val="009C4005"/>
    <w:rsid w:val="009C430A"/>
    <w:rsid w:val="009C4607"/>
    <w:rsid w:val="009C4648"/>
    <w:rsid w:val="009C48FD"/>
    <w:rsid w:val="009C556E"/>
    <w:rsid w:val="009C5AE5"/>
    <w:rsid w:val="009C5F13"/>
    <w:rsid w:val="009C6960"/>
    <w:rsid w:val="009C7CA6"/>
    <w:rsid w:val="009D0861"/>
    <w:rsid w:val="009D1975"/>
    <w:rsid w:val="009D2070"/>
    <w:rsid w:val="009D2761"/>
    <w:rsid w:val="009D3416"/>
    <w:rsid w:val="009D37E7"/>
    <w:rsid w:val="009D399B"/>
    <w:rsid w:val="009D3DF3"/>
    <w:rsid w:val="009D42FA"/>
    <w:rsid w:val="009D437C"/>
    <w:rsid w:val="009D44B5"/>
    <w:rsid w:val="009D4EE7"/>
    <w:rsid w:val="009D5103"/>
    <w:rsid w:val="009D5EA9"/>
    <w:rsid w:val="009D6462"/>
    <w:rsid w:val="009D64BE"/>
    <w:rsid w:val="009D64D4"/>
    <w:rsid w:val="009D64DF"/>
    <w:rsid w:val="009D76FE"/>
    <w:rsid w:val="009D7939"/>
    <w:rsid w:val="009D7A53"/>
    <w:rsid w:val="009E02A4"/>
    <w:rsid w:val="009E1076"/>
    <w:rsid w:val="009E1257"/>
    <w:rsid w:val="009E1635"/>
    <w:rsid w:val="009E2031"/>
    <w:rsid w:val="009E272C"/>
    <w:rsid w:val="009E2867"/>
    <w:rsid w:val="009E2907"/>
    <w:rsid w:val="009E2934"/>
    <w:rsid w:val="009E2B6F"/>
    <w:rsid w:val="009E2E6E"/>
    <w:rsid w:val="009E3071"/>
    <w:rsid w:val="009E36AD"/>
    <w:rsid w:val="009E3C57"/>
    <w:rsid w:val="009E4008"/>
    <w:rsid w:val="009E45C2"/>
    <w:rsid w:val="009E6B5F"/>
    <w:rsid w:val="009E6DBA"/>
    <w:rsid w:val="009E735E"/>
    <w:rsid w:val="009E799D"/>
    <w:rsid w:val="009E7DD5"/>
    <w:rsid w:val="009F0151"/>
    <w:rsid w:val="009F0619"/>
    <w:rsid w:val="009F0BF7"/>
    <w:rsid w:val="009F10F1"/>
    <w:rsid w:val="009F1647"/>
    <w:rsid w:val="009F1B04"/>
    <w:rsid w:val="009F2053"/>
    <w:rsid w:val="009F2542"/>
    <w:rsid w:val="009F2986"/>
    <w:rsid w:val="009F2AD8"/>
    <w:rsid w:val="009F2B48"/>
    <w:rsid w:val="009F2C6E"/>
    <w:rsid w:val="009F2D35"/>
    <w:rsid w:val="009F37CB"/>
    <w:rsid w:val="009F4631"/>
    <w:rsid w:val="009F4A32"/>
    <w:rsid w:val="009F56BC"/>
    <w:rsid w:val="009F5B18"/>
    <w:rsid w:val="009F60D0"/>
    <w:rsid w:val="009F6363"/>
    <w:rsid w:val="009F6C71"/>
    <w:rsid w:val="009F6D95"/>
    <w:rsid w:val="009F6F7D"/>
    <w:rsid w:val="009F7250"/>
    <w:rsid w:val="009F7847"/>
    <w:rsid w:val="009F7DF3"/>
    <w:rsid w:val="00A00158"/>
    <w:rsid w:val="00A00E41"/>
    <w:rsid w:val="00A01400"/>
    <w:rsid w:val="00A01D83"/>
    <w:rsid w:val="00A01ED4"/>
    <w:rsid w:val="00A01EDA"/>
    <w:rsid w:val="00A024AD"/>
    <w:rsid w:val="00A02DB0"/>
    <w:rsid w:val="00A03003"/>
    <w:rsid w:val="00A03117"/>
    <w:rsid w:val="00A03616"/>
    <w:rsid w:val="00A03DCB"/>
    <w:rsid w:val="00A04173"/>
    <w:rsid w:val="00A04CEF"/>
    <w:rsid w:val="00A04E19"/>
    <w:rsid w:val="00A05422"/>
    <w:rsid w:val="00A059E0"/>
    <w:rsid w:val="00A05A38"/>
    <w:rsid w:val="00A06615"/>
    <w:rsid w:val="00A067F4"/>
    <w:rsid w:val="00A06A1E"/>
    <w:rsid w:val="00A0751C"/>
    <w:rsid w:val="00A07DF3"/>
    <w:rsid w:val="00A1093F"/>
    <w:rsid w:val="00A10962"/>
    <w:rsid w:val="00A10985"/>
    <w:rsid w:val="00A10C4A"/>
    <w:rsid w:val="00A10F02"/>
    <w:rsid w:val="00A11059"/>
    <w:rsid w:val="00A1151F"/>
    <w:rsid w:val="00A12217"/>
    <w:rsid w:val="00A122EA"/>
    <w:rsid w:val="00A12554"/>
    <w:rsid w:val="00A13307"/>
    <w:rsid w:val="00A13A38"/>
    <w:rsid w:val="00A13A3A"/>
    <w:rsid w:val="00A13E36"/>
    <w:rsid w:val="00A14128"/>
    <w:rsid w:val="00A14266"/>
    <w:rsid w:val="00A142FB"/>
    <w:rsid w:val="00A14E56"/>
    <w:rsid w:val="00A1552B"/>
    <w:rsid w:val="00A15C14"/>
    <w:rsid w:val="00A1607C"/>
    <w:rsid w:val="00A16117"/>
    <w:rsid w:val="00A16223"/>
    <w:rsid w:val="00A163FA"/>
    <w:rsid w:val="00A16AA2"/>
    <w:rsid w:val="00A172ED"/>
    <w:rsid w:val="00A173AD"/>
    <w:rsid w:val="00A200B7"/>
    <w:rsid w:val="00A20A83"/>
    <w:rsid w:val="00A20D32"/>
    <w:rsid w:val="00A20F40"/>
    <w:rsid w:val="00A20FEF"/>
    <w:rsid w:val="00A210F6"/>
    <w:rsid w:val="00A21979"/>
    <w:rsid w:val="00A22CE9"/>
    <w:rsid w:val="00A23223"/>
    <w:rsid w:val="00A23299"/>
    <w:rsid w:val="00A232F5"/>
    <w:rsid w:val="00A236FC"/>
    <w:rsid w:val="00A2409B"/>
    <w:rsid w:val="00A240FA"/>
    <w:rsid w:val="00A25C4D"/>
    <w:rsid w:val="00A2676C"/>
    <w:rsid w:val="00A26961"/>
    <w:rsid w:val="00A26A19"/>
    <w:rsid w:val="00A26C3A"/>
    <w:rsid w:val="00A27453"/>
    <w:rsid w:val="00A279E4"/>
    <w:rsid w:val="00A27D5B"/>
    <w:rsid w:val="00A307C4"/>
    <w:rsid w:val="00A309F4"/>
    <w:rsid w:val="00A30DC4"/>
    <w:rsid w:val="00A30FEE"/>
    <w:rsid w:val="00A31271"/>
    <w:rsid w:val="00A312B5"/>
    <w:rsid w:val="00A314B4"/>
    <w:rsid w:val="00A31F5D"/>
    <w:rsid w:val="00A322ED"/>
    <w:rsid w:val="00A33213"/>
    <w:rsid w:val="00A3364E"/>
    <w:rsid w:val="00A3398C"/>
    <w:rsid w:val="00A33E60"/>
    <w:rsid w:val="00A33FDB"/>
    <w:rsid w:val="00A341FA"/>
    <w:rsid w:val="00A34273"/>
    <w:rsid w:val="00A345D2"/>
    <w:rsid w:val="00A34AB8"/>
    <w:rsid w:val="00A35C8B"/>
    <w:rsid w:val="00A367D8"/>
    <w:rsid w:val="00A3727D"/>
    <w:rsid w:val="00A37E99"/>
    <w:rsid w:val="00A40A0E"/>
    <w:rsid w:val="00A40CFF"/>
    <w:rsid w:val="00A4108A"/>
    <w:rsid w:val="00A411D2"/>
    <w:rsid w:val="00A41435"/>
    <w:rsid w:val="00A4227A"/>
    <w:rsid w:val="00A424AE"/>
    <w:rsid w:val="00A42902"/>
    <w:rsid w:val="00A4295F"/>
    <w:rsid w:val="00A42B19"/>
    <w:rsid w:val="00A42B4A"/>
    <w:rsid w:val="00A42C18"/>
    <w:rsid w:val="00A42CC0"/>
    <w:rsid w:val="00A42DAC"/>
    <w:rsid w:val="00A434A2"/>
    <w:rsid w:val="00A438C6"/>
    <w:rsid w:val="00A43EF9"/>
    <w:rsid w:val="00A44271"/>
    <w:rsid w:val="00A45487"/>
    <w:rsid w:val="00A45D51"/>
    <w:rsid w:val="00A4603A"/>
    <w:rsid w:val="00A461C1"/>
    <w:rsid w:val="00A464F8"/>
    <w:rsid w:val="00A47929"/>
    <w:rsid w:val="00A4792A"/>
    <w:rsid w:val="00A47CBC"/>
    <w:rsid w:val="00A50649"/>
    <w:rsid w:val="00A5069B"/>
    <w:rsid w:val="00A50F0D"/>
    <w:rsid w:val="00A513A4"/>
    <w:rsid w:val="00A51CD4"/>
    <w:rsid w:val="00A524D3"/>
    <w:rsid w:val="00A52DC2"/>
    <w:rsid w:val="00A53724"/>
    <w:rsid w:val="00A5385A"/>
    <w:rsid w:val="00A54447"/>
    <w:rsid w:val="00A54849"/>
    <w:rsid w:val="00A54C5C"/>
    <w:rsid w:val="00A54EEB"/>
    <w:rsid w:val="00A55057"/>
    <w:rsid w:val="00A55504"/>
    <w:rsid w:val="00A55C1C"/>
    <w:rsid w:val="00A5653C"/>
    <w:rsid w:val="00A567AC"/>
    <w:rsid w:val="00A56A97"/>
    <w:rsid w:val="00A56DB8"/>
    <w:rsid w:val="00A57E00"/>
    <w:rsid w:val="00A57E3A"/>
    <w:rsid w:val="00A6060C"/>
    <w:rsid w:val="00A60A58"/>
    <w:rsid w:val="00A615AB"/>
    <w:rsid w:val="00A61901"/>
    <w:rsid w:val="00A61A3C"/>
    <w:rsid w:val="00A622BF"/>
    <w:rsid w:val="00A62997"/>
    <w:rsid w:val="00A631D3"/>
    <w:rsid w:val="00A63399"/>
    <w:rsid w:val="00A633AC"/>
    <w:rsid w:val="00A634B9"/>
    <w:rsid w:val="00A635AF"/>
    <w:rsid w:val="00A63B24"/>
    <w:rsid w:val="00A63B6B"/>
    <w:rsid w:val="00A640EF"/>
    <w:rsid w:val="00A642B3"/>
    <w:rsid w:val="00A645D3"/>
    <w:rsid w:val="00A6479C"/>
    <w:rsid w:val="00A65022"/>
    <w:rsid w:val="00A6548A"/>
    <w:rsid w:val="00A662DE"/>
    <w:rsid w:val="00A67330"/>
    <w:rsid w:val="00A676AA"/>
    <w:rsid w:val="00A70411"/>
    <w:rsid w:val="00A70A40"/>
    <w:rsid w:val="00A71C50"/>
    <w:rsid w:val="00A7286A"/>
    <w:rsid w:val="00A737A8"/>
    <w:rsid w:val="00A73AE5"/>
    <w:rsid w:val="00A73EFC"/>
    <w:rsid w:val="00A73F0F"/>
    <w:rsid w:val="00A7466E"/>
    <w:rsid w:val="00A74940"/>
    <w:rsid w:val="00A74BA5"/>
    <w:rsid w:val="00A74FDB"/>
    <w:rsid w:val="00A7575B"/>
    <w:rsid w:val="00A75C44"/>
    <w:rsid w:val="00A75CC0"/>
    <w:rsid w:val="00A75F44"/>
    <w:rsid w:val="00A7637F"/>
    <w:rsid w:val="00A769E7"/>
    <w:rsid w:val="00A776AA"/>
    <w:rsid w:val="00A77BBC"/>
    <w:rsid w:val="00A80277"/>
    <w:rsid w:val="00A81169"/>
    <w:rsid w:val="00A81504"/>
    <w:rsid w:val="00A818E5"/>
    <w:rsid w:val="00A81A08"/>
    <w:rsid w:val="00A81F68"/>
    <w:rsid w:val="00A82346"/>
    <w:rsid w:val="00A828AB"/>
    <w:rsid w:val="00A8294B"/>
    <w:rsid w:val="00A82F7A"/>
    <w:rsid w:val="00A83F8C"/>
    <w:rsid w:val="00A84085"/>
    <w:rsid w:val="00A84584"/>
    <w:rsid w:val="00A84A54"/>
    <w:rsid w:val="00A84A7E"/>
    <w:rsid w:val="00A858D3"/>
    <w:rsid w:val="00A8682F"/>
    <w:rsid w:val="00A86D90"/>
    <w:rsid w:val="00A87531"/>
    <w:rsid w:val="00A875B0"/>
    <w:rsid w:val="00A87965"/>
    <w:rsid w:val="00A87AD6"/>
    <w:rsid w:val="00A87FB1"/>
    <w:rsid w:val="00A90225"/>
    <w:rsid w:val="00A908F8"/>
    <w:rsid w:val="00A90A83"/>
    <w:rsid w:val="00A90C0A"/>
    <w:rsid w:val="00A90E35"/>
    <w:rsid w:val="00A917F3"/>
    <w:rsid w:val="00A91E9D"/>
    <w:rsid w:val="00A92772"/>
    <w:rsid w:val="00A92A10"/>
    <w:rsid w:val="00A92C6B"/>
    <w:rsid w:val="00A935BA"/>
    <w:rsid w:val="00A93749"/>
    <w:rsid w:val="00A93804"/>
    <w:rsid w:val="00A938FD"/>
    <w:rsid w:val="00A93F36"/>
    <w:rsid w:val="00A9403E"/>
    <w:rsid w:val="00A94114"/>
    <w:rsid w:val="00A94D64"/>
    <w:rsid w:val="00A94F22"/>
    <w:rsid w:val="00A9596D"/>
    <w:rsid w:val="00A96045"/>
    <w:rsid w:val="00A96686"/>
    <w:rsid w:val="00A967EA"/>
    <w:rsid w:val="00A968C6"/>
    <w:rsid w:val="00A96E03"/>
    <w:rsid w:val="00A96EB1"/>
    <w:rsid w:val="00A96F1C"/>
    <w:rsid w:val="00A97370"/>
    <w:rsid w:val="00A9742F"/>
    <w:rsid w:val="00A97937"/>
    <w:rsid w:val="00AA008B"/>
    <w:rsid w:val="00AA0F0F"/>
    <w:rsid w:val="00AA1147"/>
    <w:rsid w:val="00AA1D73"/>
    <w:rsid w:val="00AA2447"/>
    <w:rsid w:val="00AA24CF"/>
    <w:rsid w:val="00AA330C"/>
    <w:rsid w:val="00AA3434"/>
    <w:rsid w:val="00AA3BD9"/>
    <w:rsid w:val="00AA3C3C"/>
    <w:rsid w:val="00AA3E05"/>
    <w:rsid w:val="00AA4590"/>
    <w:rsid w:val="00AA4A09"/>
    <w:rsid w:val="00AA5317"/>
    <w:rsid w:val="00AA5550"/>
    <w:rsid w:val="00AA5575"/>
    <w:rsid w:val="00AA5FBD"/>
    <w:rsid w:val="00AA66C8"/>
    <w:rsid w:val="00AA72B3"/>
    <w:rsid w:val="00AA74E8"/>
    <w:rsid w:val="00AA7536"/>
    <w:rsid w:val="00AB0304"/>
    <w:rsid w:val="00AB080F"/>
    <w:rsid w:val="00AB089D"/>
    <w:rsid w:val="00AB09AA"/>
    <w:rsid w:val="00AB111E"/>
    <w:rsid w:val="00AB1443"/>
    <w:rsid w:val="00AB2194"/>
    <w:rsid w:val="00AB21D4"/>
    <w:rsid w:val="00AB234C"/>
    <w:rsid w:val="00AB3372"/>
    <w:rsid w:val="00AB3709"/>
    <w:rsid w:val="00AB408A"/>
    <w:rsid w:val="00AB4149"/>
    <w:rsid w:val="00AB42B4"/>
    <w:rsid w:val="00AB46D2"/>
    <w:rsid w:val="00AB489F"/>
    <w:rsid w:val="00AB4BC0"/>
    <w:rsid w:val="00AB4F6C"/>
    <w:rsid w:val="00AB5929"/>
    <w:rsid w:val="00AB5BB7"/>
    <w:rsid w:val="00AB5CC4"/>
    <w:rsid w:val="00AB6119"/>
    <w:rsid w:val="00AB68FB"/>
    <w:rsid w:val="00AB6C4B"/>
    <w:rsid w:val="00AB70CE"/>
    <w:rsid w:val="00AB733C"/>
    <w:rsid w:val="00AB7785"/>
    <w:rsid w:val="00AB7B2C"/>
    <w:rsid w:val="00AC0902"/>
    <w:rsid w:val="00AC0E64"/>
    <w:rsid w:val="00AC1047"/>
    <w:rsid w:val="00AC1D0B"/>
    <w:rsid w:val="00AC1F2E"/>
    <w:rsid w:val="00AC27EB"/>
    <w:rsid w:val="00AC290A"/>
    <w:rsid w:val="00AC29D8"/>
    <w:rsid w:val="00AC2A31"/>
    <w:rsid w:val="00AC314D"/>
    <w:rsid w:val="00AC3E28"/>
    <w:rsid w:val="00AC4294"/>
    <w:rsid w:val="00AC42B1"/>
    <w:rsid w:val="00AC439F"/>
    <w:rsid w:val="00AC54B3"/>
    <w:rsid w:val="00AC55B9"/>
    <w:rsid w:val="00AC5CF6"/>
    <w:rsid w:val="00AC5D24"/>
    <w:rsid w:val="00AC6496"/>
    <w:rsid w:val="00AC6847"/>
    <w:rsid w:val="00AC6A45"/>
    <w:rsid w:val="00AC6D3F"/>
    <w:rsid w:val="00AC6DB3"/>
    <w:rsid w:val="00AC715F"/>
    <w:rsid w:val="00AC71E2"/>
    <w:rsid w:val="00AC77BD"/>
    <w:rsid w:val="00AC7BF6"/>
    <w:rsid w:val="00AD0094"/>
    <w:rsid w:val="00AD0B72"/>
    <w:rsid w:val="00AD0F8F"/>
    <w:rsid w:val="00AD1144"/>
    <w:rsid w:val="00AD1447"/>
    <w:rsid w:val="00AD18C3"/>
    <w:rsid w:val="00AD1FBE"/>
    <w:rsid w:val="00AD2563"/>
    <w:rsid w:val="00AD2792"/>
    <w:rsid w:val="00AD2B49"/>
    <w:rsid w:val="00AD30C0"/>
    <w:rsid w:val="00AD3E87"/>
    <w:rsid w:val="00AD4274"/>
    <w:rsid w:val="00AD443D"/>
    <w:rsid w:val="00AD4AA7"/>
    <w:rsid w:val="00AD4FB7"/>
    <w:rsid w:val="00AD539C"/>
    <w:rsid w:val="00AD5444"/>
    <w:rsid w:val="00AD5710"/>
    <w:rsid w:val="00AD626C"/>
    <w:rsid w:val="00AD6462"/>
    <w:rsid w:val="00AD6914"/>
    <w:rsid w:val="00AD6FA8"/>
    <w:rsid w:val="00AD7227"/>
    <w:rsid w:val="00AD7634"/>
    <w:rsid w:val="00AD7766"/>
    <w:rsid w:val="00AD7AC5"/>
    <w:rsid w:val="00AE0229"/>
    <w:rsid w:val="00AE05BF"/>
    <w:rsid w:val="00AE0A27"/>
    <w:rsid w:val="00AE0A86"/>
    <w:rsid w:val="00AE118A"/>
    <w:rsid w:val="00AE14AA"/>
    <w:rsid w:val="00AE1831"/>
    <w:rsid w:val="00AE19A7"/>
    <w:rsid w:val="00AE2326"/>
    <w:rsid w:val="00AE2430"/>
    <w:rsid w:val="00AE2DAB"/>
    <w:rsid w:val="00AE2E46"/>
    <w:rsid w:val="00AE37FD"/>
    <w:rsid w:val="00AE4189"/>
    <w:rsid w:val="00AE479D"/>
    <w:rsid w:val="00AE506A"/>
    <w:rsid w:val="00AE54F3"/>
    <w:rsid w:val="00AE5EE2"/>
    <w:rsid w:val="00AE60D7"/>
    <w:rsid w:val="00AE62F9"/>
    <w:rsid w:val="00AE646B"/>
    <w:rsid w:val="00AE6C6C"/>
    <w:rsid w:val="00AE776A"/>
    <w:rsid w:val="00AE7C25"/>
    <w:rsid w:val="00AF042C"/>
    <w:rsid w:val="00AF0DF9"/>
    <w:rsid w:val="00AF1379"/>
    <w:rsid w:val="00AF13C2"/>
    <w:rsid w:val="00AF152A"/>
    <w:rsid w:val="00AF15B9"/>
    <w:rsid w:val="00AF215E"/>
    <w:rsid w:val="00AF21CF"/>
    <w:rsid w:val="00AF26E3"/>
    <w:rsid w:val="00AF31AC"/>
    <w:rsid w:val="00AF334E"/>
    <w:rsid w:val="00AF3BAE"/>
    <w:rsid w:val="00AF447F"/>
    <w:rsid w:val="00AF450B"/>
    <w:rsid w:val="00AF4817"/>
    <w:rsid w:val="00AF496D"/>
    <w:rsid w:val="00AF534B"/>
    <w:rsid w:val="00AF588C"/>
    <w:rsid w:val="00AF59CB"/>
    <w:rsid w:val="00AF5BE2"/>
    <w:rsid w:val="00AF612C"/>
    <w:rsid w:val="00AF6708"/>
    <w:rsid w:val="00AF69F5"/>
    <w:rsid w:val="00AF6D07"/>
    <w:rsid w:val="00AF6D63"/>
    <w:rsid w:val="00AF7156"/>
    <w:rsid w:val="00AF71A1"/>
    <w:rsid w:val="00AF775E"/>
    <w:rsid w:val="00AF788B"/>
    <w:rsid w:val="00AF7E73"/>
    <w:rsid w:val="00B0061B"/>
    <w:rsid w:val="00B00662"/>
    <w:rsid w:val="00B00C0F"/>
    <w:rsid w:val="00B00C38"/>
    <w:rsid w:val="00B00EBE"/>
    <w:rsid w:val="00B00FFC"/>
    <w:rsid w:val="00B01D3D"/>
    <w:rsid w:val="00B021B7"/>
    <w:rsid w:val="00B02456"/>
    <w:rsid w:val="00B025C8"/>
    <w:rsid w:val="00B02EE2"/>
    <w:rsid w:val="00B03175"/>
    <w:rsid w:val="00B03B91"/>
    <w:rsid w:val="00B0403C"/>
    <w:rsid w:val="00B04134"/>
    <w:rsid w:val="00B0498B"/>
    <w:rsid w:val="00B0502E"/>
    <w:rsid w:val="00B05C57"/>
    <w:rsid w:val="00B0620A"/>
    <w:rsid w:val="00B06748"/>
    <w:rsid w:val="00B06931"/>
    <w:rsid w:val="00B07269"/>
    <w:rsid w:val="00B07753"/>
    <w:rsid w:val="00B07C7C"/>
    <w:rsid w:val="00B07EC0"/>
    <w:rsid w:val="00B07ED5"/>
    <w:rsid w:val="00B101B6"/>
    <w:rsid w:val="00B102A3"/>
    <w:rsid w:val="00B10BF7"/>
    <w:rsid w:val="00B10DB8"/>
    <w:rsid w:val="00B11132"/>
    <w:rsid w:val="00B11305"/>
    <w:rsid w:val="00B11837"/>
    <w:rsid w:val="00B1191E"/>
    <w:rsid w:val="00B11D72"/>
    <w:rsid w:val="00B11DFC"/>
    <w:rsid w:val="00B12231"/>
    <w:rsid w:val="00B123F3"/>
    <w:rsid w:val="00B13009"/>
    <w:rsid w:val="00B14198"/>
    <w:rsid w:val="00B14394"/>
    <w:rsid w:val="00B1447E"/>
    <w:rsid w:val="00B15449"/>
    <w:rsid w:val="00B15503"/>
    <w:rsid w:val="00B1607D"/>
    <w:rsid w:val="00B1619B"/>
    <w:rsid w:val="00B164AE"/>
    <w:rsid w:val="00B178EA"/>
    <w:rsid w:val="00B17B57"/>
    <w:rsid w:val="00B20C1F"/>
    <w:rsid w:val="00B21A06"/>
    <w:rsid w:val="00B21F82"/>
    <w:rsid w:val="00B2255F"/>
    <w:rsid w:val="00B2309F"/>
    <w:rsid w:val="00B2322C"/>
    <w:rsid w:val="00B236CD"/>
    <w:rsid w:val="00B23844"/>
    <w:rsid w:val="00B23B18"/>
    <w:rsid w:val="00B23C6B"/>
    <w:rsid w:val="00B24771"/>
    <w:rsid w:val="00B247A6"/>
    <w:rsid w:val="00B247C5"/>
    <w:rsid w:val="00B24AC0"/>
    <w:rsid w:val="00B25018"/>
    <w:rsid w:val="00B253E7"/>
    <w:rsid w:val="00B254E0"/>
    <w:rsid w:val="00B2595A"/>
    <w:rsid w:val="00B26224"/>
    <w:rsid w:val="00B263E5"/>
    <w:rsid w:val="00B2647A"/>
    <w:rsid w:val="00B26C06"/>
    <w:rsid w:val="00B2708E"/>
    <w:rsid w:val="00B2774B"/>
    <w:rsid w:val="00B30225"/>
    <w:rsid w:val="00B303CC"/>
    <w:rsid w:val="00B316E7"/>
    <w:rsid w:val="00B3275E"/>
    <w:rsid w:val="00B32805"/>
    <w:rsid w:val="00B32A09"/>
    <w:rsid w:val="00B32A66"/>
    <w:rsid w:val="00B32FC5"/>
    <w:rsid w:val="00B3308E"/>
    <w:rsid w:val="00B330F8"/>
    <w:rsid w:val="00B33B62"/>
    <w:rsid w:val="00B33EF9"/>
    <w:rsid w:val="00B346FC"/>
    <w:rsid w:val="00B3491E"/>
    <w:rsid w:val="00B34C19"/>
    <w:rsid w:val="00B35107"/>
    <w:rsid w:val="00B355FD"/>
    <w:rsid w:val="00B35963"/>
    <w:rsid w:val="00B359EB"/>
    <w:rsid w:val="00B35D85"/>
    <w:rsid w:val="00B36306"/>
    <w:rsid w:val="00B363A8"/>
    <w:rsid w:val="00B3661E"/>
    <w:rsid w:val="00B36C32"/>
    <w:rsid w:val="00B373A0"/>
    <w:rsid w:val="00B37886"/>
    <w:rsid w:val="00B40967"/>
    <w:rsid w:val="00B40C89"/>
    <w:rsid w:val="00B42040"/>
    <w:rsid w:val="00B4212A"/>
    <w:rsid w:val="00B42513"/>
    <w:rsid w:val="00B43C4C"/>
    <w:rsid w:val="00B43E8C"/>
    <w:rsid w:val="00B44263"/>
    <w:rsid w:val="00B44711"/>
    <w:rsid w:val="00B449CA"/>
    <w:rsid w:val="00B45884"/>
    <w:rsid w:val="00B45970"/>
    <w:rsid w:val="00B45D1D"/>
    <w:rsid w:val="00B4644A"/>
    <w:rsid w:val="00B46609"/>
    <w:rsid w:val="00B46AB2"/>
    <w:rsid w:val="00B46AB5"/>
    <w:rsid w:val="00B46B16"/>
    <w:rsid w:val="00B46D4B"/>
    <w:rsid w:val="00B46F4B"/>
    <w:rsid w:val="00B500FE"/>
    <w:rsid w:val="00B50553"/>
    <w:rsid w:val="00B506A7"/>
    <w:rsid w:val="00B50767"/>
    <w:rsid w:val="00B50A2D"/>
    <w:rsid w:val="00B50D83"/>
    <w:rsid w:val="00B51896"/>
    <w:rsid w:val="00B52020"/>
    <w:rsid w:val="00B52C07"/>
    <w:rsid w:val="00B538F4"/>
    <w:rsid w:val="00B53A25"/>
    <w:rsid w:val="00B53F03"/>
    <w:rsid w:val="00B54228"/>
    <w:rsid w:val="00B542CA"/>
    <w:rsid w:val="00B54A1F"/>
    <w:rsid w:val="00B54D5A"/>
    <w:rsid w:val="00B55026"/>
    <w:rsid w:val="00B55152"/>
    <w:rsid w:val="00B55688"/>
    <w:rsid w:val="00B557B5"/>
    <w:rsid w:val="00B55BC1"/>
    <w:rsid w:val="00B55F8C"/>
    <w:rsid w:val="00B56D0A"/>
    <w:rsid w:val="00B56D57"/>
    <w:rsid w:val="00B56D6D"/>
    <w:rsid w:val="00B57A43"/>
    <w:rsid w:val="00B57C26"/>
    <w:rsid w:val="00B57CAB"/>
    <w:rsid w:val="00B60101"/>
    <w:rsid w:val="00B602A3"/>
    <w:rsid w:val="00B6069D"/>
    <w:rsid w:val="00B60930"/>
    <w:rsid w:val="00B61374"/>
    <w:rsid w:val="00B6222A"/>
    <w:rsid w:val="00B622CB"/>
    <w:rsid w:val="00B624FA"/>
    <w:rsid w:val="00B628BE"/>
    <w:rsid w:val="00B62B1D"/>
    <w:rsid w:val="00B631D0"/>
    <w:rsid w:val="00B631E2"/>
    <w:rsid w:val="00B6325C"/>
    <w:rsid w:val="00B633EE"/>
    <w:rsid w:val="00B63B1F"/>
    <w:rsid w:val="00B63D30"/>
    <w:rsid w:val="00B644C0"/>
    <w:rsid w:val="00B65380"/>
    <w:rsid w:val="00B65ABC"/>
    <w:rsid w:val="00B65EF5"/>
    <w:rsid w:val="00B6624F"/>
    <w:rsid w:val="00B664F9"/>
    <w:rsid w:val="00B665F7"/>
    <w:rsid w:val="00B67EBB"/>
    <w:rsid w:val="00B67F7C"/>
    <w:rsid w:val="00B70CB5"/>
    <w:rsid w:val="00B70F66"/>
    <w:rsid w:val="00B712D3"/>
    <w:rsid w:val="00B7150A"/>
    <w:rsid w:val="00B724D8"/>
    <w:rsid w:val="00B72B43"/>
    <w:rsid w:val="00B73624"/>
    <w:rsid w:val="00B736FD"/>
    <w:rsid w:val="00B73DE8"/>
    <w:rsid w:val="00B73FE4"/>
    <w:rsid w:val="00B740D0"/>
    <w:rsid w:val="00B74CCC"/>
    <w:rsid w:val="00B74D8C"/>
    <w:rsid w:val="00B75644"/>
    <w:rsid w:val="00B75B8B"/>
    <w:rsid w:val="00B75E93"/>
    <w:rsid w:val="00B7608F"/>
    <w:rsid w:val="00B760DD"/>
    <w:rsid w:val="00B80C88"/>
    <w:rsid w:val="00B81A61"/>
    <w:rsid w:val="00B81CAA"/>
    <w:rsid w:val="00B82788"/>
    <w:rsid w:val="00B82A26"/>
    <w:rsid w:val="00B82D86"/>
    <w:rsid w:val="00B830DC"/>
    <w:rsid w:val="00B83507"/>
    <w:rsid w:val="00B8368A"/>
    <w:rsid w:val="00B83D32"/>
    <w:rsid w:val="00B83D8A"/>
    <w:rsid w:val="00B84D0F"/>
    <w:rsid w:val="00B84DB0"/>
    <w:rsid w:val="00B8505C"/>
    <w:rsid w:val="00B855B4"/>
    <w:rsid w:val="00B86072"/>
    <w:rsid w:val="00B860A5"/>
    <w:rsid w:val="00B8638E"/>
    <w:rsid w:val="00B86939"/>
    <w:rsid w:val="00B86A35"/>
    <w:rsid w:val="00B86AEF"/>
    <w:rsid w:val="00B86CF5"/>
    <w:rsid w:val="00B86F99"/>
    <w:rsid w:val="00B86FAA"/>
    <w:rsid w:val="00B8762C"/>
    <w:rsid w:val="00B90C13"/>
    <w:rsid w:val="00B90D08"/>
    <w:rsid w:val="00B91108"/>
    <w:rsid w:val="00B918F5"/>
    <w:rsid w:val="00B91D29"/>
    <w:rsid w:val="00B9205F"/>
    <w:rsid w:val="00B921B2"/>
    <w:rsid w:val="00B92303"/>
    <w:rsid w:val="00B9270B"/>
    <w:rsid w:val="00B927DD"/>
    <w:rsid w:val="00B93015"/>
    <w:rsid w:val="00B932AA"/>
    <w:rsid w:val="00B9373B"/>
    <w:rsid w:val="00B93A0D"/>
    <w:rsid w:val="00B93A1E"/>
    <w:rsid w:val="00B93C81"/>
    <w:rsid w:val="00B93E45"/>
    <w:rsid w:val="00B93FE4"/>
    <w:rsid w:val="00B94111"/>
    <w:rsid w:val="00B94179"/>
    <w:rsid w:val="00B9460B"/>
    <w:rsid w:val="00B964B0"/>
    <w:rsid w:val="00B97A80"/>
    <w:rsid w:val="00B97B41"/>
    <w:rsid w:val="00B97D4B"/>
    <w:rsid w:val="00B97E57"/>
    <w:rsid w:val="00B97EBB"/>
    <w:rsid w:val="00BA012D"/>
    <w:rsid w:val="00BA0158"/>
    <w:rsid w:val="00BA076D"/>
    <w:rsid w:val="00BA117A"/>
    <w:rsid w:val="00BA16BF"/>
    <w:rsid w:val="00BA193A"/>
    <w:rsid w:val="00BA1D0D"/>
    <w:rsid w:val="00BA1DFD"/>
    <w:rsid w:val="00BA2A3E"/>
    <w:rsid w:val="00BA31C5"/>
    <w:rsid w:val="00BA38CB"/>
    <w:rsid w:val="00BA38F1"/>
    <w:rsid w:val="00BA3B70"/>
    <w:rsid w:val="00BA3EAB"/>
    <w:rsid w:val="00BA44DD"/>
    <w:rsid w:val="00BA4817"/>
    <w:rsid w:val="00BA4B94"/>
    <w:rsid w:val="00BA539F"/>
    <w:rsid w:val="00BA5806"/>
    <w:rsid w:val="00BA588A"/>
    <w:rsid w:val="00BA660C"/>
    <w:rsid w:val="00BA690E"/>
    <w:rsid w:val="00BA6C5E"/>
    <w:rsid w:val="00BA7398"/>
    <w:rsid w:val="00BA73DA"/>
    <w:rsid w:val="00BA75CB"/>
    <w:rsid w:val="00BA7C40"/>
    <w:rsid w:val="00BB00E8"/>
    <w:rsid w:val="00BB0221"/>
    <w:rsid w:val="00BB0E04"/>
    <w:rsid w:val="00BB0E1F"/>
    <w:rsid w:val="00BB1425"/>
    <w:rsid w:val="00BB1483"/>
    <w:rsid w:val="00BB1CAA"/>
    <w:rsid w:val="00BB1D12"/>
    <w:rsid w:val="00BB1EE1"/>
    <w:rsid w:val="00BB2396"/>
    <w:rsid w:val="00BB245A"/>
    <w:rsid w:val="00BB266D"/>
    <w:rsid w:val="00BB290A"/>
    <w:rsid w:val="00BB2BB3"/>
    <w:rsid w:val="00BB2F89"/>
    <w:rsid w:val="00BB2F91"/>
    <w:rsid w:val="00BB3699"/>
    <w:rsid w:val="00BB3EBB"/>
    <w:rsid w:val="00BB4185"/>
    <w:rsid w:val="00BB4D37"/>
    <w:rsid w:val="00BB5855"/>
    <w:rsid w:val="00BB5A96"/>
    <w:rsid w:val="00BB5CB5"/>
    <w:rsid w:val="00BB5D67"/>
    <w:rsid w:val="00BB5E0E"/>
    <w:rsid w:val="00BB6131"/>
    <w:rsid w:val="00BB6151"/>
    <w:rsid w:val="00BB693E"/>
    <w:rsid w:val="00BB6EB6"/>
    <w:rsid w:val="00BB71EC"/>
    <w:rsid w:val="00BC09BF"/>
    <w:rsid w:val="00BC0EEB"/>
    <w:rsid w:val="00BC0EF8"/>
    <w:rsid w:val="00BC0F7D"/>
    <w:rsid w:val="00BC1793"/>
    <w:rsid w:val="00BC18E0"/>
    <w:rsid w:val="00BC1CDF"/>
    <w:rsid w:val="00BC232D"/>
    <w:rsid w:val="00BC2C53"/>
    <w:rsid w:val="00BC405E"/>
    <w:rsid w:val="00BC4B0A"/>
    <w:rsid w:val="00BC4DDE"/>
    <w:rsid w:val="00BC4F22"/>
    <w:rsid w:val="00BC505D"/>
    <w:rsid w:val="00BC545B"/>
    <w:rsid w:val="00BC5C67"/>
    <w:rsid w:val="00BC5D99"/>
    <w:rsid w:val="00BC6183"/>
    <w:rsid w:val="00BC6517"/>
    <w:rsid w:val="00BC683C"/>
    <w:rsid w:val="00BC6A1D"/>
    <w:rsid w:val="00BC6B00"/>
    <w:rsid w:val="00BC7192"/>
    <w:rsid w:val="00BC7403"/>
    <w:rsid w:val="00BC763F"/>
    <w:rsid w:val="00BC7A0F"/>
    <w:rsid w:val="00BD0774"/>
    <w:rsid w:val="00BD0CE4"/>
    <w:rsid w:val="00BD10BD"/>
    <w:rsid w:val="00BD150C"/>
    <w:rsid w:val="00BD17D0"/>
    <w:rsid w:val="00BD1C55"/>
    <w:rsid w:val="00BD2D45"/>
    <w:rsid w:val="00BD2F9F"/>
    <w:rsid w:val="00BD3739"/>
    <w:rsid w:val="00BD37F7"/>
    <w:rsid w:val="00BD4456"/>
    <w:rsid w:val="00BD46AC"/>
    <w:rsid w:val="00BD4762"/>
    <w:rsid w:val="00BD4A0F"/>
    <w:rsid w:val="00BD4C1D"/>
    <w:rsid w:val="00BD516E"/>
    <w:rsid w:val="00BD5318"/>
    <w:rsid w:val="00BD56C7"/>
    <w:rsid w:val="00BD5934"/>
    <w:rsid w:val="00BD5FFD"/>
    <w:rsid w:val="00BD69B7"/>
    <w:rsid w:val="00BD6CD8"/>
    <w:rsid w:val="00BD703E"/>
    <w:rsid w:val="00BD7DA4"/>
    <w:rsid w:val="00BD7F87"/>
    <w:rsid w:val="00BE050E"/>
    <w:rsid w:val="00BE09A1"/>
    <w:rsid w:val="00BE1180"/>
    <w:rsid w:val="00BE1597"/>
    <w:rsid w:val="00BE1A8F"/>
    <w:rsid w:val="00BE1B03"/>
    <w:rsid w:val="00BE1F0A"/>
    <w:rsid w:val="00BE1F3C"/>
    <w:rsid w:val="00BE29D1"/>
    <w:rsid w:val="00BE2D30"/>
    <w:rsid w:val="00BE448E"/>
    <w:rsid w:val="00BE44B8"/>
    <w:rsid w:val="00BE4BF0"/>
    <w:rsid w:val="00BE502A"/>
    <w:rsid w:val="00BE521E"/>
    <w:rsid w:val="00BE54D6"/>
    <w:rsid w:val="00BE58D7"/>
    <w:rsid w:val="00BE5905"/>
    <w:rsid w:val="00BE5E6D"/>
    <w:rsid w:val="00BE5FB2"/>
    <w:rsid w:val="00BE6123"/>
    <w:rsid w:val="00BE6661"/>
    <w:rsid w:val="00BE6786"/>
    <w:rsid w:val="00BE68A3"/>
    <w:rsid w:val="00BE7423"/>
    <w:rsid w:val="00BE7C51"/>
    <w:rsid w:val="00BF0276"/>
    <w:rsid w:val="00BF0AFB"/>
    <w:rsid w:val="00BF1988"/>
    <w:rsid w:val="00BF1A83"/>
    <w:rsid w:val="00BF22DA"/>
    <w:rsid w:val="00BF23FC"/>
    <w:rsid w:val="00BF24F3"/>
    <w:rsid w:val="00BF29CF"/>
    <w:rsid w:val="00BF2DE2"/>
    <w:rsid w:val="00BF3A8F"/>
    <w:rsid w:val="00BF3CDD"/>
    <w:rsid w:val="00BF447C"/>
    <w:rsid w:val="00BF44B4"/>
    <w:rsid w:val="00BF48B2"/>
    <w:rsid w:val="00BF499A"/>
    <w:rsid w:val="00BF54C0"/>
    <w:rsid w:val="00BF5CA8"/>
    <w:rsid w:val="00BF6578"/>
    <w:rsid w:val="00BF6D59"/>
    <w:rsid w:val="00BF70C3"/>
    <w:rsid w:val="00BF7209"/>
    <w:rsid w:val="00BF7755"/>
    <w:rsid w:val="00BF7A79"/>
    <w:rsid w:val="00BF7E9D"/>
    <w:rsid w:val="00C00076"/>
    <w:rsid w:val="00C00393"/>
    <w:rsid w:val="00C00489"/>
    <w:rsid w:val="00C00A1C"/>
    <w:rsid w:val="00C0126B"/>
    <w:rsid w:val="00C01553"/>
    <w:rsid w:val="00C01B1E"/>
    <w:rsid w:val="00C01E69"/>
    <w:rsid w:val="00C029B9"/>
    <w:rsid w:val="00C02A33"/>
    <w:rsid w:val="00C02C66"/>
    <w:rsid w:val="00C030AD"/>
    <w:rsid w:val="00C0318F"/>
    <w:rsid w:val="00C04C70"/>
    <w:rsid w:val="00C04E30"/>
    <w:rsid w:val="00C04E49"/>
    <w:rsid w:val="00C059C3"/>
    <w:rsid w:val="00C0729B"/>
    <w:rsid w:val="00C074BA"/>
    <w:rsid w:val="00C07991"/>
    <w:rsid w:val="00C1014F"/>
    <w:rsid w:val="00C10592"/>
    <w:rsid w:val="00C10681"/>
    <w:rsid w:val="00C10A3A"/>
    <w:rsid w:val="00C10AF3"/>
    <w:rsid w:val="00C10C8F"/>
    <w:rsid w:val="00C10DDA"/>
    <w:rsid w:val="00C12057"/>
    <w:rsid w:val="00C123A4"/>
    <w:rsid w:val="00C12F50"/>
    <w:rsid w:val="00C13159"/>
    <w:rsid w:val="00C136EE"/>
    <w:rsid w:val="00C137BB"/>
    <w:rsid w:val="00C1398E"/>
    <w:rsid w:val="00C13FA7"/>
    <w:rsid w:val="00C14A88"/>
    <w:rsid w:val="00C14F24"/>
    <w:rsid w:val="00C1519B"/>
    <w:rsid w:val="00C1559D"/>
    <w:rsid w:val="00C15B3F"/>
    <w:rsid w:val="00C15D97"/>
    <w:rsid w:val="00C164A7"/>
    <w:rsid w:val="00C1686A"/>
    <w:rsid w:val="00C16A2A"/>
    <w:rsid w:val="00C16BFB"/>
    <w:rsid w:val="00C17930"/>
    <w:rsid w:val="00C17C96"/>
    <w:rsid w:val="00C203F6"/>
    <w:rsid w:val="00C20632"/>
    <w:rsid w:val="00C20F94"/>
    <w:rsid w:val="00C210C1"/>
    <w:rsid w:val="00C21762"/>
    <w:rsid w:val="00C222A5"/>
    <w:rsid w:val="00C22718"/>
    <w:rsid w:val="00C22A31"/>
    <w:rsid w:val="00C23794"/>
    <w:rsid w:val="00C237F9"/>
    <w:rsid w:val="00C238DE"/>
    <w:rsid w:val="00C24104"/>
    <w:rsid w:val="00C243AE"/>
    <w:rsid w:val="00C24E4C"/>
    <w:rsid w:val="00C25656"/>
    <w:rsid w:val="00C259C8"/>
    <w:rsid w:val="00C26242"/>
    <w:rsid w:val="00C26327"/>
    <w:rsid w:val="00C269D3"/>
    <w:rsid w:val="00C26EF8"/>
    <w:rsid w:val="00C2742F"/>
    <w:rsid w:val="00C27468"/>
    <w:rsid w:val="00C27862"/>
    <w:rsid w:val="00C27B5F"/>
    <w:rsid w:val="00C27E6E"/>
    <w:rsid w:val="00C30CEE"/>
    <w:rsid w:val="00C30D2B"/>
    <w:rsid w:val="00C30D36"/>
    <w:rsid w:val="00C31321"/>
    <w:rsid w:val="00C31630"/>
    <w:rsid w:val="00C317A1"/>
    <w:rsid w:val="00C31B09"/>
    <w:rsid w:val="00C3271C"/>
    <w:rsid w:val="00C328C8"/>
    <w:rsid w:val="00C32994"/>
    <w:rsid w:val="00C329F9"/>
    <w:rsid w:val="00C33079"/>
    <w:rsid w:val="00C331B7"/>
    <w:rsid w:val="00C345E8"/>
    <w:rsid w:val="00C346B9"/>
    <w:rsid w:val="00C35035"/>
    <w:rsid w:val="00C350FD"/>
    <w:rsid w:val="00C35679"/>
    <w:rsid w:val="00C359E5"/>
    <w:rsid w:val="00C35F70"/>
    <w:rsid w:val="00C3668C"/>
    <w:rsid w:val="00C36760"/>
    <w:rsid w:val="00C36BCD"/>
    <w:rsid w:val="00C37334"/>
    <w:rsid w:val="00C37C9B"/>
    <w:rsid w:val="00C401DF"/>
    <w:rsid w:val="00C40865"/>
    <w:rsid w:val="00C40EED"/>
    <w:rsid w:val="00C4118F"/>
    <w:rsid w:val="00C41208"/>
    <w:rsid w:val="00C4197A"/>
    <w:rsid w:val="00C42631"/>
    <w:rsid w:val="00C42BB0"/>
    <w:rsid w:val="00C433E9"/>
    <w:rsid w:val="00C43526"/>
    <w:rsid w:val="00C4354B"/>
    <w:rsid w:val="00C43B74"/>
    <w:rsid w:val="00C44158"/>
    <w:rsid w:val="00C4415E"/>
    <w:rsid w:val="00C445B1"/>
    <w:rsid w:val="00C4497E"/>
    <w:rsid w:val="00C449E3"/>
    <w:rsid w:val="00C44BE0"/>
    <w:rsid w:val="00C44C38"/>
    <w:rsid w:val="00C44DAB"/>
    <w:rsid w:val="00C455DF"/>
    <w:rsid w:val="00C45C93"/>
    <w:rsid w:val="00C46AA1"/>
    <w:rsid w:val="00C46B9C"/>
    <w:rsid w:val="00C46DD1"/>
    <w:rsid w:val="00C47F20"/>
    <w:rsid w:val="00C500EC"/>
    <w:rsid w:val="00C50741"/>
    <w:rsid w:val="00C50BB2"/>
    <w:rsid w:val="00C512AB"/>
    <w:rsid w:val="00C51579"/>
    <w:rsid w:val="00C515A6"/>
    <w:rsid w:val="00C51917"/>
    <w:rsid w:val="00C51A1A"/>
    <w:rsid w:val="00C5269F"/>
    <w:rsid w:val="00C526AD"/>
    <w:rsid w:val="00C526B2"/>
    <w:rsid w:val="00C532E6"/>
    <w:rsid w:val="00C5364F"/>
    <w:rsid w:val="00C53C96"/>
    <w:rsid w:val="00C53CE3"/>
    <w:rsid w:val="00C53DC3"/>
    <w:rsid w:val="00C53EDC"/>
    <w:rsid w:val="00C548EE"/>
    <w:rsid w:val="00C54927"/>
    <w:rsid w:val="00C54D16"/>
    <w:rsid w:val="00C5534E"/>
    <w:rsid w:val="00C55969"/>
    <w:rsid w:val="00C55CF2"/>
    <w:rsid w:val="00C55D17"/>
    <w:rsid w:val="00C55FEE"/>
    <w:rsid w:val="00C56674"/>
    <w:rsid w:val="00C569F4"/>
    <w:rsid w:val="00C56A9B"/>
    <w:rsid w:val="00C56D22"/>
    <w:rsid w:val="00C57FDC"/>
    <w:rsid w:val="00C60AAA"/>
    <w:rsid w:val="00C60F7C"/>
    <w:rsid w:val="00C61596"/>
    <w:rsid w:val="00C61F1F"/>
    <w:rsid w:val="00C625E0"/>
    <w:rsid w:val="00C6273A"/>
    <w:rsid w:val="00C62CD2"/>
    <w:rsid w:val="00C62CF6"/>
    <w:rsid w:val="00C62DA1"/>
    <w:rsid w:val="00C63414"/>
    <w:rsid w:val="00C63703"/>
    <w:rsid w:val="00C63985"/>
    <w:rsid w:val="00C642DD"/>
    <w:rsid w:val="00C643DD"/>
    <w:rsid w:val="00C6444B"/>
    <w:rsid w:val="00C64780"/>
    <w:rsid w:val="00C647A9"/>
    <w:rsid w:val="00C6523B"/>
    <w:rsid w:val="00C65CC8"/>
    <w:rsid w:val="00C65D60"/>
    <w:rsid w:val="00C6617E"/>
    <w:rsid w:val="00C666F4"/>
    <w:rsid w:val="00C66BFF"/>
    <w:rsid w:val="00C706D3"/>
    <w:rsid w:val="00C70EEB"/>
    <w:rsid w:val="00C7194F"/>
    <w:rsid w:val="00C71AE1"/>
    <w:rsid w:val="00C71EDE"/>
    <w:rsid w:val="00C7201A"/>
    <w:rsid w:val="00C72D07"/>
    <w:rsid w:val="00C732E4"/>
    <w:rsid w:val="00C738E2"/>
    <w:rsid w:val="00C738E8"/>
    <w:rsid w:val="00C73AD4"/>
    <w:rsid w:val="00C75197"/>
    <w:rsid w:val="00C752FD"/>
    <w:rsid w:val="00C7563D"/>
    <w:rsid w:val="00C75A64"/>
    <w:rsid w:val="00C75CDB"/>
    <w:rsid w:val="00C769A4"/>
    <w:rsid w:val="00C771D3"/>
    <w:rsid w:val="00C772E7"/>
    <w:rsid w:val="00C775DC"/>
    <w:rsid w:val="00C7760F"/>
    <w:rsid w:val="00C77E9A"/>
    <w:rsid w:val="00C80138"/>
    <w:rsid w:val="00C80692"/>
    <w:rsid w:val="00C80766"/>
    <w:rsid w:val="00C80E38"/>
    <w:rsid w:val="00C8166A"/>
    <w:rsid w:val="00C81DC1"/>
    <w:rsid w:val="00C81FFA"/>
    <w:rsid w:val="00C82E43"/>
    <w:rsid w:val="00C8344B"/>
    <w:rsid w:val="00C835DD"/>
    <w:rsid w:val="00C83B78"/>
    <w:rsid w:val="00C83EED"/>
    <w:rsid w:val="00C83FF4"/>
    <w:rsid w:val="00C84000"/>
    <w:rsid w:val="00C8432A"/>
    <w:rsid w:val="00C84522"/>
    <w:rsid w:val="00C84842"/>
    <w:rsid w:val="00C84F40"/>
    <w:rsid w:val="00C85093"/>
    <w:rsid w:val="00C850CB"/>
    <w:rsid w:val="00C86496"/>
    <w:rsid w:val="00C8661B"/>
    <w:rsid w:val="00C86ADA"/>
    <w:rsid w:val="00C86AE1"/>
    <w:rsid w:val="00C86BB0"/>
    <w:rsid w:val="00C86FC5"/>
    <w:rsid w:val="00C876B7"/>
    <w:rsid w:val="00C87D96"/>
    <w:rsid w:val="00C90488"/>
    <w:rsid w:val="00C90D95"/>
    <w:rsid w:val="00C90E42"/>
    <w:rsid w:val="00C90F0C"/>
    <w:rsid w:val="00C91043"/>
    <w:rsid w:val="00C9136E"/>
    <w:rsid w:val="00C91787"/>
    <w:rsid w:val="00C923E3"/>
    <w:rsid w:val="00C9296C"/>
    <w:rsid w:val="00C92B92"/>
    <w:rsid w:val="00C93D62"/>
    <w:rsid w:val="00C93D89"/>
    <w:rsid w:val="00C945B2"/>
    <w:rsid w:val="00C94CB8"/>
    <w:rsid w:val="00C94F85"/>
    <w:rsid w:val="00C95B97"/>
    <w:rsid w:val="00C96392"/>
    <w:rsid w:val="00C964E7"/>
    <w:rsid w:val="00C97236"/>
    <w:rsid w:val="00C97278"/>
    <w:rsid w:val="00C97463"/>
    <w:rsid w:val="00C975AE"/>
    <w:rsid w:val="00C97B0E"/>
    <w:rsid w:val="00C97D40"/>
    <w:rsid w:val="00C97E26"/>
    <w:rsid w:val="00CA1CD5"/>
    <w:rsid w:val="00CA28CF"/>
    <w:rsid w:val="00CA28D1"/>
    <w:rsid w:val="00CA2FF4"/>
    <w:rsid w:val="00CA35C8"/>
    <w:rsid w:val="00CA39D0"/>
    <w:rsid w:val="00CA3D0C"/>
    <w:rsid w:val="00CA3D5B"/>
    <w:rsid w:val="00CA46C5"/>
    <w:rsid w:val="00CA49BF"/>
    <w:rsid w:val="00CA5BB6"/>
    <w:rsid w:val="00CA5CDB"/>
    <w:rsid w:val="00CA6068"/>
    <w:rsid w:val="00CA6D14"/>
    <w:rsid w:val="00CA72CF"/>
    <w:rsid w:val="00CA77FD"/>
    <w:rsid w:val="00CA7890"/>
    <w:rsid w:val="00CA7948"/>
    <w:rsid w:val="00CA7E7D"/>
    <w:rsid w:val="00CB0D50"/>
    <w:rsid w:val="00CB0EDD"/>
    <w:rsid w:val="00CB1998"/>
    <w:rsid w:val="00CB1D6D"/>
    <w:rsid w:val="00CB239C"/>
    <w:rsid w:val="00CB358E"/>
    <w:rsid w:val="00CB3603"/>
    <w:rsid w:val="00CB39EB"/>
    <w:rsid w:val="00CB3B72"/>
    <w:rsid w:val="00CB3C35"/>
    <w:rsid w:val="00CB3F59"/>
    <w:rsid w:val="00CB42EE"/>
    <w:rsid w:val="00CB45DA"/>
    <w:rsid w:val="00CB500F"/>
    <w:rsid w:val="00CB5A9B"/>
    <w:rsid w:val="00CB601A"/>
    <w:rsid w:val="00CB665E"/>
    <w:rsid w:val="00CB6CD7"/>
    <w:rsid w:val="00CB6E02"/>
    <w:rsid w:val="00CB6E43"/>
    <w:rsid w:val="00CB70AC"/>
    <w:rsid w:val="00CB7AAA"/>
    <w:rsid w:val="00CC03C7"/>
    <w:rsid w:val="00CC06B0"/>
    <w:rsid w:val="00CC09A8"/>
    <w:rsid w:val="00CC10B2"/>
    <w:rsid w:val="00CC1833"/>
    <w:rsid w:val="00CC1E57"/>
    <w:rsid w:val="00CC315B"/>
    <w:rsid w:val="00CC32FD"/>
    <w:rsid w:val="00CC3709"/>
    <w:rsid w:val="00CC3749"/>
    <w:rsid w:val="00CC45FA"/>
    <w:rsid w:val="00CC4B27"/>
    <w:rsid w:val="00CC540D"/>
    <w:rsid w:val="00CC5D55"/>
    <w:rsid w:val="00CC6397"/>
    <w:rsid w:val="00CC70E7"/>
    <w:rsid w:val="00CC71FF"/>
    <w:rsid w:val="00CC7704"/>
    <w:rsid w:val="00CD0638"/>
    <w:rsid w:val="00CD0671"/>
    <w:rsid w:val="00CD09ED"/>
    <w:rsid w:val="00CD0CBA"/>
    <w:rsid w:val="00CD11B6"/>
    <w:rsid w:val="00CD128E"/>
    <w:rsid w:val="00CD1ACD"/>
    <w:rsid w:val="00CD1D4A"/>
    <w:rsid w:val="00CD223A"/>
    <w:rsid w:val="00CD2D79"/>
    <w:rsid w:val="00CD3620"/>
    <w:rsid w:val="00CD3AA7"/>
    <w:rsid w:val="00CD3B9F"/>
    <w:rsid w:val="00CD3C84"/>
    <w:rsid w:val="00CD3D41"/>
    <w:rsid w:val="00CD40FC"/>
    <w:rsid w:val="00CD4429"/>
    <w:rsid w:val="00CD46B6"/>
    <w:rsid w:val="00CD4BE2"/>
    <w:rsid w:val="00CD5098"/>
    <w:rsid w:val="00CD50A3"/>
    <w:rsid w:val="00CD50EF"/>
    <w:rsid w:val="00CD5D7A"/>
    <w:rsid w:val="00CD6570"/>
    <w:rsid w:val="00CD6925"/>
    <w:rsid w:val="00CD6CF3"/>
    <w:rsid w:val="00CD73AA"/>
    <w:rsid w:val="00CD7914"/>
    <w:rsid w:val="00CD79B3"/>
    <w:rsid w:val="00CD7DDE"/>
    <w:rsid w:val="00CE01B7"/>
    <w:rsid w:val="00CE02FC"/>
    <w:rsid w:val="00CE0965"/>
    <w:rsid w:val="00CE0F78"/>
    <w:rsid w:val="00CE1006"/>
    <w:rsid w:val="00CE1040"/>
    <w:rsid w:val="00CE1268"/>
    <w:rsid w:val="00CE182F"/>
    <w:rsid w:val="00CE1A65"/>
    <w:rsid w:val="00CE1CCE"/>
    <w:rsid w:val="00CE1D10"/>
    <w:rsid w:val="00CE25D5"/>
    <w:rsid w:val="00CE3328"/>
    <w:rsid w:val="00CE3894"/>
    <w:rsid w:val="00CE3FC0"/>
    <w:rsid w:val="00CE3FC1"/>
    <w:rsid w:val="00CE47C5"/>
    <w:rsid w:val="00CE4A31"/>
    <w:rsid w:val="00CE4AE8"/>
    <w:rsid w:val="00CE4BD9"/>
    <w:rsid w:val="00CE574C"/>
    <w:rsid w:val="00CE5977"/>
    <w:rsid w:val="00CE5B71"/>
    <w:rsid w:val="00CE5DF5"/>
    <w:rsid w:val="00CE681E"/>
    <w:rsid w:val="00CE7109"/>
    <w:rsid w:val="00CE7B61"/>
    <w:rsid w:val="00CE7D32"/>
    <w:rsid w:val="00CE7D57"/>
    <w:rsid w:val="00CF01FE"/>
    <w:rsid w:val="00CF02A5"/>
    <w:rsid w:val="00CF0634"/>
    <w:rsid w:val="00CF0D35"/>
    <w:rsid w:val="00CF13FB"/>
    <w:rsid w:val="00CF1988"/>
    <w:rsid w:val="00CF199D"/>
    <w:rsid w:val="00CF219E"/>
    <w:rsid w:val="00CF21AF"/>
    <w:rsid w:val="00CF24AA"/>
    <w:rsid w:val="00CF2775"/>
    <w:rsid w:val="00CF27AF"/>
    <w:rsid w:val="00CF2EFF"/>
    <w:rsid w:val="00CF32E6"/>
    <w:rsid w:val="00CF37E2"/>
    <w:rsid w:val="00CF3F76"/>
    <w:rsid w:val="00CF47FA"/>
    <w:rsid w:val="00CF4AA5"/>
    <w:rsid w:val="00CF4D4D"/>
    <w:rsid w:val="00CF58A1"/>
    <w:rsid w:val="00CF5E07"/>
    <w:rsid w:val="00CF610A"/>
    <w:rsid w:val="00CF6B52"/>
    <w:rsid w:val="00CF70B8"/>
    <w:rsid w:val="00CF70E8"/>
    <w:rsid w:val="00CF741D"/>
    <w:rsid w:val="00CF75FE"/>
    <w:rsid w:val="00CF7694"/>
    <w:rsid w:val="00CF7A3B"/>
    <w:rsid w:val="00CF7B05"/>
    <w:rsid w:val="00D00144"/>
    <w:rsid w:val="00D003D4"/>
    <w:rsid w:val="00D005B7"/>
    <w:rsid w:val="00D00860"/>
    <w:rsid w:val="00D011AF"/>
    <w:rsid w:val="00D01E54"/>
    <w:rsid w:val="00D01F91"/>
    <w:rsid w:val="00D020B2"/>
    <w:rsid w:val="00D02383"/>
    <w:rsid w:val="00D02C62"/>
    <w:rsid w:val="00D0308D"/>
    <w:rsid w:val="00D03B4E"/>
    <w:rsid w:val="00D03D07"/>
    <w:rsid w:val="00D04140"/>
    <w:rsid w:val="00D046EF"/>
    <w:rsid w:val="00D04DD3"/>
    <w:rsid w:val="00D051DD"/>
    <w:rsid w:val="00D0666F"/>
    <w:rsid w:val="00D06838"/>
    <w:rsid w:val="00D078FE"/>
    <w:rsid w:val="00D07F4C"/>
    <w:rsid w:val="00D1009D"/>
    <w:rsid w:val="00D101D8"/>
    <w:rsid w:val="00D1059B"/>
    <w:rsid w:val="00D10778"/>
    <w:rsid w:val="00D10FF0"/>
    <w:rsid w:val="00D12477"/>
    <w:rsid w:val="00D131C7"/>
    <w:rsid w:val="00D13770"/>
    <w:rsid w:val="00D13AA6"/>
    <w:rsid w:val="00D13F1A"/>
    <w:rsid w:val="00D14229"/>
    <w:rsid w:val="00D144E3"/>
    <w:rsid w:val="00D148C0"/>
    <w:rsid w:val="00D14A06"/>
    <w:rsid w:val="00D14B32"/>
    <w:rsid w:val="00D1571E"/>
    <w:rsid w:val="00D158E9"/>
    <w:rsid w:val="00D15F67"/>
    <w:rsid w:val="00D16C35"/>
    <w:rsid w:val="00D16DA7"/>
    <w:rsid w:val="00D16F94"/>
    <w:rsid w:val="00D170E4"/>
    <w:rsid w:val="00D172FC"/>
    <w:rsid w:val="00D17840"/>
    <w:rsid w:val="00D17917"/>
    <w:rsid w:val="00D17995"/>
    <w:rsid w:val="00D17A04"/>
    <w:rsid w:val="00D17DA3"/>
    <w:rsid w:val="00D20A0D"/>
    <w:rsid w:val="00D20AAC"/>
    <w:rsid w:val="00D21C4D"/>
    <w:rsid w:val="00D224E6"/>
    <w:rsid w:val="00D22B9C"/>
    <w:rsid w:val="00D23407"/>
    <w:rsid w:val="00D238A8"/>
    <w:rsid w:val="00D23A84"/>
    <w:rsid w:val="00D246AE"/>
    <w:rsid w:val="00D248C8"/>
    <w:rsid w:val="00D2520F"/>
    <w:rsid w:val="00D25A67"/>
    <w:rsid w:val="00D25AE7"/>
    <w:rsid w:val="00D26BA9"/>
    <w:rsid w:val="00D277C1"/>
    <w:rsid w:val="00D27872"/>
    <w:rsid w:val="00D30472"/>
    <w:rsid w:val="00D30E8F"/>
    <w:rsid w:val="00D31708"/>
    <w:rsid w:val="00D31DE7"/>
    <w:rsid w:val="00D32118"/>
    <w:rsid w:val="00D322F7"/>
    <w:rsid w:val="00D32BA0"/>
    <w:rsid w:val="00D333AF"/>
    <w:rsid w:val="00D336D2"/>
    <w:rsid w:val="00D33969"/>
    <w:rsid w:val="00D33DE3"/>
    <w:rsid w:val="00D34293"/>
    <w:rsid w:val="00D34546"/>
    <w:rsid w:val="00D3487D"/>
    <w:rsid w:val="00D34DAE"/>
    <w:rsid w:val="00D35456"/>
    <w:rsid w:val="00D35B6C"/>
    <w:rsid w:val="00D36358"/>
    <w:rsid w:val="00D363B3"/>
    <w:rsid w:val="00D366D6"/>
    <w:rsid w:val="00D3693E"/>
    <w:rsid w:val="00D378A4"/>
    <w:rsid w:val="00D4011B"/>
    <w:rsid w:val="00D40F4D"/>
    <w:rsid w:val="00D416AE"/>
    <w:rsid w:val="00D418C2"/>
    <w:rsid w:val="00D41DBB"/>
    <w:rsid w:val="00D42294"/>
    <w:rsid w:val="00D42972"/>
    <w:rsid w:val="00D42AF7"/>
    <w:rsid w:val="00D42CC7"/>
    <w:rsid w:val="00D4369D"/>
    <w:rsid w:val="00D43B5E"/>
    <w:rsid w:val="00D43C4F"/>
    <w:rsid w:val="00D44275"/>
    <w:rsid w:val="00D44432"/>
    <w:rsid w:val="00D446CE"/>
    <w:rsid w:val="00D44912"/>
    <w:rsid w:val="00D45045"/>
    <w:rsid w:val="00D4522B"/>
    <w:rsid w:val="00D45453"/>
    <w:rsid w:val="00D4552A"/>
    <w:rsid w:val="00D455D3"/>
    <w:rsid w:val="00D468FE"/>
    <w:rsid w:val="00D46D56"/>
    <w:rsid w:val="00D46F3F"/>
    <w:rsid w:val="00D470B2"/>
    <w:rsid w:val="00D47C40"/>
    <w:rsid w:val="00D50AC7"/>
    <w:rsid w:val="00D50F3D"/>
    <w:rsid w:val="00D50F5D"/>
    <w:rsid w:val="00D51360"/>
    <w:rsid w:val="00D51496"/>
    <w:rsid w:val="00D5163E"/>
    <w:rsid w:val="00D51FF3"/>
    <w:rsid w:val="00D5243F"/>
    <w:rsid w:val="00D525AE"/>
    <w:rsid w:val="00D526DF"/>
    <w:rsid w:val="00D52C6C"/>
    <w:rsid w:val="00D53041"/>
    <w:rsid w:val="00D53A97"/>
    <w:rsid w:val="00D53AE3"/>
    <w:rsid w:val="00D53C5F"/>
    <w:rsid w:val="00D5413F"/>
    <w:rsid w:val="00D54258"/>
    <w:rsid w:val="00D54434"/>
    <w:rsid w:val="00D54727"/>
    <w:rsid w:val="00D54B39"/>
    <w:rsid w:val="00D55170"/>
    <w:rsid w:val="00D552EA"/>
    <w:rsid w:val="00D55470"/>
    <w:rsid w:val="00D55F6B"/>
    <w:rsid w:val="00D5652A"/>
    <w:rsid w:val="00D5783B"/>
    <w:rsid w:val="00D57B1F"/>
    <w:rsid w:val="00D604DC"/>
    <w:rsid w:val="00D6079F"/>
    <w:rsid w:val="00D60B70"/>
    <w:rsid w:val="00D6194F"/>
    <w:rsid w:val="00D61C97"/>
    <w:rsid w:val="00D61DC6"/>
    <w:rsid w:val="00D621E3"/>
    <w:rsid w:val="00D62395"/>
    <w:rsid w:val="00D6262D"/>
    <w:rsid w:val="00D6277E"/>
    <w:rsid w:val="00D6326D"/>
    <w:rsid w:val="00D63344"/>
    <w:rsid w:val="00D636AE"/>
    <w:rsid w:val="00D63B59"/>
    <w:rsid w:val="00D63CA5"/>
    <w:rsid w:val="00D63F4C"/>
    <w:rsid w:val="00D6439F"/>
    <w:rsid w:val="00D64973"/>
    <w:rsid w:val="00D6523B"/>
    <w:rsid w:val="00D652E7"/>
    <w:rsid w:val="00D6588A"/>
    <w:rsid w:val="00D65BF1"/>
    <w:rsid w:val="00D66060"/>
    <w:rsid w:val="00D66A11"/>
    <w:rsid w:val="00D673D8"/>
    <w:rsid w:val="00D67540"/>
    <w:rsid w:val="00D67DE9"/>
    <w:rsid w:val="00D704B4"/>
    <w:rsid w:val="00D70744"/>
    <w:rsid w:val="00D71DA0"/>
    <w:rsid w:val="00D71DAE"/>
    <w:rsid w:val="00D71E95"/>
    <w:rsid w:val="00D72164"/>
    <w:rsid w:val="00D721D6"/>
    <w:rsid w:val="00D72377"/>
    <w:rsid w:val="00D72725"/>
    <w:rsid w:val="00D72DB9"/>
    <w:rsid w:val="00D734AA"/>
    <w:rsid w:val="00D73652"/>
    <w:rsid w:val="00D738D6"/>
    <w:rsid w:val="00D746A3"/>
    <w:rsid w:val="00D74970"/>
    <w:rsid w:val="00D751FC"/>
    <w:rsid w:val="00D755EB"/>
    <w:rsid w:val="00D75719"/>
    <w:rsid w:val="00D75A34"/>
    <w:rsid w:val="00D75B43"/>
    <w:rsid w:val="00D75F92"/>
    <w:rsid w:val="00D75FC2"/>
    <w:rsid w:val="00D771C5"/>
    <w:rsid w:val="00D77A1B"/>
    <w:rsid w:val="00D77D7A"/>
    <w:rsid w:val="00D77E05"/>
    <w:rsid w:val="00D803B7"/>
    <w:rsid w:val="00D80EE5"/>
    <w:rsid w:val="00D81950"/>
    <w:rsid w:val="00D8246D"/>
    <w:rsid w:val="00D826E9"/>
    <w:rsid w:val="00D8274D"/>
    <w:rsid w:val="00D82982"/>
    <w:rsid w:val="00D829BC"/>
    <w:rsid w:val="00D83770"/>
    <w:rsid w:val="00D83F5B"/>
    <w:rsid w:val="00D8457A"/>
    <w:rsid w:val="00D84673"/>
    <w:rsid w:val="00D8497E"/>
    <w:rsid w:val="00D84ED1"/>
    <w:rsid w:val="00D84F76"/>
    <w:rsid w:val="00D8500B"/>
    <w:rsid w:val="00D85024"/>
    <w:rsid w:val="00D8502A"/>
    <w:rsid w:val="00D8586D"/>
    <w:rsid w:val="00D85B9C"/>
    <w:rsid w:val="00D85DCA"/>
    <w:rsid w:val="00D85E70"/>
    <w:rsid w:val="00D870E6"/>
    <w:rsid w:val="00D87498"/>
    <w:rsid w:val="00D876FF"/>
    <w:rsid w:val="00D87AF0"/>
    <w:rsid w:val="00D87E00"/>
    <w:rsid w:val="00D903E7"/>
    <w:rsid w:val="00D90478"/>
    <w:rsid w:val="00D90890"/>
    <w:rsid w:val="00D91221"/>
    <w:rsid w:val="00D9126A"/>
    <w:rsid w:val="00D9134D"/>
    <w:rsid w:val="00D91BDF"/>
    <w:rsid w:val="00D91C6F"/>
    <w:rsid w:val="00D9221E"/>
    <w:rsid w:val="00D9233E"/>
    <w:rsid w:val="00D924A7"/>
    <w:rsid w:val="00D9254E"/>
    <w:rsid w:val="00D9285E"/>
    <w:rsid w:val="00D933AA"/>
    <w:rsid w:val="00D934D4"/>
    <w:rsid w:val="00D9382A"/>
    <w:rsid w:val="00D93DBF"/>
    <w:rsid w:val="00D94654"/>
    <w:rsid w:val="00D9466B"/>
    <w:rsid w:val="00D949B8"/>
    <w:rsid w:val="00D95362"/>
    <w:rsid w:val="00D95CE2"/>
    <w:rsid w:val="00D95E52"/>
    <w:rsid w:val="00D962CA"/>
    <w:rsid w:val="00D969E6"/>
    <w:rsid w:val="00D96EB5"/>
    <w:rsid w:val="00D96EDD"/>
    <w:rsid w:val="00D97110"/>
    <w:rsid w:val="00D97118"/>
    <w:rsid w:val="00D9746A"/>
    <w:rsid w:val="00D97A0D"/>
    <w:rsid w:val="00D97AD6"/>
    <w:rsid w:val="00D97CF4"/>
    <w:rsid w:val="00D97F30"/>
    <w:rsid w:val="00DA02F3"/>
    <w:rsid w:val="00DA05CF"/>
    <w:rsid w:val="00DA0EE1"/>
    <w:rsid w:val="00DA1180"/>
    <w:rsid w:val="00DA21AF"/>
    <w:rsid w:val="00DA265B"/>
    <w:rsid w:val="00DA2CFA"/>
    <w:rsid w:val="00DA302C"/>
    <w:rsid w:val="00DA33F8"/>
    <w:rsid w:val="00DA3448"/>
    <w:rsid w:val="00DA37B8"/>
    <w:rsid w:val="00DA391C"/>
    <w:rsid w:val="00DA3BF1"/>
    <w:rsid w:val="00DA4430"/>
    <w:rsid w:val="00DA46CE"/>
    <w:rsid w:val="00DA4C92"/>
    <w:rsid w:val="00DA539B"/>
    <w:rsid w:val="00DA5DDE"/>
    <w:rsid w:val="00DA672E"/>
    <w:rsid w:val="00DA7A03"/>
    <w:rsid w:val="00DA7E8D"/>
    <w:rsid w:val="00DA7E99"/>
    <w:rsid w:val="00DB0009"/>
    <w:rsid w:val="00DB0511"/>
    <w:rsid w:val="00DB0CC9"/>
    <w:rsid w:val="00DB1818"/>
    <w:rsid w:val="00DB1DEC"/>
    <w:rsid w:val="00DB1FBC"/>
    <w:rsid w:val="00DB22C2"/>
    <w:rsid w:val="00DB231E"/>
    <w:rsid w:val="00DB25FA"/>
    <w:rsid w:val="00DB2E24"/>
    <w:rsid w:val="00DB394B"/>
    <w:rsid w:val="00DB4127"/>
    <w:rsid w:val="00DB425D"/>
    <w:rsid w:val="00DB4275"/>
    <w:rsid w:val="00DB440A"/>
    <w:rsid w:val="00DB4476"/>
    <w:rsid w:val="00DB44B4"/>
    <w:rsid w:val="00DB465A"/>
    <w:rsid w:val="00DB49E1"/>
    <w:rsid w:val="00DB4B65"/>
    <w:rsid w:val="00DB5376"/>
    <w:rsid w:val="00DB57AA"/>
    <w:rsid w:val="00DB5B0F"/>
    <w:rsid w:val="00DB61A0"/>
    <w:rsid w:val="00DB682C"/>
    <w:rsid w:val="00DB6DDB"/>
    <w:rsid w:val="00DB70C2"/>
    <w:rsid w:val="00DB74D5"/>
    <w:rsid w:val="00DC00D6"/>
    <w:rsid w:val="00DC08A5"/>
    <w:rsid w:val="00DC0CA5"/>
    <w:rsid w:val="00DC0DE0"/>
    <w:rsid w:val="00DC1299"/>
    <w:rsid w:val="00DC135C"/>
    <w:rsid w:val="00DC1375"/>
    <w:rsid w:val="00DC18CA"/>
    <w:rsid w:val="00DC18D4"/>
    <w:rsid w:val="00DC1BE2"/>
    <w:rsid w:val="00DC20BE"/>
    <w:rsid w:val="00DC2899"/>
    <w:rsid w:val="00DC2E43"/>
    <w:rsid w:val="00DC309B"/>
    <w:rsid w:val="00DC30E6"/>
    <w:rsid w:val="00DC3351"/>
    <w:rsid w:val="00DC4288"/>
    <w:rsid w:val="00DC4DA2"/>
    <w:rsid w:val="00DC4E10"/>
    <w:rsid w:val="00DC5225"/>
    <w:rsid w:val="00DC5302"/>
    <w:rsid w:val="00DC5379"/>
    <w:rsid w:val="00DC5488"/>
    <w:rsid w:val="00DC58E0"/>
    <w:rsid w:val="00DC60F4"/>
    <w:rsid w:val="00DC614B"/>
    <w:rsid w:val="00DC64BC"/>
    <w:rsid w:val="00DC772B"/>
    <w:rsid w:val="00DC7B6A"/>
    <w:rsid w:val="00DC7ED8"/>
    <w:rsid w:val="00DC7F8D"/>
    <w:rsid w:val="00DD03C6"/>
    <w:rsid w:val="00DD0E94"/>
    <w:rsid w:val="00DD0F37"/>
    <w:rsid w:val="00DD1EB6"/>
    <w:rsid w:val="00DD2828"/>
    <w:rsid w:val="00DD286B"/>
    <w:rsid w:val="00DD2BA3"/>
    <w:rsid w:val="00DD3B7F"/>
    <w:rsid w:val="00DD3EA4"/>
    <w:rsid w:val="00DD521C"/>
    <w:rsid w:val="00DD5AD9"/>
    <w:rsid w:val="00DD5B63"/>
    <w:rsid w:val="00DD5DC1"/>
    <w:rsid w:val="00DD5FAB"/>
    <w:rsid w:val="00DD6356"/>
    <w:rsid w:val="00DD65B8"/>
    <w:rsid w:val="00DD730E"/>
    <w:rsid w:val="00DE04D4"/>
    <w:rsid w:val="00DE0FCC"/>
    <w:rsid w:val="00DE16DA"/>
    <w:rsid w:val="00DE1B03"/>
    <w:rsid w:val="00DE2153"/>
    <w:rsid w:val="00DE2512"/>
    <w:rsid w:val="00DE3181"/>
    <w:rsid w:val="00DE37EA"/>
    <w:rsid w:val="00DE3935"/>
    <w:rsid w:val="00DE3A2E"/>
    <w:rsid w:val="00DE3C29"/>
    <w:rsid w:val="00DE3D23"/>
    <w:rsid w:val="00DE4290"/>
    <w:rsid w:val="00DE46E4"/>
    <w:rsid w:val="00DE4B73"/>
    <w:rsid w:val="00DE4C0F"/>
    <w:rsid w:val="00DE4DF3"/>
    <w:rsid w:val="00DE4E1D"/>
    <w:rsid w:val="00DE4F87"/>
    <w:rsid w:val="00DE501F"/>
    <w:rsid w:val="00DE523B"/>
    <w:rsid w:val="00DE555D"/>
    <w:rsid w:val="00DE5B52"/>
    <w:rsid w:val="00DE68FF"/>
    <w:rsid w:val="00DE6931"/>
    <w:rsid w:val="00DE759B"/>
    <w:rsid w:val="00DE7A86"/>
    <w:rsid w:val="00DE7F38"/>
    <w:rsid w:val="00DF007E"/>
    <w:rsid w:val="00DF00F6"/>
    <w:rsid w:val="00DF0B95"/>
    <w:rsid w:val="00DF1B26"/>
    <w:rsid w:val="00DF1D4D"/>
    <w:rsid w:val="00DF23B5"/>
    <w:rsid w:val="00DF2400"/>
    <w:rsid w:val="00DF3276"/>
    <w:rsid w:val="00DF3611"/>
    <w:rsid w:val="00DF3D5C"/>
    <w:rsid w:val="00DF4601"/>
    <w:rsid w:val="00DF488C"/>
    <w:rsid w:val="00DF5101"/>
    <w:rsid w:val="00DF5215"/>
    <w:rsid w:val="00DF5DD8"/>
    <w:rsid w:val="00DF62CD"/>
    <w:rsid w:val="00DF66A5"/>
    <w:rsid w:val="00DF687F"/>
    <w:rsid w:val="00DF6A12"/>
    <w:rsid w:val="00DF7187"/>
    <w:rsid w:val="00DF7236"/>
    <w:rsid w:val="00DF74BE"/>
    <w:rsid w:val="00DF7676"/>
    <w:rsid w:val="00DF7921"/>
    <w:rsid w:val="00E0046B"/>
    <w:rsid w:val="00E00559"/>
    <w:rsid w:val="00E00A68"/>
    <w:rsid w:val="00E00E31"/>
    <w:rsid w:val="00E02024"/>
    <w:rsid w:val="00E023A9"/>
    <w:rsid w:val="00E02DA6"/>
    <w:rsid w:val="00E02E23"/>
    <w:rsid w:val="00E02FB6"/>
    <w:rsid w:val="00E03645"/>
    <w:rsid w:val="00E03C96"/>
    <w:rsid w:val="00E03F2E"/>
    <w:rsid w:val="00E041CC"/>
    <w:rsid w:val="00E04223"/>
    <w:rsid w:val="00E04365"/>
    <w:rsid w:val="00E043ED"/>
    <w:rsid w:val="00E0456C"/>
    <w:rsid w:val="00E049C7"/>
    <w:rsid w:val="00E04EE5"/>
    <w:rsid w:val="00E05741"/>
    <w:rsid w:val="00E06111"/>
    <w:rsid w:val="00E06663"/>
    <w:rsid w:val="00E0687D"/>
    <w:rsid w:val="00E06AEF"/>
    <w:rsid w:val="00E06EF1"/>
    <w:rsid w:val="00E071C0"/>
    <w:rsid w:val="00E07713"/>
    <w:rsid w:val="00E1002A"/>
    <w:rsid w:val="00E1027F"/>
    <w:rsid w:val="00E1032B"/>
    <w:rsid w:val="00E105CA"/>
    <w:rsid w:val="00E10794"/>
    <w:rsid w:val="00E10D9A"/>
    <w:rsid w:val="00E12301"/>
    <w:rsid w:val="00E12BAC"/>
    <w:rsid w:val="00E12C79"/>
    <w:rsid w:val="00E1368C"/>
    <w:rsid w:val="00E136A7"/>
    <w:rsid w:val="00E136BB"/>
    <w:rsid w:val="00E13BEC"/>
    <w:rsid w:val="00E13BF6"/>
    <w:rsid w:val="00E13C17"/>
    <w:rsid w:val="00E13C72"/>
    <w:rsid w:val="00E13FD9"/>
    <w:rsid w:val="00E13FDC"/>
    <w:rsid w:val="00E1408F"/>
    <w:rsid w:val="00E14513"/>
    <w:rsid w:val="00E14901"/>
    <w:rsid w:val="00E14D26"/>
    <w:rsid w:val="00E14D82"/>
    <w:rsid w:val="00E14E4E"/>
    <w:rsid w:val="00E150F2"/>
    <w:rsid w:val="00E157CE"/>
    <w:rsid w:val="00E1596B"/>
    <w:rsid w:val="00E15FC3"/>
    <w:rsid w:val="00E1619F"/>
    <w:rsid w:val="00E1650C"/>
    <w:rsid w:val="00E16C1C"/>
    <w:rsid w:val="00E17484"/>
    <w:rsid w:val="00E178A5"/>
    <w:rsid w:val="00E2041D"/>
    <w:rsid w:val="00E20D0B"/>
    <w:rsid w:val="00E20F0F"/>
    <w:rsid w:val="00E21383"/>
    <w:rsid w:val="00E2142D"/>
    <w:rsid w:val="00E21BF1"/>
    <w:rsid w:val="00E21C51"/>
    <w:rsid w:val="00E21F34"/>
    <w:rsid w:val="00E21F72"/>
    <w:rsid w:val="00E2264B"/>
    <w:rsid w:val="00E228C4"/>
    <w:rsid w:val="00E22B1A"/>
    <w:rsid w:val="00E2315A"/>
    <w:rsid w:val="00E232CB"/>
    <w:rsid w:val="00E2371C"/>
    <w:rsid w:val="00E2388F"/>
    <w:rsid w:val="00E2429C"/>
    <w:rsid w:val="00E243DF"/>
    <w:rsid w:val="00E24537"/>
    <w:rsid w:val="00E24659"/>
    <w:rsid w:val="00E24AD8"/>
    <w:rsid w:val="00E25069"/>
    <w:rsid w:val="00E2552B"/>
    <w:rsid w:val="00E25685"/>
    <w:rsid w:val="00E26479"/>
    <w:rsid w:val="00E26D2A"/>
    <w:rsid w:val="00E27B3A"/>
    <w:rsid w:val="00E27E8A"/>
    <w:rsid w:val="00E3004A"/>
    <w:rsid w:val="00E30726"/>
    <w:rsid w:val="00E307B5"/>
    <w:rsid w:val="00E30D12"/>
    <w:rsid w:val="00E31A46"/>
    <w:rsid w:val="00E3215D"/>
    <w:rsid w:val="00E321BF"/>
    <w:rsid w:val="00E322E6"/>
    <w:rsid w:val="00E323B4"/>
    <w:rsid w:val="00E32560"/>
    <w:rsid w:val="00E32D0F"/>
    <w:rsid w:val="00E33081"/>
    <w:rsid w:val="00E33101"/>
    <w:rsid w:val="00E33150"/>
    <w:rsid w:val="00E33848"/>
    <w:rsid w:val="00E33B89"/>
    <w:rsid w:val="00E34394"/>
    <w:rsid w:val="00E345C1"/>
    <w:rsid w:val="00E34C3C"/>
    <w:rsid w:val="00E35715"/>
    <w:rsid w:val="00E35BF0"/>
    <w:rsid w:val="00E364EC"/>
    <w:rsid w:val="00E366FB"/>
    <w:rsid w:val="00E36B1E"/>
    <w:rsid w:val="00E3726B"/>
    <w:rsid w:val="00E3726C"/>
    <w:rsid w:val="00E3739A"/>
    <w:rsid w:val="00E37465"/>
    <w:rsid w:val="00E37CA2"/>
    <w:rsid w:val="00E40200"/>
    <w:rsid w:val="00E40CC5"/>
    <w:rsid w:val="00E40F47"/>
    <w:rsid w:val="00E40FF1"/>
    <w:rsid w:val="00E41FB1"/>
    <w:rsid w:val="00E423B7"/>
    <w:rsid w:val="00E423CC"/>
    <w:rsid w:val="00E42757"/>
    <w:rsid w:val="00E4288D"/>
    <w:rsid w:val="00E42897"/>
    <w:rsid w:val="00E42B11"/>
    <w:rsid w:val="00E42FD0"/>
    <w:rsid w:val="00E43369"/>
    <w:rsid w:val="00E43A94"/>
    <w:rsid w:val="00E4465D"/>
    <w:rsid w:val="00E4474F"/>
    <w:rsid w:val="00E44965"/>
    <w:rsid w:val="00E4544B"/>
    <w:rsid w:val="00E4567C"/>
    <w:rsid w:val="00E45F8B"/>
    <w:rsid w:val="00E46A31"/>
    <w:rsid w:val="00E47967"/>
    <w:rsid w:val="00E47B62"/>
    <w:rsid w:val="00E47BEB"/>
    <w:rsid w:val="00E47D30"/>
    <w:rsid w:val="00E47D41"/>
    <w:rsid w:val="00E47F4C"/>
    <w:rsid w:val="00E47FB3"/>
    <w:rsid w:val="00E504DC"/>
    <w:rsid w:val="00E51009"/>
    <w:rsid w:val="00E515A3"/>
    <w:rsid w:val="00E51DFE"/>
    <w:rsid w:val="00E51E22"/>
    <w:rsid w:val="00E526E1"/>
    <w:rsid w:val="00E52E4F"/>
    <w:rsid w:val="00E539D9"/>
    <w:rsid w:val="00E53C08"/>
    <w:rsid w:val="00E53E88"/>
    <w:rsid w:val="00E54211"/>
    <w:rsid w:val="00E54571"/>
    <w:rsid w:val="00E5530E"/>
    <w:rsid w:val="00E55420"/>
    <w:rsid w:val="00E55617"/>
    <w:rsid w:val="00E563AF"/>
    <w:rsid w:val="00E56E82"/>
    <w:rsid w:val="00E5716C"/>
    <w:rsid w:val="00E57215"/>
    <w:rsid w:val="00E57560"/>
    <w:rsid w:val="00E57634"/>
    <w:rsid w:val="00E57972"/>
    <w:rsid w:val="00E57BAA"/>
    <w:rsid w:val="00E61163"/>
    <w:rsid w:val="00E61B3A"/>
    <w:rsid w:val="00E61B9F"/>
    <w:rsid w:val="00E62125"/>
    <w:rsid w:val="00E62166"/>
    <w:rsid w:val="00E62A37"/>
    <w:rsid w:val="00E62B67"/>
    <w:rsid w:val="00E63428"/>
    <w:rsid w:val="00E63826"/>
    <w:rsid w:val="00E640F5"/>
    <w:rsid w:val="00E641F3"/>
    <w:rsid w:val="00E648BB"/>
    <w:rsid w:val="00E65591"/>
    <w:rsid w:val="00E65A82"/>
    <w:rsid w:val="00E667DB"/>
    <w:rsid w:val="00E66876"/>
    <w:rsid w:val="00E66A15"/>
    <w:rsid w:val="00E66D95"/>
    <w:rsid w:val="00E66E3E"/>
    <w:rsid w:val="00E67472"/>
    <w:rsid w:val="00E677BA"/>
    <w:rsid w:val="00E67B9F"/>
    <w:rsid w:val="00E67E0E"/>
    <w:rsid w:val="00E67F85"/>
    <w:rsid w:val="00E7069E"/>
    <w:rsid w:val="00E706CB"/>
    <w:rsid w:val="00E708F8"/>
    <w:rsid w:val="00E70BB3"/>
    <w:rsid w:val="00E719BA"/>
    <w:rsid w:val="00E71A5E"/>
    <w:rsid w:val="00E728B2"/>
    <w:rsid w:val="00E73103"/>
    <w:rsid w:val="00E74630"/>
    <w:rsid w:val="00E747C3"/>
    <w:rsid w:val="00E74F4F"/>
    <w:rsid w:val="00E75270"/>
    <w:rsid w:val="00E75453"/>
    <w:rsid w:val="00E75752"/>
    <w:rsid w:val="00E757C5"/>
    <w:rsid w:val="00E75E6C"/>
    <w:rsid w:val="00E75E9C"/>
    <w:rsid w:val="00E75FAE"/>
    <w:rsid w:val="00E761D1"/>
    <w:rsid w:val="00E7629F"/>
    <w:rsid w:val="00E766CE"/>
    <w:rsid w:val="00E767BE"/>
    <w:rsid w:val="00E77018"/>
    <w:rsid w:val="00E77645"/>
    <w:rsid w:val="00E7777A"/>
    <w:rsid w:val="00E8037A"/>
    <w:rsid w:val="00E81DEA"/>
    <w:rsid w:val="00E8276F"/>
    <w:rsid w:val="00E83AAA"/>
    <w:rsid w:val="00E84012"/>
    <w:rsid w:val="00E8402E"/>
    <w:rsid w:val="00E8415B"/>
    <w:rsid w:val="00E84456"/>
    <w:rsid w:val="00E84568"/>
    <w:rsid w:val="00E84B30"/>
    <w:rsid w:val="00E851E4"/>
    <w:rsid w:val="00E8537F"/>
    <w:rsid w:val="00E85C02"/>
    <w:rsid w:val="00E85D99"/>
    <w:rsid w:val="00E85DDE"/>
    <w:rsid w:val="00E86258"/>
    <w:rsid w:val="00E8658E"/>
    <w:rsid w:val="00E873A2"/>
    <w:rsid w:val="00E8795F"/>
    <w:rsid w:val="00E87C07"/>
    <w:rsid w:val="00E87D22"/>
    <w:rsid w:val="00E87DDC"/>
    <w:rsid w:val="00E914F9"/>
    <w:rsid w:val="00E9174F"/>
    <w:rsid w:val="00E917C5"/>
    <w:rsid w:val="00E91B0E"/>
    <w:rsid w:val="00E91DD7"/>
    <w:rsid w:val="00E92011"/>
    <w:rsid w:val="00E92592"/>
    <w:rsid w:val="00E92AB9"/>
    <w:rsid w:val="00E92F8D"/>
    <w:rsid w:val="00E9334A"/>
    <w:rsid w:val="00E936EC"/>
    <w:rsid w:val="00E945EE"/>
    <w:rsid w:val="00E94760"/>
    <w:rsid w:val="00E94A55"/>
    <w:rsid w:val="00E94B77"/>
    <w:rsid w:val="00E94F90"/>
    <w:rsid w:val="00E957DD"/>
    <w:rsid w:val="00E95906"/>
    <w:rsid w:val="00E959A5"/>
    <w:rsid w:val="00E962B3"/>
    <w:rsid w:val="00E967B2"/>
    <w:rsid w:val="00E96843"/>
    <w:rsid w:val="00E96F32"/>
    <w:rsid w:val="00E9777B"/>
    <w:rsid w:val="00E977CE"/>
    <w:rsid w:val="00E9782E"/>
    <w:rsid w:val="00E97D2C"/>
    <w:rsid w:val="00EA0C18"/>
    <w:rsid w:val="00EA0F7E"/>
    <w:rsid w:val="00EA2719"/>
    <w:rsid w:val="00EA3918"/>
    <w:rsid w:val="00EA3ED9"/>
    <w:rsid w:val="00EA424E"/>
    <w:rsid w:val="00EA5D83"/>
    <w:rsid w:val="00EA5FF4"/>
    <w:rsid w:val="00EA6313"/>
    <w:rsid w:val="00EA6717"/>
    <w:rsid w:val="00EA6E3D"/>
    <w:rsid w:val="00EA7648"/>
    <w:rsid w:val="00EA7C8C"/>
    <w:rsid w:val="00EB000C"/>
    <w:rsid w:val="00EB043A"/>
    <w:rsid w:val="00EB0594"/>
    <w:rsid w:val="00EB08B7"/>
    <w:rsid w:val="00EB0A37"/>
    <w:rsid w:val="00EB0BFD"/>
    <w:rsid w:val="00EB1485"/>
    <w:rsid w:val="00EB196E"/>
    <w:rsid w:val="00EB2099"/>
    <w:rsid w:val="00EB2329"/>
    <w:rsid w:val="00EB264A"/>
    <w:rsid w:val="00EB2CCE"/>
    <w:rsid w:val="00EB359D"/>
    <w:rsid w:val="00EB3D99"/>
    <w:rsid w:val="00EB40E5"/>
    <w:rsid w:val="00EB41FF"/>
    <w:rsid w:val="00EB425C"/>
    <w:rsid w:val="00EB4FD4"/>
    <w:rsid w:val="00EB5193"/>
    <w:rsid w:val="00EB5374"/>
    <w:rsid w:val="00EB6538"/>
    <w:rsid w:val="00EB6B25"/>
    <w:rsid w:val="00EB6DF2"/>
    <w:rsid w:val="00EB727E"/>
    <w:rsid w:val="00EB74BB"/>
    <w:rsid w:val="00EC03E0"/>
    <w:rsid w:val="00EC04C2"/>
    <w:rsid w:val="00EC07CF"/>
    <w:rsid w:val="00EC0F3F"/>
    <w:rsid w:val="00EC0FC8"/>
    <w:rsid w:val="00EC1592"/>
    <w:rsid w:val="00EC181F"/>
    <w:rsid w:val="00EC1954"/>
    <w:rsid w:val="00EC1B11"/>
    <w:rsid w:val="00EC2DF6"/>
    <w:rsid w:val="00EC2EAD"/>
    <w:rsid w:val="00EC30B3"/>
    <w:rsid w:val="00EC393F"/>
    <w:rsid w:val="00EC396B"/>
    <w:rsid w:val="00EC3F9F"/>
    <w:rsid w:val="00EC4A25"/>
    <w:rsid w:val="00EC659D"/>
    <w:rsid w:val="00EC68B9"/>
    <w:rsid w:val="00EC6BE5"/>
    <w:rsid w:val="00EC6C0C"/>
    <w:rsid w:val="00EC6CFC"/>
    <w:rsid w:val="00EC7352"/>
    <w:rsid w:val="00EC7611"/>
    <w:rsid w:val="00EC76B8"/>
    <w:rsid w:val="00EC7A8F"/>
    <w:rsid w:val="00ED0617"/>
    <w:rsid w:val="00ED0B8A"/>
    <w:rsid w:val="00ED0CA0"/>
    <w:rsid w:val="00ED11D5"/>
    <w:rsid w:val="00ED16CD"/>
    <w:rsid w:val="00ED1A5E"/>
    <w:rsid w:val="00ED1EED"/>
    <w:rsid w:val="00ED2792"/>
    <w:rsid w:val="00ED2EED"/>
    <w:rsid w:val="00ED3041"/>
    <w:rsid w:val="00ED332B"/>
    <w:rsid w:val="00ED3AEC"/>
    <w:rsid w:val="00ED3BB4"/>
    <w:rsid w:val="00ED3E35"/>
    <w:rsid w:val="00ED5057"/>
    <w:rsid w:val="00ED507A"/>
    <w:rsid w:val="00ED5E5A"/>
    <w:rsid w:val="00ED6048"/>
    <w:rsid w:val="00ED63ED"/>
    <w:rsid w:val="00ED6443"/>
    <w:rsid w:val="00ED65B6"/>
    <w:rsid w:val="00ED66D9"/>
    <w:rsid w:val="00ED698C"/>
    <w:rsid w:val="00ED69CC"/>
    <w:rsid w:val="00ED6DC2"/>
    <w:rsid w:val="00ED6E38"/>
    <w:rsid w:val="00ED6EA4"/>
    <w:rsid w:val="00ED7108"/>
    <w:rsid w:val="00ED7288"/>
    <w:rsid w:val="00ED7614"/>
    <w:rsid w:val="00ED778E"/>
    <w:rsid w:val="00ED7835"/>
    <w:rsid w:val="00ED7CA4"/>
    <w:rsid w:val="00EE02D5"/>
    <w:rsid w:val="00EE0D59"/>
    <w:rsid w:val="00EE0F44"/>
    <w:rsid w:val="00EE1703"/>
    <w:rsid w:val="00EE1865"/>
    <w:rsid w:val="00EE22E4"/>
    <w:rsid w:val="00EE264F"/>
    <w:rsid w:val="00EE28C4"/>
    <w:rsid w:val="00EE31B4"/>
    <w:rsid w:val="00EE3446"/>
    <w:rsid w:val="00EE376A"/>
    <w:rsid w:val="00EE39AA"/>
    <w:rsid w:val="00EE3BA2"/>
    <w:rsid w:val="00EE3BA4"/>
    <w:rsid w:val="00EE3CF6"/>
    <w:rsid w:val="00EE40B3"/>
    <w:rsid w:val="00EE427F"/>
    <w:rsid w:val="00EE4AF1"/>
    <w:rsid w:val="00EE5843"/>
    <w:rsid w:val="00EE59BC"/>
    <w:rsid w:val="00EE5DFD"/>
    <w:rsid w:val="00EE5EAD"/>
    <w:rsid w:val="00EE635B"/>
    <w:rsid w:val="00EE68F2"/>
    <w:rsid w:val="00EE7043"/>
    <w:rsid w:val="00EE73ED"/>
    <w:rsid w:val="00EE753C"/>
    <w:rsid w:val="00EE7F5B"/>
    <w:rsid w:val="00EF00F6"/>
    <w:rsid w:val="00EF04F7"/>
    <w:rsid w:val="00EF07AE"/>
    <w:rsid w:val="00EF0A15"/>
    <w:rsid w:val="00EF13CA"/>
    <w:rsid w:val="00EF14AF"/>
    <w:rsid w:val="00EF22DA"/>
    <w:rsid w:val="00EF2402"/>
    <w:rsid w:val="00EF25C3"/>
    <w:rsid w:val="00EF2797"/>
    <w:rsid w:val="00EF2C75"/>
    <w:rsid w:val="00EF3222"/>
    <w:rsid w:val="00EF3739"/>
    <w:rsid w:val="00EF38E1"/>
    <w:rsid w:val="00EF427D"/>
    <w:rsid w:val="00EF4644"/>
    <w:rsid w:val="00EF473A"/>
    <w:rsid w:val="00EF4B2A"/>
    <w:rsid w:val="00EF51B3"/>
    <w:rsid w:val="00EF5421"/>
    <w:rsid w:val="00EF552E"/>
    <w:rsid w:val="00EF55BB"/>
    <w:rsid w:val="00EF5B95"/>
    <w:rsid w:val="00EF5FC5"/>
    <w:rsid w:val="00EF63B8"/>
    <w:rsid w:val="00EF68B5"/>
    <w:rsid w:val="00EF7184"/>
    <w:rsid w:val="00EF731C"/>
    <w:rsid w:val="00EF7A6E"/>
    <w:rsid w:val="00EF7FEB"/>
    <w:rsid w:val="00F00624"/>
    <w:rsid w:val="00F00871"/>
    <w:rsid w:val="00F0107D"/>
    <w:rsid w:val="00F016D5"/>
    <w:rsid w:val="00F02363"/>
    <w:rsid w:val="00F025A2"/>
    <w:rsid w:val="00F0284E"/>
    <w:rsid w:val="00F02B83"/>
    <w:rsid w:val="00F03760"/>
    <w:rsid w:val="00F038C6"/>
    <w:rsid w:val="00F03D6F"/>
    <w:rsid w:val="00F0404D"/>
    <w:rsid w:val="00F0434F"/>
    <w:rsid w:val="00F046AE"/>
    <w:rsid w:val="00F04784"/>
    <w:rsid w:val="00F047FB"/>
    <w:rsid w:val="00F04BDE"/>
    <w:rsid w:val="00F04F17"/>
    <w:rsid w:val="00F05276"/>
    <w:rsid w:val="00F054A7"/>
    <w:rsid w:val="00F05AC3"/>
    <w:rsid w:val="00F06EF4"/>
    <w:rsid w:val="00F07A41"/>
    <w:rsid w:val="00F07DD5"/>
    <w:rsid w:val="00F10124"/>
    <w:rsid w:val="00F10B80"/>
    <w:rsid w:val="00F11394"/>
    <w:rsid w:val="00F11A93"/>
    <w:rsid w:val="00F11B44"/>
    <w:rsid w:val="00F12BD8"/>
    <w:rsid w:val="00F12CC9"/>
    <w:rsid w:val="00F12DA4"/>
    <w:rsid w:val="00F13500"/>
    <w:rsid w:val="00F13B49"/>
    <w:rsid w:val="00F14301"/>
    <w:rsid w:val="00F146B8"/>
    <w:rsid w:val="00F149C1"/>
    <w:rsid w:val="00F15552"/>
    <w:rsid w:val="00F1590A"/>
    <w:rsid w:val="00F15CF0"/>
    <w:rsid w:val="00F15E9E"/>
    <w:rsid w:val="00F16D8E"/>
    <w:rsid w:val="00F16DB9"/>
    <w:rsid w:val="00F17339"/>
    <w:rsid w:val="00F17676"/>
    <w:rsid w:val="00F1787C"/>
    <w:rsid w:val="00F17B16"/>
    <w:rsid w:val="00F20318"/>
    <w:rsid w:val="00F20433"/>
    <w:rsid w:val="00F20659"/>
    <w:rsid w:val="00F21D0D"/>
    <w:rsid w:val="00F2220E"/>
    <w:rsid w:val="00F22EC7"/>
    <w:rsid w:val="00F23247"/>
    <w:rsid w:val="00F2419F"/>
    <w:rsid w:val="00F2432B"/>
    <w:rsid w:val="00F2433D"/>
    <w:rsid w:val="00F243D2"/>
    <w:rsid w:val="00F24703"/>
    <w:rsid w:val="00F2492A"/>
    <w:rsid w:val="00F24B5A"/>
    <w:rsid w:val="00F250E5"/>
    <w:rsid w:val="00F25CCD"/>
    <w:rsid w:val="00F26032"/>
    <w:rsid w:val="00F261E1"/>
    <w:rsid w:val="00F26388"/>
    <w:rsid w:val="00F26535"/>
    <w:rsid w:val="00F2659F"/>
    <w:rsid w:val="00F27198"/>
    <w:rsid w:val="00F276E0"/>
    <w:rsid w:val="00F27CCA"/>
    <w:rsid w:val="00F304E6"/>
    <w:rsid w:val="00F30DFE"/>
    <w:rsid w:val="00F31345"/>
    <w:rsid w:val="00F317AE"/>
    <w:rsid w:val="00F31A3E"/>
    <w:rsid w:val="00F32156"/>
    <w:rsid w:val="00F321AE"/>
    <w:rsid w:val="00F323A0"/>
    <w:rsid w:val="00F32436"/>
    <w:rsid w:val="00F32714"/>
    <w:rsid w:val="00F32ADE"/>
    <w:rsid w:val="00F32C31"/>
    <w:rsid w:val="00F32F9A"/>
    <w:rsid w:val="00F331C4"/>
    <w:rsid w:val="00F331D4"/>
    <w:rsid w:val="00F3402F"/>
    <w:rsid w:val="00F34094"/>
    <w:rsid w:val="00F341E9"/>
    <w:rsid w:val="00F34465"/>
    <w:rsid w:val="00F34935"/>
    <w:rsid w:val="00F355ED"/>
    <w:rsid w:val="00F35BF8"/>
    <w:rsid w:val="00F35C8C"/>
    <w:rsid w:val="00F35D61"/>
    <w:rsid w:val="00F36010"/>
    <w:rsid w:val="00F36136"/>
    <w:rsid w:val="00F36807"/>
    <w:rsid w:val="00F370D3"/>
    <w:rsid w:val="00F37847"/>
    <w:rsid w:val="00F37857"/>
    <w:rsid w:val="00F37D08"/>
    <w:rsid w:val="00F37F5E"/>
    <w:rsid w:val="00F41299"/>
    <w:rsid w:val="00F4149B"/>
    <w:rsid w:val="00F416DB"/>
    <w:rsid w:val="00F4327E"/>
    <w:rsid w:val="00F43309"/>
    <w:rsid w:val="00F4345D"/>
    <w:rsid w:val="00F43482"/>
    <w:rsid w:val="00F43AF3"/>
    <w:rsid w:val="00F43E31"/>
    <w:rsid w:val="00F44713"/>
    <w:rsid w:val="00F4472A"/>
    <w:rsid w:val="00F44B25"/>
    <w:rsid w:val="00F44E9D"/>
    <w:rsid w:val="00F453FF"/>
    <w:rsid w:val="00F45C86"/>
    <w:rsid w:val="00F45F9A"/>
    <w:rsid w:val="00F460CF"/>
    <w:rsid w:val="00F469F8"/>
    <w:rsid w:val="00F46AF8"/>
    <w:rsid w:val="00F46BFD"/>
    <w:rsid w:val="00F47392"/>
    <w:rsid w:val="00F474CA"/>
    <w:rsid w:val="00F47D09"/>
    <w:rsid w:val="00F47D33"/>
    <w:rsid w:val="00F50108"/>
    <w:rsid w:val="00F505D3"/>
    <w:rsid w:val="00F50F42"/>
    <w:rsid w:val="00F50F68"/>
    <w:rsid w:val="00F50FD2"/>
    <w:rsid w:val="00F518FC"/>
    <w:rsid w:val="00F527BD"/>
    <w:rsid w:val="00F5286F"/>
    <w:rsid w:val="00F52DA6"/>
    <w:rsid w:val="00F5341F"/>
    <w:rsid w:val="00F53462"/>
    <w:rsid w:val="00F5356F"/>
    <w:rsid w:val="00F538F2"/>
    <w:rsid w:val="00F539E0"/>
    <w:rsid w:val="00F53B15"/>
    <w:rsid w:val="00F541F4"/>
    <w:rsid w:val="00F5482A"/>
    <w:rsid w:val="00F54CC5"/>
    <w:rsid w:val="00F55299"/>
    <w:rsid w:val="00F55D98"/>
    <w:rsid w:val="00F55E4A"/>
    <w:rsid w:val="00F561F6"/>
    <w:rsid w:val="00F56471"/>
    <w:rsid w:val="00F56D3F"/>
    <w:rsid w:val="00F57514"/>
    <w:rsid w:val="00F57DD0"/>
    <w:rsid w:val="00F6076B"/>
    <w:rsid w:val="00F6095F"/>
    <w:rsid w:val="00F60EC8"/>
    <w:rsid w:val="00F610D5"/>
    <w:rsid w:val="00F61C3E"/>
    <w:rsid w:val="00F61D5F"/>
    <w:rsid w:val="00F61EA7"/>
    <w:rsid w:val="00F62309"/>
    <w:rsid w:val="00F624D0"/>
    <w:rsid w:val="00F62B0B"/>
    <w:rsid w:val="00F63089"/>
    <w:rsid w:val="00F6397B"/>
    <w:rsid w:val="00F63B50"/>
    <w:rsid w:val="00F64647"/>
    <w:rsid w:val="00F653B8"/>
    <w:rsid w:val="00F65495"/>
    <w:rsid w:val="00F65558"/>
    <w:rsid w:val="00F65CF9"/>
    <w:rsid w:val="00F65CFA"/>
    <w:rsid w:val="00F65D3F"/>
    <w:rsid w:val="00F660E2"/>
    <w:rsid w:val="00F660E4"/>
    <w:rsid w:val="00F66288"/>
    <w:rsid w:val="00F672AA"/>
    <w:rsid w:val="00F67F04"/>
    <w:rsid w:val="00F70286"/>
    <w:rsid w:val="00F7030E"/>
    <w:rsid w:val="00F704DC"/>
    <w:rsid w:val="00F704FC"/>
    <w:rsid w:val="00F708B5"/>
    <w:rsid w:val="00F70939"/>
    <w:rsid w:val="00F71A11"/>
    <w:rsid w:val="00F71E68"/>
    <w:rsid w:val="00F72E8B"/>
    <w:rsid w:val="00F72F6E"/>
    <w:rsid w:val="00F735CD"/>
    <w:rsid w:val="00F73611"/>
    <w:rsid w:val="00F740C1"/>
    <w:rsid w:val="00F74F24"/>
    <w:rsid w:val="00F753CF"/>
    <w:rsid w:val="00F75588"/>
    <w:rsid w:val="00F75E7C"/>
    <w:rsid w:val="00F75F53"/>
    <w:rsid w:val="00F76134"/>
    <w:rsid w:val="00F76A41"/>
    <w:rsid w:val="00F7731F"/>
    <w:rsid w:val="00F8035A"/>
    <w:rsid w:val="00F80AD5"/>
    <w:rsid w:val="00F81022"/>
    <w:rsid w:val="00F813AB"/>
    <w:rsid w:val="00F82029"/>
    <w:rsid w:val="00F831E0"/>
    <w:rsid w:val="00F834ED"/>
    <w:rsid w:val="00F837F3"/>
    <w:rsid w:val="00F83BE3"/>
    <w:rsid w:val="00F847DB"/>
    <w:rsid w:val="00F84CBE"/>
    <w:rsid w:val="00F854BC"/>
    <w:rsid w:val="00F8555E"/>
    <w:rsid w:val="00F855FC"/>
    <w:rsid w:val="00F85650"/>
    <w:rsid w:val="00F85B2E"/>
    <w:rsid w:val="00F85D9B"/>
    <w:rsid w:val="00F8614E"/>
    <w:rsid w:val="00F86632"/>
    <w:rsid w:val="00F868D9"/>
    <w:rsid w:val="00F86CF4"/>
    <w:rsid w:val="00F86FAE"/>
    <w:rsid w:val="00F86FDA"/>
    <w:rsid w:val="00F8714C"/>
    <w:rsid w:val="00F8788E"/>
    <w:rsid w:val="00F87B08"/>
    <w:rsid w:val="00F87C5A"/>
    <w:rsid w:val="00F9012A"/>
    <w:rsid w:val="00F9047A"/>
    <w:rsid w:val="00F90CDE"/>
    <w:rsid w:val="00F91516"/>
    <w:rsid w:val="00F92295"/>
    <w:rsid w:val="00F92414"/>
    <w:rsid w:val="00F92702"/>
    <w:rsid w:val="00F92B32"/>
    <w:rsid w:val="00F92C51"/>
    <w:rsid w:val="00F9341B"/>
    <w:rsid w:val="00F934E0"/>
    <w:rsid w:val="00F9432D"/>
    <w:rsid w:val="00F94C74"/>
    <w:rsid w:val="00F94E83"/>
    <w:rsid w:val="00F9501E"/>
    <w:rsid w:val="00F956C7"/>
    <w:rsid w:val="00F95DAE"/>
    <w:rsid w:val="00F960E0"/>
    <w:rsid w:val="00F96F83"/>
    <w:rsid w:val="00F974E4"/>
    <w:rsid w:val="00F9790B"/>
    <w:rsid w:val="00F97A08"/>
    <w:rsid w:val="00FA033F"/>
    <w:rsid w:val="00FA05AA"/>
    <w:rsid w:val="00FA0BC8"/>
    <w:rsid w:val="00FA1266"/>
    <w:rsid w:val="00FA20D9"/>
    <w:rsid w:val="00FA21F4"/>
    <w:rsid w:val="00FA24E8"/>
    <w:rsid w:val="00FA2891"/>
    <w:rsid w:val="00FA3D87"/>
    <w:rsid w:val="00FA3F5C"/>
    <w:rsid w:val="00FA4604"/>
    <w:rsid w:val="00FA4C91"/>
    <w:rsid w:val="00FA5B3B"/>
    <w:rsid w:val="00FA6293"/>
    <w:rsid w:val="00FA6737"/>
    <w:rsid w:val="00FA770C"/>
    <w:rsid w:val="00FA7C73"/>
    <w:rsid w:val="00FA7EB5"/>
    <w:rsid w:val="00FB049E"/>
    <w:rsid w:val="00FB06A5"/>
    <w:rsid w:val="00FB085E"/>
    <w:rsid w:val="00FB0983"/>
    <w:rsid w:val="00FB0E47"/>
    <w:rsid w:val="00FB1413"/>
    <w:rsid w:val="00FB203E"/>
    <w:rsid w:val="00FB24E0"/>
    <w:rsid w:val="00FB25FD"/>
    <w:rsid w:val="00FB2C5F"/>
    <w:rsid w:val="00FB343E"/>
    <w:rsid w:val="00FB3532"/>
    <w:rsid w:val="00FB40D6"/>
    <w:rsid w:val="00FB43D6"/>
    <w:rsid w:val="00FB5081"/>
    <w:rsid w:val="00FB5425"/>
    <w:rsid w:val="00FB63F9"/>
    <w:rsid w:val="00FB6A38"/>
    <w:rsid w:val="00FB6E1B"/>
    <w:rsid w:val="00FB71AA"/>
    <w:rsid w:val="00FB7593"/>
    <w:rsid w:val="00FB76A3"/>
    <w:rsid w:val="00FB7789"/>
    <w:rsid w:val="00FB7DB2"/>
    <w:rsid w:val="00FC02AF"/>
    <w:rsid w:val="00FC043A"/>
    <w:rsid w:val="00FC04C3"/>
    <w:rsid w:val="00FC06BF"/>
    <w:rsid w:val="00FC0840"/>
    <w:rsid w:val="00FC08CB"/>
    <w:rsid w:val="00FC0A02"/>
    <w:rsid w:val="00FC0A56"/>
    <w:rsid w:val="00FC1012"/>
    <w:rsid w:val="00FC1192"/>
    <w:rsid w:val="00FC13E1"/>
    <w:rsid w:val="00FC14FF"/>
    <w:rsid w:val="00FC208D"/>
    <w:rsid w:val="00FC279F"/>
    <w:rsid w:val="00FC2ABD"/>
    <w:rsid w:val="00FC2DE9"/>
    <w:rsid w:val="00FC358A"/>
    <w:rsid w:val="00FC362B"/>
    <w:rsid w:val="00FC3AA0"/>
    <w:rsid w:val="00FC3C82"/>
    <w:rsid w:val="00FC3F04"/>
    <w:rsid w:val="00FC4043"/>
    <w:rsid w:val="00FC47EF"/>
    <w:rsid w:val="00FC5015"/>
    <w:rsid w:val="00FC5110"/>
    <w:rsid w:val="00FC5289"/>
    <w:rsid w:val="00FC529C"/>
    <w:rsid w:val="00FC5E28"/>
    <w:rsid w:val="00FC616F"/>
    <w:rsid w:val="00FC6991"/>
    <w:rsid w:val="00FC6FB7"/>
    <w:rsid w:val="00FC7783"/>
    <w:rsid w:val="00FC7B88"/>
    <w:rsid w:val="00FC7FAF"/>
    <w:rsid w:val="00FD003A"/>
    <w:rsid w:val="00FD003E"/>
    <w:rsid w:val="00FD01E4"/>
    <w:rsid w:val="00FD0AF4"/>
    <w:rsid w:val="00FD0B6D"/>
    <w:rsid w:val="00FD125D"/>
    <w:rsid w:val="00FD2170"/>
    <w:rsid w:val="00FD23DF"/>
    <w:rsid w:val="00FD2411"/>
    <w:rsid w:val="00FD2509"/>
    <w:rsid w:val="00FD3A1A"/>
    <w:rsid w:val="00FD4A41"/>
    <w:rsid w:val="00FD4EA4"/>
    <w:rsid w:val="00FD5118"/>
    <w:rsid w:val="00FD5F44"/>
    <w:rsid w:val="00FD61F6"/>
    <w:rsid w:val="00FD7D5D"/>
    <w:rsid w:val="00FD7DAA"/>
    <w:rsid w:val="00FE0F84"/>
    <w:rsid w:val="00FE10E8"/>
    <w:rsid w:val="00FE17C3"/>
    <w:rsid w:val="00FE1D5E"/>
    <w:rsid w:val="00FE1FEF"/>
    <w:rsid w:val="00FE200B"/>
    <w:rsid w:val="00FE2540"/>
    <w:rsid w:val="00FE270C"/>
    <w:rsid w:val="00FE2A1B"/>
    <w:rsid w:val="00FE2D23"/>
    <w:rsid w:val="00FE2EAF"/>
    <w:rsid w:val="00FE302A"/>
    <w:rsid w:val="00FE3100"/>
    <w:rsid w:val="00FE3D85"/>
    <w:rsid w:val="00FE4791"/>
    <w:rsid w:val="00FE47C8"/>
    <w:rsid w:val="00FE4922"/>
    <w:rsid w:val="00FE4A50"/>
    <w:rsid w:val="00FE4CEA"/>
    <w:rsid w:val="00FE4EAE"/>
    <w:rsid w:val="00FE59A5"/>
    <w:rsid w:val="00FE5DD5"/>
    <w:rsid w:val="00FE68DD"/>
    <w:rsid w:val="00FE6B92"/>
    <w:rsid w:val="00FE7647"/>
    <w:rsid w:val="00FE7871"/>
    <w:rsid w:val="00FE7A6D"/>
    <w:rsid w:val="00FE7F09"/>
    <w:rsid w:val="00FF0123"/>
    <w:rsid w:val="00FF04CD"/>
    <w:rsid w:val="00FF0817"/>
    <w:rsid w:val="00FF0A93"/>
    <w:rsid w:val="00FF0E39"/>
    <w:rsid w:val="00FF0EC7"/>
    <w:rsid w:val="00FF1CD1"/>
    <w:rsid w:val="00FF1F93"/>
    <w:rsid w:val="00FF2286"/>
    <w:rsid w:val="00FF2324"/>
    <w:rsid w:val="00FF2352"/>
    <w:rsid w:val="00FF33D2"/>
    <w:rsid w:val="00FF3C92"/>
    <w:rsid w:val="00FF49D3"/>
    <w:rsid w:val="00FF49E3"/>
    <w:rsid w:val="00FF53F5"/>
    <w:rsid w:val="00FF5951"/>
    <w:rsid w:val="00FF6500"/>
    <w:rsid w:val="00FF66F7"/>
    <w:rsid w:val="00FF6BCC"/>
    <w:rsid w:val="00FF7188"/>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264A0F6"/>
  <w15:chartTrackingRefBased/>
  <w15:docId w15:val="{0CB9CE7E-3105-4504-8A61-6D378D75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caption" w:semiHidden="1" w:unhideWhenUsed="1" w:qFormat="1"/>
    <w:lsdException w:name="table of figures" w:uiPriority="99"/>
    <w:lsdException w:name="footnote reference" w:qFormat="1"/>
    <w:lsdException w:name="annotation reference" w:uiPriority="99" w:qFormat="1"/>
    <w:lsdException w:name="Title" w:qFormat="1"/>
    <w:lsdException w:name="Default Paragraph Font" w:uiPriority="1"/>
    <w:lsdException w:name="Body Text" w:uiPriority="99"/>
    <w:lsdException w:name="Subtitle" w:qFormat="1"/>
    <w:lsdException w:name="Hyperlink" w:uiPriority="99" w:qFormat="1"/>
    <w:lsdException w:name="Strong" w:uiPriority="22" w:qFormat="1"/>
    <w:lsdException w:name="Emphasis" w:qFormat="1"/>
    <w:lsdException w:name="Normal (Web)" w:uiPriority="99" w:qFormat="1"/>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6E3"/>
    <w:pPr>
      <w:spacing w:after="180"/>
    </w:pPr>
  </w:style>
  <w:style w:type="paragraph" w:styleId="Heading1">
    <w:name w:val="heading 1"/>
    <w:next w:val="Normal"/>
    <w:link w:val="Heading1Char"/>
    <w:qFormat/>
    <w:rsid w:val="00811FA9"/>
    <w:pPr>
      <w:keepNext/>
      <w:keepLines/>
      <w:pageBreakBefore/>
      <w:numPr>
        <w:numId w:val="40"/>
      </w:numPr>
      <w:pBdr>
        <w:top w:val="single" w:sz="12" w:space="3" w:color="auto"/>
      </w:pBdr>
      <w:spacing w:before="240" w:after="180"/>
      <w:outlineLvl w:val="0"/>
    </w:pPr>
    <w:rPr>
      <w:rFonts w:ascii="Arial" w:hAnsi="Arial"/>
      <w:sz w:val="36"/>
    </w:rPr>
  </w:style>
  <w:style w:type="paragraph" w:styleId="Heading2">
    <w:name w:val="heading 2"/>
    <w:basedOn w:val="Heading1"/>
    <w:next w:val="Normal"/>
    <w:link w:val="Heading2Char"/>
    <w:qFormat/>
    <w:rsid w:val="00D71DA0"/>
    <w:pPr>
      <w:pageBreakBefore w:val="0"/>
      <w:numPr>
        <w:ilvl w:val="1"/>
      </w:numPr>
      <w:pBdr>
        <w:top w:val="none" w:sz="0" w:space="0" w:color="auto"/>
      </w:pBdr>
      <w:spacing w:before="180"/>
      <w:outlineLvl w:val="1"/>
    </w:pPr>
    <w:rPr>
      <w:sz w:val="32"/>
    </w:rPr>
  </w:style>
  <w:style w:type="paragraph" w:styleId="Heading3">
    <w:name w:val="heading 3"/>
    <w:basedOn w:val="Normal"/>
    <w:next w:val="Normal"/>
    <w:link w:val="Heading3Char"/>
    <w:autoRedefine/>
    <w:qFormat/>
    <w:rsid w:val="00705E53"/>
    <w:pPr>
      <w:keepNext/>
      <w:keepLines/>
      <w:numPr>
        <w:ilvl w:val="2"/>
        <w:numId w:val="40"/>
      </w:numPr>
      <w:spacing w:before="120"/>
      <w:outlineLvl w:val="2"/>
    </w:pPr>
    <w:rPr>
      <w:rFonts w:ascii="Arial" w:hAnsi="Arial"/>
      <w:sz w:val="28"/>
    </w:rPr>
  </w:style>
  <w:style w:type="paragraph" w:styleId="Heading4">
    <w:name w:val="heading 4"/>
    <w:basedOn w:val="Heading3"/>
    <w:next w:val="Normal"/>
    <w:link w:val="Heading4Char"/>
    <w:autoRedefine/>
    <w:qFormat/>
    <w:rsid w:val="002C0303"/>
    <w:pPr>
      <w:numPr>
        <w:ilvl w:val="3"/>
      </w:numPr>
      <w:outlineLvl w:val="3"/>
    </w:pPr>
    <w:rPr>
      <w:sz w:val="24"/>
      <w:lang w:val="en-GB"/>
    </w:rPr>
  </w:style>
  <w:style w:type="paragraph" w:styleId="Heading5">
    <w:name w:val="heading 5"/>
    <w:basedOn w:val="Heading4"/>
    <w:next w:val="Normal"/>
    <w:link w:val="Heading5Char"/>
    <w:autoRedefine/>
    <w:uiPriority w:val="9"/>
    <w:qFormat/>
    <w:rsid w:val="0048576A"/>
    <w:pPr>
      <w:numPr>
        <w:ilvl w:val="4"/>
      </w:numPr>
      <w:outlineLvl w:val="4"/>
    </w:pPr>
    <w:rPr>
      <w:sz w:val="22"/>
    </w:rPr>
  </w:style>
  <w:style w:type="paragraph" w:styleId="Heading6">
    <w:name w:val="heading 6"/>
    <w:basedOn w:val="H6"/>
    <w:next w:val="Normal"/>
    <w:link w:val="Heading6Char"/>
    <w:uiPriority w:val="9"/>
    <w:qFormat/>
    <w:rsid w:val="0048576A"/>
    <w:pPr>
      <w:numPr>
        <w:ilvl w:val="5"/>
      </w:numPr>
      <w:ind w:left="1985" w:hanging="1985"/>
      <w:outlineLvl w:val="5"/>
    </w:pPr>
  </w:style>
  <w:style w:type="paragraph" w:styleId="Heading7">
    <w:name w:val="heading 7"/>
    <w:basedOn w:val="H6"/>
    <w:next w:val="Normal"/>
    <w:link w:val="Heading7Char"/>
    <w:uiPriority w:val="9"/>
    <w:qFormat/>
    <w:pPr>
      <w:numPr>
        <w:ilvl w:val="6"/>
      </w:numPr>
      <w:ind w:left="1985" w:hanging="1985"/>
      <w:outlineLvl w:val="6"/>
    </w:pPr>
  </w:style>
  <w:style w:type="paragraph" w:styleId="Heading8">
    <w:name w:val="heading 8"/>
    <w:basedOn w:val="Heading1"/>
    <w:next w:val="Normal"/>
    <w:link w:val="Heading8Char"/>
    <w:uiPriority w:val="9"/>
    <w:qFormat/>
    <w:pPr>
      <w:numPr>
        <w:ilvl w:val="7"/>
      </w:numPr>
      <w:outlineLvl w:val="7"/>
    </w:p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
    <w:qFormat/>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uiPriority w:val="99"/>
    <w:qFormat/>
    <w:rsid w:val="0086352E"/>
  </w:style>
  <w:style w:type="character" w:customStyle="1" w:styleId="CommentTextChar">
    <w:name w:val="Comment Text Char"/>
    <w:link w:val="CommentText"/>
    <w:qForma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o?áD±í"/>
    <w:basedOn w:val="Normal"/>
    <w:link w:val="ListParagraphChar"/>
    <w:uiPriority w:val="34"/>
    <w:qFormat/>
    <w:rsid w:val="00C16A2A"/>
    <w:rPr>
      <w:rFonts w:eastAsia="MS PGothic"/>
      <w:szCs w:val="22"/>
      <w:lang w:val="en-GB"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qFormat/>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FIGURE"/>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qFormat/>
    <w:rsid w:val="00A75F44"/>
    <w:pPr>
      <w:spacing w:after="240"/>
      <w:ind w:left="1106"/>
    </w:pPr>
    <w:rPr>
      <w:rFonts w:ascii="Arial" w:eastAsia="MS Mincho" w:hAnsi="Arial"/>
      <w:lang w:eastAsia="de-DE"/>
    </w:rPr>
  </w:style>
  <w:style w:type="character" w:customStyle="1" w:styleId="FootnoteTextChar">
    <w:name w:val="Footnote Text Char"/>
    <w:link w:val="FootnoteText"/>
    <w:qFormat/>
    <w:rsid w:val="00A75F44"/>
    <w:rPr>
      <w:rFonts w:ascii="Arial" w:eastAsia="MS Mincho" w:hAnsi="Arial"/>
      <w:lang w:eastAsia="de-DE"/>
    </w:rPr>
  </w:style>
  <w:style w:type="character" w:styleId="FootnoteReference">
    <w:name w:val="footnote reference"/>
    <w:qFormat/>
    <w:rsid w:val="00A75F44"/>
    <w:rPr>
      <w:vertAlign w:val="superscript"/>
    </w:rPr>
  </w:style>
  <w:style w:type="character" w:customStyle="1" w:styleId="B3Char">
    <w:name w:val="B3 Char"/>
    <w:link w:val="B3"/>
    <w:rsid w:val="000E12C5"/>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FIGURE Char"/>
    <w:link w:val="Caption"/>
    <w:qFormat/>
    <w:rsid w:val="00B74D8C"/>
    <w:rPr>
      <w:b/>
      <w:bCs/>
    </w:rPr>
  </w:style>
  <w:style w:type="numbering" w:customStyle="1" w:styleId="Bullet">
    <w:name w:val="Bullet"/>
    <w:uiPriority w:val="99"/>
    <w:rsid w:val="000F4A13"/>
    <w:pPr>
      <w:numPr>
        <w:numId w:val="1"/>
      </w:numPr>
    </w:pPr>
  </w:style>
  <w:style w:type="paragraph" w:customStyle="1" w:styleId="Default">
    <w:name w:val="Default"/>
    <w:rsid w:val="007D2626"/>
    <w:pPr>
      <w:autoSpaceDE w:val="0"/>
      <w:autoSpaceDN w:val="0"/>
      <w:adjustRightInd w:val="0"/>
    </w:pPr>
    <w:rPr>
      <w:color w:val="000000"/>
      <w:sz w:val="24"/>
      <w:szCs w:val="24"/>
    </w:rPr>
  </w:style>
  <w:style w:type="character" w:customStyle="1" w:styleId="Heading2Char">
    <w:name w:val="Heading 2 Char"/>
    <w:basedOn w:val="DefaultParagraphFont"/>
    <w:link w:val="Heading2"/>
    <w:rsid w:val="00D71DA0"/>
    <w:rPr>
      <w:rFonts w:ascii="Arial" w:hAnsi="Arial"/>
      <w:sz w:val="32"/>
    </w:rPr>
  </w:style>
  <w:style w:type="paragraph" w:customStyle="1" w:styleId="PlantUML">
    <w:name w:val="PlantUML"/>
    <w:basedOn w:val="Normal"/>
    <w:link w:val="PlantUMLChar"/>
    <w:autoRedefine/>
    <w:rsid w:val="00435C7A"/>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color w:val="008000"/>
      <w:sz w:val="18"/>
    </w:rPr>
  </w:style>
  <w:style w:type="character" w:customStyle="1" w:styleId="PlantUMLChar">
    <w:name w:val="PlantUML Char"/>
    <w:basedOn w:val="DefaultParagraphFont"/>
    <w:link w:val="PlantUML"/>
    <w:rsid w:val="00435C7A"/>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435C7A"/>
    <w:pPr>
      <w:jc w:val="center"/>
    </w:pPr>
    <w:rPr>
      <w:b/>
    </w:rPr>
  </w:style>
  <w:style w:type="character" w:customStyle="1" w:styleId="PlantUMLImgChar">
    <w:name w:val="PlantUMLImg Char"/>
    <w:basedOn w:val="DefaultParagraphFont"/>
    <w:link w:val="PlantUMLImg"/>
    <w:rsid w:val="00435C7A"/>
    <w:rPr>
      <w:b/>
    </w:rPr>
  </w:style>
  <w:style w:type="paragraph" w:customStyle="1" w:styleId="SOAPExample">
    <w:name w:val="SOAP Example"/>
    <w:basedOn w:val="Normal"/>
    <w:rsid w:val="00E75270"/>
    <w:pPr>
      <w:tabs>
        <w:tab w:val="left" w:pos="900"/>
        <w:tab w:val="left" w:pos="1260"/>
        <w:tab w:val="left" w:pos="1620"/>
        <w:tab w:val="left" w:pos="1980"/>
        <w:tab w:val="left" w:pos="2340"/>
        <w:tab w:val="left" w:pos="2700"/>
        <w:tab w:val="left" w:pos="3060"/>
      </w:tabs>
      <w:spacing w:after="0"/>
      <w:ind w:left="562"/>
    </w:pPr>
    <w:rPr>
      <w:rFonts w:ascii="Courier New" w:eastAsia="MS Mincho" w:hAnsi="Courier New" w:cs="Courier New"/>
      <w:noProof/>
      <w:sz w:val="16"/>
      <w:szCs w:val="16"/>
    </w:rPr>
  </w:style>
  <w:style w:type="character" w:styleId="FollowedHyperlink">
    <w:name w:val="FollowedHyperlink"/>
    <w:basedOn w:val="DefaultParagraphFont"/>
    <w:rsid w:val="00B00C0F"/>
    <w:rPr>
      <w:color w:val="954F72" w:themeColor="followedHyperlink"/>
      <w:u w:val="single"/>
    </w:rPr>
  </w:style>
  <w:style w:type="paragraph" w:styleId="HTMLPreformatted">
    <w:name w:val="HTML Preformatted"/>
    <w:basedOn w:val="Normal"/>
    <w:link w:val="HTMLPreformattedChar"/>
    <w:uiPriority w:val="99"/>
    <w:rsid w:val="004B3252"/>
    <w:pPr>
      <w:spacing w:after="0"/>
    </w:pPr>
    <w:rPr>
      <w:rFonts w:ascii="Consolas" w:hAnsi="Consolas" w:cs="Consolas"/>
    </w:rPr>
  </w:style>
  <w:style w:type="character" w:customStyle="1" w:styleId="HTMLPreformattedChar">
    <w:name w:val="HTML Preformatted Char"/>
    <w:basedOn w:val="DefaultParagraphFont"/>
    <w:link w:val="HTMLPreformatted"/>
    <w:uiPriority w:val="99"/>
    <w:rsid w:val="004B3252"/>
    <w:rPr>
      <w:rFonts w:ascii="Consolas" w:hAnsi="Consolas" w:cs="Consolas"/>
    </w:rPr>
  </w:style>
  <w:style w:type="table" w:customStyle="1" w:styleId="2-41">
    <w:name w:val="グリッド (表) 2 - アクセント 41"/>
    <w:basedOn w:val="TableNormal"/>
    <w:uiPriority w:val="47"/>
    <w:rsid w:val="00B7150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UnresolvedMention10">
    <w:name w:val="Unresolved Mention1"/>
    <w:uiPriority w:val="99"/>
    <w:semiHidden/>
    <w:unhideWhenUsed/>
    <w:rsid w:val="00B7150A"/>
    <w:rPr>
      <w:color w:val="808080"/>
      <w:shd w:val="clear" w:color="auto" w:fill="E6E6E6"/>
    </w:rPr>
  </w:style>
  <w:style w:type="character" w:customStyle="1" w:styleId="UnresolvedMention2">
    <w:name w:val="Unresolved Mention2"/>
    <w:basedOn w:val="DefaultParagraphFont"/>
    <w:uiPriority w:val="99"/>
    <w:semiHidden/>
    <w:unhideWhenUsed/>
    <w:rsid w:val="00821B43"/>
    <w:rPr>
      <w:color w:val="605E5C"/>
      <w:shd w:val="clear" w:color="auto" w:fill="E1DFDD"/>
    </w:rPr>
  </w:style>
  <w:style w:type="character" w:customStyle="1" w:styleId="UnresolvedMention3">
    <w:name w:val="Unresolved Mention3"/>
    <w:basedOn w:val="DefaultParagraphFont"/>
    <w:uiPriority w:val="99"/>
    <w:semiHidden/>
    <w:unhideWhenUsed/>
    <w:rsid w:val="00694A5C"/>
    <w:rPr>
      <w:color w:val="808080"/>
      <w:shd w:val="clear" w:color="auto" w:fill="E6E6E6"/>
    </w:rPr>
  </w:style>
  <w:style w:type="character" w:customStyle="1" w:styleId="UnresolvedMention4">
    <w:name w:val="Unresolved Mention4"/>
    <w:basedOn w:val="DefaultParagraphFont"/>
    <w:uiPriority w:val="99"/>
    <w:semiHidden/>
    <w:unhideWhenUsed/>
    <w:rsid w:val="00050F58"/>
    <w:rPr>
      <w:color w:val="808080"/>
      <w:shd w:val="clear" w:color="auto" w:fill="E6E6E6"/>
    </w:rPr>
  </w:style>
  <w:style w:type="character" w:customStyle="1" w:styleId="UnresolvedMention5">
    <w:name w:val="Unresolved Mention5"/>
    <w:basedOn w:val="DefaultParagraphFont"/>
    <w:uiPriority w:val="99"/>
    <w:semiHidden/>
    <w:unhideWhenUsed/>
    <w:rsid w:val="00BE29D1"/>
    <w:rPr>
      <w:color w:val="808080"/>
      <w:shd w:val="clear" w:color="auto" w:fill="E6E6E6"/>
    </w:rPr>
  </w:style>
  <w:style w:type="character" w:styleId="Strong">
    <w:name w:val="Strong"/>
    <w:basedOn w:val="DefaultParagraphFont"/>
    <w:uiPriority w:val="22"/>
    <w:qFormat/>
    <w:rsid w:val="00447181"/>
    <w:rPr>
      <w:b/>
      <w:bCs/>
    </w:rPr>
  </w:style>
  <w:style w:type="character" w:customStyle="1" w:styleId="UnresolvedMention6">
    <w:name w:val="Unresolved Mention6"/>
    <w:basedOn w:val="DefaultParagraphFont"/>
    <w:uiPriority w:val="99"/>
    <w:semiHidden/>
    <w:unhideWhenUsed/>
    <w:rsid w:val="00A279E4"/>
    <w:rPr>
      <w:color w:val="605E5C"/>
      <w:shd w:val="clear" w:color="auto" w:fill="E1DFDD"/>
    </w:rPr>
  </w:style>
  <w:style w:type="paragraph" w:styleId="TOCHeading">
    <w:name w:val="TOC Heading"/>
    <w:basedOn w:val="Heading1"/>
    <w:next w:val="Normal"/>
    <w:uiPriority w:val="39"/>
    <w:unhideWhenUsed/>
    <w:qFormat/>
    <w:rsid w:val="00691125"/>
    <w:pPr>
      <w:pageBreakBefore w:val="0"/>
      <w:numPr>
        <w:numId w:val="0"/>
      </w:numPr>
      <w:pBdr>
        <w:top w:val="none" w:sz="0" w:space="0" w:color="auto"/>
      </w:pBdr>
      <w:spacing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ink w:val="EX"/>
    <w:qFormat/>
    <w:rsid w:val="00BF7755"/>
  </w:style>
  <w:style w:type="paragraph" w:customStyle="1" w:styleId="Heading3numbered">
    <w:name w:val="Heading 3 numbered"/>
    <w:basedOn w:val="Heading3"/>
    <w:link w:val="Heading3numberedChar"/>
    <w:rsid w:val="00700E64"/>
  </w:style>
  <w:style w:type="character" w:customStyle="1" w:styleId="UnresolvedMention7">
    <w:name w:val="Unresolved Mention7"/>
    <w:basedOn w:val="DefaultParagraphFont"/>
    <w:uiPriority w:val="99"/>
    <w:semiHidden/>
    <w:unhideWhenUsed/>
    <w:rsid w:val="00992537"/>
    <w:rPr>
      <w:color w:val="605E5C"/>
      <w:shd w:val="clear" w:color="auto" w:fill="E1DFDD"/>
    </w:rPr>
  </w:style>
  <w:style w:type="character" w:customStyle="1" w:styleId="Heading3Char">
    <w:name w:val="Heading 3 Char"/>
    <w:basedOn w:val="Heading2Char"/>
    <w:link w:val="Heading3"/>
    <w:rsid w:val="00705E53"/>
    <w:rPr>
      <w:rFonts w:ascii="Arial" w:hAnsi="Arial"/>
      <w:sz w:val="28"/>
    </w:rPr>
  </w:style>
  <w:style w:type="character" w:customStyle="1" w:styleId="Heading3numberedChar">
    <w:name w:val="Heading 3 numbered Char"/>
    <w:basedOn w:val="Heading3Char"/>
    <w:link w:val="Heading3numbered"/>
    <w:rsid w:val="00700E64"/>
    <w:rPr>
      <w:rFonts w:ascii="Arial" w:hAnsi="Arial"/>
      <w:sz w:val="28"/>
    </w:rPr>
  </w:style>
  <w:style w:type="paragraph" w:customStyle="1" w:styleId="AnnexHeading">
    <w:name w:val="Annex Heading"/>
    <w:basedOn w:val="Heading1"/>
    <w:link w:val="AnnexHeadingChar"/>
    <w:qFormat/>
    <w:rsid w:val="00516192"/>
    <w:pPr>
      <w:numPr>
        <w:numId w:val="0"/>
      </w:numPr>
    </w:pPr>
  </w:style>
  <w:style w:type="character" w:customStyle="1" w:styleId="Heading1Char">
    <w:name w:val="Heading 1 Char"/>
    <w:basedOn w:val="DefaultParagraphFont"/>
    <w:link w:val="Heading1"/>
    <w:rsid w:val="00D71DA0"/>
    <w:rPr>
      <w:rFonts w:ascii="Arial" w:hAnsi="Arial"/>
      <w:sz w:val="36"/>
    </w:rPr>
  </w:style>
  <w:style w:type="character" w:customStyle="1" w:styleId="AnnexHeadingChar">
    <w:name w:val="Annex Heading Char"/>
    <w:basedOn w:val="Heading1Char"/>
    <w:link w:val="AnnexHeading"/>
    <w:rsid w:val="00516192"/>
    <w:rPr>
      <w:rFonts w:ascii="Arial" w:hAnsi="Arial"/>
      <w:sz w:val="36"/>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ED5057"/>
    <w:rPr>
      <w:rFonts w:eastAsia="MS PGothic"/>
      <w:szCs w:val="22"/>
      <w:lang w:val="en-GB" w:eastAsia="ja-JP"/>
    </w:rPr>
  </w:style>
  <w:style w:type="paragraph" w:customStyle="1" w:styleId="xmsonormal">
    <w:name w:val="x_msonormal"/>
    <w:basedOn w:val="Normal"/>
    <w:rsid w:val="000B137F"/>
    <w:pPr>
      <w:spacing w:before="100" w:beforeAutospacing="1" w:after="100" w:afterAutospacing="1"/>
    </w:pPr>
    <w:rPr>
      <w:rFonts w:eastAsia="Times New Roman"/>
      <w:sz w:val="24"/>
      <w:szCs w:val="24"/>
    </w:rPr>
  </w:style>
  <w:style w:type="character" w:customStyle="1" w:styleId="UnresolvedMention8">
    <w:name w:val="Unresolved Mention8"/>
    <w:basedOn w:val="DefaultParagraphFont"/>
    <w:uiPriority w:val="99"/>
    <w:semiHidden/>
    <w:unhideWhenUsed/>
    <w:rsid w:val="00A4295F"/>
    <w:rPr>
      <w:color w:val="605E5C"/>
      <w:shd w:val="clear" w:color="auto" w:fill="E1DFDD"/>
    </w:rPr>
  </w:style>
  <w:style w:type="character" w:customStyle="1" w:styleId="Heading8Char">
    <w:name w:val="Heading 8 Char"/>
    <w:link w:val="Heading8"/>
    <w:uiPriority w:val="9"/>
    <w:rsid w:val="006A40F9"/>
    <w:rPr>
      <w:rFonts w:ascii="Arial" w:hAnsi="Arial"/>
      <w:sz w:val="36"/>
    </w:rPr>
  </w:style>
  <w:style w:type="paragraph" w:styleId="Title">
    <w:name w:val="Title"/>
    <w:basedOn w:val="Normal"/>
    <w:next w:val="Normal"/>
    <w:link w:val="TitleChar"/>
    <w:qFormat/>
    <w:rsid w:val="00D652E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52E7"/>
    <w:rPr>
      <w:rFonts w:asciiTheme="majorHAnsi" w:eastAsiaTheme="majorEastAsia" w:hAnsiTheme="majorHAnsi" w:cstheme="majorBidi"/>
      <w:spacing w:val="-10"/>
      <w:kern w:val="28"/>
      <w:sz w:val="56"/>
      <w:szCs w:val="56"/>
    </w:rPr>
  </w:style>
  <w:style w:type="table" w:customStyle="1" w:styleId="2-410">
    <w:name w:val="网格表 2 - 着色 41"/>
    <w:basedOn w:val="TableNormal"/>
    <w:uiPriority w:val="47"/>
    <w:rsid w:val="00082556"/>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08255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082556"/>
    <w:rPr>
      <w:rFonts w:ascii="SimSun" w:eastAsia="SimSun"/>
      <w:sz w:val="18"/>
      <w:szCs w:val="18"/>
    </w:rPr>
  </w:style>
  <w:style w:type="character" w:customStyle="1" w:styleId="DocumentMapChar">
    <w:name w:val="Document Map Char"/>
    <w:basedOn w:val="DefaultParagraphFont"/>
    <w:link w:val="DocumentMap"/>
    <w:rsid w:val="00082556"/>
    <w:rPr>
      <w:rFonts w:ascii="SimSun" w:eastAsia="SimSun"/>
      <w:sz w:val="18"/>
      <w:szCs w:val="18"/>
    </w:rPr>
  </w:style>
  <w:style w:type="paragraph" w:customStyle="1" w:styleId="Style1">
    <w:name w:val="Style1"/>
    <w:basedOn w:val="B1"/>
    <w:link w:val="Style1Char"/>
    <w:qFormat/>
    <w:rsid w:val="00082556"/>
    <w:pPr>
      <w:numPr>
        <w:numId w:val="2"/>
      </w:numPr>
    </w:pPr>
    <w:rPr>
      <w:color w:val="1F3864" w:themeColor="accent1" w:themeShade="80"/>
      <w:lang w:val="en-GB"/>
    </w:rPr>
  </w:style>
  <w:style w:type="character" w:customStyle="1" w:styleId="Style1Char">
    <w:name w:val="Style1 Char"/>
    <w:basedOn w:val="B1Char"/>
    <w:link w:val="Style1"/>
    <w:rsid w:val="00082556"/>
    <w:rPr>
      <w:color w:val="1F3864" w:themeColor="accent1" w:themeShade="80"/>
      <w:lang w:val="en-GB" w:eastAsia="x-none" w:bidi="ar-SA"/>
    </w:rPr>
  </w:style>
  <w:style w:type="character" w:customStyle="1" w:styleId="B2Car">
    <w:name w:val="B2 Car"/>
    <w:link w:val="B2"/>
    <w:rsid w:val="00082556"/>
  </w:style>
  <w:style w:type="character" w:customStyle="1" w:styleId="a">
    <w:name w:val="リスト段落 (文字)"/>
    <w:aliases w:val="列表段落 (文字),参考文献 (文字),符号列表 (文字),·ûºÅÁÐ±í (文字),¡¤?o?¨¢D¡À¨ª (文字),?¡è?o?¡§¡éD?¨¤¡§a (文字),??¨¨?o??¡ì?¨¦D?¡§¡è?¡ìa (文字),??¡§¡§?o???¨¬?¡§|D??¡ì?¨¨??¨¬a (文字),???¡ì?¡ì?o???¡§???¡ì|D???¨¬?¡§¡§??¡§?a (文字),? (文字),lp1 (文字),List Paragraph1 (文字)"/>
    <w:basedOn w:val="DefaultParagraphFont"/>
    <w:uiPriority w:val="34"/>
    <w:locked/>
    <w:rsid w:val="008E3136"/>
    <w:rPr>
      <w:rFonts w:ascii="Calibri" w:hAnsi="Calibri" w:cs="Calibri"/>
    </w:rPr>
  </w:style>
  <w:style w:type="paragraph" w:customStyle="1" w:styleId="AnnexHeadingA1">
    <w:name w:val="Annex Heading A.1"/>
    <w:basedOn w:val="Heading2"/>
    <w:link w:val="AnnexHeadingA1Char"/>
    <w:qFormat/>
    <w:rsid w:val="00A63B24"/>
    <w:pPr>
      <w:numPr>
        <w:ilvl w:val="0"/>
        <w:numId w:val="3"/>
      </w:numPr>
    </w:pPr>
  </w:style>
  <w:style w:type="character" w:customStyle="1" w:styleId="AnnexHeadingA1Char">
    <w:name w:val="Annex Heading A.1 Char"/>
    <w:basedOn w:val="Heading2Char"/>
    <w:link w:val="AnnexHeadingA1"/>
    <w:rsid w:val="00A42B19"/>
    <w:rPr>
      <w:rFonts w:ascii="Arial" w:hAnsi="Arial"/>
      <w:sz w:val="32"/>
    </w:rPr>
  </w:style>
  <w:style w:type="character" w:customStyle="1" w:styleId="UnresolvedMention9">
    <w:name w:val="Unresolved Mention9"/>
    <w:basedOn w:val="DefaultParagraphFont"/>
    <w:uiPriority w:val="99"/>
    <w:semiHidden/>
    <w:unhideWhenUsed/>
    <w:rsid w:val="007F1DE8"/>
    <w:rPr>
      <w:color w:val="605E5C"/>
      <w:shd w:val="clear" w:color="auto" w:fill="E1DFDD"/>
    </w:rPr>
  </w:style>
  <w:style w:type="character" w:customStyle="1" w:styleId="UnresolvedMention100">
    <w:name w:val="Unresolved Mention10"/>
    <w:basedOn w:val="DefaultParagraphFont"/>
    <w:uiPriority w:val="99"/>
    <w:semiHidden/>
    <w:unhideWhenUsed/>
    <w:rsid w:val="00BD5934"/>
    <w:rPr>
      <w:color w:val="605E5C"/>
      <w:shd w:val="clear" w:color="auto" w:fill="E1DFDD"/>
    </w:rPr>
  </w:style>
  <w:style w:type="character" w:customStyle="1" w:styleId="Heading5Char">
    <w:name w:val="Heading 5 Char"/>
    <w:basedOn w:val="DefaultParagraphFont"/>
    <w:link w:val="Heading5"/>
    <w:uiPriority w:val="9"/>
    <w:rsid w:val="0048576A"/>
    <w:rPr>
      <w:rFonts w:ascii="Arial" w:hAnsi="Arial"/>
      <w:sz w:val="22"/>
      <w:lang w:val="en-GB"/>
    </w:rPr>
  </w:style>
  <w:style w:type="character" w:customStyle="1" w:styleId="Heading6Char">
    <w:name w:val="Heading 6 Char"/>
    <w:basedOn w:val="DefaultParagraphFont"/>
    <w:link w:val="Heading6"/>
    <w:uiPriority w:val="9"/>
    <w:rsid w:val="0048576A"/>
    <w:rPr>
      <w:rFonts w:ascii="Arial" w:hAnsi="Arial"/>
      <w:lang w:val="en-GB"/>
    </w:rPr>
  </w:style>
  <w:style w:type="character" w:customStyle="1" w:styleId="Heading7Char">
    <w:name w:val="Heading 7 Char"/>
    <w:basedOn w:val="DefaultParagraphFont"/>
    <w:link w:val="Heading7"/>
    <w:uiPriority w:val="9"/>
    <w:rsid w:val="00431ECE"/>
    <w:rPr>
      <w:rFonts w:ascii="Arial" w:hAnsi="Arial"/>
      <w:lang w:val="en-GB"/>
    </w:rPr>
  </w:style>
  <w:style w:type="character" w:customStyle="1" w:styleId="Heading4Char">
    <w:name w:val="Heading 4 Char"/>
    <w:basedOn w:val="DefaultParagraphFont"/>
    <w:link w:val="Heading4"/>
    <w:rsid w:val="002C0303"/>
    <w:rPr>
      <w:rFonts w:ascii="Arial" w:hAnsi="Arial"/>
      <w:sz w:val="24"/>
      <w:lang w:val="en-GB"/>
    </w:rPr>
  </w:style>
  <w:style w:type="character" w:styleId="UnresolvedMention">
    <w:name w:val="Unresolved Mention"/>
    <w:basedOn w:val="DefaultParagraphFont"/>
    <w:uiPriority w:val="99"/>
    <w:semiHidden/>
    <w:unhideWhenUsed/>
    <w:rsid w:val="00D71DA0"/>
    <w:rPr>
      <w:color w:val="605E5C"/>
      <w:shd w:val="clear" w:color="auto" w:fill="E1DFDD"/>
    </w:rPr>
  </w:style>
  <w:style w:type="paragraph" w:styleId="TableofFigures">
    <w:name w:val="table of figures"/>
    <w:basedOn w:val="Normal"/>
    <w:next w:val="Normal"/>
    <w:uiPriority w:val="99"/>
    <w:rsid w:val="00CC3749"/>
    <w:pPr>
      <w:spacing w:after="0"/>
    </w:pPr>
  </w:style>
  <w:style w:type="paragraph" w:styleId="BodyText">
    <w:name w:val="Body Text"/>
    <w:basedOn w:val="Normal"/>
    <w:link w:val="BodyTextChar"/>
    <w:uiPriority w:val="99"/>
    <w:rsid w:val="009A64DF"/>
    <w:pPr>
      <w:autoSpaceDE w:val="0"/>
      <w:autoSpaceDN w:val="0"/>
      <w:adjustRightInd w:val="0"/>
      <w:spacing w:before="120" w:after="0"/>
    </w:pPr>
    <w:rPr>
      <w:rFonts w:ascii="Tahoma" w:eastAsia="Times New Roman" w:hAnsi="Tahoma" w:cs="Arial"/>
      <w:sz w:val="22"/>
      <w:szCs w:val="24"/>
      <w:lang w:val="en-GB" w:eastAsia="fr-FR"/>
    </w:rPr>
  </w:style>
  <w:style w:type="character" w:customStyle="1" w:styleId="BodyTextChar">
    <w:name w:val="Body Text Char"/>
    <w:basedOn w:val="DefaultParagraphFont"/>
    <w:link w:val="BodyText"/>
    <w:uiPriority w:val="99"/>
    <w:rsid w:val="009A64DF"/>
    <w:rPr>
      <w:rFonts w:ascii="Tahoma" w:eastAsia="Times New Roman" w:hAnsi="Tahoma" w:cs="Arial"/>
      <w:sz w:val="22"/>
      <w:szCs w:val="24"/>
      <w:lang w:val="en-GB" w:eastAsia="fr-FR"/>
    </w:rPr>
  </w:style>
  <w:style w:type="character" w:customStyle="1" w:styleId="Mentionnonrsolue1">
    <w:name w:val="Mention non résolue1"/>
    <w:uiPriority w:val="99"/>
    <w:semiHidden/>
    <w:unhideWhenUsed/>
    <w:rsid w:val="001F2A01"/>
    <w:rPr>
      <w:color w:val="808080"/>
      <w:shd w:val="clear" w:color="auto" w:fill="E6E6E6"/>
    </w:rPr>
  </w:style>
  <w:style w:type="character" w:customStyle="1" w:styleId="fontstyle21">
    <w:name w:val="fontstyle21"/>
    <w:basedOn w:val="DefaultParagraphFont"/>
    <w:rsid w:val="001F2A01"/>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1F2A01"/>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1F2A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atentNumbering1">
    <w:name w:val="Patent Numbering 1"/>
    <w:aliases w:val="pn1"/>
    <w:basedOn w:val="Normal"/>
    <w:rsid w:val="001F2A01"/>
    <w:pPr>
      <w:numPr>
        <w:numId w:val="6"/>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1F2A01"/>
    <w:pPr>
      <w:spacing w:after="120"/>
      <w:jc w:val="center"/>
    </w:pPr>
  </w:style>
  <w:style w:type="character" w:customStyle="1" w:styleId="fontstyle01">
    <w:name w:val="fontstyle01"/>
    <w:basedOn w:val="DefaultParagraphFont"/>
    <w:rsid w:val="001F2A01"/>
    <w:rPr>
      <w:rFonts w:ascii="TimesNewRomanPSMT" w:hAnsi="TimesNewRomanPSMT" w:hint="default"/>
      <w:b w:val="0"/>
      <w:bCs w:val="0"/>
      <w:i w:val="0"/>
      <w:iCs w:val="0"/>
      <w:color w:val="000000"/>
      <w:sz w:val="20"/>
      <w:szCs w:val="20"/>
    </w:rPr>
  </w:style>
  <w:style w:type="table" w:customStyle="1" w:styleId="TableauListe31">
    <w:name w:val="Tableau Liste 31"/>
    <w:basedOn w:val="TableNormal"/>
    <w:uiPriority w:val="48"/>
    <w:rsid w:val="001F2A0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1F2A01"/>
  </w:style>
  <w:style w:type="numbering" w:customStyle="1" w:styleId="Listeactuelle1">
    <w:name w:val="Liste actuelle1"/>
    <w:uiPriority w:val="99"/>
    <w:rsid w:val="00811FA9"/>
    <w:pPr>
      <w:numPr>
        <w:numId w:val="7"/>
      </w:numPr>
    </w:pPr>
  </w:style>
  <w:style w:type="table" w:styleId="TableGridLight">
    <w:name w:val="Grid Table Light"/>
    <w:basedOn w:val="TableNormal"/>
    <w:uiPriority w:val="40"/>
    <w:rsid w:val="007213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3196">
      <w:bodyDiv w:val="1"/>
      <w:marLeft w:val="0"/>
      <w:marRight w:val="0"/>
      <w:marTop w:val="0"/>
      <w:marBottom w:val="0"/>
      <w:divBdr>
        <w:top w:val="none" w:sz="0" w:space="0" w:color="auto"/>
        <w:left w:val="none" w:sz="0" w:space="0" w:color="auto"/>
        <w:bottom w:val="none" w:sz="0" w:space="0" w:color="auto"/>
        <w:right w:val="none" w:sz="0" w:space="0" w:color="auto"/>
      </w:divBdr>
    </w:div>
    <w:div w:id="29690457">
      <w:bodyDiv w:val="1"/>
      <w:marLeft w:val="0"/>
      <w:marRight w:val="0"/>
      <w:marTop w:val="0"/>
      <w:marBottom w:val="0"/>
      <w:divBdr>
        <w:top w:val="none" w:sz="0" w:space="0" w:color="auto"/>
        <w:left w:val="none" w:sz="0" w:space="0" w:color="auto"/>
        <w:bottom w:val="none" w:sz="0" w:space="0" w:color="auto"/>
        <w:right w:val="none" w:sz="0" w:space="0" w:color="auto"/>
      </w:divBdr>
    </w:div>
    <w:div w:id="31273939">
      <w:bodyDiv w:val="1"/>
      <w:marLeft w:val="0"/>
      <w:marRight w:val="0"/>
      <w:marTop w:val="0"/>
      <w:marBottom w:val="0"/>
      <w:divBdr>
        <w:top w:val="none" w:sz="0" w:space="0" w:color="auto"/>
        <w:left w:val="none" w:sz="0" w:space="0" w:color="auto"/>
        <w:bottom w:val="none" w:sz="0" w:space="0" w:color="auto"/>
        <w:right w:val="none" w:sz="0" w:space="0" w:color="auto"/>
      </w:divBdr>
      <w:divsChild>
        <w:div w:id="1198734467">
          <w:marLeft w:val="0"/>
          <w:marRight w:val="0"/>
          <w:marTop w:val="0"/>
          <w:marBottom w:val="0"/>
          <w:divBdr>
            <w:top w:val="none" w:sz="0" w:space="0" w:color="auto"/>
            <w:left w:val="none" w:sz="0" w:space="0" w:color="auto"/>
            <w:bottom w:val="none" w:sz="0" w:space="0" w:color="auto"/>
            <w:right w:val="none" w:sz="0" w:space="0" w:color="auto"/>
          </w:divBdr>
          <w:divsChild>
            <w:div w:id="1891065874">
              <w:marLeft w:val="0"/>
              <w:marRight w:val="0"/>
              <w:marTop w:val="0"/>
              <w:marBottom w:val="0"/>
              <w:divBdr>
                <w:top w:val="none" w:sz="0" w:space="0" w:color="auto"/>
                <w:left w:val="none" w:sz="0" w:space="0" w:color="auto"/>
                <w:bottom w:val="none" w:sz="0" w:space="0" w:color="auto"/>
                <w:right w:val="none" w:sz="0" w:space="0" w:color="auto"/>
              </w:divBdr>
              <w:divsChild>
                <w:div w:id="4435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2425">
      <w:bodyDiv w:val="1"/>
      <w:marLeft w:val="0"/>
      <w:marRight w:val="0"/>
      <w:marTop w:val="0"/>
      <w:marBottom w:val="0"/>
      <w:divBdr>
        <w:top w:val="none" w:sz="0" w:space="0" w:color="auto"/>
        <w:left w:val="none" w:sz="0" w:space="0" w:color="auto"/>
        <w:bottom w:val="none" w:sz="0" w:space="0" w:color="auto"/>
        <w:right w:val="none" w:sz="0" w:space="0" w:color="auto"/>
      </w:divBdr>
      <w:divsChild>
        <w:div w:id="84738685">
          <w:marLeft w:val="0"/>
          <w:marRight w:val="0"/>
          <w:marTop w:val="0"/>
          <w:marBottom w:val="0"/>
          <w:divBdr>
            <w:top w:val="none" w:sz="0" w:space="0" w:color="auto"/>
            <w:left w:val="none" w:sz="0" w:space="0" w:color="auto"/>
            <w:bottom w:val="none" w:sz="0" w:space="0" w:color="auto"/>
            <w:right w:val="none" w:sz="0" w:space="0" w:color="auto"/>
          </w:divBdr>
          <w:divsChild>
            <w:div w:id="831869094">
              <w:marLeft w:val="0"/>
              <w:marRight w:val="0"/>
              <w:marTop w:val="0"/>
              <w:marBottom w:val="0"/>
              <w:divBdr>
                <w:top w:val="none" w:sz="0" w:space="0" w:color="auto"/>
                <w:left w:val="none" w:sz="0" w:space="0" w:color="auto"/>
                <w:bottom w:val="none" w:sz="0" w:space="0" w:color="auto"/>
                <w:right w:val="none" w:sz="0" w:space="0" w:color="auto"/>
              </w:divBdr>
              <w:divsChild>
                <w:div w:id="7049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9302">
      <w:bodyDiv w:val="1"/>
      <w:marLeft w:val="0"/>
      <w:marRight w:val="0"/>
      <w:marTop w:val="0"/>
      <w:marBottom w:val="0"/>
      <w:divBdr>
        <w:top w:val="none" w:sz="0" w:space="0" w:color="auto"/>
        <w:left w:val="none" w:sz="0" w:space="0" w:color="auto"/>
        <w:bottom w:val="none" w:sz="0" w:space="0" w:color="auto"/>
        <w:right w:val="none" w:sz="0" w:space="0" w:color="auto"/>
      </w:divBdr>
      <w:divsChild>
        <w:div w:id="1033655415">
          <w:marLeft w:val="0"/>
          <w:marRight w:val="0"/>
          <w:marTop w:val="0"/>
          <w:marBottom w:val="0"/>
          <w:divBdr>
            <w:top w:val="none" w:sz="0" w:space="0" w:color="auto"/>
            <w:left w:val="none" w:sz="0" w:space="0" w:color="auto"/>
            <w:bottom w:val="none" w:sz="0" w:space="0" w:color="auto"/>
            <w:right w:val="none" w:sz="0" w:space="0" w:color="auto"/>
          </w:divBdr>
          <w:divsChild>
            <w:div w:id="783500361">
              <w:marLeft w:val="0"/>
              <w:marRight w:val="0"/>
              <w:marTop w:val="0"/>
              <w:marBottom w:val="0"/>
              <w:divBdr>
                <w:top w:val="none" w:sz="0" w:space="0" w:color="auto"/>
                <w:left w:val="none" w:sz="0" w:space="0" w:color="auto"/>
                <w:bottom w:val="none" w:sz="0" w:space="0" w:color="auto"/>
                <w:right w:val="none" w:sz="0" w:space="0" w:color="auto"/>
              </w:divBdr>
              <w:divsChild>
                <w:div w:id="565141472">
                  <w:marLeft w:val="0"/>
                  <w:marRight w:val="0"/>
                  <w:marTop w:val="0"/>
                  <w:marBottom w:val="0"/>
                  <w:divBdr>
                    <w:top w:val="none" w:sz="0" w:space="0" w:color="auto"/>
                    <w:left w:val="none" w:sz="0" w:space="0" w:color="auto"/>
                    <w:bottom w:val="none" w:sz="0" w:space="0" w:color="auto"/>
                    <w:right w:val="none" w:sz="0" w:space="0" w:color="auto"/>
                  </w:divBdr>
                  <w:divsChild>
                    <w:div w:id="1599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2718">
      <w:bodyDiv w:val="1"/>
      <w:marLeft w:val="0"/>
      <w:marRight w:val="0"/>
      <w:marTop w:val="0"/>
      <w:marBottom w:val="0"/>
      <w:divBdr>
        <w:top w:val="none" w:sz="0" w:space="0" w:color="auto"/>
        <w:left w:val="none" w:sz="0" w:space="0" w:color="auto"/>
        <w:bottom w:val="none" w:sz="0" w:space="0" w:color="auto"/>
        <w:right w:val="none" w:sz="0" w:space="0" w:color="auto"/>
      </w:divBdr>
      <w:divsChild>
        <w:div w:id="1268735366">
          <w:marLeft w:val="0"/>
          <w:marRight w:val="0"/>
          <w:marTop w:val="0"/>
          <w:marBottom w:val="0"/>
          <w:divBdr>
            <w:top w:val="none" w:sz="0" w:space="0" w:color="auto"/>
            <w:left w:val="none" w:sz="0" w:space="0" w:color="auto"/>
            <w:bottom w:val="none" w:sz="0" w:space="0" w:color="auto"/>
            <w:right w:val="none" w:sz="0" w:space="0" w:color="auto"/>
          </w:divBdr>
          <w:divsChild>
            <w:div w:id="1023288888">
              <w:marLeft w:val="0"/>
              <w:marRight w:val="0"/>
              <w:marTop w:val="0"/>
              <w:marBottom w:val="0"/>
              <w:divBdr>
                <w:top w:val="none" w:sz="0" w:space="0" w:color="auto"/>
                <w:left w:val="none" w:sz="0" w:space="0" w:color="auto"/>
                <w:bottom w:val="none" w:sz="0" w:space="0" w:color="auto"/>
                <w:right w:val="none" w:sz="0" w:space="0" w:color="auto"/>
              </w:divBdr>
              <w:divsChild>
                <w:div w:id="4953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89472748">
      <w:bodyDiv w:val="1"/>
      <w:marLeft w:val="0"/>
      <w:marRight w:val="0"/>
      <w:marTop w:val="0"/>
      <w:marBottom w:val="0"/>
      <w:divBdr>
        <w:top w:val="none" w:sz="0" w:space="0" w:color="auto"/>
        <w:left w:val="none" w:sz="0" w:space="0" w:color="auto"/>
        <w:bottom w:val="none" w:sz="0" w:space="0" w:color="auto"/>
        <w:right w:val="none" w:sz="0" w:space="0" w:color="auto"/>
      </w:divBdr>
      <w:divsChild>
        <w:div w:id="593667">
          <w:marLeft w:val="0"/>
          <w:marRight w:val="0"/>
          <w:marTop w:val="0"/>
          <w:marBottom w:val="0"/>
          <w:divBdr>
            <w:top w:val="none" w:sz="0" w:space="0" w:color="auto"/>
            <w:left w:val="none" w:sz="0" w:space="0" w:color="auto"/>
            <w:bottom w:val="none" w:sz="0" w:space="0" w:color="auto"/>
            <w:right w:val="none" w:sz="0" w:space="0" w:color="auto"/>
          </w:divBdr>
          <w:divsChild>
            <w:div w:id="1259555625">
              <w:marLeft w:val="0"/>
              <w:marRight w:val="0"/>
              <w:marTop w:val="0"/>
              <w:marBottom w:val="0"/>
              <w:divBdr>
                <w:top w:val="none" w:sz="0" w:space="0" w:color="auto"/>
                <w:left w:val="none" w:sz="0" w:space="0" w:color="auto"/>
                <w:bottom w:val="none" w:sz="0" w:space="0" w:color="auto"/>
                <w:right w:val="none" w:sz="0" w:space="0" w:color="auto"/>
              </w:divBdr>
              <w:divsChild>
                <w:div w:id="1587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679">
      <w:bodyDiv w:val="1"/>
      <w:marLeft w:val="0"/>
      <w:marRight w:val="0"/>
      <w:marTop w:val="0"/>
      <w:marBottom w:val="0"/>
      <w:divBdr>
        <w:top w:val="none" w:sz="0" w:space="0" w:color="auto"/>
        <w:left w:val="none" w:sz="0" w:space="0" w:color="auto"/>
        <w:bottom w:val="none" w:sz="0" w:space="0" w:color="auto"/>
        <w:right w:val="none" w:sz="0" w:space="0" w:color="auto"/>
      </w:divBdr>
    </w:div>
    <w:div w:id="95948112">
      <w:bodyDiv w:val="1"/>
      <w:marLeft w:val="0"/>
      <w:marRight w:val="0"/>
      <w:marTop w:val="0"/>
      <w:marBottom w:val="0"/>
      <w:divBdr>
        <w:top w:val="none" w:sz="0" w:space="0" w:color="auto"/>
        <w:left w:val="none" w:sz="0" w:space="0" w:color="auto"/>
        <w:bottom w:val="none" w:sz="0" w:space="0" w:color="auto"/>
        <w:right w:val="none" w:sz="0" w:space="0" w:color="auto"/>
      </w:divBdr>
    </w:div>
    <w:div w:id="98112692">
      <w:bodyDiv w:val="1"/>
      <w:marLeft w:val="0"/>
      <w:marRight w:val="0"/>
      <w:marTop w:val="0"/>
      <w:marBottom w:val="0"/>
      <w:divBdr>
        <w:top w:val="none" w:sz="0" w:space="0" w:color="auto"/>
        <w:left w:val="none" w:sz="0" w:space="0" w:color="auto"/>
        <w:bottom w:val="none" w:sz="0" w:space="0" w:color="auto"/>
        <w:right w:val="none" w:sz="0" w:space="0" w:color="auto"/>
      </w:divBdr>
      <w:divsChild>
        <w:div w:id="1896773861">
          <w:marLeft w:val="0"/>
          <w:marRight w:val="0"/>
          <w:marTop w:val="0"/>
          <w:marBottom w:val="0"/>
          <w:divBdr>
            <w:top w:val="none" w:sz="0" w:space="0" w:color="auto"/>
            <w:left w:val="none" w:sz="0" w:space="0" w:color="auto"/>
            <w:bottom w:val="none" w:sz="0" w:space="0" w:color="auto"/>
            <w:right w:val="none" w:sz="0" w:space="0" w:color="auto"/>
          </w:divBdr>
          <w:divsChild>
            <w:div w:id="777019118">
              <w:marLeft w:val="0"/>
              <w:marRight w:val="0"/>
              <w:marTop w:val="0"/>
              <w:marBottom w:val="0"/>
              <w:divBdr>
                <w:top w:val="none" w:sz="0" w:space="0" w:color="auto"/>
                <w:left w:val="none" w:sz="0" w:space="0" w:color="auto"/>
                <w:bottom w:val="none" w:sz="0" w:space="0" w:color="auto"/>
                <w:right w:val="none" w:sz="0" w:space="0" w:color="auto"/>
              </w:divBdr>
              <w:divsChild>
                <w:div w:id="134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2389151">
      <w:bodyDiv w:val="1"/>
      <w:marLeft w:val="0"/>
      <w:marRight w:val="0"/>
      <w:marTop w:val="0"/>
      <w:marBottom w:val="0"/>
      <w:divBdr>
        <w:top w:val="none" w:sz="0" w:space="0" w:color="auto"/>
        <w:left w:val="none" w:sz="0" w:space="0" w:color="auto"/>
        <w:bottom w:val="none" w:sz="0" w:space="0" w:color="auto"/>
        <w:right w:val="none" w:sz="0" w:space="0" w:color="auto"/>
      </w:divBdr>
      <w:divsChild>
        <w:div w:id="798692690">
          <w:marLeft w:val="0"/>
          <w:marRight w:val="0"/>
          <w:marTop w:val="0"/>
          <w:marBottom w:val="0"/>
          <w:divBdr>
            <w:top w:val="none" w:sz="0" w:space="0" w:color="auto"/>
            <w:left w:val="none" w:sz="0" w:space="0" w:color="auto"/>
            <w:bottom w:val="none" w:sz="0" w:space="0" w:color="auto"/>
            <w:right w:val="none" w:sz="0" w:space="0" w:color="auto"/>
          </w:divBdr>
          <w:divsChild>
            <w:div w:id="2098477518">
              <w:marLeft w:val="0"/>
              <w:marRight w:val="0"/>
              <w:marTop w:val="0"/>
              <w:marBottom w:val="0"/>
              <w:divBdr>
                <w:top w:val="none" w:sz="0" w:space="0" w:color="auto"/>
                <w:left w:val="none" w:sz="0" w:space="0" w:color="auto"/>
                <w:bottom w:val="none" w:sz="0" w:space="0" w:color="auto"/>
                <w:right w:val="none" w:sz="0" w:space="0" w:color="auto"/>
              </w:divBdr>
              <w:divsChild>
                <w:div w:id="1715502719">
                  <w:marLeft w:val="0"/>
                  <w:marRight w:val="0"/>
                  <w:marTop w:val="0"/>
                  <w:marBottom w:val="0"/>
                  <w:divBdr>
                    <w:top w:val="none" w:sz="0" w:space="0" w:color="auto"/>
                    <w:left w:val="none" w:sz="0" w:space="0" w:color="auto"/>
                    <w:bottom w:val="none" w:sz="0" w:space="0" w:color="auto"/>
                    <w:right w:val="none" w:sz="0" w:space="0" w:color="auto"/>
                  </w:divBdr>
                  <w:divsChild>
                    <w:div w:id="19562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0444">
      <w:bodyDiv w:val="1"/>
      <w:marLeft w:val="0"/>
      <w:marRight w:val="0"/>
      <w:marTop w:val="0"/>
      <w:marBottom w:val="0"/>
      <w:divBdr>
        <w:top w:val="none" w:sz="0" w:space="0" w:color="auto"/>
        <w:left w:val="none" w:sz="0" w:space="0" w:color="auto"/>
        <w:bottom w:val="none" w:sz="0" w:space="0" w:color="auto"/>
        <w:right w:val="none" w:sz="0" w:space="0" w:color="auto"/>
      </w:divBdr>
    </w:div>
    <w:div w:id="104077823">
      <w:bodyDiv w:val="1"/>
      <w:marLeft w:val="0"/>
      <w:marRight w:val="0"/>
      <w:marTop w:val="0"/>
      <w:marBottom w:val="0"/>
      <w:divBdr>
        <w:top w:val="none" w:sz="0" w:space="0" w:color="auto"/>
        <w:left w:val="none" w:sz="0" w:space="0" w:color="auto"/>
        <w:bottom w:val="none" w:sz="0" w:space="0" w:color="auto"/>
        <w:right w:val="none" w:sz="0" w:space="0" w:color="auto"/>
      </w:divBdr>
      <w:divsChild>
        <w:div w:id="2029333063">
          <w:marLeft w:val="0"/>
          <w:marRight w:val="0"/>
          <w:marTop w:val="0"/>
          <w:marBottom w:val="0"/>
          <w:divBdr>
            <w:top w:val="none" w:sz="0" w:space="0" w:color="auto"/>
            <w:left w:val="none" w:sz="0" w:space="0" w:color="auto"/>
            <w:bottom w:val="none" w:sz="0" w:space="0" w:color="auto"/>
            <w:right w:val="none" w:sz="0" w:space="0" w:color="auto"/>
          </w:divBdr>
          <w:divsChild>
            <w:div w:id="2086536482">
              <w:marLeft w:val="0"/>
              <w:marRight w:val="0"/>
              <w:marTop w:val="0"/>
              <w:marBottom w:val="0"/>
              <w:divBdr>
                <w:top w:val="none" w:sz="0" w:space="0" w:color="auto"/>
                <w:left w:val="none" w:sz="0" w:space="0" w:color="auto"/>
                <w:bottom w:val="none" w:sz="0" w:space="0" w:color="auto"/>
                <w:right w:val="none" w:sz="0" w:space="0" w:color="auto"/>
              </w:divBdr>
              <w:divsChild>
                <w:div w:id="6429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0476">
      <w:bodyDiv w:val="1"/>
      <w:marLeft w:val="0"/>
      <w:marRight w:val="0"/>
      <w:marTop w:val="0"/>
      <w:marBottom w:val="0"/>
      <w:divBdr>
        <w:top w:val="none" w:sz="0" w:space="0" w:color="auto"/>
        <w:left w:val="none" w:sz="0" w:space="0" w:color="auto"/>
        <w:bottom w:val="none" w:sz="0" w:space="0" w:color="auto"/>
        <w:right w:val="none" w:sz="0" w:space="0" w:color="auto"/>
      </w:divBdr>
      <w:divsChild>
        <w:div w:id="856312357">
          <w:marLeft w:val="0"/>
          <w:marRight w:val="0"/>
          <w:marTop w:val="0"/>
          <w:marBottom w:val="0"/>
          <w:divBdr>
            <w:top w:val="none" w:sz="0" w:space="0" w:color="auto"/>
            <w:left w:val="none" w:sz="0" w:space="0" w:color="auto"/>
            <w:bottom w:val="none" w:sz="0" w:space="0" w:color="auto"/>
            <w:right w:val="none" w:sz="0" w:space="0" w:color="auto"/>
          </w:divBdr>
          <w:divsChild>
            <w:div w:id="669059791">
              <w:marLeft w:val="0"/>
              <w:marRight w:val="0"/>
              <w:marTop w:val="0"/>
              <w:marBottom w:val="0"/>
              <w:divBdr>
                <w:top w:val="none" w:sz="0" w:space="0" w:color="auto"/>
                <w:left w:val="none" w:sz="0" w:space="0" w:color="auto"/>
                <w:bottom w:val="none" w:sz="0" w:space="0" w:color="auto"/>
                <w:right w:val="none" w:sz="0" w:space="0" w:color="auto"/>
              </w:divBdr>
              <w:divsChild>
                <w:div w:id="367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5232">
      <w:bodyDiv w:val="1"/>
      <w:marLeft w:val="0"/>
      <w:marRight w:val="0"/>
      <w:marTop w:val="0"/>
      <w:marBottom w:val="0"/>
      <w:divBdr>
        <w:top w:val="none" w:sz="0" w:space="0" w:color="auto"/>
        <w:left w:val="none" w:sz="0" w:space="0" w:color="auto"/>
        <w:bottom w:val="none" w:sz="0" w:space="0" w:color="auto"/>
        <w:right w:val="none" w:sz="0" w:space="0" w:color="auto"/>
      </w:divBdr>
    </w:div>
    <w:div w:id="12053948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31215876">
      <w:bodyDiv w:val="1"/>
      <w:marLeft w:val="0"/>
      <w:marRight w:val="0"/>
      <w:marTop w:val="0"/>
      <w:marBottom w:val="0"/>
      <w:divBdr>
        <w:top w:val="none" w:sz="0" w:space="0" w:color="auto"/>
        <w:left w:val="none" w:sz="0" w:space="0" w:color="auto"/>
        <w:bottom w:val="none" w:sz="0" w:space="0" w:color="auto"/>
        <w:right w:val="none" w:sz="0" w:space="0" w:color="auto"/>
      </w:divBdr>
      <w:divsChild>
        <w:div w:id="241911189">
          <w:marLeft w:val="0"/>
          <w:marRight w:val="0"/>
          <w:marTop w:val="0"/>
          <w:marBottom w:val="0"/>
          <w:divBdr>
            <w:top w:val="none" w:sz="0" w:space="0" w:color="auto"/>
            <w:left w:val="none" w:sz="0" w:space="0" w:color="auto"/>
            <w:bottom w:val="none" w:sz="0" w:space="0" w:color="auto"/>
            <w:right w:val="none" w:sz="0" w:space="0" w:color="auto"/>
          </w:divBdr>
          <w:divsChild>
            <w:div w:id="113377851">
              <w:marLeft w:val="0"/>
              <w:marRight w:val="0"/>
              <w:marTop w:val="0"/>
              <w:marBottom w:val="0"/>
              <w:divBdr>
                <w:top w:val="none" w:sz="0" w:space="0" w:color="auto"/>
                <w:left w:val="none" w:sz="0" w:space="0" w:color="auto"/>
                <w:bottom w:val="none" w:sz="0" w:space="0" w:color="auto"/>
                <w:right w:val="none" w:sz="0" w:space="0" w:color="auto"/>
              </w:divBdr>
              <w:divsChild>
                <w:div w:id="1689675066">
                  <w:marLeft w:val="0"/>
                  <w:marRight w:val="0"/>
                  <w:marTop w:val="0"/>
                  <w:marBottom w:val="0"/>
                  <w:divBdr>
                    <w:top w:val="none" w:sz="0" w:space="0" w:color="auto"/>
                    <w:left w:val="none" w:sz="0" w:space="0" w:color="auto"/>
                    <w:bottom w:val="none" w:sz="0" w:space="0" w:color="auto"/>
                    <w:right w:val="none" w:sz="0" w:space="0" w:color="auto"/>
                  </w:divBdr>
                  <w:divsChild>
                    <w:div w:id="8865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1410">
      <w:bodyDiv w:val="1"/>
      <w:marLeft w:val="0"/>
      <w:marRight w:val="0"/>
      <w:marTop w:val="0"/>
      <w:marBottom w:val="0"/>
      <w:divBdr>
        <w:top w:val="none" w:sz="0" w:space="0" w:color="auto"/>
        <w:left w:val="none" w:sz="0" w:space="0" w:color="auto"/>
        <w:bottom w:val="none" w:sz="0" w:space="0" w:color="auto"/>
        <w:right w:val="none" w:sz="0" w:space="0" w:color="auto"/>
      </w:divBdr>
    </w:div>
    <w:div w:id="140733028">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2939929">
      <w:bodyDiv w:val="1"/>
      <w:marLeft w:val="0"/>
      <w:marRight w:val="0"/>
      <w:marTop w:val="0"/>
      <w:marBottom w:val="0"/>
      <w:divBdr>
        <w:top w:val="none" w:sz="0" w:space="0" w:color="auto"/>
        <w:left w:val="none" w:sz="0" w:space="0" w:color="auto"/>
        <w:bottom w:val="none" w:sz="0" w:space="0" w:color="auto"/>
        <w:right w:val="none" w:sz="0" w:space="0" w:color="auto"/>
      </w:divBdr>
    </w:div>
    <w:div w:id="172578404">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94001473">
      <w:bodyDiv w:val="1"/>
      <w:marLeft w:val="0"/>
      <w:marRight w:val="0"/>
      <w:marTop w:val="0"/>
      <w:marBottom w:val="0"/>
      <w:divBdr>
        <w:top w:val="none" w:sz="0" w:space="0" w:color="auto"/>
        <w:left w:val="none" w:sz="0" w:space="0" w:color="auto"/>
        <w:bottom w:val="none" w:sz="0" w:space="0" w:color="auto"/>
        <w:right w:val="none" w:sz="0" w:space="0" w:color="auto"/>
      </w:divBdr>
    </w:div>
    <w:div w:id="205408486">
      <w:bodyDiv w:val="1"/>
      <w:marLeft w:val="0"/>
      <w:marRight w:val="0"/>
      <w:marTop w:val="0"/>
      <w:marBottom w:val="0"/>
      <w:divBdr>
        <w:top w:val="none" w:sz="0" w:space="0" w:color="auto"/>
        <w:left w:val="none" w:sz="0" w:space="0" w:color="auto"/>
        <w:bottom w:val="none" w:sz="0" w:space="0" w:color="auto"/>
        <w:right w:val="none" w:sz="0" w:space="0" w:color="auto"/>
      </w:divBdr>
      <w:divsChild>
        <w:div w:id="2037149027">
          <w:marLeft w:val="0"/>
          <w:marRight w:val="0"/>
          <w:marTop w:val="0"/>
          <w:marBottom w:val="0"/>
          <w:divBdr>
            <w:top w:val="none" w:sz="0" w:space="0" w:color="auto"/>
            <w:left w:val="none" w:sz="0" w:space="0" w:color="auto"/>
            <w:bottom w:val="none" w:sz="0" w:space="0" w:color="auto"/>
            <w:right w:val="none" w:sz="0" w:space="0" w:color="auto"/>
          </w:divBdr>
          <w:divsChild>
            <w:div w:id="10459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9585">
      <w:bodyDiv w:val="1"/>
      <w:marLeft w:val="0"/>
      <w:marRight w:val="0"/>
      <w:marTop w:val="0"/>
      <w:marBottom w:val="0"/>
      <w:divBdr>
        <w:top w:val="none" w:sz="0" w:space="0" w:color="auto"/>
        <w:left w:val="none" w:sz="0" w:space="0" w:color="auto"/>
        <w:bottom w:val="none" w:sz="0" w:space="0" w:color="auto"/>
        <w:right w:val="none" w:sz="0" w:space="0" w:color="auto"/>
      </w:divBdr>
    </w:div>
    <w:div w:id="219362692">
      <w:bodyDiv w:val="1"/>
      <w:marLeft w:val="0"/>
      <w:marRight w:val="0"/>
      <w:marTop w:val="0"/>
      <w:marBottom w:val="0"/>
      <w:divBdr>
        <w:top w:val="none" w:sz="0" w:space="0" w:color="auto"/>
        <w:left w:val="none" w:sz="0" w:space="0" w:color="auto"/>
        <w:bottom w:val="none" w:sz="0" w:space="0" w:color="auto"/>
        <w:right w:val="none" w:sz="0" w:space="0" w:color="auto"/>
      </w:divBdr>
    </w:div>
    <w:div w:id="220990764">
      <w:bodyDiv w:val="1"/>
      <w:marLeft w:val="0"/>
      <w:marRight w:val="0"/>
      <w:marTop w:val="0"/>
      <w:marBottom w:val="0"/>
      <w:divBdr>
        <w:top w:val="none" w:sz="0" w:space="0" w:color="auto"/>
        <w:left w:val="none" w:sz="0" w:space="0" w:color="auto"/>
        <w:bottom w:val="none" w:sz="0" w:space="0" w:color="auto"/>
        <w:right w:val="none" w:sz="0" w:space="0" w:color="auto"/>
      </w:divBdr>
    </w:div>
    <w:div w:id="236326388">
      <w:bodyDiv w:val="1"/>
      <w:marLeft w:val="0"/>
      <w:marRight w:val="0"/>
      <w:marTop w:val="0"/>
      <w:marBottom w:val="0"/>
      <w:divBdr>
        <w:top w:val="none" w:sz="0" w:space="0" w:color="auto"/>
        <w:left w:val="none" w:sz="0" w:space="0" w:color="auto"/>
        <w:bottom w:val="none" w:sz="0" w:space="0" w:color="auto"/>
        <w:right w:val="none" w:sz="0" w:space="0" w:color="auto"/>
      </w:divBdr>
    </w:div>
    <w:div w:id="305400738">
      <w:bodyDiv w:val="1"/>
      <w:marLeft w:val="0"/>
      <w:marRight w:val="0"/>
      <w:marTop w:val="0"/>
      <w:marBottom w:val="0"/>
      <w:divBdr>
        <w:top w:val="none" w:sz="0" w:space="0" w:color="auto"/>
        <w:left w:val="none" w:sz="0" w:space="0" w:color="auto"/>
        <w:bottom w:val="none" w:sz="0" w:space="0" w:color="auto"/>
        <w:right w:val="none" w:sz="0" w:space="0" w:color="auto"/>
      </w:divBdr>
      <w:divsChild>
        <w:div w:id="1418356477">
          <w:marLeft w:val="0"/>
          <w:marRight w:val="0"/>
          <w:marTop w:val="0"/>
          <w:marBottom w:val="0"/>
          <w:divBdr>
            <w:top w:val="none" w:sz="0" w:space="0" w:color="auto"/>
            <w:left w:val="none" w:sz="0" w:space="0" w:color="auto"/>
            <w:bottom w:val="none" w:sz="0" w:space="0" w:color="auto"/>
            <w:right w:val="none" w:sz="0" w:space="0" w:color="auto"/>
          </w:divBdr>
          <w:divsChild>
            <w:div w:id="63335691">
              <w:marLeft w:val="0"/>
              <w:marRight w:val="0"/>
              <w:marTop w:val="0"/>
              <w:marBottom w:val="0"/>
              <w:divBdr>
                <w:top w:val="none" w:sz="0" w:space="0" w:color="auto"/>
                <w:left w:val="none" w:sz="0" w:space="0" w:color="auto"/>
                <w:bottom w:val="none" w:sz="0" w:space="0" w:color="auto"/>
                <w:right w:val="none" w:sz="0" w:space="0" w:color="auto"/>
              </w:divBdr>
              <w:divsChild>
                <w:div w:id="392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0536">
      <w:bodyDiv w:val="1"/>
      <w:marLeft w:val="0"/>
      <w:marRight w:val="0"/>
      <w:marTop w:val="0"/>
      <w:marBottom w:val="0"/>
      <w:divBdr>
        <w:top w:val="none" w:sz="0" w:space="0" w:color="auto"/>
        <w:left w:val="none" w:sz="0" w:space="0" w:color="auto"/>
        <w:bottom w:val="none" w:sz="0" w:space="0" w:color="auto"/>
        <w:right w:val="none" w:sz="0" w:space="0" w:color="auto"/>
      </w:divBdr>
      <w:divsChild>
        <w:div w:id="1699819727">
          <w:marLeft w:val="0"/>
          <w:marRight w:val="0"/>
          <w:marTop w:val="0"/>
          <w:marBottom w:val="0"/>
          <w:divBdr>
            <w:top w:val="none" w:sz="0" w:space="0" w:color="auto"/>
            <w:left w:val="none" w:sz="0" w:space="0" w:color="auto"/>
            <w:bottom w:val="none" w:sz="0" w:space="0" w:color="auto"/>
            <w:right w:val="none" w:sz="0" w:space="0" w:color="auto"/>
          </w:divBdr>
          <w:divsChild>
            <w:div w:id="1391346578">
              <w:marLeft w:val="0"/>
              <w:marRight w:val="0"/>
              <w:marTop w:val="0"/>
              <w:marBottom w:val="0"/>
              <w:divBdr>
                <w:top w:val="none" w:sz="0" w:space="0" w:color="auto"/>
                <w:left w:val="none" w:sz="0" w:space="0" w:color="auto"/>
                <w:bottom w:val="none" w:sz="0" w:space="0" w:color="auto"/>
                <w:right w:val="none" w:sz="0" w:space="0" w:color="auto"/>
              </w:divBdr>
              <w:divsChild>
                <w:div w:id="75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923">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4016289">
      <w:bodyDiv w:val="1"/>
      <w:marLeft w:val="0"/>
      <w:marRight w:val="0"/>
      <w:marTop w:val="0"/>
      <w:marBottom w:val="0"/>
      <w:divBdr>
        <w:top w:val="none" w:sz="0" w:space="0" w:color="auto"/>
        <w:left w:val="none" w:sz="0" w:space="0" w:color="auto"/>
        <w:bottom w:val="none" w:sz="0" w:space="0" w:color="auto"/>
        <w:right w:val="none" w:sz="0" w:space="0" w:color="auto"/>
      </w:divBdr>
    </w:div>
    <w:div w:id="332144695">
      <w:bodyDiv w:val="1"/>
      <w:marLeft w:val="0"/>
      <w:marRight w:val="0"/>
      <w:marTop w:val="0"/>
      <w:marBottom w:val="0"/>
      <w:divBdr>
        <w:top w:val="none" w:sz="0" w:space="0" w:color="auto"/>
        <w:left w:val="none" w:sz="0" w:space="0" w:color="auto"/>
        <w:bottom w:val="none" w:sz="0" w:space="0" w:color="auto"/>
        <w:right w:val="none" w:sz="0" w:space="0" w:color="auto"/>
      </w:divBdr>
    </w:div>
    <w:div w:id="345444965">
      <w:bodyDiv w:val="1"/>
      <w:marLeft w:val="0"/>
      <w:marRight w:val="0"/>
      <w:marTop w:val="0"/>
      <w:marBottom w:val="0"/>
      <w:divBdr>
        <w:top w:val="none" w:sz="0" w:space="0" w:color="auto"/>
        <w:left w:val="none" w:sz="0" w:space="0" w:color="auto"/>
        <w:bottom w:val="none" w:sz="0" w:space="0" w:color="auto"/>
        <w:right w:val="none" w:sz="0" w:space="0" w:color="auto"/>
      </w:divBdr>
    </w:div>
    <w:div w:id="350494041">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58434069">
      <w:bodyDiv w:val="1"/>
      <w:marLeft w:val="0"/>
      <w:marRight w:val="0"/>
      <w:marTop w:val="0"/>
      <w:marBottom w:val="0"/>
      <w:divBdr>
        <w:top w:val="none" w:sz="0" w:space="0" w:color="auto"/>
        <w:left w:val="none" w:sz="0" w:space="0" w:color="auto"/>
        <w:bottom w:val="none" w:sz="0" w:space="0" w:color="auto"/>
        <w:right w:val="none" w:sz="0" w:space="0" w:color="auto"/>
      </w:divBdr>
      <w:divsChild>
        <w:div w:id="793137945">
          <w:marLeft w:val="0"/>
          <w:marRight w:val="0"/>
          <w:marTop w:val="0"/>
          <w:marBottom w:val="0"/>
          <w:divBdr>
            <w:top w:val="none" w:sz="0" w:space="0" w:color="auto"/>
            <w:left w:val="none" w:sz="0" w:space="0" w:color="auto"/>
            <w:bottom w:val="none" w:sz="0" w:space="0" w:color="auto"/>
            <w:right w:val="none" w:sz="0" w:space="0" w:color="auto"/>
          </w:divBdr>
          <w:divsChild>
            <w:div w:id="101610472">
              <w:marLeft w:val="0"/>
              <w:marRight w:val="0"/>
              <w:marTop w:val="0"/>
              <w:marBottom w:val="0"/>
              <w:divBdr>
                <w:top w:val="none" w:sz="0" w:space="0" w:color="auto"/>
                <w:left w:val="none" w:sz="0" w:space="0" w:color="auto"/>
                <w:bottom w:val="none" w:sz="0" w:space="0" w:color="auto"/>
                <w:right w:val="none" w:sz="0" w:space="0" w:color="auto"/>
              </w:divBdr>
              <w:divsChild>
                <w:div w:id="3052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78778">
      <w:bodyDiv w:val="1"/>
      <w:marLeft w:val="0"/>
      <w:marRight w:val="0"/>
      <w:marTop w:val="0"/>
      <w:marBottom w:val="0"/>
      <w:divBdr>
        <w:top w:val="none" w:sz="0" w:space="0" w:color="auto"/>
        <w:left w:val="none" w:sz="0" w:space="0" w:color="auto"/>
        <w:bottom w:val="none" w:sz="0" w:space="0" w:color="auto"/>
        <w:right w:val="none" w:sz="0" w:space="0" w:color="auto"/>
      </w:divBdr>
      <w:divsChild>
        <w:div w:id="848910209">
          <w:marLeft w:val="0"/>
          <w:marRight w:val="0"/>
          <w:marTop w:val="0"/>
          <w:marBottom w:val="0"/>
          <w:divBdr>
            <w:top w:val="none" w:sz="0" w:space="0" w:color="auto"/>
            <w:left w:val="none" w:sz="0" w:space="0" w:color="auto"/>
            <w:bottom w:val="none" w:sz="0" w:space="0" w:color="auto"/>
            <w:right w:val="none" w:sz="0" w:space="0" w:color="auto"/>
          </w:divBdr>
          <w:divsChild>
            <w:div w:id="484589267">
              <w:marLeft w:val="0"/>
              <w:marRight w:val="0"/>
              <w:marTop w:val="0"/>
              <w:marBottom w:val="0"/>
              <w:divBdr>
                <w:top w:val="none" w:sz="0" w:space="0" w:color="auto"/>
                <w:left w:val="none" w:sz="0" w:space="0" w:color="auto"/>
                <w:bottom w:val="none" w:sz="0" w:space="0" w:color="auto"/>
                <w:right w:val="none" w:sz="0" w:space="0" w:color="auto"/>
              </w:divBdr>
              <w:divsChild>
                <w:div w:id="873424280">
                  <w:marLeft w:val="0"/>
                  <w:marRight w:val="0"/>
                  <w:marTop w:val="0"/>
                  <w:marBottom w:val="0"/>
                  <w:divBdr>
                    <w:top w:val="none" w:sz="0" w:space="0" w:color="auto"/>
                    <w:left w:val="none" w:sz="0" w:space="0" w:color="auto"/>
                    <w:bottom w:val="none" w:sz="0" w:space="0" w:color="auto"/>
                    <w:right w:val="none" w:sz="0" w:space="0" w:color="auto"/>
                  </w:divBdr>
                  <w:divsChild>
                    <w:div w:id="4062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29393">
      <w:bodyDiv w:val="1"/>
      <w:marLeft w:val="0"/>
      <w:marRight w:val="0"/>
      <w:marTop w:val="0"/>
      <w:marBottom w:val="0"/>
      <w:divBdr>
        <w:top w:val="none" w:sz="0" w:space="0" w:color="auto"/>
        <w:left w:val="none" w:sz="0" w:space="0" w:color="auto"/>
        <w:bottom w:val="none" w:sz="0" w:space="0" w:color="auto"/>
        <w:right w:val="none" w:sz="0" w:space="0" w:color="auto"/>
      </w:divBdr>
    </w:div>
    <w:div w:id="413472735">
      <w:bodyDiv w:val="1"/>
      <w:marLeft w:val="0"/>
      <w:marRight w:val="0"/>
      <w:marTop w:val="0"/>
      <w:marBottom w:val="0"/>
      <w:divBdr>
        <w:top w:val="none" w:sz="0" w:space="0" w:color="auto"/>
        <w:left w:val="none" w:sz="0" w:space="0" w:color="auto"/>
        <w:bottom w:val="none" w:sz="0" w:space="0" w:color="auto"/>
        <w:right w:val="none" w:sz="0" w:space="0" w:color="auto"/>
      </w:divBdr>
      <w:divsChild>
        <w:div w:id="1572228816">
          <w:marLeft w:val="446"/>
          <w:marRight w:val="0"/>
          <w:marTop w:val="0"/>
          <w:marBottom w:val="0"/>
          <w:divBdr>
            <w:top w:val="none" w:sz="0" w:space="0" w:color="auto"/>
            <w:left w:val="none" w:sz="0" w:space="0" w:color="auto"/>
            <w:bottom w:val="none" w:sz="0" w:space="0" w:color="auto"/>
            <w:right w:val="none" w:sz="0" w:space="0" w:color="auto"/>
          </w:divBdr>
        </w:div>
        <w:div w:id="670741">
          <w:marLeft w:val="446"/>
          <w:marRight w:val="0"/>
          <w:marTop w:val="0"/>
          <w:marBottom w:val="0"/>
          <w:divBdr>
            <w:top w:val="none" w:sz="0" w:space="0" w:color="auto"/>
            <w:left w:val="none" w:sz="0" w:space="0" w:color="auto"/>
            <w:bottom w:val="none" w:sz="0" w:space="0" w:color="auto"/>
            <w:right w:val="none" w:sz="0" w:space="0" w:color="auto"/>
          </w:divBdr>
        </w:div>
        <w:div w:id="1512918038">
          <w:marLeft w:val="446"/>
          <w:marRight w:val="0"/>
          <w:marTop w:val="0"/>
          <w:marBottom w:val="0"/>
          <w:divBdr>
            <w:top w:val="none" w:sz="0" w:space="0" w:color="auto"/>
            <w:left w:val="none" w:sz="0" w:space="0" w:color="auto"/>
            <w:bottom w:val="none" w:sz="0" w:space="0" w:color="auto"/>
            <w:right w:val="none" w:sz="0" w:space="0" w:color="auto"/>
          </w:divBdr>
        </w:div>
      </w:divsChild>
    </w:div>
    <w:div w:id="418524490">
      <w:bodyDiv w:val="1"/>
      <w:marLeft w:val="0"/>
      <w:marRight w:val="0"/>
      <w:marTop w:val="0"/>
      <w:marBottom w:val="0"/>
      <w:divBdr>
        <w:top w:val="none" w:sz="0" w:space="0" w:color="auto"/>
        <w:left w:val="none" w:sz="0" w:space="0" w:color="auto"/>
        <w:bottom w:val="none" w:sz="0" w:space="0" w:color="auto"/>
        <w:right w:val="none" w:sz="0" w:space="0" w:color="auto"/>
      </w:divBdr>
      <w:divsChild>
        <w:div w:id="1502820156">
          <w:marLeft w:val="0"/>
          <w:marRight w:val="0"/>
          <w:marTop w:val="0"/>
          <w:marBottom w:val="0"/>
          <w:divBdr>
            <w:top w:val="none" w:sz="0" w:space="0" w:color="auto"/>
            <w:left w:val="none" w:sz="0" w:space="0" w:color="auto"/>
            <w:bottom w:val="none" w:sz="0" w:space="0" w:color="auto"/>
            <w:right w:val="none" w:sz="0" w:space="0" w:color="auto"/>
          </w:divBdr>
          <w:divsChild>
            <w:div w:id="689263037">
              <w:marLeft w:val="0"/>
              <w:marRight w:val="0"/>
              <w:marTop w:val="0"/>
              <w:marBottom w:val="0"/>
              <w:divBdr>
                <w:top w:val="none" w:sz="0" w:space="0" w:color="auto"/>
                <w:left w:val="none" w:sz="0" w:space="0" w:color="auto"/>
                <w:bottom w:val="none" w:sz="0" w:space="0" w:color="auto"/>
                <w:right w:val="none" w:sz="0" w:space="0" w:color="auto"/>
              </w:divBdr>
              <w:divsChild>
                <w:div w:id="119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1146">
      <w:bodyDiv w:val="1"/>
      <w:marLeft w:val="0"/>
      <w:marRight w:val="0"/>
      <w:marTop w:val="0"/>
      <w:marBottom w:val="0"/>
      <w:divBdr>
        <w:top w:val="none" w:sz="0" w:space="0" w:color="auto"/>
        <w:left w:val="none" w:sz="0" w:space="0" w:color="auto"/>
        <w:bottom w:val="none" w:sz="0" w:space="0" w:color="auto"/>
        <w:right w:val="none" w:sz="0" w:space="0" w:color="auto"/>
      </w:divBdr>
      <w:divsChild>
        <w:div w:id="1232813411">
          <w:marLeft w:val="0"/>
          <w:marRight w:val="0"/>
          <w:marTop w:val="0"/>
          <w:marBottom w:val="0"/>
          <w:divBdr>
            <w:top w:val="none" w:sz="0" w:space="0" w:color="auto"/>
            <w:left w:val="none" w:sz="0" w:space="0" w:color="auto"/>
            <w:bottom w:val="none" w:sz="0" w:space="0" w:color="auto"/>
            <w:right w:val="none" w:sz="0" w:space="0" w:color="auto"/>
          </w:divBdr>
          <w:divsChild>
            <w:div w:id="1260334645">
              <w:marLeft w:val="0"/>
              <w:marRight w:val="0"/>
              <w:marTop w:val="0"/>
              <w:marBottom w:val="0"/>
              <w:divBdr>
                <w:top w:val="none" w:sz="0" w:space="0" w:color="auto"/>
                <w:left w:val="none" w:sz="0" w:space="0" w:color="auto"/>
                <w:bottom w:val="none" w:sz="0" w:space="0" w:color="auto"/>
                <w:right w:val="none" w:sz="0" w:space="0" w:color="auto"/>
              </w:divBdr>
              <w:divsChild>
                <w:div w:id="621807498">
                  <w:marLeft w:val="0"/>
                  <w:marRight w:val="0"/>
                  <w:marTop w:val="0"/>
                  <w:marBottom w:val="0"/>
                  <w:divBdr>
                    <w:top w:val="none" w:sz="0" w:space="0" w:color="auto"/>
                    <w:left w:val="none" w:sz="0" w:space="0" w:color="auto"/>
                    <w:bottom w:val="none" w:sz="0" w:space="0" w:color="auto"/>
                    <w:right w:val="none" w:sz="0" w:space="0" w:color="auto"/>
                  </w:divBdr>
                  <w:divsChild>
                    <w:div w:id="4178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69372255">
      <w:bodyDiv w:val="1"/>
      <w:marLeft w:val="0"/>
      <w:marRight w:val="0"/>
      <w:marTop w:val="0"/>
      <w:marBottom w:val="0"/>
      <w:divBdr>
        <w:top w:val="none" w:sz="0" w:space="0" w:color="auto"/>
        <w:left w:val="none" w:sz="0" w:space="0" w:color="auto"/>
        <w:bottom w:val="none" w:sz="0" w:space="0" w:color="auto"/>
        <w:right w:val="none" w:sz="0" w:space="0" w:color="auto"/>
      </w:divBdr>
    </w:div>
    <w:div w:id="471599193">
      <w:bodyDiv w:val="1"/>
      <w:marLeft w:val="0"/>
      <w:marRight w:val="0"/>
      <w:marTop w:val="0"/>
      <w:marBottom w:val="0"/>
      <w:divBdr>
        <w:top w:val="none" w:sz="0" w:space="0" w:color="auto"/>
        <w:left w:val="none" w:sz="0" w:space="0" w:color="auto"/>
        <w:bottom w:val="none" w:sz="0" w:space="0" w:color="auto"/>
        <w:right w:val="none" w:sz="0" w:space="0" w:color="auto"/>
      </w:divBdr>
    </w:div>
    <w:div w:id="473261740">
      <w:bodyDiv w:val="1"/>
      <w:marLeft w:val="0"/>
      <w:marRight w:val="0"/>
      <w:marTop w:val="0"/>
      <w:marBottom w:val="0"/>
      <w:divBdr>
        <w:top w:val="none" w:sz="0" w:space="0" w:color="auto"/>
        <w:left w:val="none" w:sz="0" w:space="0" w:color="auto"/>
        <w:bottom w:val="none" w:sz="0" w:space="0" w:color="auto"/>
        <w:right w:val="none" w:sz="0" w:space="0" w:color="auto"/>
      </w:divBdr>
    </w:div>
    <w:div w:id="477185713">
      <w:bodyDiv w:val="1"/>
      <w:marLeft w:val="0"/>
      <w:marRight w:val="0"/>
      <w:marTop w:val="0"/>
      <w:marBottom w:val="0"/>
      <w:divBdr>
        <w:top w:val="none" w:sz="0" w:space="0" w:color="auto"/>
        <w:left w:val="none" w:sz="0" w:space="0" w:color="auto"/>
        <w:bottom w:val="none" w:sz="0" w:space="0" w:color="auto"/>
        <w:right w:val="none" w:sz="0" w:space="0" w:color="auto"/>
      </w:divBdr>
    </w:div>
    <w:div w:id="483664298">
      <w:bodyDiv w:val="1"/>
      <w:marLeft w:val="0"/>
      <w:marRight w:val="0"/>
      <w:marTop w:val="0"/>
      <w:marBottom w:val="0"/>
      <w:divBdr>
        <w:top w:val="none" w:sz="0" w:space="0" w:color="auto"/>
        <w:left w:val="none" w:sz="0" w:space="0" w:color="auto"/>
        <w:bottom w:val="none" w:sz="0" w:space="0" w:color="auto"/>
        <w:right w:val="none" w:sz="0" w:space="0" w:color="auto"/>
      </w:divBdr>
    </w:div>
    <w:div w:id="487063781">
      <w:bodyDiv w:val="1"/>
      <w:marLeft w:val="0"/>
      <w:marRight w:val="0"/>
      <w:marTop w:val="0"/>
      <w:marBottom w:val="0"/>
      <w:divBdr>
        <w:top w:val="none" w:sz="0" w:space="0" w:color="auto"/>
        <w:left w:val="none" w:sz="0" w:space="0" w:color="auto"/>
        <w:bottom w:val="none" w:sz="0" w:space="0" w:color="auto"/>
        <w:right w:val="none" w:sz="0" w:space="0" w:color="auto"/>
      </w:divBdr>
    </w:div>
    <w:div w:id="492113895">
      <w:bodyDiv w:val="1"/>
      <w:marLeft w:val="0"/>
      <w:marRight w:val="0"/>
      <w:marTop w:val="0"/>
      <w:marBottom w:val="0"/>
      <w:divBdr>
        <w:top w:val="none" w:sz="0" w:space="0" w:color="auto"/>
        <w:left w:val="none" w:sz="0" w:space="0" w:color="auto"/>
        <w:bottom w:val="none" w:sz="0" w:space="0" w:color="auto"/>
        <w:right w:val="none" w:sz="0" w:space="0" w:color="auto"/>
      </w:divBdr>
    </w:div>
    <w:div w:id="503784570">
      <w:bodyDiv w:val="1"/>
      <w:marLeft w:val="0"/>
      <w:marRight w:val="0"/>
      <w:marTop w:val="0"/>
      <w:marBottom w:val="0"/>
      <w:divBdr>
        <w:top w:val="none" w:sz="0" w:space="0" w:color="auto"/>
        <w:left w:val="none" w:sz="0" w:space="0" w:color="auto"/>
        <w:bottom w:val="none" w:sz="0" w:space="0" w:color="auto"/>
        <w:right w:val="none" w:sz="0" w:space="0" w:color="auto"/>
      </w:divBdr>
      <w:divsChild>
        <w:div w:id="264770515">
          <w:marLeft w:val="0"/>
          <w:marRight w:val="0"/>
          <w:marTop w:val="0"/>
          <w:marBottom w:val="0"/>
          <w:divBdr>
            <w:top w:val="none" w:sz="0" w:space="0" w:color="auto"/>
            <w:left w:val="none" w:sz="0" w:space="0" w:color="auto"/>
            <w:bottom w:val="none" w:sz="0" w:space="0" w:color="auto"/>
            <w:right w:val="none" w:sz="0" w:space="0" w:color="auto"/>
          </w:divBdr>
        </w:div>
        <w:div w:id="539518093">
          <w:marLeft w:val="0"/>
          <w:marRight w:val="0"/>
          <w:marTop w:val="0"/>
          <w:marBottom w:val="0"/>
          <w:divBdr>
            <w:top w:val="none" w:sz="0" w:space="0" w:color="auto"/>
            <w:left w:val="none" w:sz="0" w:space="0" w:color="auto"/>
            <w:bottom w:val="none" w:sz="0" w:space="0" w:color="auto"/>
            <w:right w:val="none" w:sz="0" w:space="0" w:color="auto"/>
          </w:divBdr>
        </w:div>
        <w:div w:id="156573909">
          <w:marLeft w:val="0"/>
          <w:marRight w:val="0"/>
          <w:marTop w:val="0"/>
          <w:marBottom w:val="0"/>
          <w:divBdr>
            <w:top w:val="none" w:sz="0" w:space="0" w:color="auto"/>
            <w:left w:val="none" w:sz="0" w:space="0" w:color="auto"/>
            <w:bottom w:val="none" w:sz="0" w:space="0" w:color="auto"/>
            <w:right w:val="none" w:sz="0" w:space="0" w:color="auto"/>
          </w:divBdr>
        </w:div>
      </w:divsChild>
    </w:div>
    <w:div w:id="504713078">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14267306">
      <w:bodyDiv w:val="1"/>
      <w:marLeft w:val="0"/>
      <w:marRight w:val="0"/>
      <w:marTop w:val="0"/>
      <w:marBottom w:val="0"/>
      <w:divBdr>
        <w:top w:val="none" w:sz="0" w:space="0" w:color="auto"/>
        <w:left w:val="none" w:sz="0" w:space="0" w:color="auto"/>
        <w:bottom w:val="none" w:sz="0" w:space="0" w:color="auto"/>
        <w:right w:val="none" w:sz="0" w:space="0" w:color="auto"/>
      </w:divBdr>
    </w:div>
    <w:div w:id="523203894">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32352263">
      <w:bodyDiv w:val="1"/>
      <w:marLeft w:val="0"/>
      <w:marRight w:val="0"/>
      <w:marTop w:val="0"/>
      <w:marBottom w:val="0"/>
      <w:divBdr>
        <w:top w:val="none" w:sz="0" w:space="0" w:color="auto"/>
        <w:left w:val="none" w:sz="0" w:space="0" w:color="auto"/>
        <w:bottom w:val="none" w:sz="0" w:space="0" w:color="auto"/>
        <w:right w:val="none" w:sz="0" w:space="0" w:color="auto"/>
      </w:divBdr>
      <w:divsChild>
        <w:div w:id="1851480311">
          <w:marLeft w:val="0"/>
          <w:marRight w:val="0"/>
          <w:marTop w:val="0"/>
          <w:marBottom w:val="0"/>
          <w:divBdr>
            <w:top w:val="none" w:sz="0" w:space="0" w:color="auto"/>
            <w:left w:val="none" w:sz="0" w:space="0" w:color="auto"/>
            <w:bottom w:val="none" w:sz="0" w:space="0" w:color="auto"/>
            <w:right w:val="none" w:sz="0" w:space="0" w:color="auto"/>
          </w:divBdr>
          <w:divsChild>
            <w:div w:id="1931549687">
              <w:marLeft w:val="0"/>
              <w:marRight w:val="0"/>
              <w:marTop w:val="0"/>
              <w:marBottom w:val="0"/>
              <w:divBdr>
                <w:top w:val="none" w:sz="0" w:space="0" w:color="auto"/>
                <w:left w:val="none" w:sz="0" w:space="0" w:color="auto"/>
                <w:bottom w:val="none" w:sz="0" w:space="0" w:color="auto"/>
                <w:right w:val="none" w:sz="0" w:space="0" w:color="auto"/>
              </w:divBdr>
              <w:divsChild>
                <w:div w:id="5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3535">
      <w:bodyDiv w:val="1"/>
      <w:marLeft w:val="0"/>
      <w:marRight w:val="0"/>
      <w:marTop w:val="0"/>
      <w:marBottom w:val="0"/>
      <w:divBdr>
        <w:top w:val="none" w:sz="0" w:space="0" w:color="auto"/>
        <w:left w:val="none" w:sz="0" w:space="0" w:color="auto"/>
        <w:bottom w:val="none" w:sz="0" w:space="0" w:color="auto"/>
        <w:right w:val="none" w:sz="0" w:space="0" w:color="auto"/>
      </w:divBdr>
    </w:div>
    <w:div w:id="547495689">
      <w:bodyDiv w:val="1"/>
      <w:marLeft w:val="0"/>
      <w:marRight w:val="0"/>
      <w:marTop w:val="0"/>
      <w:marBottom w:val="0"/>
      <w:divBdr>
        <w:top w:val="none" w:sz="0" w:space="0" w:color="auto"/>
        <w:left w:val="none" w:sz="0" w:space="0" w:color="auto"/>
        <w:bottom w:val="none" w:sz="0" w:space="0" w:color="auto"/>
        <w:right w:val="none" w:sz="0" w:space="0" w:color="auto"/>
      </w:divBdr>
    </w:div>
    <w:div w:id="559827188">
      <w:bodyDiv w:val="1"/>
      <w:marLeft w:val="0"/>
      <w:marRight w:val="0"/>
      <w:marTop w:val="0"/>
      <w:marBottom w:val="0"/>
      <w:divBdr>
        <w:top w:val="none" w:sz="0" w:space="0" w:color="auto"/>
        <w:left w:val="none" w:sz="0" w:space="0" w:color="auto"/>
        <w:bottom w:val="none" w:sz="0" w:space="0" w:color="auto"/>
        <w:right w:val="none" w:sz="0" w:space="0" w:color="auto"/>
      </w:divBdr>
    </w:div>
    <w:div w:id="567114880">
      <w:bodyDiv w:val="1"/>
      <w:marLeft w:val="0"/>
      <w:marRight w:val="0"/>
      <w:marTop w:val="0"/>
      <w:marBottom w:val="0"/>
      <w:divBdr>
        <w:top w:val="none" w:sz="0" w:space="0" w:color="auto"/>
        <w:left w:val="none" w:sz="0" w:space="0" w:color="auto"/>
        <w:bottom w:val="none" w:sz="0" w:space="0" w:color="auto"/>
        <w:right w:val="none" w:sz="0" w:space="0" w:color="auto"/>
      </w:divBdr>
      <w:divsChild>
        <w:div w:id="1858078077">
          <w:marLeft w:val="0"/>
          <w:marRight w:val="0"/>
          <w:marTop w:val="0"/>
          <w:marBottom w:val="0"/>
          <w:divBdr>
            <w:top w:val="none" w:sz="0" w:space="0" w:color="auto"/>
            <w:left w:val="none" w:sz="0" w:space="0" w:color="auto"/>
            <w:bottom w:val="none" w:sz="0" w:space="0" w:color="auto"/>
            <w:right w:val="none" w:sz="0" w:space="0" w:color="auto"/>
          </w:divBdr>
          <w:divsChild>
            <w:div w:id="835072653">
              <w:marLeft w:val="0"/>
              <w:marRight w:val="0"/>
              <w:marTop w:val="0"/>
              <w:marBottom w:val="0"/>
              <w:divBdr>
                <w:top w:val="none" w:sz="0" w:space="0" w:color="auto"/>
                <w:left w:val="none" w:sz="0" w:space="0" w:color="auto"/>
                <w:bottom w:val="none" w:sz="0" w:space="0" w:color="auto"/>
                <w:right w:val="none" w:sz="0" w:space="0" w:color="auto"/>
              </w:divBdr>
              <w:divsChild>
                <w:div w:id="19021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5180">
      <w:bodyDiv w:val="1"/>
      <w:marLeft w:val="0"/>
      <w:marRight w:val="0"/>
      <w:marTop w:val="0"/>
      <w:marBottom w:val="0"/>
      <w:divBdr>
        <w:top w:val="none" w:sz="0" w:space="0" w:color="auto"/>
        <w:left w:val="none" w:sz="0" w:space="0" w:color="auto"/>
        <w:bottom w:val="none" w:sz="0" w:space="0" w:color="auto"/>
        <w:right w:val="none" w:sz="0" w:space="0" w:color="auto"/>
      </w:divBdr>
    </w:div>
    <w:div w:id="575480710">
      <w:bodyDiv w:val="1"/>
      <w:marLeft w:val="0"/>
      <w:marRight w:val="0"/>
      <w:marTop w:val="0"/>
      <w:marBottom w:val="0"/>
      <w:divBdr>
        <w:top w:val="none" w:sz="0" w:space="0" w:color="auto"/>
        <w:left w:val="none" w:sz="0" w:space="0" w:color="auto"/>
        <w:bottom w:val="none" w:sz="0" w:space="0" w:color="auto"/>
        <w:right w:val="none" w:sz="0" w:space="0" w:color="auto"/>
      </w:divBdr>
    </w:div>
    <w:div w:id="575700865">
      <w:bodyDiv w:val="1"/>
      <w:marLeft w:val="0"/>
      <w:marRight w:val="0"/>
      <w:marTop w:val="0"/>
      <w:marBottom w:val="0"/>
      <w:divBdr>
        <w:top w:val="none" w:sz="0" w:space="0" w:color="auto"/>
        <w:left w:val="none" w:sz="0" w:space="0" w:color="auto"/>
        <w:bottom w:val="none" w:sz="0" w:space="0" w:color="auto"/>
        <w:right w:val="none" w:sz="0" w:space="0" w:color="auto"/>
      </w:divBdr>
    </w:div>
    <w:div w:id="576860216">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6981475">
      <w:bodyDiv w:val="1"/>
      <w:marLeft w:val="0"/>
      <w:marRight w:val="0"/>
      <w:marTop w:val="0"/>
      <w:marBottom w:val="0"/>
      <w:divBdr>
        <w:top w:val="none" w:sz="0" w:space="0" w:color="auto"/>
        <w:left w:val="none" w:sz="0" w:space="0" w:color="auto"/>
        <w:bottom w:val="none" w:sz="0" w:space="0" w:color="auto"/>
        <w:right w:val="none" w:sz="0" w:space="0" w:color="auto"/>
      </w:divBdr>
    </w:div>
    <w:div w:id="597445606">
      <w:bodyDiv w:val="1"/>
      <w:marLeft w:val="0"/>
      <w:marRight w:val="0"/>
      <w:marTop w:val="0"/>
      <w:marBottom w:val="0"/>
      <w:divBdr>
        <w:top w:val="none" w:sz="0" w:space="0" w:color="auto"/>
        <w:left w:val="none" w:sz="0" w:space="0" w:color="auto"/>
        <w:bottom w:val="none" w:sz="0" w:space="0" w:color="auto"/>
        <w:right w:val="none" w:sz="0" w:space="0" w:color="auto"/>
      </w:divBdr>
    </w:div>
    <w:div w:id="600643285">
      <w:bodyDiv w:val="1"/>
      <w:marLeft w:val="0"/>
      <w:marRight w:val="0"/>
      <w:marTop w:val="0"/>
      <w:marBottom w:val="0"/>
      <w:divBdr>
        <w:top w:val="none" w:sz="0" w:space="0" w:color="auto"/>
        <w:left w:val="none" w:sz="0" w:space="0" w:color="auto"/>
        <w:bottom w:val="none" w:sz="0" w:space="0" w:color="auto"/>
        <w:right w:val="none" w:sz="0" w:space="0" w:color="auto"/>
      </w:divBdr>
    </w:div>
    <w:div w:id="603458379">
      <w:bodyDiv w:val="1"/>
      <w:marLeft w:val="0"/>
      <w:marRight w:val="0"/>
      <w:marTop w:val="0"/>
      <w:marBottom w:val="0"/>
      <w:divBdr>
        <w:top w:val="none" w:sz="0" w:space="0" w:color="auto"/>
        <w:left w:val="none" w:sz="0" w:space="0" w:color="auto"/>
        <w:bottom w:val="none" w:sz="0" w:space="0" w:color="auto"/>
        <w:right w:val="none" w:sz="0" w:space="0" w:color="auto"/>
      </w:divBdr>
      <w:divsChild>
        <w:div w:id="10685355">
          <w:marLeft w:val="0"/>
          <w:marRight w:val="0"/>
          <w:marTop w:val="0"/>
          <w:marBottom w:val="0"/>
          <w:divBdr>
            <w:top w:val="none" w:sz="0" w:space="0" w:color="auto"/>
            <w:left w:val="none" w:sz="0" w:space="0" w:color="auto"/>
            <w:bottom w:val="none" w:sz="0" w:space="0" w:color="auto"/>
            <w:right w:val="none" w:sz="0" w:space="0" w:color="auto"/>
          </w:divBdr>
          <w:divsChild>
            <w:div w:id="1280651457">
              <w:marLeft w:val="0"/>
              <w:marRight w:val="0"/>
              <w:marTop w:val="0"/>
              <w:marBottom w:val="0"/>
              <w:divBdr>
                <w:top w:val="none" w:sz="0" w:space="0" w:color="auto"/>
                <w:left w:val="none" w:sz="0" w:space="0" w:color="auto"/>
                <w:bottom w:val="none" w:sz="0" w:space="0" w:color="auto"/>
                <w:right w:val="none" w:sz="0" w:space="0" w:color="auto"/>
              </w:divBdr>
              <w:divsChild>
                <w:div w:id="722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4496">
      <w:bodyDiv w:val="1"/>
      <w:marLeft w:val="0"/>
      <w:marRight w:val="0"/>
      <w:marTop w:val="0"/>
      <w:marBottom w:val="0"/>
      <w:divBdr>
        <w:top w:val="none" w:sz="0" w:space="0" w:color="auto"/>
        <w:left w:val="none" w:sz="0" w:space="0" w:color="auto"/>
        <w:bottom w:val="none" w:sz="0" w:space="0" w:color="auto"/>
        <w:right w:val="none" w:sz="0" w:space="0" w:color="auto"/>
      </w:divBdr>
    </w:div>
    <w:div w:id="616182329">
      <w:bodyDiv w:val="1"/>
      <w:marLeft w:val="0"/>
      <w:marRight w:val="0"/>
      <w:marTop w:val="0"/>
      <w:marBottom w:val="0"/>
      <w:divBdr>
        <w:top w:val="none" w:sz="0" w:space="0" w:color="auto"/>
        <w:left w:val="none" w:sz="0" w:space="0" w:color="auto"/>
        <w:bottom w:val="none" w:sz="0" w:space="0" w:color="auto"/>
        <w:right w:val="none" w:sz="0" w:space="0" w:color="auto"/>
      </w:divBdr>
      <w:divsChild>
        <w:div w:id="535973080">
          <w:marLeft w:val="360"/>
          <w:marRight w:val="0"/>
          <w:marTop w:val="240"/>
          <w:marBottom w:val="0"/>
          <w:divBdr>
            <w:top w:val="none" w:sz="0" w:space="0" w:color="auto"/>
            <w:left w:val="none" w:sz="0" w:space="0" w:color="auto"/>
            <w:bottom w:val="none" w:sz="0" w:space="0" w:color="auto"/>
            <w:right w:val="none" w:sz="0" w:space="0" w:color="auto"/>
          </w:divBdr>
        </w:div>
      </w:divsChild>
    </w:div>
    <w:div w:id="621157791">
      <w:bodyDiv w:val="1"/>
      <w:marLeft w:val="0"/>
      <w:marRight w:val="0"/>
      <w:marTop w:val="0"/>
      <w:marBottom w:val="0"/>
      <w:divBdr>
        <w:top w:val="none" w:sz="0" w:space="0" w:color="auto"/>
        <w:left w:val="none" w:sz="0" w:space="0" w:color="auto"/>
        <w:bottom w:val="none" w:sz="0" w:space="0" w:color="auto"/>
        <w:right w:val="none" w:sz="0" w:space="0" w:color="auto"/>
      </w:divBdr>
    </w:div>
    <w:div w:id="627510695">
      <w:bodyDiv w:val="1"/>
      <w:marLeft w:val="0"/>
      <w:marRight w:val="0"/>
      <w:marTop w:val="0"/>
      <w:marBottom w:val="0"/>
      <w:divBdr>
        <w:top w:val="none" w:sz="0" w:space="0" w:color="auto"/>
        <w:left w:val="none" w:sz="0" w:space="0" w:color="auto"/>
        <w:bottom w:val="none" w:sz="0" w:space="0" w:color="auto"/>
        <w:right w:val="none" w:sz="0" w:space="0" w:color="auto"/>
      </w:divBdr>
      <w:divsChild>
        <w:div w:id="1370227783">
          <w:marLeft w:val="0"/>
          <w:marRight w:val="0"/>
          <w:marTop w:val="0"/>
          <w:marBottom w:val="0"/>
          <w:divBdr>
            <w:top w:val="none" w:sz="0" w:space="0" w:color="auto"/>
            <w:left w:val="none" w:sz="0" w:space="0" w:color="auto"/>
            <w:bottom w:val="none" w:sz="0" w:space="0" w:color="auto"/>
            <w:right w:val="none" w:sz="0" w:space="0" w:color="auto"/>
          </w:divBdr>
          <w:divsChild>
            <w:div w:id="1047948107">
              <w:marLeft w:val="0"/>
              <w:marRight w:val="0"/>
              <w:marTop w:val="0"/>
              <w:marBottom w:val="0"/>
              <w:divBdr>
                <w:top w:val="none" w:sz="0" w:space="0" w:color="auto"/>
                <w:left w:val="none" w:sz="0" w:space="0" w:color="auto"/>
                <w:bottom w:val="none" w:sz="0" w:space="0" w:color="auto"/>
                <w:right w:val="none" w:sz="0" w:space="0" w:color="auto"/>
              </w:divBdr>
              <w:divsChild>
                <w:div w:id="1622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3906">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64944033">
      <w:bodyDiv w:val="1"/>
      <w:marLeft w:val="0"/>
      <w:marRight w:val="0"/>
      <w:marTop w:val="0"/>
      <w:marBottom w:val="0"/>
      <w:divBdr>
        <w:top w:val="none" w:sz="0" w:space="0" w:color="auto"/>
        <w:left w:val="none" w:sz="0" w:space="0" w:color="auto"/>
        <w:bottom w:val="none" w:sz="0" w:space="0" w:color="auto"/>
        <w:right w:val="none" w:sz="0" w:space="0" w:color="auto"/>
      </w:divBdr>
    </w:div>
    <w:div w:id="668024189">
      <w:bodyDiv w:val="1"/>
      <w:marLeft w:val="0"/>
      <w:marRight w:val="0"/>
      <w:marTop w:val="0"/>
      <w:marBottom w:val="0"/>
      <w:divBdr>
        <w:top w:val="none" w:sz="0" w:space="0" w:color="auto"/>
        <w:left w:val="none" w:sz="0" w:space="0" w:color="auto"/>
        <w:bottom w:val="none" w:sz="0" w:space="0" w:color="auto"/>
        <w:right w:val="none" w:sz="0" w:space="0" w:color="auto"/>
      </w:divBdr>
      <w:divsChild>
        <w:div w:id="949627395">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668215775">
      <w:bodyDiv w:val="1"/>
      <w:marLeft w:val="0"/>
      <w:marRight w:val="0"/>
      <w:marTop w:val="0"/>
      <w:marBottom w:val="0"/>
      <w:divBdr>
        <w:top w:val="none" w:sz="0" w:space="0" w:color="auto"/>
        <w:left w:val="none" w:sz="0" w:space="0" w:color="auto"/>
        <w:bottom w:val="none" w:sz="0" w:space="0" w:color="auto"/>
        <w:right w:val="none" w:sz="0" w:space="0" w:color="auto"/>
      </w:divBdr>
      <w:divsChild>
        <w:div w:id="54204115">
          <w:marLeft w:val="0"/>
          <w:marRight w:val="0"/>
          <w:marTop w:val="0"/>
          <w:marBottom w:val="0"/>
          <w:divBdr>
            <w:top w:val="none" w:sz="0" w:space="0" w:color="auto"/>
            <w:left w:val="none" w:sz="0" w:space="0" w:color="auto"/>
            <w:bottom w:val="none" w:sz="0" w:space="0" w:color="auto"/>
            <w:right w:val="none" w:sz="0" w:space="0" w:color="auto"/>
          </w:divBdr>
          <w:divsChild>
            <w:div w:id="1630086894">
              <w:marLeft w:val="0"/>
              <w:marRight w:val="0"/>
              <w:marTop w:val="0"/>
              <w:marBottom w:val="0"/>
              <w:divBdr>
                <w:top w:val="none" w:sz="0" w:space="0" w:color="auto"/>
                <w:left w:val="none" w:sz="0" w:space="0" w:color="auto"/>
                <w:bottom w:val="none" w:sz="0" w:space="0" w:color="auto"/>
                <w:right w:val="none" w:sz="0" w:space="0" w:color="auto"/>
              </w:divBdr>
              <w:divsChild>
                <w:div w:id="17611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2276">
      <w:bodyDiv w:val="1"/>
      <w:marLeft w:val="0"/>
      <w:marRight w:val="0"/>
      <w:marTop w:val="0"/>
      <w:marBottom w:val="0"/>
      <w:divBdr>
        <w:top w:val="none" w:sz="0" w:space="0" w:color="auto"/>
        <w:left w:val="none" w:sz="0" w:space="0" w:color="auto"/>
        <w:bottom w:val="none" w:sz="0" w:space="0" w:color="auto"/>
        <w:right w:val="none" w:sz="0" w:space="0" w:color="auto"/>
      </w:divBdr>
    </w:div>
    <w:div w:id="674964457">
      <w:bodyDiv w:val="1"/>
      <w:marLeft w:val="0"/>
      <w:marRight w:val="0"/>
      <w:marTop w:val="0"/>
      <w:marBottom w:val="0"/>
      <w:divBdr>
        <w:top w:val="none" w:sz="0" w:space="0" w:color="auto"/>
        <w:left w:val="none" w:sz="0" w:space="0" w:color="auto"/>
        <w:bottom w:val="none" w:sz="0" w:space="0" w:color="auto"/>
        <w:right w:val="none" w:sz="0" w:space="0" w:color="auto"/>
      </w:divBdr>
    </w:div>
    <w:div w:id="683673277">
      <w:bodyDiv w:val="1"/>
      <w:marLeft w:val="0"/>
      <w:marRight w:val="0"/>
      <w:marTop w:val="0"/>
      <w:marBottom w:val="0"/>
      <w:divBdr>
        <w:top w:val="none" w:sz="0" w:space="0" w:color="auto"/>
        <w:left w:val="none" w:sz="0" w:space="0" w:color="auto"/>
        <w:bottom w:val="none" w:sz="0" w:space="0" w:color="auto"/>
        <w:right w:val="none" w:sz="0" w:space="0" w:color="auto"/>
      </w:divBdr>
    </w:div>
    <w:div w:id="689180602">
      <w:bodyDiv w:val="1"/>
      <w:marLeft w:val="0"/>
      <w:marRight w:val="0"/>
      <w:marTop w:val="0"/>
      <w:marBottom w:val="0"/>
      <w:divBdr>
        <w:top w:val="none" w:sz="0" w:space="0" w:color="auto"/>
        <w:left w:val="none" w:sz="0" w:space="0" w:color="auto"/>
        <w:bottom w:val="none" w:sz="0" w:space="0" w:color="auto"/>
        <w:right w:val="none" w:sz="0" w:space="0" w:color="auto"/>
      </w:divBdr>
    </w:div>
    <w:div w:id="690650363">
      <w:bodyDiv w:val="1"/>
      <w:marLeft w:val="0"/>
      <w:marRight w:val="0"/>
      <w:marTop w:val="0"/>
      <w:marBottom w:val="0"/>
      <w:divBdr>
        <w:top w:val="none" w:sz="0" w:space="0" w:color="auto"/>
        <w:left w:val="none" w:sz="0" w:space="0" w:color="auto"/>
        <w:bottom w:val="none" w:sz="0" w:space="0" w:color="auto"/>
        <w:right w:val="none" w:sz="0" w:space="0" w:color="auto"/>
      </w:divBdr>
      <w:divsChild>
        <w:div w:id="387730498">
          <w:marLeft w:val="1080"/>
          <w:marRight w:val="0"/>
          <w:marTop w:val="100"/>
          <w:marBottom w:val="0"/>
          <w:divBdr>
            <w:top w:val="none" w:sz="0" w:space="0" w:color="auto"/>
            <w:left w:val="none" w:sz="0" w:space="0" w:color="auto"/>
            <w:bottom w:val="none" w:sz="0" w:space="0" w:color="auto"/>
            <w:right w:val="none" w:sz="0" w:space="0" w:color="auto"/>
          </w:divBdr>
        </w:div>
      </w:divsChild>
    </w:div>
    <w:div w:id="696194522">
      <w:bodyDiv w:val="1"/>
      <w:marLeft w:val="0"/>
      <w:marRight w:val="0"/>
      <w:marTop w:val="0"/>
      <w:marBottom w:val="0"/>
      <w:divBdr>
        <w:top w:val="none" w:sz="0" w:space="0" w:color="auto"/>
        <w:left w:val="none" w:sz="0" w:space="0" w:color="auto"/>
        <w:bottom w:val="none" w:sz="0" w:space="0" w:color="auto"/>
        <w:right w:val="none" w:sz="0" w:space="0" w:color="auto"/>
      </w:divBdr>
    </w:div>
    <w:div w:id="705984948">
      <w:bodyDiv w:val="1"/>
      <w:marLeft w:val="0"/>
      <w:marRight w:val="0"/>
      <w:marTop w:val="0"/>
      <w:marBottom w:val="0"/>
      <w:divBdr>
        <w:top w:val="none" w:sz="0" w:space="0" w:color="auto"/>
        <w:left w:val="none" w:sz="0" w:space="0" w:color="auto"/>
        <w:bottom w:val="none" w:sz="0" w:space="0" w:color="auto"/>
        <w:right w:val="none" w:sz="0" w:space="0" w:color="auto"/>
      </w:divBdr>
      <w:divsChild>
        <w:div w:id="367293079">
          <w:marLeft w:val="0"/>
          <w:marRight w:val="0"/>
          <w:marTop w:val="0"/>
          <w:marBottom w:val="0"/>
          <w:divBdr>
            <w:top w:val="none" w:sz="0" w:space="0" w:color="auto"/>
            <w:left w:val="none" w:sz="0" w:space="0" w:color="auto"/>
            <w:bottom w:val="none" w:sz="0" w:space="0" w:color="auto"/>
            <w:right w:val="none" w:sz="0" w:space="0" w:color="auto"/>
          </w:divBdr>
          <w:divsChild>
            <w:div w:id="2147359026">
              <w:marLeft w:val="0"/>
              <w:marRight w:val="0"/>
              <w:marTop w:val="0"/>
              <w:marBottom w:val="0"/>
              <w:divBdr>
                <w:top w:val="none" w:sz="0" w:space="0" w:color="auto"/>
                <w:left w:val="none" w:sz="0" w:space="0" w:color="auto"/>
                <w:bottom w:val="none" w:sz="0" w:space="0" w:color="auto"/>
                <w:right w:val="none" w:sz="0" w:space="0" w:color="auto"/>
              </w:divBdr>
              <w:divsChild>
                <w:div w:id="1052004247">
                  <w:marLeft w:val="0"/>
                  <w:marRight w:val="0"/>
                  <w:marTop w:val="0"/>
                  <w:marBottom w:val="0"/>
                  <w:divBdr>
                    <w:top w:val="none" w:sz="0" w:space="0" w:color="auto"/>
                    <w:left w:val="none" w:sz="0" w:space="0" w:color="auto"/>
                    <w:bottom w:val="none" w:sz="0" w:space="0" w:color="auto"/>
                    <w:right w:val="none" w:sz="0" w:space="0" w:color="auto"/>
                  </w:divBdr>
                  <w:divsChild>
                    <w:div w:id="793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08185168">
      <w:bodyDiv w:val="1"/>
      <w:marLeft w:val="0"/>
      <w:marRight w:val="0"/>
      <w:marTop w:val="0"/>
      <w:marBottom w:val="0"/>
      <w:divBdr>
        <w:top w:val="none" w:sz="0" w:space="0" w:color="auto"/>
        <w:left w:val="none" w:sz="0" w:space="0" w:color="auto"/>
        <w:bottom w:val="none" w:sz="0" w:space="0" w:color="auto"/>
        <w:right w:val="none" w:sz="0" w:space="0" w:color="auto"/>
      </w:divBdr>
      <w:divsChild>
        <w:div w:id="2099867834">
          <w:marLeft w:val="0"/>
          <w:marRight w:val="0"/>
          <w:marTop w:val="0"/>
          <w:marBottom w:val="0"/>
          <w:divBdr>
            <w:top w:val="none" w:sz="0" w:space="0" w:color="auto"/>
            <w:left w:val="none" w:sz="0" w:space="0" w:color="auto"/>
            <w:bottom w:val="none" w:sz="0" w:space="0" w:color="auto"/>
            <w:right w:val="none" w:sz="0" w:space="0" w:color="auto"/>
          </w:divBdr>
          <w:divsChild>
            <w:div w:id="1735006213">
              <w:marLeft w:val="0"/>
              <w:marRight w:val="0"/>
              <w:marTop w:val="0"/>
              <w:marBottom w:val="0"/>
              <w:divBdr>
                <w:top w:val="none" w:sz="0" w:space="0" w:color="auto"/>
                <w:left w:val="none" w:sz="0" w:space="0" w:color="auto"/>
                <w:bottom w:val="none" w:sz="0" w:space="0" w:color="auto"/>
                <w:right w:val="none" w:sz="0" w:space="0" w:color="auto"/>
              </w:divBdr>
              <w:divsChild>
                <w:div w:id="1907296706">
                  <w:marLeft w:val="0"/>
                  <w:marRight w:val="0"/>
                  <w:marTop w:val="0"/>
                  <w:marBottom w:val="0"/>
                  <w:divBdr>
                    <w:top w:val="none" w:sz="0" w:space="0" w:color="auto"/>
                    <w:left w:val="none" w:sz="0" w:space="0" w:color="auto"/>
                    <w:bottom w:val="none" w:sz="0" w:space="0" w:color="auto"/>
                    <w:right w:val="none" w:sz="0" w:space="0" w:color="auto"/>
                  </w:divBdr>
                  <w:divsChild>
                    <w:div w:id="16923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3806">
      <w:bodyDiv w:val="1"/>
      <w:marLeft w:val="0"/>
      <w:marRight w:val="0"/>
      <w:marTop w:val="0"/>
      <w:marBottom w:val="0"/>
      <w:divBdr>
        <w:top w:val="none" w:sz="0" w:space="0" w:color="auto"/>
        <w:left w:val="none" w:sz="0" w:space="0" w:color="auto"/>
        <w:bottom w:val="none" w:sz="0" w:space="0" w:color="auto"/>
        <w:right w:val="none" w:sz="0" w:space="0" w:color="auto"/>
      </w:divBdr>
      <w:divsChild>
        <w:div w:id="178396510">
          <w:marLeft w:val="360"/>
          <w:marRight w:val="0"/>
          <w:marTop w:val="200"/>
          <w:marBottom w:val="0"/>
          <w:divBdr>
            <w:top w:val="none" w:sz="0" w:space="0" w:color="auto"/>
            <w:left w:val="none" w:sz="0" w:space="0" w:color="auto"/>
            <w:bottom w:val="none" w:sz="0" w:space="0" w:color="auto"/>
            <w:right w:val="none" w:sz="0" w:space="0" w:color="auto"/>
          </w:divBdr>
        </w:div>
        <w:div w:id="1365592690">
          <w:marLeft w:val="1080"/>
          <w:marRight w:val="0"/>
          <w:marTop w:val="100"/>
          <w:marBottom w:val="0"/>
          <w:divBdr>
            <w:top w:val="none" w:sz="0" w:space="0" w:color="auto"/>
            <w:left w:val="none" w:sz="0" w:space="0" w:color="auto"/>
            <w:bottom w:val="none" w:sz="0" w:space="0" w:color="auto"/>
            <w:right w:val="none" w:sz="0" w:space="0" w:color="auto"/>
          </w:divBdr>
        </w:div>
        <w:div w:id="712778036">
          <w:marLeft w:val="1080"/>
          <w:marRight w:val="0"/>
          <w:marTop w:val="100"/>
          <w:marBottom w:val="0"/>
          <w:divBdr>
            <w:top w:val="none" w:sz="0" w:space="0" w:color="auto"/>
            <w:left w:val="none" w:sz="0" w:space="0" w:color="auto"/>
            <w:bottom w:val="none" w:sz="0" w:space="0" w:color="auto"/>
            <w:right w:val="none" w:sz="0" w:space="0" w:color="auto"/>
          </w:divBdr>
        </w:div>
        <w:div w:id="504176544">
          <w:marLeft w:val="1080"/>
          <w:marRight w:val="0"/>
          <w:marTop w:val="100"/>
          <w:marBottom w:val="0"/>
          <w:divBdr>
            <w:top w:val="none" w:sz="0" w:space="0" w:color="auto"/>
            <w:left w:val="none" w:sz="0" w:space="0" w:color="auto"/>
            <w:bottom w:val="none" w:sz="0" w:space="0" w:color="auto"/>
            <w:right w:val="none" w:sz="0" w:space="0" w:color="auto"/>
          </w:divBdr>
        </w:div>
        <w:div w:id="1511288920">
          <w:marLeft w:val="360"/>
          <w:marRight w:val="0"/>
          <w:marTop w:val="200"/>
          <w:marBottom w:val="0"/>
          <w:divBdr>
            <w:top w:val="none" w:sz="0" w:space="0" w:color="auto"/>
            <w:left w:val="none" w:sz="0" w:space="0" w:color="auto"/>
            <w:bottom w:val="none" w:sz="0" w:space="0" w:color="auto"/>
            <w:right w:val="none" w:sz="0" w:space="0" w:color="auto"/>
          </w:divBdr>
        </w:div>
        <w:div w:id="965817306">
          <w:marLeft w:val="1080"/>
          <w:marRight w:val="0"/>
          <w:marTop w:val="100"/>
          <w:marBottom w:val="0"/>
          <w:divBdr>
            <w:top w:val="none" w:sz="0" w:space="0" w:color="auto"/>
            <w:left w:val="none" w:sz="0" w:space="0" w:color="auto"/>
            <w:bottom w:val="none" w:sz="0" w:space="0" w:color="auto"/>
            <w:right w:val="none" w:sz="0" w:space="0" w:color="auto"/>
          </w:divBdr>
        </w:div>
        <w:div w:id="1841115961">
          <w:marLeft w:val="1080"/>
          <w:marRight w:val="0"/>
          <w:marTop w:val="100"/>
          <w:marBottom w:val="0"/>
          <w:divBdr>
            <w:top w:val="none" w:sz="0" w:space="0" w:color="auto"/>
            <w:left w:val="none" w:sz="0" w:space="0" w:color="auto"/>
            <w:bottom w:val="none" w:sz="0" w:space="0" w:color="auto"/>
            <w:right w:val="none" w:sz="0" w:space="0" w:color="auto"/>
          </w:divBdr>
        </w:div>
        <w:div w:id="262760277">
          <w:marLeft w:val="1080"/>
          <w:marRight w:val="0"/>
          <w:marTop w:val="100"/>
          <w:marBottom w:val="0"/>
          <w:divBdr>
            <w:top w:val="none" w:sz="0" w:space="0" w:color="auto"/>
            <w:left w:val="none" w:sz="0" w:space="0" w:color="auto"/>
            <w:bottom w:val="none" w:sz="0" w:space="0" w:color="auto"/>
            <w:right w:val="none" w:sz="0" w:space="0" w:color="auto"/>
          </w:divBdr>
        </w:div>
        <w:div w:id="80302976">
          <w:marLeft w:val="1080"/>
          <w:marRight w:val="0"/>
          <w:marTop w:val="100"/>
          <w:marBottom w:val="0"/>
          <w:divBdr>
            <w:top w:val="none" w:sz="0" w:space="0" w:color="auto"/>
            <w:left w:val="none" w:sz="0" w:space="0" w:color="auto"/>
            <w:bottom w:val="none" w:sz="0" w:space="0" w:color="auto"/>
            <w:right w:val="none" w:sz="0" w:space="0" w:color="auto"/>
          </w:divBdr>
        </w:div>
        <w:div w:id="1960257530">
          <w:marLeft w:val="360"/>
          <w:marRight w:val="0"/>
          <w:marTop w:val="200"/>
          <w:marBottom w:val="0"/>
          <w:divBdr>
            <w:top w:val="none" w:sz="0" w:space="0" w:color="auto"/>
            <w:left w:val="none" w:sz="0" w:space="0" w:color="auto"/>
            <w:bottom w:val="none" w:sz="0" w:space="0" w:color="auto"/>
            <w:right w:val="none" w:sz="0" w:space="0" w:color="auto"/>
          </w:divBdr>
        </w:div>
      </w:divsChild>
    </w:div>
    <w:div w:id="713847221">
      <w:bodyDiv w:val="1"/>
      <w:marLeft w:val="0"/>
      <w:marRight w:val="0"/>
      <w:marTop w:val="0"/>
      <w:marBottom w:val="0"/>
      <w:divBdr>
        <w:top w:val="none" w:sz="0" w:space="0" w:color="auto"/>
        <w:left w:val="none" w:sz="0" w:space="0" w:color="auto"/>
        <w:bottom w:val="none" w:sz="0" w:space="0" w:color="auto"/>
        <w:right w:val="none" w:sz="0" w:space="0" w:color="auto"/>
      </w:divBdr>
      <w:divsChild>
        <w:div w:id="1904678918">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714281305">
      <w:bodyDiv w:val="1"/>
      <w:marLeft w:val="0"/>
      <w:marRight w:val="0"/>
      <w:marTop w:val="0"/>
      <w:marBottom w:val="0"/>
      <w:divBdr>
        <w:top w:val="none" w:sz="0" w:space="0" w:color="auto"/>
        <w:left w:val="none" w:sz="0" w:space="0" w:color="auto"/>
        <w:bottom w:val="none" w:sz="0" w:space="0" w:color="auto"/>
        <w:right w:val="none" w:sz="0" w:space="0" w:color="auto"/>
      </w:divBdr>
    </w:div>
    <w:div w:id="715814801">
      <w:bodyDiv w:val="1"/>
      <w:marLeft w:val="0"/>
      <w:marRight w:val="0"/>
      <w:marTop w:val="0"/>
      <w:marBottom w:val="0"/>
      <w:divBdr>
        <w:top w:val="none" w:sz="0" w:space="0" w:color="auto"/>
        <w:left w:val="none" w:sz="0" w:space="0" w:color="auto"/>
        <w:bottom w:val="none" w:sz="0" w:space="0" w:color="auto"/>
        <w:right w:val="none" w:sz="0" w:space="0" w:color="auto"/>
      </w:divBdr>
      <w:divsChild>
        <w:div w:id="933901483">
          <w:marLeft w:val="0"/>
          <w:marRight w:val="0"/>
          <w:marTop w:val="0"/>
          <w:marBottom w:val="0"/>
          <w:divBdr>
            <w:top w:val="none" w:sz="0" w:space="0" w:color="auto"/>
            <w:left w:val="none" w:sz="0" w:space="0" w:color="auto"/>
            <w:bottom w:val="none" w:sz="0" w:space="0" w:color="auto"/>
            <w:right w:val="none" w:sz="0" w:space="0" w:color="auto"/>
          </w:divBdr>
          <w:divsChild>
            <w:div w:id="1148935529">
              <w:marLeft w:val="0"/>
              <w:marRight w:val="0"/>
              <w:marTop w:val="0"/>
              <w:marBottom w:val="0"/>
              <w:divBdr>
                <w:top w:val="none" w:sz="0" w:space="0" w:color="auto"/>
                <w:left w:val="none" w:sz="0" w:space="0" w:color="auto"/>
                <w:bottom w:val="none" w:sz="0" w:space="0" w:color="auto"/>
                <w:right w:val="none" w:sz="0" w:space="0" w:color="auto"/>
              </w:divBdr>
              <w:divsChild>
                <w:div w:id="252979772">
                  <w:marLeft w:val="0"/>
                  <w:marRight w:val="0"/>
                  <w:marTop w:val="0"/>
                  <w:marBottom w:val="0"/>
                  <w:divBdr>
                    <w:top w:val="none" w:sz="0" w:space="0" w:color="auto"/>
                    <w:left w:val="none" w:sz="0" w:space="0" w:color="auto"/>
                    <w:bottom w:val="none" w:sz="0" w:space="0" w:color="auto"/>
                    <w:right w:val="none" w:sz="0" w:space="0" w:color="auto"/>
                  </w:divBdr>
                  <w:divsChild>
                    <w:div w:id="3911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90599">
      <w:bodyDiv w:val="1"/>
      <w:marLeft w:val="0"/>
      <w:marRight w:val="0"/>
      <w:marTop w:val="0"/>
      <w:marBottom w:val="0"/>
      <w:divBdr>
        <w:top w:val="none" w:sz="0" w:space="0" w:color="auto"/>
        <w:left w:val="none" w:sz="0" w:space="0" w:color="auto"/>
        <w:bottom w:val="none" w:sz="0" w:space="0" w:color="auto"/>
        <w:right w:val="none" w:sz="0" w:space="0" w:color="auto"/>
      </w:divBdr>
      <w:divsChild>
        <w:div w:id="500514248">
          <w:marLeft w:val="0"/>
          <w:marRight w:val="0"/>
          <w:marTop w:val="0"/>
          <w:marBottom w:val="0"/>
          <w:divBdr>
            <w:top w:val="none" w:sz="0" w:space="0" w:color="auto"/>
            <w:left w:val="none" w:sz="0" w:space="0" w:color="auto"/>
            <w:bottom w:val="none" w:sz="0" w:space="0" w:color="auto"/>
            <w:right w:val="none" w:sz="0" w:space="0" w:color="auto"/>
          </w:divBdr>
          <w:divsChild>
            <w:div w:id="869799308">
              <w:marLeft w:val="0"/>
              <w:marRight w:val="0"/>
              <w:marTop w:val="0"/>
              <w:marBottom w:val="0"/>
              <w:divBdr>
                <w:top w:val="none" w:sz="0" w:space="0" w:color="auto"/>
                <w:left w:val="none" w:sz="0" w:space="0" w:color="auto"/>
                <w:bottom w:val="none" w:sz="0" w:space="0" w:color="auto"/>
                <w:right w:val="none" w:sz="0" w:space="0" w:color="auto"/>
              </w:divBdr>
              <w:divsChild>
                <w:div w:id="8188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613">
      <w:bodyDiv w:val="1"/>
      <w:marLeft w:val="0"/>
      <w:marRight w:val="0"/>
      <w:marTop w:val="0"/>
      <w:marBottom w:val="0"/>
      <w:divBdr>
        <w:top w:val="none" w:sz="0" w:space="0" w:color="auto"/>
        <w:left w:val="none" w:sz="0" w:space="0" w:color="auto"/>
        <w:bottom w:val="none" w:sz="0" w:space="0" w:color="auto"/>
        <w:right w:val="none" w:sz="0" w:space="0" w:color="auto"/>
      </w:divBdr>
      <w:divsChild>
        <w:div w:id="1990207829">
          <w:marLeft w:val="0"/>
          <w:marRight w:val="0"/>
          <w:marTop w:val="0"/>
          <w:marBottom w:val="0"/>
          <w:divBdr>
            <w:top w:val="none" w:sz="0" w:space="0" w:color="auto"/>
            <w:left w:val="none" w:sz="0" w:space="0" w:color="auto"/>
            <w:bottom w:val="none" w:sz="0" w:space="0" w:color="auto"/>
            <w:right w:val="none" w:sz="0" w:space="0" w:color="auto"/>
          </w:divBdr>
          <w:divsChild>
            <w:div w:id="1593473449">
              <w:marLeft w:val="0"/>
              <w:marRight w:val="0"/>
              <w:marTop w:val="0"/>
              <w:marBottom w:val="0"/>
              <w:divBdr>
                <w:top w:val="none" w:sz="0" w:space="0" w:color="auto"/>
                <w:left w:val="none" w:sz="0" w:space="0" w:color="auto"/>
                <w:bottom w:val="none" w:sz="0" w:space="0" w:color="auto"/>
                <w:right w:val="none" w:sz="0" w:space="0" w:color="auto"/>
              </w:divBdr>
              <w:divsChild>
                <w:div w:id="11183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3325144">
      <w:bodyDiv w:val="1"/>
      <w:marLeft w:val="0"/>
      <w:marRight w:val="0"/>
      <w:marTop w:val="0"/>
      <w:marBottom w:val="0"/>
      <w:divBdr>
        <w:top w:val="none" w:sz="0" w:space="0" w:color="auto"/>
        <w:left w:val="none" w:sz="0" w:space="0" w:color="auto"/>
        <w:bottom w:val="none" w:sz="0" w:space="0" w:color="auto"/>
        <w:right w:val="none" w:sz="0" w:space="0" w:color="auto"/>
      </w:divBdr>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82264435">
      <w:bodyDiv w:val="1"/>
      <w:marLeft w:val="0"/>
      <w:marRight w:val="0"/>
      <w:marTop w:val="0"/>
      <w:marBottom w:val="0"/>
      <w:divBdr>
        <w:top w:val="none" w:sz="0" w:space="0" w:color="auto"/>
        <w:left w:val="none" w:sz="0" w:space="0" w:color="auto"/>
        <w:bottom w:val="none" w:sz="0" w:space="0" w:color="auto"/>
        <w:right w:val="none" w:sz="0" w:space="0" w:color="auto"/>
      </w:divBdr>
    </w:div>
    <w:div w:id="793524418">
      <w:bodyDiv w:val="1"/>
      <w:marLeft w:val="0"/>
      <w:marRight w:val="0"/>
      <w:marTop w:val="0"/>
      <w:marBottom w:val="0"/>
      <w:divBdr>
        <w:top w:val="none" w:sz="0" w:space="0" w:color="auto"/>
        <w:left w:val="none" w:sz="0" w:space="0" w:color="auto"/>
        <w:bottom w:val="none" w:sz="0" w:space="0" w:color="auto"/>
        <w:right w:val="none" w:sz="0" w:space="0" w:color="auto"/>
      </w:divBdr>
    </w:div>
    <w:div w:id="797341346">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00998746">
      <w:bodyDiv w:val="1"/>
      <w:marLeft w:val="0"/>
      <w:marRight w:val="0"/>
      <w:marTop w:val="0"/>
      <w:marBottom w:val="0"/>
      <w:divBdr>
        <w:top w:val="none" w:sz="0" w:space="0" w:color="auto"/>
        <w:left w:val="none" w:sz="0" w:space="0" w:color="auto"/>
        <w:bottom w:val="none" w:sz="0" w:space="0" w:color="auto"/>
        <w:right w:val="none" w:sz="0" w:space="0" w:color="auto"/>
      </w:divBdr>
      <w:divsChild>
        <w:div w:id="2136438473">
          <w:marLeft w:val="1080"/>
          <w:marRight w:val="0"/>
          <w:marTop w:val="100"/>
          <w:marBottom w:val="0"/>
          <w:divBdr>
            <w:top w:val="none" w:sz="0" w:space="0" w:color="auto"/>
            <w:left w:val="none" w:sz="0" w:space="0" w:color="auto"/>
            <w:bottom w:val="none" w:sz="0" w:space="0" w:color="auto"/>
            <w:right w:val="none" w:sz="0" w:space="0" w:color="auto"/>
          </w:divBdr>
        </w:div>
      </w:divsChild>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8954536">
      <w:bodyDiv w:val="1"/>
      <w:marLeft w:val="0"/>
      <w:marRight w:val="0"/>
      <w:marTop w:val="0"/>
      <w:marBottom w:val="0"/>
      <w:divBdr>
        <w:top w:val="none" w:sz="0" w:space="0" w:color="auto"/>
        <w:left w:val="none" w:sz="0" w:space="0" w:color="auto"/>
        <w:bottom w:val="none" w:sz="0" w:space="0" w:color="auto"/>
        <w:right w:val="none" w:sz="0" w:space="0" w:color="auto"/>
      </w:divBdr>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2303785">
      <w:bodyDiv w:val="1"/>
      <w:marLeft w:val="0"/>
      <w:marRight w:val="0"/>
      <w:marTop w:val="0"/>
      <w:marBottom w:val="0"/>
      <w:divBdr>
        <w:top w:val="none" w:sz="0" w:space="0" w:color="auto"/>
        <w:left w:val="none" w:sz="0" w:space="0" w:color="auto"/>
        <w:bottom w:val="none" w:sz="0" w:space="0" w:color="auto"/>
        <w:right w:val="none" w:sz="0" w:space="0" w:color="auto"/>
      </w:divBdr>
      <w:divsChild>
        <w:div w:id="129979382">
          <w:marLeft w:val="0"/>
          <w:marRight w:val="0"/>
          <w:marTop w:val="0"/>
          <w:marBottom w:val="0"/>
          <w:divBdr>
            <w:top w:val="none" w:sz="0" w:space="0" w:color="auto"/>
            <w:left w:val="none" w:sz="0" w:space="0" w:color="auto"/>
            <w:bottom w:val="none" w:sz="0" w:space="0" w:color="auto"/>
            <w:right w:val="none" w:sz="0" w:space="0" w:color="auto"/>
          </w:divBdr>
          <w:divsChild>
            <w:div w:id="1397238140">
              <w:marLeft w:val="0"/>
              <w:marRight w:val="0"/>
              <w:marTop w:val="0"/>
              <w:marBottom w:val="0"/>
              <w:divBdr>
                <w:top w:val="none" w:sz="0" w:space="0" w:color="auto"/>
                <w:left w:val="none" w:sz="0" w:space="0" w:color="auto"/>
                <w:bottom w:val="none" w:sz="0" w:space="0" w:color="auto"/>
                <w:right w:val="none" w:sz="0" w:space="0" w:color="auto"/>
              </w:divBdr>
              <w:divsChild>
                <w:div w:id="1724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47">
      <w:bodyDiv w:val="1"/>
      <w:marLeft w:val="0"/>
      <w:marRight w:val="0"/>
      <w:marTop w:val="0"/>
      <w:marBottom w:val="0"/>
      <w:divBdr>
        <w:top w:val="none" w:sz="0" w:space="0" w:color="auto"/>
        <w:left w:val="none" w:sz="0" w:space="0" w:color="auto"/>
        <w:bottom w:val="none" w:sz="0" w:space="0" w:color="auto"/>
        <w:right w:val="none" w:sz="0" w:space="0" w:color="auto"/>
      </w:divBdr>
    </w:div>
    <w:div w:id="886525279">
      <w:bodyDiv w:val="1"/>
      <w:marLeft w:val="0"/>
      <w:marRight w:val="0"/>
      <w:marTop w:val="0"/>
      <w:marBottom w:val="0"/>
      <w:divBdr>
        <w:top w:val="none" w:sz="0" w:space="0" w:color="auto"/>
        <w:left w:val="none" w:sz="0" w:space="0" w:color="auto"/>
        <w:bottom w:val="none" w:sz="0" w:space="0" w:color="auto"/>
        <w:right w:val="none" w:sz="0" w:space="0" w:color="auto"/>
      </w:divBdr>
      <w:divsChild>
        <w:div w:id="389306118">
          <w:marLeft w:val="0"/>
          <w:marRight w:val="0"/>
          <w:marTop w:val="0"/>
          <w:marBottom w:val="0"/>
          <w:divBdr>
            <w:top w:val="none" w:sz="0" w:space="0" w:color="auto"/>
            <w:left w:val="none" w:sz="0" w:space="0" w:color="auto"/>
            <w:bottom w:val="none" w:sz="0" w:space="0" w:color="auto"/>
            <w:right w:val="none" w:sz="0" w:space="0" w:color="auto"/>
          </w:divBdr>
          <w:divsChild>
            <w:div w:id="73402522">
              <w:marLeft w:val="0"/>
              <w:marRight w:val="0"/>
              <w:marTop w:val="0"/>
              <w:marBottom w:val="0"/>
              <w:divBdr>
                <w:top w:val="none" w:sz="0" w:space="0" w:color="auto"/>
                <w:left w:val="none" w:sz="0" w:space="0" w:color="auto"/>
                <w:bottom w:val="none" w:sz="0" w:space="0" w:color="auto"/>
                <w:right w:val="none" w:sz="0" w:space="0" w:color="auto"/>
              </w:divBdr>
              <w:divsChild>
                <w:div w:id="3029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377">
      <w:bodyDiv w:val="1"/>
      <w:marLeft w:val="0"/>
      <w:marRight w:val="0"/>
      <w:marTop w:val="0"/>
      <w:marBottom w:val="0"/>
      <w:divBdr>
        <w:top w:val="none" w:sz="0" w:space="0" w:color="auto"/>
        <w:left w:val="none" w:sz="0" w:space="0" w:color="auto"/>
        <w:bottom w:val="none" w:sz="0" w:space="0" w:color="auto"/>
        <w:right w:val="none" w:sz="0" w:space="0" w:color="auto"/>
      </w:divBdr>
    </w:div>
    <w:div w:id="896622236">
      <w:bodyDiv w:val="1"/>
      <w:marLeft w:val="0"/>
      <w:marRight w:val="0"/>
      <w:marTop w:val="0"/>
      <w:marBottom w:val="0"/>
      <w:divBdr>
        <w:top w:val="none" w:sz="0" w:space="0" w:color="auto"/>
        <w:left w:val="none" w:sz="0" w:space="0" w:color="auto"/>
        <w:bottom w:val="none" w:sz="0" w:space="0" w:color="auto"/>
        <w:right w:val="none" w:sz="0" w:space="0" w:color="auto"/>
      </w:divBdr>
    </w:div>
    <w:div w:id="896742163">
      <w:bodyDiv w:val="1"/>
      <w:marLeft w:val="0"/>
      <w:marRight w:val="0"/>
      <w:marTop w:val="0"/>
      <w:marBottom w:val="0"/>
      <w:divBdr>
        <w:top w:val="none" w:sz="0" w:space="0" w:color="auto"/>
        <w:left w:val="none" w:sz="0" w:space="0" w:color="auto"/>
        <w:bottom w:val="none" w:sz="0" w:space="0" w:color="auto"/>
        <w:right w:val="none" w:sz="0" w:space="0" w:color="auto"/>
      </w:divBdr>
    </w:div>
    <w:div w:id="904989735">
      <w:bodyDiv w:val="1"/>
      <w:marLeft w:val="0"/>
      <w:marRight w:val="0"/>
      <w:marTop w:val="0"/>
      <w:marBottom w:val="0"/>
      <w:divBdr>
        <w:top w:val="none" w:sz="0" w:space="0" w:color="auto"/>
        <w:left w:val="none" w:sz="0" w:space="0" w:color="auto"/>
        <w:bottom w:val="none" w:sz="0" w:space="0" w:color="auto"/>
        <w:right w:val="none" w:sz="0" w:space="0" w:color="auto"/>
      </w:divBdr>
    </w:div>
    <w:div w:id="92248920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58026711">
      <w:bodyDiv w:val="1"/>
      <w:marLeft w:val="0"/>
      <w:marRight w:val="0"/>
      <w:marTop w:val="0"/>
      <w:marBottom w:val="0"/>
      <w:divBdr>
        <w:top w:val="none" w:sz="0" w:space="0" w:color="auto"/>
        <w:left w:val="none" w:sz="0" w:space="0" w:color="auto"/>
        <w:bottom w:val="none" w:sz="0" w:space="0" w:color="auto"/>
        <w:right w:val="none" w:sz="0" w:space="0" w:color="auto"/>
      </w:divBdr>
      <w:divsChild>
        <w:div w:id="219942307">
          <w:marLeft w:val="0"/>
          <w:marRight w:val="0"/>
          <w:marTop w:val="0"/>
          <w:marBottom w:val="0"/>
          <w:divBdr>
            <w:top w:val="none" w:sz="0" w:space="0" w:color="auto"/>
            <w:left w:val="none" w:sz="0" w:space="0" w:color="auto"/>
            <w:bottom w:val="none" w:sz="0" w:space="0" w:color="auto"/>
            <w:right w:val="none" w:sz="0" w:space="0" w:color="auto"/>
          </w:divBdr>
          <w:divsChild>
            <w:div w:id="189614903">
              <w:marLeft w:val="0"/>
              <w:marRight w:val="0"/>
              <w:marTop w:val="0"/>
              <w:marBottom w:val="0"/>
              <w:divBdr>
                <w:top w:val="none" w:sz="0" w:space="0" w:color="auto"/>
                <w:left w:val="none" w:sz="0" w:space="0" w:color="auto"/>
                <w:bottom w:val="none" w:sz="0" w:space="0" w:color="auto"/>
                <w:right w:val="none" w:sz="0" w:space="0" w:color="auto"/>
              </w:divBdr>
              <w:divsChild>
                <w:div w:id="624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426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332404">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07635746">
      <w:bodyDiv w:val="1"/>
      <w:marLeft w:val="0"/>
      <w:marRight w:val="0"/>
      <w:marTop w:val="0"/>
      <w:marBottom w:val="0"/>
      <w:divBdr>
        <w:top w:val="none" w:sz="0" w:space="0" w:color="auto"/>
        <w:left w:val="none" w:sz="0" w:space="0" w:color="auto"/>
        <w:bottom w:val="none" w:sz="0" w:space="0" w:color="auto"/>
        <w:right w:val="none" w:sz="0" w:space="0" w:color="auto"/>
      </w:divBdr>
    </w:div>
    <w:div w:id="1025518502">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39285507">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47028364">
      <w:bodyDiv w:val="1"/>
      <w:marLeft w:val="0"/>
      <w:marRight w:val="0"/>
      <w:marTop w:val="0"/>
      <w:marBottom w:val="0"/>
      <w:divBdr>
        <w:top w:val="none" w:sz="0" w:space="0" w:color="auto"/>
        <w:left w:val="none" w:sz="0" w:space="0" w:color="auto"/>
        <w:bottom w:val="none" w:sz="0" w:space="0" w:color="auto"/>
        <w:right w:val="none" w:sz="0" w:space="0" w:color="auto"/>
      </w:divBdr>
      <w:divsChild>
        <w:div w:id="28264942">
          <w:marLeft w:val="0"/>
          <w:marRight w:val="0"/>
          <w:marTop w:val="0"/>
          <w:marBottom w:val="0"/>
          <w:divBdr>
            <w:top w:val="none" w:sz="0" w:space="0" w:color="auto"/>
            <w:left w:val="none" w:sz="0" w:space="0" w:color="auto"/>
            <w:bottom w:val="none" w:sz="0" w:space="0" w:color="auto"/>
            <w:right w:val="none" w:sz="0" w:space="0" w:color="auto"/>
          </w:divBdr>
          <w:divsChild>
            <w:div w:id="2098012596">
              <w:marLeft w:val="0"/>
              <w:marRight w:val="0"/>
              <w:marTop w:val="0"/>
              <w:marBottom w:val="0"/>
              <w:divBdr>
                <w:top w:val="none" w:sz="0" w:space="0" w:color="auto"/>
                <w:left w:val="none" w:sz="0" w:space="0" w:color="auto"/>
                <w:bottom w:val="none" w:sz="0" w:space="0" w:color="auto"/>
                <w:right w:val="none" w:sz="0" w:space="0" w:color="auto"/>
              </w:divBdr>
              <w:divsChild>
                <w:div w:id="1415469279">
                  <w:marLeft w:val="0"/>
                  <w:marRight w:val="0"/>
                  <w:marTop w:val="0"/>
                  <w:marBottom w:val="0"/>
                  <w:divBdr>
                    <w:top w:val="none" w:sz="0" w:space="0" w:color="auto"/>
                    <w:left w:val="none" w:sz="0" w:space="0" w:color="auto"/>
                    <w:bottom w:val="none" w:sz="0" w:space="0" w:color="auto"/>
                    <w:right w:val="none" w:sz="0" w:space="0" w:color="auto"/>
                  </w:divBdr>
                  <w:divsChild>
                    <w:div w:id="9751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23997">
      <w:bodyDiv w:val="1"/>
      <w:marLeft w:val="0"/>
      <w:marRight w:val="0"/>
      <w:marTop w:val="0"/>
      <w:marBottom w:val="0"/>
      <w:divBdr>
        <w:top w:val="none" w:sz="0" w:space="0" w:color="auto"/>
        <w:left w:val="none" w:sz="0" w:space="0" w:color="auto"/>
        <w:bottom w:val="none" w:sz="0" w:space="0" w:color="auto"/>
        <w:right w:val="none" w:sz="0" w:space="0" w:color="auto"/>
      </w:divBdr>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79517482">
      <w:bodyDiv w:val="1"/>
      <w:marLeft w:val="0"/>
      <w:marRight w:val="0"/>
      <w:marTop w:val="0"/>
      <w:marBottom w:val="0"/>
      <w:divBdr>
        <w:top w:val="none" w:sz="0" w:space="0" w:color="auto"/>
        <w:left w:val="none" w:sz="0" w:space="0" w:color="auto"/>
        <w:bottom w:val="none" w:sz="0" w:space="0" w:color="auto"/>
        <w:right w:val="none" w:sz="0" w:space="0" w:color="auto"/>
      </w:divBdr>
    </w:div>
    <w:div w:id="1080448095">
      <w:bodyDiv w:val="1"/>
      <w:marLeft w:val="0"/>
      <w:marRight w:val="0"/>
      <w:marTop w:val="0"/>
      <w:marBottom w:val="0"/>
      <w:divBdr>
        <w:top w:val="none" w:sz="0" w:space="0" w:color="auto"/>
        <w:left w:val="none" w:sz="0" w:space="0" w:color="auto"/>
        <w:bottom w:val="none" w:sz="0" w:space="0" w:color="auto"/>
        <w:right w:val="none" w:sz="0" w:space="0" w:color="auto"/>
      </w:divBdr>
    </w:div>
    <w:div w:id="1096825880">
      <w:bodyDiv w:val="1"/>
      <w:marLeft w:val="0"/>
      <w:marRight w:val="0"/>
      <w:marTop w:val="0"/>
      <w:marBottom w:val="0"/>
      <w:divBdr>
        <w:top w:val="none" w:sz="0" w:space="0" w:color="auto"/>
        <w:left w:val="none" w:sz="0" w:space="0" w:color="auto"/>
        <w:bottom w:val="none" w:sz="0" w:space="0" w:color="auto"/>
        <w:right w:val="none" w:sz="0" w:space="0" w:color="auto"/>
      </w:divBdr>
    </w:div>
    <w:div w:id="1108239817">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19910098">
      <w:bodyDiv w:val="1"/>
      <w:marLeft w:val="0"/>
      <w:marRight w:val="0"/>
      <w:marTop w:val="0"/>
      <w:marBottom w:val="0"/>
      <w:divBdr>
        <w:top w:val="none" w:sz="0" w:space="0" w:color="auto"/>
        <w:left w:val="none" w:sz="0" w:space="0" w:color="auto"/>
        <w:bottom w:val="none" w:sz="0" w:space="0" w:color="auto"/>
        <w:right w:val="none" w:sz="0" w:space="0" w:color="auto"/>
      </w:divBdr>
    </w:div>
    <w:div w:id="1127548027">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35873921">
      <w:bodyDiv w:val="1"/>
      <w:marLeft w:val="0"/>
      <w:marRight w:val="0"/>
      <w:marTop w:val="0"/>
      <w:marBottom w:val="0"/>
      <w:divBdr>
        <w:top w:val="none" w:sz="0" w:space="0" w:color="auto"/>
        <w:left w:val="none" w:sz="0" w:space="0" w:color="auto"/>
        <w:bottom w:val="none" w:sz="0" w:space="0" w:color="auto"/>
        <w:right w:val="none" w:sz="0" w:space="0" w:color="auto"/>
      </w:divBdr>
    </w:div>
    <w:div w:id="1146163483">
      <w:bodyDiv w:val="1"/>
      <w:marLeft w:val="0"/>
      <w:marRight w:val="0"/>
      <w:marTop w:val="0"/>
      <w:marBottom w:val="0"/>
      <w:divBdr>
        <w:top w:val="none" w:sz="0" w:space="0" w:color="auto"/>
        <w:left w:val="none" w:sz="0" w:space="0" w:color="auto"/>
        <w:bottom w:val="none" w:sz="0" w:space="0" w:color="auto"/>
        <w:right w:val="none" w:sz="0" w:space="0" w:color="auto"/>
      </w:divBdr>
    </w:div>
    <w:div w:id="1148978715">
      <w:bodyDiv w:val="1"/>
      <w:marLeft w:val="0"/>
      <w:marRight w:val="0"/>
      <w:marTop w:val="0"/>
      <w:marBottom w:val="0"/>
      <w:divBdr>
        <w:top w:val="none" w:sz="0" w:space="0" w:color="auto"/>
        <w:left w:val="none" w:sz="0" w:space="0" w:color="auto"/>
        <w:bottom w:val="none" w:sz="0" w:space="0" w:color="auto"/>
        <w:right w:val="none" w:sz="0" w:space="0" w:color="auto"/>
      </w:divBdr>
    </w:div>
    <w:div w:id="1154640394">
      <w:bodyDiv w:val="1"/>
      <w:marLeft w:val="0"/>
      <w:marRight w:val="0"/>
      <w:marTop w:val="0"/>
      <w:marBottom w:val="0"/>
      <w:divBdr>
        <w:top w:val="none" w:sz="0" w:space="0" w:color="auto"/>
        <w:left w:val="none" w:sz="0" w:space="0" w:color="auto"/>
        <w:bottom w:val="none" w:sz="0" w:space="0" w:color="auto"/>
        <w:right w:val="none" w:sz="0" w:space="0" w:color="auto"/>
      </w:divBdr>
      <w:divsChild>
        <w:div w:id="620454023">
          <w:marLeft w:val="0"/>
          <w:marRight w:val="0"/>
          <w:marTop w:val="0"/>
          <w:marBottom w:val="0"/>
          <w:divBdr>
            <w:top w:val="none" w:sz="0" w:space="0" w:color="auto"/>
            <w:left w:val="none" w:sz="0" w:space="0" w:color="auto"/>
            <w:bottom w:val="none" w:sz="0" w:space="0" w:color="auto"/>
            <w:right w:val="none" w:sz="0" w:space="0" w:color="auto"/>
          </w:divBdr>
          <w:divsChild>
            <w:div w:id="1491094561">
              <w:marLeft w:val="0"/>
              <w:marRight w:val="0"/>
              <w:marTop w:val="0"/>
              <w:marBottom w:val="0"/>
              <w:divBdr>
                <w:top w:val="none" w:sz="0" w:space="0" w:color="auto"/>
                <w:left w:val="none" w:sz="0" w:space="0" w:color="auto"/>
                <w:bottom w:val="none" w:sz="0" w:space="0" w:color="auto"/>
                <w:right w:val="none" w:sz="0" w:space="0" w:color="auto"/>
              </w:divBdr>
              <w:divsChild>
                <w:div w:id="26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3569292">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78883783">
      <w:bodyDiv w:val="1"/>
      <w:marLeft w:val="0"/>
      <w:marRight w:val="0"/>
      <w:marTop w:val="0"/>
      <w:marBottom w:val="0"/>
      <w:divBdr>
        <w:top w:val="none" w:sz="0" w:space="0" w:color="auto"/>
        <w:left w:val="none" w:sz="0" w:space="0" w:color="auto"/>
        <w:bottom w:val="none" w:sz="0" w:space="0" w:color="auto"/>
        <w:right w:val="none" w:sz="0" w:space="0" w:color="auto"/>
      </w:divBdr>
      <w:divsChild>
        <w:div w:id="997616836">
          <w:marLeft w:val="0"/>
          <w:marRight w:val="0"/>
          <w:marTop w:val="0"/>
          <w:marBottom w:val="0"/>
          <w:divBdr>
            <w:top w:val="none" w:sz="0" w:space="0" w:color="auto"/>
            <w:left w:val="none" w:sz="0" w:space="0" w:color="auto"/>
            <w:bottom w:val="none" w:sz="0" w:space="0" w:color="auto"/>
            <w:right w:val="none" w:sz="0" w:space="0" w:color="auto"/>
          </w:divBdr>
          <w:divsChild>
            <w:div w:id="300577527">
              <w:marLeft w:val="0"/>
              <w:marRight w:val="0"/>
              <w:marTop w:val="0"/>
              <w:marBottom w:val="0"/>
              <w:divBdr>
                <w:top w:val="none" w:sz="0" w:space="0" w:color="auto"/>
                <w:left w:val="none" w:sz="0" w:space="0" w:color="auto"/>
                <w:bottom w:val="none" w:sz="0" w:space="0" w:color="auto"/>
                <w:right w:val="none" w:sz="0" w:space="0" w:color="auto"/>
              </w:divBdr>
              <w:divsChild>
                <w:div w:id="1395852709">
                  <w:marLeft w:val="0"/>
                  <w:marRight w:val="0"/>
                  <w:marTop w:val="0"/>
                  <w:marBottom w:val="0"/>
                  <w:divBdr>
                    <w:top w:val="none" w:sz="0" w:space="0" w:color="auto"/>
                    <w:left w:val="none" w:sz="0" w:space="0" w:color="auto"/>
                    <w:bottom w:val="none" w:sz="0" w:space="0" w:color="auto"/>
                    <w:right w:val="none" w:sz="0" w:space="0" w:color="auto"/>
                  </w:divBdr>
                </w:div>
              </w:divsChild>
            </w:div>
            <w:div w:id="762801758">
              <w:marLeft w:val="0"/>
              <w:marRight w:val="0"/>
              <w:marTop w:val="0"/>
              <w:marBottom w:val="0"/>
              <w:divBdr>
                <w:top w:val="none" w:sz="0" w:space="0" w:color="auto"/>
                <w:left w:val="none" w:sz="0" w:space="0" w:color="auto"/>
                <w:bottom w:val="none" w:sz="0" w:space="0" w:color="auto"/>
                <w:right w:val="none" w:sz="0" w:space="0" w:color="auto"/>
              </w:divBdr>
              <w:divsChild>
                <w:div w:id="5902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6907">
      <w:bodyDiv w:val="1"/>
      <w:marLeft w:val="0"/>
      <w:marRight w:val="0"/>
      <w:marTop w:val="0"/>
      <w:marBottom w:val="0"/>
      <w:divBdr>
        <w:top w:val="none" w:sz="0" w:space="0" w:color="auto"/>
        <w:left w:val="none" w:sz="0" w:space="0" w:color="auto"/>
        <w:bottom w:val="none" w:sz="0" w:space="0" w:color="auto"/>
        <w:right w:val="none" w:sz="0" w:space="0" w:color="auto"/>
      </w:divBdr>
      <w:divsChild>
        <w:div w:id="1364789821">
          <w:marLeft w:val="0"/>
          <w:marRight w:val="0"/>
          <w:marTop w:val="0"/>
          <w:marBottom w:val="0"/>
          <w:divBdr>
            <w:top w:val="none" w:sz="0" w:space="0" w:color="auto"/>
            <w:left w:val="none" w:sz="0" w:space="0" w:color="auto"/>
            <w:bottom w:val="none" w:sz="0" w:space="0" w:color="auto"/>
            <w:right w:val="none" w:sz="0" w:space="0" w:color="auto"/>
          </w:divBdr>
          <w:divsChild>
            <w:div w:id="972442755">
              <w:marLeft w:val="0"/>
              <w:marRight w:val="0"/>
              <w:marTop w:val="0"/>
              <w:marBottom w:val="0"/>
              <w:divBdr>
                <w:top w:val="none" w:sz="0" w:space="0" w:color="auto"/>
                <w:left w:val="none" w:sz="0" w:space="0" w:color="auto"/>
                <w:bottom w:val="none" w:sz="0" w:space="0" w:color="auto"/>
                <w:right w:val="none" w:sz="0" w:space="0" w:color="auto"/>
              </w:divBdr>
              <w:divsChild>
                <w:div w:id="1638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2987">
      <w:bodyDiv w:val="1"/>
      <w:marLeft w:val="0"/>
      <w:marRight w:val="0"/>
      <w:marTop w:val="0"/>
      <w:marBottom w:val="0"/>
      <w:divBdr>
        <w:top w:val="none" w:sz="0" w:space="0" w:color="auto"/>
        <w:left w:val="none" w:sz="0" w:space="0" w:color="auto"/>
        <w:bottom w:val="none" w:sz="0" w:space="0" w:color="auto"/>
        <w:right w:val="none" w:sz="0" w:space="0" w:color="auto"/>
      </w:divBdr>
      <w:divsChild>
        <w:div w:id="1481849833">
          <w:marLeft w:val="446"/>
          <w:marRight w:val="0"/>
          <w:marTop w:val="0"/>
          <w:marBottom w:val="0"/>
          <w:divBdr>
            <w:top w:val="none" w:sz="0" w:space="0" w:color="auto"/>
            <w:left w:val="none" w:sz="0" w:space="0" w:color="auto"/>
            <w:bottom w:val="none" w:sz="0" w:space="0" w:color="auto"/>
            <w:right w:val="none" w:sz="0" w:space="0" w:color="auto"/>
          </w:divBdr>
        </w:div>
        <w:div w:id="1481726884">
          <w:marLeft w:val="446"/>
          <w:marRight w:val="0"/>
          <w:marTop w:val="0"/>
          <w:marBottom w:val="0"/>
          <w:divBdr>
            <w:top w:val="none" w:sz="0" w:space="0" w:color="auto"/>
            <w:left w:val="none" w:sz="0" w:space="0" w:color="auto"/>
            <w:bottom w:val="none" w:sz="0" w:space="0" w:color="auto"/>
            <w:right w:val="none" w:sz="0" w:space="0" w:color="auto"/>
          </w:divBdr>
        </w:div>
        <w:div w:id="411657205">
          <w:marLeft w:val="446"/>
          <w:marRight w:val="0"/>
          <w:marTop w:val="0"/>
          <w:marBottom w:val="0"/>
          <w:divBdr>
            <w:top w:val="none" w:sz="0" w:space="0" w:color="auto"/>
            <w:left w:val="none" w:sz="0" w:space="0" w:color="auto"/>
            <w:bottom w:val="none" w:sz="0" w:space="0" w:color="auto"/>
            <w:right w:val="none" w:sz="0" w:space="0" w:color="auto"/>
          </w:divBdr>
        </w:div>
        <w:div w:id="198587345">
          <w:marLeft w:val="446"/>
          <w:marRight w:val="0"/>
          <w:marTop w:val="0"/>
          <w:marBottom w:val="0"/>
          <w:divBdr>
            <w:top w:val="none" w:sz="0" w:space="0" w:color="auto"/>
            <w:left w:val="none" w:sz="0" w:space="0" w:color="auto"/>
            <w:bottom w:val="none" w:sz="0" w:space="0" w:color="auto"/>
            <w:right w:val="none" w:sz="0" w:space="0" w:color="auto"/>
          </w:divBdr>
        </w:div>
        <w:div w:id="581107910">
          <w:marLeft w:val="446"/>
          <w:marRight w:val="0"/>
          <w:marTop w:val="0"/>
          <w:marBottom w:val="0"/>
          <w:divBdr>
            <w:top w:val="none" w:sz="0" w:space="0" w:color="auto"/>
            <w:left w:val="none" w:sz="0" w:space="0" w:color="auto"/>
            <w:bottom w:val="none" w:sz="0" w:space="0" w:color="auto"/>
            <w:right w:val="none" w:sz="0" w:space="0" w:color="auto"/>
          </w:divBdr>
        </w:div>
        <w:div w:id="366416851">
          <w:marLeft w:val="446"/>
          <w:marRight w:val="0"/>
          <w:marTop w:val="0"/>
          <w:marBottom w:val="0"/>
          <w:divBdr>
            <w:top w:val="none" w:sz="0" w:space="0" w:color="auto"/>
            <w:left w:val="none" w:sz="0" w:space="0" w:color="auto"/>
            <w:bottom w:val="none" w:sz="0" w:space="0" w:color="auto"/>
            <w:right w:val="none" w:sz="0" w:space="0" w:color="auto"/>
          </w:divBdr>
        </w:div>
        <w:div w:id="2099981511">
          <w:marLeft w:val="446"/>
          <w:marRight w:val="0"/>
          <w:marTop w:val="0"/>
          <w:marBottom w:val="0"/>
          <w:divBdr>
            <w:top w:val="none" w:sz="0" w:space="0" w:color="auto"/>
            <w:left w:val="none" w:sz="0" w:space="0" w:color="auto"/>
            <w:bottom w:val="none" w:sz="0" w:space="0" w:color="auto"/>
            <w:right w:val="none" w:sz="0" w:space="0" w:color="auto"/>
          </w:divBdr>
        </w:div>
        <w:div w:id="621112297">
          <w:marLeft w:val="446"/>
          <w:marRight w:val="0"/>
          <w:marTop w:val="0"/>
          <w:marBottom w:val="0"/>
          <w:divBdr>
            <w:top w:val="none" w:sz="0" w:space="0" w:color="auto"/>
            <w:left w:val="none" w:sz="0" w:space="0" w:color="auto"/>
            <w:bottom w:val="none" w:sz="0" w:space="0" w:color="auto"/>
            <w:right w:val="none" w:sz="0" w:space="0" w:color="auto"/>
          </w:divBdr>
        </w:div>
        <w:div w:id="791366984">
          <w:marLeft w:val="446"/>
          <w:marRight w:val="0"/>
          <w:marTop w:val="0"/>
          <w:marBottom w:val="0"/>
          <w:divBdr>
            <w:top w:val="none" w:sz="0" w:space="0" w:color="auto"/>
            <w:left w:val="none" w:sz="0" w:space="0" w:color="auto"/>
            <w:bottom w:val="none" w:sz="0" w:space="0" w:color="auto"/>
            <w:right w:val="none" w:sz="0" w:space="0" w:color="auto"/>
          </w:divBdr>
        </w:div>
        <w:div w:id="1683891878">
          <w:marLeft w:val="446"/>
          <w:marRight w:val="0"/>
          <w:marTop w:val="0"/>
          <w:marBottom w:val="0"/>
          <w:divBdr>
            <w:top w:val="none" w:sz="0" w:space="0" w:color="auto"/>
            <w:left w:val="none" w:sz="0" w:space="0" w:color="auto"/>
            <w:bottom w:val="none" w:sz="0" w:space="0" w:color="auto"/>
            <w:right w:val="none" w:sz="0" w:space="0" w:color="auto"/>
          </w:divBdr>
        </w:div>
      </w:divsChild>
    </w:div>
    <w:div w:id="1218785191">
      <w:bodyDiv w:val="1"/>
      <w:marLeft w:val="0"/>
      <w:marRight w:val="0"/>
      <w:marTop w:val="0"/>
      <w:marBottom w:val="0"/>
      <w:divBdr>
        <w:top w:val="none" w:sz="0" w:space="0" w:color="auto"/>
        <w:left w:val="none" w:sz="0" w:space="0" w:color="auto"/>
        <w:bottom w:val="none" w:sz="0" w:space="0" w:color="auto"/>
        <w:right w:val="none" w:sz="0" w:space="0" w:color="auto"/>
      </w:divBdr>
      <w:divsChild>
        <w:div w:id="1853958973">
          <w:marLeft w:val="720"/>
          <w:marRight w:val="0"/>
          <w:marTop w:val="115"/>
          <w:marBottom w:val="0"/>
          <w:divBdr>
            <w:top w:val="none" w:sz="0" w:space="0" w:color="auto"/>
            <w:left w:val="none" w:sz="0" w:space="0" w:color="auto"/>
            <w:bottom w:val="none" w:sz="0" w:space="0" w:color="auto"/>
            <w:right w:val="none" w:sz="0" w:space="0" w:color="auto"/>
          </w:divBdr>
        </w:div>
        <w:div w:id="1989554543">
          <w:marLeft w:val="1555"/>
          <w:marRight w:val="0"/>
          <w:marTop w:val="96"/>
          <w:marBottom w:val="0"/>
          <w:divBdr>
            <w:top w:val="none" w:sz="0" w:space="0" w:color="auto"/>
            <w:left w:val="none" w:sz="0" w:space="0" w:color="auto"/>
            <w:bottom w:val="none" w:sz="0" w:space="0" w:color="auto"/>
            <w:right w:val="none" w:sz="0" w:space="0" w:color="auto"/>
          </w:divBdr>
        </w:div>
        <w:div w:id="864441733">
          <w:marLeft w:val="1555"/>
          <w:marRight w:val="0"/>
          <w:marTop w:val="96"/>
          <w:marBottom w:val="0"/>
          <w:divBdr>
            <w:top w:val="none" w:sz="0" w:space="0" w:color="auto"/>
            <w:left w:val="none" w:sz="0" w:space="0" w:color="auto"/>
            <w:bottom w:val="none" w:sz="0" w:space="0" w:color="auto"/>
            <w:right w:val="none" w:sz="0" w:space="0" w:color="auto"/>
          </w:divBdr>
        </w:div>
        <w:div w:id="1833990063">
          <w:marLeft w:val="1555"/>
          <w:marRight w:val="0"/>
          <w:marTop w:val="96"/>
          <w:marBottom w:val="0"/>
          <w:divBdr>
            <w:top w:val="none" w:sz="0" w:space="0" w:color="auto"/>
            <w:left w:val="none" w:sz="0" w:space="0" w:color="auto"/>
            <w:bottom w:val="none" w:sz="0" w:space="0" w:color="auto"/>
            <w:right w:val="none" w:sz="0" w:space="0" w:color="auto"/>
          </w:divBdr>
        </w:div>
        <w:div w:id="2053378584">
          <w:marLeft w:val="720"/>
          <w:marRight w:val="0"/>
          <w:marTop w:val="115"/>
          <w:marBottom w:val="0"/>
          <w:divBdr>
            <w:top w:val="none" w:sz="0" w:space="0" w:color="auto"/>
            <w:left w:val="none" w:sz="0" w:space="0" w:color="auto"/>
            <w:bottom w:val="none" w:sz="0" w:space="0" w:color="auto"/>
            <w:right w:val="none" w:sz="0" w:space="0" w:color="auto"/>
          </w:divBdr>
        </w:div>
        <w:div w:id="812678124">
          <w:marLeft w:val="1555"/>
          <w:marRight w:val="0"/>
          <w:marTop w:val="102"/>
          <w:marBottom w:val="0"/>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36629974">
      <w:bodyDiv w:val="1"/>
      <w:marLeft w:val="0"/>
      <w:marRight w:val="0"/>
      <w:marTop w:val="0"/>
      <w:marBottom w:val="0"/>
      <w:divBdr>
        <w:top w:val="none" w:sz="0" w:space="0" w:color="auto"/>
        <w:left w:val="none" w:sz="0" w:space="0" w:color="auto"/>
        <w:bottom w:val="none" w:sz="0" w:space="0" w:color="auto"/>
        <w:right w:val="none" w:sz="0" w:space="0" w:color="auto"/>
      </w:divBdr>
    </w:div>
    <w:div w:id="1257788660">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1820755">
      <w:bodyDiv w:val="1"/>
      <w:marLeft w:val="0"/>
      <w:marRight w:val="0"/>
      <w:marTop w:val="0"/>
      <w:marBottom w:val="0"/>
      <w:divBdr>
        <w:top w:val="none" w:sz="0" w:space="0" w:color="auto"/>
        <w:left w:val="none" w:sz="0" w:space="0" w:color="auto"/>
        <w:bottom w:val="none" w:sz="0" w:space="0" w:color="auto"/>
        <w:right w:val="none" w:sz="0" w:space="0" w:color="auto"/>
      </w:divBdr>
    </w:div>
    <w:div w:id="1271863210">
      <w:bodyDiv w:val="1"/>
      <w:marLeft w:val="0"/>
      <w:marRight w:val="0"/>
      <w:marTop w:val="0"/>
      <w:marBottom w:val="0"/>
      <w:divBdr>
        <w:top w:val="none" w:sz="0" w:space="0" w:color="auto"/>
        <w:left w:val="none" w:sz="0" w:space="0" w:color="auto"/>
        <w:bottom w:val="none" w:sz="0" w:space="0" w:color="auto"/>
        <w:right w:val="none" w:sz="0" w:space="0" w:color="auto"/>
      </w:divBdr>
      <w:divsChild>
        <w:div w:id="1078404024">
          <w:marLeft w:val="360"/>
          <w:marRight w:val="0"/>
          <w:marTop w:val="240"/>
          <w:marBottom w:val="0"/>
          <w:divBdr>
            <w:top w:val="none" w:sz="0" w:space="0" w:color="auto"/>
            <w:left w:val="none" w:sz="0" w:space="0" w:color="auto"/>
            <w:bottom w:val="none" w:sz="0" w:space="0" w:color="auto"/>
            <w:right w:val="none" w:sz="0" w:space="0" w:color="auto"/>
          </w:divBdr>
        </w:div>
      </w:divsChild>
    </w:div>
    <w:div w:id="1272862687">
      <w:bodyDiv w:val="1"/>
      <w:marLeft w:val="0"/>
      <w:marRight w:val="0"/>
      <w:marTop w:val="0"/>
      <w:marBottom w:val="0"/>
      <w:divBdr>
        <w:top w:val="none" w:sz="0" w:space="0" w:color="auto"/>
        <w:left w:val="none" w:sz="0" w:space="0" w:color="auto"/>
        <w:bottom w:val="none" w:sz="0" w:space="0" w:color="auto"/>
        <w:right w:val="none" w:sz="0" w:space="0" w:color="auto"/>
      </w:divBdr>
    </w:div>
    <w:div w:id="1275865214">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8194830">
      <w:bodyDiv w:val="1"/>
      <w:marLeft w:val="0"/>
      <w:marRight w:val="0"/>
      <w:marTop w:val="0"/>
      <w:marBottom w:val="0"/>
      <w:divBdr>
        <w:top w:val="none" w:sz="0" w:space="0" w:color="auto"/>
        <w:left w:val="none" w:sz="0" w:space="0" w:color="auto"/>
        <w:bottom w:val="none" w:sz="0" w:space="0" w:color="auto"/>
        <w:right w:val="none" w:sz="0" w:space="0" w:color="auto"/>
      </w:divBdr>
      <w:divsChild>
        <w:div w:id="733822398">
          <w:marLeft w:val="0"/>
          <w:marRight w:val="0"/>
          <w:marTop w:val="0"/>
          <w:marBottom w:val="0"/>
          <w:divBdr>
            <w:top w:val="none" w:sz="0" w:space="0" w:color="auto"/>
            <w:left w:val="none" w:sz="0" w:space="0" w:color="auto"/>
            <w:bottom w:val="none" w:sz="0" w:space="0" w:color="auto"/>
            <w:right w:val="none" w:sz="0" w:space="0" w:color="auto"/>
          </w:divBdr>
          <w:divsChild>
            <w:div w:id="461273705">
              <w:marLeft w:val="0"/>
              <w:marRight w:val="0"/>
              <w:marTop w:val="0"/>
              <w:marBottom w:val="0"/>
              <w:divBdr>
                <w:top w:val="none" w:sz="0" w:space="0" w:color="auto"/>
                <w:left w:val="none" w:sz="0" w:space="0" w:color="auto"/>
                <w:bottom w:val="none" w:sz="0" w:space="0" w:color="auto"/>
                <w:right w:val="none" w:sz="0" w:space="0" w:color="auto"/>
              </w:divBdr>
              <w:divsChild>
                <w:div w:id="448165480">
                  <w:marLeft w:val="0"/>
                  <w:marRight w:val="0"/>
                  <w:marTop w:val="0"/>
                  <w:marBottom w:val="0"/>
                  <w:divBdr>
                    <w:top w:val="none" w:sz="0" w:space="0" w:color="auto"/>
                    <w:left w:val="none" w:sz="0" w:space="0" w:color="auto"/>
                    <w:bottom w:val="none" w:sz="0" w:space="0" w:color="auto"/>
                    <w:right w:val="none" w:sz="0" w:space="0" w:color="auto"/>
                  </w:divBdr>
                  <w:divsChild>
                    <w:div w:id="20401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20924">
      <w:bodyDiv w:val="1"/>
      <w:marLeft w:val="0"/>
      <w:marRight w:val="0"/>
      <w:marTop w:val="0"/>
      <w:marBottom w:val="0"/>
      <w:divBdr>
        <w:top w:val="none" w:sz="0" w:space="0" w:color="auto"/>
        <w:left w:val="none" w:sz="0" w:space="0" w:color="auto"/>
        <w:bottom w:val="none" w:sz="0" w:space="0" w:color="auto"/>
        <w:right w:val="none" w:sz="0" w:space="0" w:color="auto"/>
      </w:divBdr>
      <w:divsChild>
        <w:div w:id="1650555911">
          <w:marLeft w:val="0"/>
          <w:marRight w:val="0"/>
          <w:marTop w:val="0"/>
          <w:marBottom w:val="0"/>
          <w:divBdr>
            <w:top w:val="none" w:sz="0" w:space="0" w:color="auto"/>
            <w:left w:val="none" w:sz="0" w:space="0" w:color="auto"/>
            <w:bottom w:val="none" w:sz="0" w:space="0" w:color="auto"/>
            <w:right w:val="none" w:sz="0" w:space="0" w:color="auto"/>
          </w:divBdr>
          <w:divsChild>
            <w:div w:id="1939559576">
              <w:marLeft w:val="0"/>
              <w:marRight w:val="0"/>
              <w:marTop w:val="0"/>
              <w:marBottom w:val="0"/>
              <w:divBdr>
                <w:top w:val="none" w:sz="0" w:space="0" w:color="auto"/>
                <w:left w:val="none" w:sz="0" w:space="0" w:color="auto"/>
                <w:bottom w:val="none" w:sz="0" w:space="0" w:color="auto"/>
                <w:right w:val="none" w:sz="0" w:space="0" w:color="auto"/>
              </w:divBdr>
              <w:divsChild>
                <w:div w:id="1318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06666561">
      <w:bodyDiv w:val="1"/>
      <w:marLeft w:val="0"/>
      <w:marRight w:val="0"/>
      <w:marTop w:val="0"/>
      <w:marBottom w:val="0"/>
      <w:divBdr>
        <w:top w:val="none" w:sz="0" w:space="0" w:color="auto"/>
        <w:left w:val="none" w:sz="0" w:space="0" w:color="auto"/>
        <w:bottom w:val="none" w:sz="0" w:space="0" w:color="auto"/>
        <w:right w:val="none" w:sz="0" w:space="0" w:color="auto"/>
      </w:divBdr>
    </w:div>
    <w:div w:id="1315719335">
      <w:bodyDiv w:val="1"/>
      <w:marLeft w:val="0"/>
      <w:marRight w:val="0"/>
      <w:marTop w:val="0"/>
      <w:marBottom w:val="0"/>
      <w:divBdr>
        <w:top w:val="none" w:sz="0" w:space="0" w:color="auto"/>
        <w:left w:val="none" w:sz="0" w:space="0" w:color="auto"/>
        <w:bottom w:val="none" w:sz="0" w:space="0" w:color="auto"/>
        <w:right w:val="none" w:sz="0" w:space="0" w:color="auto"/>
      </w:divBdr>
    </w:div>
    <w:div w:id="1318223154">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0522452">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0737096">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279452">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48410275">
      <w:bodyDiv w:val="1"/>
      <w:marLeft w:val="0"/>
      <w:marRight w:val="0"/>
      <w:marTop w:val="0"/>
      <w:marBottom w:val="0"/>
      <w:divBdr>
        <w:top w:val="none" w:sz="0" w:space="0" w:color="auto"/>
        <w:left w:val="none" w:sz="0" w:space="0" w:color="auto"/>
        <w:bottom w:val="none" w:sz="0" w:space="0" w:color="auto"/>
        <w:right w:val="none" w:sz="0" w:space="0" w:color="auto"/>
      </w:divBdr>
    </w:div>
    <w:div w:id="134986463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8583249">
      <w:bodyDiv w:val="1"/>
      <w:marLeft w:val="0"/>
      <w:marRight w:val="0"/>
      <w:marTop w:val="0"/>
      <w:marBottom w:val="0"/>
      <w:divBdr>
        <w:top w:val="none" w:sz="0" w:space="0" w:color="auto"/>
        <w:left w:val="none" w:sz="0" w:space="0" w:color="auto"/>
        <w:bottom w:val="none" w:sz="0" w:space="0" w:color="auto"/>
        <w:right w:val="none" w:sz="0" w:space="0" w:color="auto"/>
      </w:divBdr>
      <w:divsChild>
        <w:div w:id="1243300714">
          <w:marLeft w:val="0"/>
          <w:marRight w:val="0"/>
          <w:marTop w:val="0"/>
          <w:marBottom w:val="0"/>
          <w:divBdr>
            <w:top w:val="none" w:sz="0" w:space="0" w:color="auto"/>
            <w:left w:val="none" w:sz="0" w:space="0" w:color="auto"/>
            <w:bottom w:val="none" w:sz="0" w:space="0" w:color="auto"/>
            <w:right w:val="none" w:sz="0" w:space="0" w:color="auto"/>
          </w:divBdr>
          <w:divsChild>
            <w:div w:id="3834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8510250">
      <w:bodyDiv w:val="1"/>
      <w:marLeft w:val="0"/>
      <w:marRight w:val="0"/>
      <w:marTop w:val="0"/>
      <w:marBottom w:val="0"/>
      <w:divBdr>
        <w:top w:val="none" w:sz="0" w:space="0" w:color="auto"/>
        <w:left w:val="none" w:sz="0" w:space="0" w:color="auto"/>
        <w:bottom w:val="none" w:sz="0" w:space="0" w:color="auto"/>
        <w:right w:val="none" w:sz="0" w:space="0" w:color="auto"/>
      </w:divBdr>
    </w:div>
    <w:div w:id="1394617520">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13430976">
      <w:bodyDiv w:val="1"/>
      <w:marLeft w:val="0"/>
      <w:marRight w:val="0"/>
      <w:marTop w:val="0"/>
      <w:marBottom w:val="0"/>
      <w:divBdr>
        <w:top w:val="none" w:sz="0" w:space="0" w:color="auto"/>
        <w:left w:val="none" w:sz="0" w:space="0" w:color="auto"/>
        <w:bottom w:val="none" w:sz="0" w:space="0" w:color="auto"/>
        <w:right w:val="none" w:sz="0" w:space="0" w:color="auto"/>
      </w:divBdr>
      <w:divsChild>
        <w:div w:id="669791027">
          <w:marLeft w:val="0"/>
          <w:marRight w:val="0"/>
          <w:marTop w:val="0"/>
          <w:marBottom w:val="0"/>
          <w:divBdr>
            <w:top w:val="none" w:sz="0" w:space="0" w:color="auto"/>
            <w:left w:val="none" w:sz="0" w:space="0" w:color="auto"/>
            <w:bottom w:val="none" w:sz="0" w:space="0" w:color="auto"/>
            <w:right w:val="none" w:sz="0" w:space="0" w:color="auto"/>
          </w:divBdr>
          <w:divsChild>
            <w:div w:id="385299951">
              <w:marLeft w:val="0"/>
              <w:marRight w:val="0"/>
              <w:marTop w:val="0"/>
              <w:marBottom w:val="0"/>
              <w:divBdr>
                <w:top w:val="none" w:sz="0" w:space="0" w:color="auto"/>
                <w:left w:val="none" w:sz="0" w:space="0" w:color="auto"/>
                <w:bottom w:val="none" w:sz="0" w:space="0" w:color="auto"/>
                <w:right w:val="none" w:sz="0" w:space="0" w:color="auto"/>
              </w:divBdr>
              <w:divsChild>
                <w:div w:id="17676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301">
      <w:bodyDiv w:val="1"/>
      <w:marLeft w:val="0"/>
      <w:marRight w:val="0"/>
      <w:marTop w:val="0"/>
      <w:marBottom w:val="0"/>
      <w:divBdr>
        <w:top w:val="none" w:sz="0" w:space="0" w:color="auto"/>
        <w:left w:val="none" w:sz="0" w:space="0" w:color="auto"/>
        <w:bottom w:val="none" w:sz="0" w:space="0" w:color="auto"/>
        <w:right w:val="none" w:sz="0" w:space="0" w:color="auto"/>
      </w:divBdr>
      <w:divsChild>
        <w:div w:id="677736978">
          <w:marLeft w:val="0"/>
          <w:marRight w:val="0"/>
          <w:marTop w:val="0"/>
          <w:marBottom w:val="0"/>
          <w:divBdr>
            <w:top w:val="none" w:sz="0" w:space="0" w:color="auto"/>
            <w:left w:val="none" w:sz="0" w:space="0" w:color="auto"/>
            <w:bottom w:val="none" w:sz="0" w:space="0" w:color="auto"/>
            <w:right w:val="none" w:sz="0" w:space="0" w:color="auto"/>
          </w:divBdr>
          <w:divsChild>
            <w:div w:id="511795635">
              <w:marLeft w:val="0"/>
              <w:marRight w:val="0"/>
              <w:marTop w:val="0"/>
              <w:marBottom w:val="0"/>
              <w:divBdr>
                <w:top w:val="none" w:sz="0" w:space="0" w:color="auto"/>
                <w:left w:val="none" w:sz="0" w:space="0" w:color="auto"/>
                <w:bottom w:val="none" w:sz="0" w:space="0" w:color="auto"/>
                <w:right w:val="none" w:sz="0" w:space="0" w:color="auto"/>
              </w:divBdr>
              <w:divsChild>
                <w:div w:id="941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38327872">
      <w:bodyDiv w:val="1"/>
      <w:marLeft w:val="0"/>
      <w:marRight w:val="0"/>
      <w:marTop w:val="0"/>
      <w:marBottom w:val="0"/>
      <w:divBdr>
        <w:top w:val="none" w:sz="0" w:space="0" w:color="auto"/>
        <w:left w:val="none" w:sz="0" w:space="0" w:color="auto"/>
        <w:bottom w:val="none" w:sz="0" w:space="0" w:color="auto"/>
        <w:right w:val="none" w:sz="0" w:space="0" w:color="auto"/>
      </w:divBdr>
    </w:div>
    <w:div w:id="1440685503">
      <w:bodyDiv w:val="1"/>
      <w:marLeft w:val="0"/>
      <w:marRight w:val="0"/>
      <w:marTop w:val="0"/>
      <w:marBottom w:val="0"/>
      <w:divBdr>
        <w:top w:val="none" w:sz="0" w:space="0" w:color="auto"/>
        <w:left w:val="none" w:sz="0" w:space="0" w:color="auto"/>
        <w:bottom w:val="none" w:sz="0" w:space="0" w:color="auto"/>
        <w:right w:val="none" w:sz="0" w:space="0" w:color="auto"/>
      </w:divBdr>
    </w:div>
    <w:div w:id="1446192473">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56564504">
      <w:bodyDiv w:val="1"/>
      <w:marLeft w:val="0"/>
      <w:marRight w:val="0"/>
      <w:marTop w:val="0"/>
      <w:marBottom w:val="0"/>
      <w:divBdr>
        <w:top w:val="none" w:sz="0" w:space="0" w:color="auto"/>
        <w:left w:val="none" w:sz="0" w:space="0" w:color="auto"/>
        <w:bottom w:val="none" w:sz="0" w:space="0" w:color="auto"/>
        <w:right w:val="none" w:sz="0" w:space="0" w:color="auto"/>
      </w:divBdr>
    </w:div>
    <w:div w:id="1460612708">
      <w:bodyDiv w:val="1"/>
      <w:marLeft w:val="0"/>
      <w:marRight w:val="0"/>
      <w:marTop w:val="0"/>
      <w:marBottom w:val="0"/>
      <w:divBdr>
        <w:top w:val="none" w:sz="0" w:space="0" w:color="auto"/>
        <w:left w:val="none" w:sz="0" w:space="0" w:color="auto"/>
        <w:bottom w:val="none" w:sz="0" w:space="0" w:color="auto"/>
        <w:right w:val="none" w:sz="0" w:space="0" w:color="auto"/>
      </w:divBdr>
    </w:div>
    <w:div w:id="1461074626">
      <w:bodyDiv w:val="1"/>
      <w:marLeft w:val="0"/>
      <w:marRight w:val="0"/>
      <w:marTop w:val="0"/>
      <w:marBottom w:val="0"/>
      <w:divBdr>
        <w:top w:val="none" w:sz="0" w:space="0" w:color="auto"/>
        <w:left w:val="none" w:sz="0" w:space="0" w:color="auto"/>
        <w:bottom w:val="none" w:sz="0" w:space="0" w:color="auto"/>
        <w:right w:val="none" w:sz="0" w:space="0" w:color="auto"/>
      </w:divBdr>
      <w:divsChild>
        <w:div w:id="1284069825">
          <w:marLeft w:val="0"/>
          <w:marRight w:val="0"/>
          <w:marTop w:val="0"/>
          <w:marBottom w:val="0"/>
          <w:divBdr>
            <w:top w:val="none" w:sz="0" w:space="0" w:color="auto"/>
            <w:left w:val="none" w:sz="0" w:space="0" w:color="auto"/>
            <w:bottom w:val="single" w:sz="8" w:space="1" w:color="auto"/>
            <w:right w:val="none" w:sz="0" w:space="0" w:color="auto"/>
          </w:divBdr>
        </w:div>
      </w:divsChild>
    </w:div>
    <w:div w:id="1464082056">
      <w:bodyDiv w:val="1"/>
      <w:marLeft w:val="0"/>
      <w:marRight w:val="0"/>
      <w:marTop w:val="0"/>
      <w:marBottom w:val="0"/>
      <w:divBdr>
        <w:top w:val="none" w:sz="0" w:space="0" w:color="auto"/>
        <w:left w:val="none" w:sz="0" w:space="0" w:color="auto"/>
        <w:bottom w:val="none" w:sz="0" w:space="0" w:color="auto"/>
        <w:right w:val="none" w:sz="0" w:space="0" w:color="auto"/>
      </w:divBdr>
    </w:div>
    <w:div w:id="1492059587">
      <w:bodyDiv w:val="1"/>
      <w:marLeft w:val="0"/>
      <w:marRight w:val="0"/>
      <w:marTop w:val="0"/>
      <w:marBottom w:val="0"/>
      <w:divBdr>
        <w:top w:val="none" w:sz="0" w:space="0" w:color="auto"/>
        <w:left w:val="none" w:sz="0" w:space="0" w:color="auto"/>
        <w:bottom w:val="none" w:sz="0" w:space="0" w:color="auto"/>
        <w:right w:val="none" w:sz="0" w:space="0" w:color="auto"/>
      </w:divBdr>
      <w:divsChild>
        <w:div w:id="1017776444">
          <w:marLeft w:val="0"/>
          <w:marRight w:val="0"/>
          <w:marTop w:val="0"/>
          <w:marBottom w:val="0"/>
          <w:divBdr>
            <w:top w:val="none" w:sz="0" w:space="0" w:color="auto"/>
            <w:left w:val="none" w:sz="0" w:space="0" w:color="auto"/>
            <w:bottom w:val="none" w:sz="0" w:space="0" w:color="auto"/>
            <w:right w:val="none" w:sz="0" w:space="0" w:color="auto"/>
          </w:divBdr>
          <w:divsChild>
            <w:div w:id="134690885">
              <w:marLeft w:val="0"/>
              <w:marRight w:val="0"/>
              <w:marTop w:val="0"/>
              <w:marBottom w:val="0"/>
              <w:divBdr>
                <w:top w:val="none" w:sz="0" w:space="0" w:color="auto"/>
                <w:left w:val="none" w:sz="0" w:space="0" w:color="auto"/>
                <w:bottom w:val="none" w:sz="0" w:space="0" w:color="auto"/>
                <w:right w:val="none" w:sz="0" w:space="0" w:color="auto"/>
              </w:divBdr>
              <w:divsChild>
                <w:div w:id="874536633">
                  <w:marLeft w:val="0"/>
                  <w:marRight w:val="0"/>
                  <w:marTop w:val="0"/>
                  <w:marBottom w:val="0"/>
                  <w:divBdr>
                    <w:top w:val="none" w:sz="0" w:space="0" w:color="auto"/>
                    <w:left w:val="none" w:sz="0" w:space="0" w:color="auto"/>
                    <w:bottom w:val="none" w:sz="0" w:space="0" w:color="auto"/>
                    <w:right w:val="none" w:sz="0" w:space="0" w:color="auto"/>
                  </w:divBdr>
                  <w:divsChild>
                    <w:div w:id="2807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92680">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14220859">
      <w:bodyDiv w:val="1"/>
      <w:marLeft w:val="0"/>
      <w:marRight w:val="0"/>
      <w:marTop w:val="0"/>
      <w:marBottom w:val="0"/>
      <w:divBdr>
        <w:top w:val="none" w:sz="0" w:space="0" w:color="auto"/>
        <w:left w:val="none" w:sz="0" w:space="0" w:color="auto"/>
        <w:bottom w:val="none" w:sz="0" w:space="0" w:color="auto"/>
        <w:right w:val="none" w:sz="0" w:space="0" w:color="auto"/>
      </w:divBdr>
      <w:divsChild>
        <w:div w:id="1586911284">
          <w:marLeft w:val="0"/>
          <w:marRight w:val="0"/>
          <w:marTop w:val="0"/>
          <w:marBottom w:val="0"/>
          <w:divBdr>
            <w:top w:val="none" w:sz="0" w:space="0" w:color="auto"/>
            <w:left w:val="none" w:sz="0" w:space="0" w:color="auto"/>
            <w:bottom w:val="none" w:sz="0" w:space="0" w:color="auto"/>
            <w:right w:val="none" w:sz="0" w:space="0" w:color="auto"/>
          </w:divBdr>
          <w:divsChild>
            <w:div w:id="1083523950">
              <w:marLeft w:val="0"/>
              <w:marRight w:val="0"/>
              <w:marTop w:val="0"/>
              <w:marBottom w:val="0"/>
              <w:divBdr>
                <w:top w:val="none" w:sz="0" w:space="0" w:color="auto"/>
                <w:left w:val="none" w:sz="0" w:space="0" w:color="auto"/>
                <w:bottom w:val="none" w:sz="0" w:space="0" w:color="auto"/>
                <w:right w:val="none" w:sz="0" w:space="0" w:color="auto"/>
              </w:divBdr>
              <w:divsChild>
                <w:div w:id="291209036">
                  <w:marLeft w:val="0"/>
                  <w:marRight w:val="0"/>
                  <w:marTop w:val="0"/>
                  <w:marBottom w:val="0"/>
                  <w:divBdr>
                    <w:top w:val="none" w:sz="0" w:space="0" w:color="auto"/>
                    <w:left w:val="none" w:sz="0" w:space="0" w:color="auto"/>
                    <w:bottom w:val="none" w:sz="0" w:space="0" w:color="auto"/>
                    <w:right w:val="none" w:sz="0" w:space="0" w:color="auto"/>
                  </w:divBdr>
                  <w:divsChild>
                    <w:div w:id="2996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1626">
      <w:bodyDiv w:val="1"/>
      <w:marLeft w:val="0"/>
      <w:marRight w:val="0"/>
      <w:marTop w:val="0"/>
      <w:marBottom w:val="0"/>
      <w:divBdr>
        <w:top w:val="none" w:sz="0" w:space="0" w:color="auto"/>
        <w:left w:val="none" w:sz="0" w:space="0" w:color="auto"/>
        <w:bottom w:val="none" w:sz="0" w:space="0" w:color="auto"/>
        <w:right w:val="none" w:sz="0" w:space="0" w:color="auto"/>
      </w:divBdr>
    </w:div>
    <w:div w:id="1537888978">
      <w:bodyDiv w:val="1"/>
      <w:marLeft w:val="0"/>
      <w:marRight w:val="0"/>
      <w:marTop w:val="0"/>
      <w:marBottom w:val="0"/>
      <w:divBdr>
        <w:top w:val="none" w:sz="0" w:space="0" w:color="auto"/>
        <w:left w:val="none" w:sz="0" w:space="0" w:color="auto"/>
        <w:bottom w:val="none" w:sz="0" w:space="0" w:color="auto"/>
        <w:right w:val="none" w:sz="0" w:space="0" w:color="auto"/>
      </w:divBdr>
      <w:divsChild>
        <w:div w:id="1073427188">
          <w:marLeft w:val="0"/>
          <w:marRight w:val="0"/>
          <w:marTop w:val="0"/>
          <w:marBottom w:val="0"/>
          <w:divBdr>
            <w:top w:val="none" w:sz="0" w:space="0" w:color="auto"/>
            <w:left w:val="none" w:sz="0" w:space="0" w:color="auto"/>
            <w:bottom w:val="none" w:sz="0" w:space="0" w:color="auto"/>
            <w:right w:val="none" w:sz="0" w:space="0" w:color="auto"/>
          </w:divBdr>
          <w:divsChild>
            <w:div w:id="1901595043">
              <w:marLeft w:val="0"/>
              <w:marRight w:val="0"/>
              <w:marTop w:val="0"/>
              <w:marBottom w:val="0"/>
              <w:divBdr>
                <w:top w:val="none" w:sz="0" w:space="0" w:color="auto"/>
                <w:left w:val="none" w:sz="0" w:space="0" w:color="auto"/>
                <w:bottom w:val="none" w:sz="0" w:space="0" w:color="auto"/>
                <w:right w:val="none" w:sz="0" w:space="0" w:color="auto"/>
              </w:divBdr>
              <w:divsChild>
                <w:div w:id="1706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5368215">
      <w:bodyDiv w:val="1"/>
      <w:marLeft w:val="0"/>
      <w:marRight w:val="0"/>
      <w:marTop w:val="0"/>
      <w:marBottom w:val="0"/>
      <w:divBdr>
        <w:top w:val="none" w:sz="0" w:space="0" w:color="auto"/>
        <w:left w:val="none" w:sz="0" w:space="0" w:color="auto"/>
        <w:bottom w:val="none" w:sz="0" w:space="0" w:color="auto"/>
        <w:right w:val="none" w:sz="0" w:space="0" w:color="auto"/>
      </w:divBdr>
    </w:div>
    <w:div w:id="1585987845">
      <w:bodyDiv w:val="1"/>
      <w:marLeft w:val="0"/>
      <w:marRight w:val="0"/>
      <w:marTop w:val="0"/>
      <w:marBottom w:val="0"/>
      <w:divBdr>
        <w:top w:val="none" w:sz="0" w:space="0" w:color="auto"/>
        <w:left w:val="none" w:sz="0" w:space="0" w:color="auto"/>
        <w:bottom w:val="none" w:sz="0" w:space="0" w:color="auto"/>
        <w:right w:val="none" w:sz="0" w:space="0" w:color="auto"/>
      </w:divBdr>
    </w:div>
    <w:div w:id="158939042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594360781">
      <w:bodyDiv w:val="1"/>
      <w:marLeft w:val="0"/>
      <w:marRight w:val="0"/>
      <w:marTop w:val="0"/>
      <w:marBottom w:val="0"/>
      <w:divBdr>
        <w:top w:val="none" w:sz="0" w:space="0" w:color="auto"/>
        <w:left w:val="none" w:sz="0" w:space="0" w:color="auto"/>
        <w:bottom w:val="none" w:sz="0" w:space="0" w:color="auto"/>
        <w:right w:val="none" w:sz="0" w:space="0" w:color="auto"/>
      </w:divBdr>
      <w:divsChild>
        <w:div w:id="1086417416">
          <w:marLeft w:val="360"/>
          <w:marRight w:val="0"/>
          <w:marTop w:val="200"/>
          <w:marBottom w:val="0"/>
          <w:divBdr>
            <w:top w:val="none" w:sz="0" w:space="0" w:color="auto"/>
            <w:left w:val="none" w:sz="0" w:space="0" w:color="auto"/>
            <w:bottom w:val="none" w:sz="0" w:space="0" w:color="auto"/>
            <w:right w:val="none" w:sz="0" w:space="0" w:color="auto"/>
          </w:divBdr>
        </w:div>
      </w:divsChild>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7424713">
      <w:bodyDiv w:val="1"/>
      <w:marLeft w:val="0"/>
      <w:marRight w:val="0"/>
      <w:marTop w:val="0"/>
      <w:marBottom w:val="0"/>
      <w:divBdr>
        <w:top w:val="none" w:sz="0" w:space="0" w:color="auto"/>
        <w:left w:val="none" w:sz="0" w:space="0" w:color="auto"/>
        <w:bottom w:val="none" w:sz="0" w:space="0" w:color="auto"/>
        <w:right w:val="none" w:sz="0" w:space="0" w:color="auto"/>
      </w:divBdr>
    </w:div>
    <w:div w:id="1608273216">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8754248">
      <w:bodyDiv w:val="1"/>
      <w:marLeft w:val="0"/>
      <w:marRight w:val="0"/>
      <w:marTop w:val="0"/>
      <w:marBottom w:val="0"/>
      <w:divBdr>
        <w:top w:val="none" w:sz="0" w:space="0" w:color="auto"/>
        <w:left w:val="none" w:sz="0" w:space="0" w:color="auto"/>
        <w:bottom w:val="none" w:sz="0" w:space="0" w:color="auto"/>
        <w:right w:val="none" w:sz="0" w:space="0" w:color="auto"/>
      </w:divBdr>
    </w:div>
    <w:div w:id="1639652087">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3558809">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63393610">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159129">
      <w:bodyDiv w:val="1"/>
      <w:marLeft w:val="0"/>
      <w:marRight w:val="0"/>
      <w:marTop w:val="0"/>
      <w:marBottom w:val="0"/>
      <w:divBdr>
        <w:top w:val="none" w:sz="0" w:space="0" w:color="auto"/>
        <w:left w:val="none" w:sz="0" w:space="0" w:color="auto"/>
        <w:bottom w:val="none" w:sz="0" w:space="0" w:color="auto"/>
        <w:right w:val="none" w:sz="0" w:space="0" w:color="auto"/>
      </w:divBdr>
    </w:div>
    <w:div w:id="1684432083">
      <w:bodyDiv w:val="1"/>
      <w:marLeft w:val="0"/>
      <w:marRight w:val="0"/>
      <w:marTop w:val="0"/>
      <w:marBottom w:val="0"/>
      <w:divBdr>
        <w:top w:val="none" w:sz="0" w:space="0" w:color="auto"/>
        <w:left w:val="none" w:sz="0" w:space="0" w:color="auto"/>
        <w:bottom w:val="none" w:sz="0" w:space="0" w:color="auto"/>
        <w:right w:val="none" w:sz="0" w:space="0" w:color="auto"/>
      </w:divBdr>
      <w:divsChild>
        <w:div w:id="1573394196">
          <w:marLeft w:val="0"/>
          <w:marRight w:val="0"/>
          <w:marTop w:val="0"/>
          <w:marBottom w:val="0"/>
          <w:divBdr>
            <w:top w:val="none" w:sz="0" w:space="0" w:color="auto"/>
            <w:left w:val="none" w:sz="0" w:space="0" w:color="auto"/>
            <w:bottom w:val="none" w:sz="0" w:space="0" w:color="auto"/>
            <w:right w:val="none" w:sz="0" w:space="0" w:color="auto"/>
          </w:divBdr>
          <w:divsChild>
            <w:div w:id="1673069000">
              <w:marLeft w:val="0"/>
              <w:marRight w:val="0"/>
              <w:marTop w:val="0"/>
              <w:marBottom w:val="0"/>
              <w:divBdr>
                <w:top w:val="none" w:sz="0" w:space="0" w:color="auto"/>
                <w:left w:val="none" w:sz="0" w:space="0" w:color="auto"/>
                <w:bottom w:val="none" w:sz="0" w:space="0" w:color="auto"/>
                <w:right w:val="none" w:sz="0" w:space="0" w:color="auto"/>
              </w:divBdr>
              <w:divsChild>
                <w:div w:id="74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89536">
      <w:bodyDiv w:val="1"/>
      <w:marLeft w:val="0"/>
      <w:marRight w:val="0"/>
      <w:marTop w:val="0"/>
      <w:marBottom w:val="0"/>
      <w:divBdr>
        <w:top w:val="none" w:sz="0" w:space="0" w:color="auto"/>
        <w:left w:val="none" w:sz="0" w:space="0" w:color="auto"/>
        <w:bottom w:val="none" w:sz="0" w:space="0" w:color="auto"/>
        <w:right w:val="none" w:sz="0" w:space="0" w:color="auto"/>
      </w:divBdr>
    </w:div>
    <w:div w:id="1685748020">
      <w:bodyDiv w:val="1"/>
      <w:marLeft w:val="0"/>
      <w:marRight w:val="0"/>
      <w:marTop w:val="0"/>
      <w:marBottom w:val="0"/>
      <w:divBdr>
        <w:top w:val="none" w:sz="0" w:space="0" w:color="auto"/>
        <w:left w:val="none" w:sz="0" w:space="0" w:color="auto"/>
        <w:bottom w:val="none" w:sz="0" w:space="0" w:color="auto"/>
        <w:right w:val="none" w:sz="0" w:space="0" w:color="auto"/>
      </w:divBdr>
    </w:div>
    <w:div w:id="1699114175">
      <w:bodyDiv w:val="1"/>
      <w:marLeft w:val="0"/>
      <w:marRight w:val="0"/>
      <w:marTop w:val="0"/>
      <w:marBottom w:val="0"/>
      <w:divBdr>
        <w:top w:val="none" w:sz="0" w:space="0" w:color="auto"/>
        <w:left w:val="none" w:sz="0" w:space="0" w:color="auto"/>
        <w:bottom w:val="none" w:sz="0" w:space="0" w:color="auto"/>
        <w:right w:val="none" w:sz="0" w:space="0" w:color="auto"/>
      </w:divBdr>
    </w:div>
    <w:div w:id="1704481142">
      <w:bodyDiv w:val="1"/>
      <w:marLeft w:val="0"/>
      <w:marRight w:val="0"/>
      <w:marTop w:val="0"/>
      <w:marBottom w:val="0"/>
      <w:divBdr>
        <w:top w:val="none" w:sz="0" w:space="0" w:color="auto"/>
        <w:left w:val="none" w:sz="0" w:space="0" w:color="auto"/>
        <w:bottom w:val="none" w:sz="0" w:space="0" w:color="auto"/>
        <w:right w:val="none" w:sz="0" w:space="0" w:color="auto"/>
      </w:divBdr>
    </w:div>
    <w:div w:id="1747334403">
      <w:bodyDiv w:val="1"/>
      <w:marLeft w:val="0"/>
      <w:marRight w:val="0"/>
      <w:marTop w:val="0"/>
      <w:marBottom w:val="0"/>
      <w:divBdr>
        <w:top w:val="none" w:sz="0" w:space="0" w:color="auto"/>
        <w:left w:val="none" w:sz="0" w:space="0" w:color="auto"/>
        <w:bottom w:val="none" w:sz="0" w:space="0" w:color="auto"/>
        <w:right w:val="none" w:sz="0" w:space="0" w:color="auto"/>
      </w:divBdr>
      <w:divsChild>
        <w:div w:id="1905138229">
          <w:marLeft w:val="0"/>
          <w:marRight w:val="0"/>
          <w:marTop w:val="0"/>
          <w:marBottom w:val="0"/>
          <w:divBdr>
            <w:top w:val="none" w:sz="0" w:space="0" w:color="auto"/>
            <w:left w:val="none" w:sz="0" w:space="0" w:color="auto"/>
            <w:bottom w:val="none" w:sz="0" w:space="0" w:color="auto"/>
            <w:right w:val="none" w:sz="0" w:space="0" w:color="auto"/>
          </w:divBdr>
          <w:divsChild>
            <w:div w:id="1628199919">
              <w:marLeft w:val="0"/>
              <w:marRight w:val="0"/>
              <w:marTop w:val="0"/>
              <w:marBottom w:val="0"/>
              <w:divBdr>
                <w:top w:val="none" w:sz="0" w:space="0" w:color="auto"/>
                <w:left w:val="none" w:sz="0" w:space="0" w:color="auto"/>
                <w:bottom w:val="none" w:sz="0" w:space="0" w:color="auto"/>
                <w:right w:val="none" w:sz="0" w:space="0" w:color="auto"/>
              </w:divBdr>
              <w:divsChild>
                <w:div w:id="12868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59455">
      <w:bodyDiv w:val="1"/>
      <w:marLeft w:val="0"/>
      <w:marRight w:val="0"/>
      <w:marTop w:val="0"/>
      <w:marBottom w:val="0"/>
      <w:divBdr>
        <w:top w:val="none" w:sz="0" w:space="0" w:color="auto"/>
        <w:left w:val="none" w:sz="0" w:space="0" w:color="auto"/>
        <w:bottom w:val="none" w:sz="0" w:space="0" w:color="auto"/>
        <w:right w:val="none" w:sz="0" w:space="0" w:color="auto"/>
      </w:divBdr>
      <w:divsChild>
        <w:div w:id="1039092163">
          <w:marLeft w:val="0"/>
          <w:marRight w:val="0"/>
          <w:marTop w:val="0"/>
          <w:marBottom w:val="0"/>
          <w:divBdr>
            <w:top w:val="none" w:sz="0" w:space="0" w:color="auto"/>
            <w:left w:val="none" w:sz="0" w:space="0" w:color="auto"/>
            <w:bottom w:val="single" w:sz="8" w:space="1" w:color="auto"/>
            <w:right w:val="none" w:sz="0" w:space="0" w:color="auto"/>
          </w:divBdr>
        </w:div>
      </w:divsChild>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4688711">
      <w:bodyDiv w:val="1"/>
      <w:marLeft w:val="0"/>
      <w:marRight w:val="0"/>
      <w:marTop w:val="0"/>
      <w:marBottom w:val="0"/>
      <w:divBdr>
        <w:top w:val="none" w:sz="0" w:space="0" w:color="auto"/>
        <w:left w:val="none" w:sz="0" w:space="0" w:color="auto"/>
        <w:bottom w:val="none" w:sz="0" w:space="0" w:color="auto"/>
        <w:right w:val="none" w:sz="0" w:space="0" w:color="auto"/>
      </w:divBdr>
    </w:div>
    <w:div w:id="1768649885">
      <w:bodyDiv w:val="1"/>
      <w:marLeft w:val="0"/>
      <w:marRight w:val="0"/>
      <w:marTop w:val="0"/>
      <w:marBottom w:val="0"/>
      <w:divBdr>
        <w:top w:val="none" w:sz="0" w:space="0" w:color="auto"/>
        <w:left w:val="none" w:sz="0" w:space="0" w:color="auto"/>
        <w:bottom w:val="none" w:sz="0" w:space="0" w:color="auto"/>
        <w:right w:val="none" w:sz="0" w:space="0" w:color="auto"/>
      </w:divBdr>
    </w:div>
    <w:div w:id="1775977417">
      <w:bodyDiv w:val="1"/>
      <w:marLeft w:val="0"/>
      <w:marRight w:val="0"/>
      <w:marTop w:val="0"/>
      <w:marBottom w:val="0"/>
      <w:divBdr>
        <w:top w:val="none" w:sz="0" w:space="0" w:color="auto"/>
        <w:left w:val="none" w:sz="0" w:space="0" w:color="auto"/>
        <w:bottom w:val="none" w:sz="0" w:space="0" w:color="auto"/>
        <w:right w:val="none" w:sz="0" w:space="0" w:color="auto"/>
      </w:divBdr>
      <w:divsChild>
        <w:div w:id="1709451683">
          <w:marLeft w:val="0"/>
          <w:marRight w:val="0"/>
          <w:marTop w:val="0"/>
          <w:marBottom w:val="0"/>
          <w:divBdr>
            <w:top w:val="none" w:sz="0" w:space="0" w:color="auto"/>
            <w:left w:val="none" w:sz="0" w:space="0" w:color="auto"/>
            <w:bottom w:val="none" w:sz="0" w:space="0" w:color="auto"/>
            <w:right w:val="none" w:sz="0" w:space="0" w:color="auto"/>
          </w:divBdr>
          <w:divsChild>
            <w:div w:id="1758480101">
              <w:marLeft w:val="0"/>
              <w:marRight w:val="0"/>
              <w:marTop w:val="0"/>
              <w:marBottom w:val="0"/>
              <w:divBdr>
                <w:top w:val="none" w:sz="0" w:space="0" w:color="auto"/>
                <w:left w:val="none" w:sz="0" w:space="0" w:color="auto"/>
                <w:bottom w:val="none" w:sz="0" w:space="0" w:color="auto"/>
                <w:right w:val="none" w:sz="0" w:space="0" w:color="auto"/>
              </w:divBdr>
              <w:divsChild>
                <w:div w:id="1516766137">
                  <w:marLeft w:val="0"/>
                  <w:marRight w:val="0"/>
                  <w:marTop w:val="0"/>
                  <w:marBottom w:val="0"/>
                  <w:divBdr>
                    <w:top w:val="none" w:sz="0" w:space="0" w:color="auto"/>
                    <w:left w:val="none" w:sz="0" w:space="0" w:color="auto"/>
                    <w:bottom w:val="none" w:sz="0" w:space="0" w:color="auto"/>
                    <w:right w:val="none" w:sz="0" w:space="0" w:color="auto"/>
                  </w:divBdr>
                  <w:divsChild>
                    <w:div w:id="1697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1725">
      <w:bodyDiv w:val="1"/>
      <w:marLeft w:val="0"/>
      <w:marRight w:val="0"/>
      <w:marTop w:val="0"/>
      <w:marBottom w:val="0"/>
      <w:divBdr>
        <w:top w:val="none" w:sz="0" w:space="0" w:color="auto"/>
        <w:left w:val="none" w:sz="0" w:space="0" w:color="auto"/>
        <w:bottom w:val="none" w:sz="0" w:space="0" w:color="auto"/>
        <w:right w:val="none" w:sz="0" w:space="0" w:color="auto"/>
      </w:divBdr>
      <w:divsChild>
        <w:div w:id="2037924591">
          <w:marLeft w:val="0"/>
          <w:marRight w:val="0"/>
          <w:marTop w:val="0"/>
          <w:marBottom w:val="0"/>
          <w:divBdr>
            <w:top w:val="none" w:sz="0" w:space="0" w:color="auto"/>
            <w:left w:val="none" w:sz="0" w:space="0" w:color="auto"/>
            <w:bottom w:val="none" w:sz="0" w:space="0" w:color="auto"/>
            <w:right w:val="none" w:sz="0" w:space="0" w:color="auto"/>
          </w:divBdr>
          <w:divsChild>
            <w:div w:id="1973241977">
              <w:marLeft w:val="0"/>
              <w:marRight w:val="0"/>
              <w:marTop w:val="0"/>
              <w:marBottom w:val="0"/>
              <w:divBdr>
                <w:top w:val="none" w:sz="0" w:space="0" w:color="auto"/>
                <w:left w:val="none" w:sz="0" w:space="0" w:color="auto"/>
                <w:bottom w:val="none" w:sz="0" w:space="0" w:color="auto"/>
                <w:right w:val="none" w:sz="0" w:space="0" w:color="auto"/>
              </w:divBdr>
              <w:divsChild>
                <w:div w:id="22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9549">
      <w:bodyDiv w:val="1"/>
      <w:marLeft w:val="0"/>
      <w:marRight w:val="0"/>
      <w:marTop w:val="0"/>
      <w:marBottom w:val="0"/>
      <w:divBdr>
        <w:top w:val="none" w:sz="0" w:space="0" w:color="auto"/>
        <w:left w:val="none" w:sz="0" w:space="0" w:color="auto"/>
        <w:bottom w:val="none" w:sz="0" w:space="0" w:color="auto"/>
        <w:right w:val="none" w:sz="0" w:space="0" w:color="auto"/>
      </w:divBdr>
      <w:divsChild>
        <w:div w:id="593635874">
          <w:marLeft w:val="0"/>
          <w:marRight w:val="0"/>
          <w:marTop w:val="0"/>
          <w:marBottom w:val="0"/>
          <w:divBdr>
            <w:top w:val="none" w:sz="0" w:space="0" w:color="auto"/>
            <w:left w:val="none" w:sz="0" w:space="0" w:color="auto"/>
            <w:bottom w:val="none" w:sz="0" w:space="0" w:color="auto"/>
            <w:right w:val="none" w:sz="0" w:space="0" w:color="auto"/>
          </w:divBdr>
          <w:divsChild>
            <w:div w:id="1793865209">
              <w:marLeft w:val="0"/>
              <w:marRight w:val="0"/>
              <w:marTop w:val="0"/>
              <w:marBottom w:val="0"/>
              <w:divBdr>
                <w:top w:val="none" w:sz="0" w:space="0" w:color="auto"/>
                <w:left w:val="none" w:sz="0" w:space="0" w:color="auto"/>
                <w:bottom w:val="none" w:sz="0" w:space="0" w:color="auto"/>
                <w:right w:val="none" w:sz="0" w:space="0" w:color="auto"/>
              </w:divBdr>
              <w:divsChild>
                <w:div w:id="22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0756072">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0784456">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43857791">
      <w:bodyDiv w:val="1"/>
      <w:marLeft w:val="0"/>
      <w:marRight w:val="0"/>
      <w:marTop w:val="0"/>
      <w:marBottom w:val="0"/>
      <w:divBdr>
        <w:top w:val="none" w:sz="0" w:space="0" w:color="auto"/>
        <w:left w:val="none" w:sz="0" w:space="0" w:color="auto"/>
        <w:bottom w:val="none" w:sz="0" w:space="0" w:color="auto"/>
        <w:right w:val="none" w:sz="0" w:space="0" w:color="auto"/>
      </w:divBdr>
    </w:div>
    <w:div w:id="1853640436">
      <w:bodyDiv w:val="1"/>
      <w:marLeft w:val="0"/>
      <w:marRight w:val="0"/>
      <w:marTop w:val="0"/>
      <w:marBottom w:val="0"/>
      <w:divBdr>
        <w:top w:val="none" w:sz="0" w:space="0" w:color="auto"/>
        <w:left w:val="none" w:sz="0" w:space="0" w:color="auto"/>
        <w:bottom w:val="none" w:sz="0" w:space="0" w:color="auto"/>
        <w:right w:val="none" w:sz="0" w:space="0" w:color="auto"/>
      </w:divBdr>
    </w:div>
    <w:div w:id="1859614259">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9562181">
      <w:bodyDiv w:val="1"/>
      <w:marLeft w:val="0"/>
      <w:marRight w:val="0"/>
      <w:marTop w:val="0"/>
      <w:marBottom w:val="0"/>
      <w:divBdr>
        <w:top w:val="none" w:sz="0" w:space="0" w:color="auto"/>
        <w:left w:val="none" w:sz="0" w:space="0" w:color="auto"/>
        <w:bottom w:val="none" w:sz="0" w:space="0" w:color="auto"/>
        <w:right w:val="none" w:sz="0" w:space="0" w:color="auto"/>
      </w:divBdr>
      <w:divsChild>
        <w:div w:id="1650863923">
          <w:marLeft w:val="547"/>
          <w:marRight w:val="0"/>
          <w:marTop w:val="0"/>
          <w:marBottom w:val="180"/>
          <w:divBdr>
            <w:top w:val="none" w:sz="0" w:space="0" w:color="auto"/>
            <w:left w:val="none" w:sz="0" w:space="0" w:color="auto"/>
            <w:bottom w:val="none" w:sz="0" w:space="0" w:color="auto"/>
            <w:right w:val="none" w:sz="0" w:space="0" w:color="auto"/>
          </w:divBdr>
        </w:div>
        <w:div w:id="168713849">
          <w:marLeft w:val="547"/>
          <w:marRight w:val="0"/>
          <w:marTop w:val="0"/>
          <w:marBottom w:val="180"/>
          <w:divBdr>
            <w:top w:val="none" w:sz="0" w:space="0" w:color="auto"/>
            <w:left w:val="none" w:sz="0" w:space="0" w:color="auto"/>
            <w:bottom w:val="none" w:sz="0" w:space="0" w:color="auto"/>
            <w:right w:val="none" w:sz="0" w:space="0" w:color="auto"/>
          </w:divBdr>
        </w:div>
        <w:div w:id="1917279908">
          <w:marLeft w:val="547"/>
          <w:marRight w:val="0"/>
          <w:marTop w:val="0"/>
          <w:marBottom w:val="180"/>
          <w:divBdr>
            <w:top w:val="none" w:sz="0" w:space="0" w:color="auto"/>
            <w:left w:val="none" w:sz="0" w:space="0" w:color="auto"/>
            <w:bottom w:val="none" w:sz="0" w:space="0" w:color="auto"/>
            <w:right w:val="none" w:sz="0" w:space="0" w:color="auto"/>
          </w:divBdr>
        </w:div>
      </w:divsChild>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22594836">
      <w:bodyDiv w:val="1"/>
      <w:marLeft w:val="0"/>
      <w:marRight w:val="0"/>
      <w:marTop w:val="0"/>
      <w:marBottom w:val="0"/>
      <w:divBdr>
        <w:top w:val="none" w:sz="0" w:space="0" w:color="auto"/>
        <w:left w:val="none" w:sz="0" w:space="0" w:color="auto"/>
        <w:bottom w:val="none" w:sz="0" w:space="0" w:color="auto"/>
        <w:right w:val="none" w:sz="0" w:space="0" w:color="auto"/>
      </w:divBdr>
    </w:div>
    <w:div w:id="1925021519">
      <w:bodyDiv w:val="1"/>
      <w:marLeft w:val="0"/>
      <w:marRight w:val="0"/>
      <w:marTop w:val="0"/>
      <w:marBottom w:val="0"/>
      <w:divBdr>
        <w:top w:val="none" w:sz="0" w:space="0" w:color="auto"/>
        <w:left w:val="none" w:sz="0" w:space="0" w:color="auto"/>
        <w:bottom w:val="none" w:sz="0" w:space="0" w:color="auto"/>
        <w:right w:val="none" w:sz="0" w:space="0" w:color="auto"/>
      </w:divBdr>
    </w:div>
    <w:div w:id="1935895708">
      <w:bodyDiv w:val="1"/>
      <w:marLeft w:val="0"/>
      <w:marRight w:val="0"/>
      <w:marTop w:val="0"/>
      <w:marBottom w:val="0"/>
      <w:divBdr>
        <w:top w:val="none" w:sz="0" w:space="0" w:color="auto"/>
        <w:left w:val="none" w:sz="0" w:space="0" w:color="auto"/>
        <w:bottom w:val="none" w:sz="0" w:space="0" w:color="auto"/>
        <w:right w:val="none" w:sz="0" w:space="0" w:color="auto"/>
      </w:divBdr>
      <w:divsChild>
        <w:div w:id="662322587">
          <w:marLeft w:val="0"/>
          <w:marRight w:val="0"/>
          <w:marTop w:val="0"/>
          <w:marBottom w:val="0"/>
          <w:divBdr>
            <w:top w:val="none" w:sz="0" w:space="0" w:color="auto"/>
            <w:left w:val="none" w:sz="0" w:space="0" w:color="auto"/>
            <w:bottom w:val="none" w:sz="0" w:space="0" w:color="auto"/>
            <w:right w:val="none" w:sz="0" w:space="0" w:color="auto"/>
          </w:divBdr>
          <w:divsChild>
            <w:div w:id="16623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9131">
      <w:bodyDiv w:val="1"/>
      <w:marLeft w:val="0"/>
      <w:marRight w:val="0"/>
      <w:marTop w:val="0"/>
      <w:marBottom w:val="0"/>
      <w:divBdr>
        <w:top w:val="none" w:sz="0" w:space="0" w:color="auto"/>
        <w:left w:val="none" w:sz="0" w:space="0" w:color="auto"/>
        <w:bottom w:val="none" w:sz="0" w:space="0" w:color="auto"/>
        <w:right w:val="none" w:sz="0" w:space="0" w:color="auto"/>
      </w:divBdr>
    </w:div>
    <w:div w:id="1960255463">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5141346">
      <w:bodyDiv w:val="1"/>
      <w:marLeft w:val="0"/>
      <w:marRight w:val="0"/>
      <w:marTop w:val="0"/>
      <w:marBottom w:val="0"/>
      <w:divBdr>
        <w:top w:val="none" w:sz="0" w:space="0" w:color="auto"/>
        <w:left w:val="none" w:sz="0" w:space="0" w:color="auto"/>
        <w:bottom w:val="none" w:sz="0" w:space="0" w:color="auto"/>
        <w:right w:val="none" w:sz="0" w:space="0" w:color="auto"/>
      </w:divBdr>
    </w:div>
    <w:div w:id="201021278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289515">
      <w:bodyDiv w:val="1"/>
      <w:marLeft w:val="0"/>
      <w:marRight w:val="0"/>
      <w:marTop w:val="0"/>
      <w:marBottom w:val="0"/>
      <w:divBdr>
        <w:top w:val="none" w:sz="0" w:space="0" w:color="auto"/>
        <w:left w:val="none" w:sz="0" w:space="0" w:color="auto"/>
        <w:bottom w:val="none" w:sz="0" w:space="0" w:color="auto"/>
        <w:right w:val="none" w:sz="0" w:space="0" w:color="auto"/>
      </w:divBdr>
      <w:divsChild>
        <w:div w:id="982080091">
          <w:marLeft w:val="0"/>
          <w:marRight w:val="0"/>
          <w:marTop w:val="0"/>
          <w:marBottom w:val="0"/>
          <w:divBdr>
            <w:top w:val="none" w:sz="0" w:space="0" w:color="auto"/>
            <w:left w:val="none" w:sz="0" w:space="0" w:color="auto"/>
            <w:bottom w:val="none" w:sz="0" w:space="0" w:color="auto"/>
            <w:right w:val="none" w:sz="0" w:space="0" w:color="auto"/>
          </w:divBdr>
          <w:divsChild>
            <w:div w:id="480537142">
              <w:marLeft w:val="0"/>
              <w:marRight w:val="0"/>
              <w:marTop w:val="0"/>
              <w:marBottom w:val="0"/>
              <w:divBdr>
                <w:top w:val="none" w:sz="0" w:space="0" w:color="auto"/>
                <w:left w:val="none" w:sz="0" w:space="0" w:color="auto"/>
                <w:bottom w:val="none" w:sz="0" w:space="0" w:color="auto"/>
                <w:right w:val="none" w:sz="0" w:space="0" w:color="auto"/>
              </w:divBdr>
              <w:divsChild>
                <w:div w:id="120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0624072">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55498311">
      <w:bodyDiv w:val="1"/>
      <w:marLeft w:val="0"/>
      <w:marRight w:val="0"/>
      <w:marTop w:val="0"/>
      <w:marBottom w:val="0"/>
      <w:divBdr>
        <w:top w:val="none" w:sz="0" w:space="0" w:color="auto"/>
        <w:left w:val="none" w:sz="0" w:space="0" w:color="auto"/>
        <w:bottom w:val="none" w:sz="0" w:space="0" w:color="auto"/>
        <w:right w:val="none" w:sz="0" w:space="0" w:color="auto"/>
      </w:divBdr>
    </w:div>
    <w:div w:id="2065172646">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1032936">
      <w:bodyDiv w:val="1"/>
      <w:marLeft w:val="0"/>
      <w:marRight w:val="0"/>
      <w:marTop w:val="0"/>
      <w:marBottom w:val="0"/>
      <w:divBdr>
        <w:top w:val="none" w:sz="0" w:space="0" w:color="auto"/>
        <w:left w:val="none" w:sz="0" w:space="0" w:color="auto"/>
        <w:bottom w:val="none" w:sz="0" w:space="0" w:color="auto"/>
        <w:right w:val="none" w:sz="0" w:space="0" w:color="auto"/>
      </w:divBdr>
      <w:divsChild>
        <w:div w:id="2048216713">
          <w:marLeft w:val="360"/>
          <w:marRight w:val="0"/>
          <w:marTop w:val="200"/>
          <w:marBottom w:val="0"/>
          <w:divBdr>
            <w:top w:val="none" w:sz="0" w:space="0" w:color="auto"/>
            <w:left w:val="none" w:sz="0" w:space="0" w:color="auto"/>
            <w:bottom w:val="none" w:sz="0" w:space="0" w:color="auto"/>
            <w:right w:val="none" w:sz="0" w:space="0" w:color="auto"/>
          </w:divBdr>
        </w:div>
        <w:div w:id="853540967">
          <w:marLeft w:val="1080"/>
          <w:marRight w:val="0"/>
          <w:marTop w:val="100"/>
          <w:marBottom w:val="0"/>
          <w:divBdr>
            <w:top w:val="none" w:sz="0" w:space="0" w:color="auto"/>
            <w:left w:val="none" w:sz="0" w:space="0" w:color="auto"/>
            <w:bottom w:val="none" w:sz="0" w:space="0" w:color="auto"/>
            <w:right w:val="none" w:sz="0" w:space="0" w:color="auto"/>
          </w:divBdr>
        </w:div>
        <w:div w:id="160393205">
          <w:marLeft w:val="1080"/>
          <w:marRight w:val="0"/>
          <w:marTop w:val="100"/>
          <w:marBottom w:val="0"/>
          <w:divBdr>
            <w:top w:val="none" w:sz="0" w:space="0" w:color="auto"/>
            <w:left w:val="none" w:sz="0" w:space="0" w:color="auto"/>
            <w:bottom w:val="none" w:sz="0" w:space="0" w:color="auto"/>
            <w:right w:val="none" w:sz="0" w:space="0" w:color="auto"/>
          </w:divBdr>
        </w:div>
        <w:div w:id="744569660">
          <w:marLeft w:val="1080"/>
          <w:marRight w:val="0"/>
          <w:marTop w:val="100"/>
          <w:marBottom w:val="0"/>
          <w:divBdr>
            <w:top w:val="none" w:sz="0" w:space="0" w:color="auto"/>
            <w:left w:val="none" w:sz="0" w:space="0" w:color="auto"/>
            <w:bottom w:val="none" w:sz="0" w:space="0" w:color="auto"/>
            <w:right w:val="none" w:sz="0" w:space="0" w:color="auto"/>
          </w:divBdr>
        </w:div>
        <w:div w:id="395713779">
          <w:marLeft w:val="360"/>
          <w:marRight w:val="0"/>
          <w:marTop w:val="200"/>
          <w:marBottom w:val="0"/>
          <w:divBdr>
            <w:top w:val="none" w:sz="0" w:space="0" w:color="auto"/>
            <w:left w:val="none" w:sz="0" w:space="0" w:color="auto"/>
            <w:bottom w:val="none" w:sz="0" w:space="0" w:color="auto"/>
            <w:right w:val="none" w:sz="0" w:space="0" w:color="auto"/>
          </w:divBdr>
        </w:div>
        <w:div w:id="626936142">
          <w:marLeft w:val="1080"/>
          <w:marRight w:val="0"/>
          <w:marTop w:val="100"/>
          <w:marBottom w:val="0"/>
          <w:divBdr>
            <w:top w:val="none" w:sz="0" w:space="0" w:color="auto"/>
            <w:left w:val="none" w:sz="0" w:space="0" w:color="auto"/>
            <w:bottom w:val="none" w:sz="0" w:space="0" w:color="auto"/>
            <w:right w:val="none" w:sz="0" w:space="0" w:color="auto"/>
          </w:divBdr>
        </w:div>
        <w:div w:id="469446992">
          <w:marLeft w:val="1080"/>
          <w:marRight w:val="0"/>
          <w:marTop w:val="100"/>
          <w:marBottom w:val="0"/>
          <w:divBdr>
            <w:top w:val="none" w:sz="0" w:space="0" w:color="auto"/>
            <w:left w:val="none" w:sz="0" w:space="0" w:color="auto"/>
            <w:bottom w:val="none" w:sz="0" w:space="0" w:color="auto"/>
            <w:right w:val="none" w:sz="0" w:space="0" w:color="auto"/>
          </w:divBdr>
        </w:div>
        <w:div w:id="932785097">
          <w:marLeft w:val="1080"/>
          <w:marRight w:val="0"/>
          <w:marTop w:val="100"/>
          <w:marBottom w:val="0"/>
          <w:divBdr>
            <w:top w:val="none" w:sz="0" w:space="0" w:color="auto"/>
            <w:left w:val="none" w:sz="0" w:space="0" w:color="auto"/>
            <w:bottom w:val="none" w:sz="0" w:space="0" w:color="auto"/>
            <w:right w:val="none" w:sz="0" w:space="0" w:color="auto"/>
          </w:divBdr>
        </w:div>
        <w:div w:id="844589561">
          <w:marLeft w:val="1080"/>
          <w:marRight w:val="0"/>
          <w:marTop w:val="100"/>
          <w:marBottom w:val="0"/>
          <w:divBdr>
            <w:top w:val="none" w:sz="0" w:space="0" w:color="auto"/>
            <w:left w:val="none" w:sz="0" w:space="0" w:color="auto"/>
            <w:bottom w:val="none" w:sz="0" w:space="0" w:color="auto"/>
            <w:right w:val="none" w:sz="0" w:space="0" w:color="auto"/>
          </w:divBdr>
        </w:div>
        <w:div w:id="1055620582">
          <w:marLeft w:val="360"/>
          <w:marRight w:val="0"/>
          <w:marTop w:val="200"/>
          <w:marBottom w:val="0"/>
          <w:divBdr>
            <w:top w:val="none" w:sz="0" w:space="0" w:color="auto"/>
            <w:left w:val="none" w:sz="0" w:space="0" w:color="auto"/>
            <w:bottom w:val="none" w:sz="0" w:space="0" w:color="auto"/>
            <w:right w:val="none" w:sz="0" w:space="0" w:color="auto"/>
          </w:divBdr>
        </w:div>
      </w:divsChild>
    </w:div>
    <w:div w:id="2072579209">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93160292">
      <w:bodyDiv w:val="1"/>
      <w:marLeft w:val="0"/>
      <w:marRight w:val="0"/>
      <w:marTop w:val="0"/>
      <w:marBottom w:val="0"/>
      <w:divBdr>
        <w:top w:val="none" w:sz="0" w:space="0" w:color="auto"/>
        <w:left w:val="none" w:sz="0" w:space="0" w:color="auto"/>
        <w:bottom w:val="none" w:sz="0" w:space="0" w:color="auto"/>
        <w:right w:val="none" w:sz="0" w:space="0" w:color="auto"/>
      </w:divBdr>
      <w:divsChild>
        <w:div w:id="428476149">
          <w:marLeft w:val="0"/>
          <w:marRight w:val="0"/>
          <w:marTop w:val="0"/>
          <w:marBottom w:val="0"/>
          <w:divBdr>
            <w:top w:val="none" w:sz="0" w:space="0" w:color="auto"/>
            <w:left w:val="none" w:sz="0" w:space="0" w:color="auto"/>
            <w:bottom w:val="none" w:sz="0" w:space="0" w:color="auto"/>
            <w:right w:val="none" w:sz="0" w:space="0" w:color="auto"/>
          </w:divBdr>
          <w:divsChild>
            <w:div w:id="1592591905">
              <w:marLeft w:val="0"/>
              <w:marRight w:val="0"/>
              <w:marTop w:val="0"/>
              <w:marBottom w:val="0"/>
              <w:divBdr>
                <w:top w:val="none" w:sz="0" w:space="0" w:color="auto"/>
                <w:left w:val="none" w:sz="0" w:space="0" w:color="auto"/>
                <w:bottom w:val="none" w:sz="0" w:space="0" w:color="auto"/>
                <w:right w:val="none" w:sz="0" w:space="0" w:color="auto"/>
              </w:divBdr>
              <w:divsChild>
                <w:div w:id="199363620">
                  <w:marLeft w:val="0"/>
                  <w:marRight w:val="0"/>
                  <w:marTop w:val="0"/>
                  <w:marBottom w:val="0"/>
                  <w:divBdr>
                    <w:top w:val="none" w:sz="0" w:space="0" w:color="auto"/>
                    <w:left w:val="none" w:sz="0" w:space="0" w:color="auto"/>
                    <w:bottom w:val="none" w:sz="0" w:space="0" w:color="auto"/>
                    <w:right w:val="none" w:sz="0" w:space="0" w:color="auto"/>
                  </w:divBdr>
                  <w:divsChild>
                    <w:div w:id="154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31383">
      <w:bodyDiv w:val="1"/>
      <w:marLeft w:val="0"/>
      <w:marRight w:val="0"/>
      <w:marTop w:val="0"/>
      <w:marBottom w:val="0"/>
      <w:divBdr>
        <w:top w:val="none" w:sz="0" w:space="0" w:color="auto"/>
        <w:left w:val="none" w:sz="0" w:space="0" w:color="auto"/>
        <w:bottom w:val="none" w:sz="0" w:space="0" w:color="auto"/>
        <w:right w:val="none" w:sz="0" w:space="0" w:color="auto"/>
      </w:divBdr>
    </w:div>
    <w:div w:id="2102481228">
      <w:bodyDiv w:val="1"/>
      <w:marLeft w:val="0"/>
      <w:marRight w:val="0"/>
      <w:marTop w:val="0"/>
      <w:marBottom w:val="0"/>
      <w:divBdr>
        <w:top w:val="none" w:sz="0" w:space="0" w:color="auto"/>
        <w:left w:val="none" w:sz="0" w:space="0" w:color="auto"/>
        <w:bottom w:val="none" w:sz="0" w:space="0" w:color="auto"/>
        <w:right w:val="none" w:sz="0" w:space="0" w:color="auto"/>
      </w:divBdr>
    </w:div>
    <w:div w:id="2115902955">
      <w:bodyDiv w:val="1"/>
      <w:marLeft w:val="0"/>
      <w:marRight w:val="0"/>
      <w:marTop w:val="0"/>
      <w:marBottom w:val="0"/>
      <w:divBdr>
        <w:top w:val="none" w:sz="0" w:space="0" w:color="auto"/>
        <w:left w:val="none" w:sz="0" w:space="0" w:color="auto"/>
        <w:bottom w:val="none" w:sz="0" w:space="0" w:color="auto"/>
        <w:right w:val="none" w:sz="0" w:space="0" w:color="auto"/>
      </w:divBdr>
      <w:divsChild>
        <w:div w:id="1650786754">
          <w:marLeft w:val="0"/>
          <w:marRight w:val="0"/>
          <w:marTop w:val="0"/>
          <w:marBottom w:val="0"/>
          <w:divBdr>
            <w:top w:val="none" w:sz="0" w:space="0" w:color="auto"/>
            <w:left w:val="none" w:sz="0" w:space="0" w:color="auto"/>
            <w:bottom w:val="none" w:sz="0" w:space="0" w:color="auto"/>
            <w:right w:val="none" w:sz="0" w:space="0" w:color="auto"/>
          </w:divBdr>
          <w:divsChild>
            <w:div w:id="699278174">
              <w:marLeft w:val="0"/>
              <w:marRight w:val="0"/>
              <w:marTop w:val="0"/>
              <w:marBottom w:val="0"/>
              <w:divBdr>
                <w:top w:val="none" w:sz="0" w:space="0" w:color="auto"/>
                <w:left w:val="none" w:sz="0" w:space="0" w:color="auto"/>
                <w:bottom w:val="none" w:sz="0" w:space="0" w:color="auto"/>
                <w:right w:val="none" w:sz="0" w:space="0" w:color="auto"/>
              </w:divBdr>
              <w:divsChild>
                <w:div w:id="1647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409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sa.gov/Press-Room/Cybersecurity-Advisories-Guidance/smdpage11747/2/" TargetMode="External"/><Relationship Id="rId21" Type="http://schemas.openxmlformats.org/officeDocument/2006/relationships/hyperlink" Target="https://www.enisa.europa.eu/publications/securing-machine-learning-algorithms" TargetMode="External"/><Relationship Id="rId42" Type="http://schemas.openxmlformats.org/officeDocument/2006/relationships/hyperlink" Target="https://www.bsi.bund.de/SharedDocs/Downloads/EN/BSI/KI/Security-of-AI-systems_fundamentals.pdf?__blob=publicationFile&amp;v=4" TargetMode="External"/><Relationship Id="rId47" Type="http://schemas.openxmlformats.org/officeDocument/2006/relationships/hyperlink" Target="https://arxiv.org/pdf/2111.09679.pdf" TargetMode="External"/><Relationship Id="rId63" Type="http://schemas.openxmlformats.org/officeDocument/2006/relationships/image" Target="media/image6.png"/><Relationship Id="rId68" Type="http://schemas.openxmlformats.org/officeDocument/2006/relationships/hyperlink" Target="https://oranalliance.atlassian.net/wiki/download/attachments/2840133726/NOK-2023.07.07-WG11-CR-0092-Evasion%20attack-exploits-threats-v02.docx?api=v2" TargetMode="External"/><Relationship Id="rId2" Type="http://schemas.openxmlformats.org/officeDocument/2006/relationships/customXml" Target="../customXml/item2.xml"/><Relationship Id="rId16" Type="http://schemas.openxmlformats.org/officeDocument/2006/relationships/hyperlink" Target="https://atlas.mitre.org/" TargetMode="External"/><Relationship Id="rId29" Type="http://schemas.openxmlformats.org/officeDocument/2006/relationships/hyperlink" Target="https://towardsai.net/p/machine-learning/machine-learning-standardization-z-score-normalization-with-mathematics" TargetMode="External"/><Relationship Id="rId11" Type="http://schemas.openxmlformats.org/officeDocument/2006/relationships/image" Target="media/image1.tiff"/><Relationship Id="rId24" Type="http://schemas.openxmlformats.org/officeDocument/2006/relationships/hyperlink" Target="https://www.cisecurity.org/controls/cis-controls-list" TargetMode="External"/><Relationship Id="rId32" Type="http://schemas.openxmlformats.org/officeDocument/2006/relationships/hyperlink" Target="https://github.com/marcotcr/lime" TargetMode="External"/><Relationship Id="rId37" Type="http://schemas.openxmlformats.org/officeDocument/2006/relationships/hyperlink" Target="https://www.bsi.bund.de/SharedDocs/Downloads/EN/BSI/KI/Practical_Al-Security_Guide_2023.pdf?__blob=publicationFile&amp;v=5" TargetMode="External"/><Relationship Id="rId40" Type="http://schemas.openxmlformats.org/officeDocument/2006/relationships/hyperlink" Target="https://www.usenix.org/system/files/sec22fall_tang.pdf" TargetMode="External"/><Relationship Id="rId45" Type="http://schemas.openxmlformats.org/officeDocument/2006/relationships/hyperlink" Target="https://owasp.org/www-project-machine-learning-security-top-10/docs/ML09_2023-Output_Integrity_Attack" TargetMode="External"/><Relationship Id="rId53" Type="http://schemas.openxmlformats.org/officeDocument/2006/relationships/hyperlink" Target="https://www.itu.int/dms_pub/itu-t/opb/tut/T-TUT-ICTS-2022-PDF-E.pdf" TargetMode="External"/><Relationship Id="rId58" Type="http://schemas.openxmlformats.org/officeDocument/2006/relationships/hyperlink" Target="https://arxiv.org/html/2312.04035v1" TargetMode="External"/><Relationship Id="rId66" Type="http://schemas.openxmlformats.org/officeDocument/2006/relationships/hyperlink" Target="https://oranalliance.atlassian.net/wiki/download/attachments/2840133726/NOK-2023.06.06-WG11-CR-0078-Datapoisoning-attack-exploits-threats-v06.docx?api=v2" TargetMode="External"/><Relationship Id="rId5" Type="http://schemas.openxmlformats.org/officeDocument/2006/relationships/numbering" Target="numbering.xml"/><Relationship Id="rId61" Type="http://schemas.openxmlformats.org/officeDocument/2006/relationships/image" Target="media/image4.png"/><Relationship Id="rId19" Type="http://schemas.openxmlformats.org/officeDocument/2006/relationships/hyperlink" Target="https://doi.org/10.1145/2810103.2813677" TargetMode="External"/><Relationship Id="rId14" Type="http://schemas.openxmlformats.org/officeDocument/2006/relationships/hyperlink" Target="https://arxiv.org/abs/2201.06093" TargetMode="External"/><Relationship Id="rId22" Type="http://schemas.openxmlformats.org/officeDocument/2006/relationships/hyperlink" Target="https://owasp.org/www-project-machine-learning-security-top-10/" TargetMode="External"/><Relationship Id="rId27" Type="http://schemas.openxmlformats.org/officeDocument/2006/relationships/hyperlink" Target="https://en.wikipedia.org/wiki/Principal_component_analysis" TargetMode="External"/><Relationship Id="rId30" Type="http://schemas.openxmlformats.org/officeDocument/2006/relationships/hyperlink" Target="https://medium.com/@imamitsingh/voting-classifiers-in-machine-learning-a532935fe592" TargetMode="External"/><Relationship Id="rId35" Type="http://schemas.openxmlformats.org/officeDocument/2006/relationships/hyperlink" Target="https://www.linkedin.com/pulse/using-enclaves-model-splitting-improve-ai-application-peter/" TargetMode="External"/><Relationship Id="rId43" Type="http://schemas.openxmlformats.org/officeDocument/2006/relationships/hyperlink" Target="https://medium.com/data-science-365/parameters-vs-hyperparameters-what-is-the-difference-5f40e16e2e82" TargetMode="External"/><Relationship Id="rId48" Type="http://schemas.openxmlformats.org/officeDocument/2006/relationships/hyperlink" Target="https://rodtrent.substack.com/p/must-learn-ai-security-part-6-model" TargetMode="External"/><Relationship Id="rId56" Type="http://schemas.openxmlformats.org/officeDocument/2006/relationships/hyperlink" Target="https://arxiv.org/pdf/1803.05847.pdf" TargetMode="External"/><Relationship Id="rId64" Type="http://schemas.openxmlformats.org/officeDocument/2006/relationships/header" Target="header1.xml"/><Relationship Id="rId69" Type="http://schemas.openxmlformats.org/officeDocument/2006/relationships/hyperlink" Target="https://oranalliance.atlassian.net/wiki/download/attachments/2840133726/NIST-2023.09.22-WG11-CR0001-AIRMF-v01.docx?api=v2" TargetMode="External"/><Relationship Id="rId8" Type="http://schemas.openxmlformats.org/officeDocument/2006/relationships/webSettings" Target="webSettings.xml"/><Relationship Id="rId51" Type="http://schemas.openxmlformats.org/officeDocument/2006/relationships/hyperlink" Target="https://eur-lex.europa.eu/legal-content/EN/TXT/PDF/?uri=CELEX:32016R0679" TargetMode="Externa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nokia.com/networks/security-portfolio/threat-intelligence-report/" TargetMode="External"/><Relationship Id="rId25" Type="http://schemas.openxmlformats.org/officeDocument/2006/relationships/hyperlink" Target="https://cloudsecurityalliance.org/research/cloud-controls-matrix/" TargetMode="External"/><Relationship Id="rId33" Type="http://schemas.openxmlformats.org/officeDocument/2006/relationships/hyperlink" Target="https://shap.readthedocs.io/en/latest/index.html" TargetMode="External"/><Relationship Id="rId38" Type="http://schemas.openxmlformats.org/officeDocument/2006/relationships/hyperlink" Target="https://www.enisa.europa.eu/publications/artificial-intelligence-cybersecurity-challenges" TargetMode="External"/><Relationship Id="rId46" Type="http://schemas.openxmlformats.org/officeDocument/2006/relationships/hyperlink" Target="https://dl.acm.org/doi/pdf/10.1145/3523273" TargetMode="External"/><Relationship Id="rId59" Type="http://schemas.openxmlformats.org/officeDocument/2006/relationships/image" Target="media/image2.png"/><Relationship Id="rId67" Type="http://schemas.openxmlformats.org/officeDocument/2006/relationships/hyperlink" Target="https://oranalliance.atlassian.net/wiki/download/attachments/2840133726/NOK-2023.07.17-WG11-CR-0094-Potential%20exploits%20and%20threat%20analysis%20for%20Model%20extraction%20attacks-01.docx?api=v2" TargetMode="External"/><Relationship Id="rId20" Type="http://schemas.openxmlformats.org/officeDocument/2006/relationships/hyperlink" Target="https://doi.org/10.48550/arXiv.1610.05820" TargetMode="External"/><Relationship Id="rId41" Type="http://schemas.openxmlformats.org/officeDocument/2006/relationships/hyperlink" Target="https://arxiv.org/pdf/2102.09751.pdf" TargetMode="External"/><Relationship Id="rId54" Type="http://schemas.openxmlformats.org/officeDocument/2006/relationships/hyperlink" Target="https://arxiv.org/pdf/1902.06531.pdf" TargetMode="External"/><Relationship Id="rId62" Type="http://schemas.openxmlformats.org/officeDocument/2006/relationships/image" Target="media/image5.png"/><Relationship Id="rId70" Type="http://schemas.openxmlformats.org/officeDocument/2006/relationships/hyperlink" Target="https://oranalliance.atlassian.net/wiki/download/attachments/2840133726/NEC-2023.09.25-WG11-CR0004-AI_ML_TR_AssetIDUpdates_ODR_updates-v01.docx?api=v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nsa.gov/Press-Room/Cybersecurity-Advisories-Guidance/smdpage11747/2/" TargetMode="External"/><Relationship Id="rId23" Type="http://schemas.openxmlformats.org/officeDocument/2006/relationships/hyperlink" Target="https://owasp.org/projects/spotlight/historical/2021.02.10/" TargetMode="External"/><Relationship Id="rId28" Type="http://schemas.openxmlformats.org/officeDocument/2006/relationships/hyperlink" Target="https://rasbt.github.io/mlxtend/user_guide/feature_extraction/LinearDiscriminantAnalysis/" TargetMode="External"/><Relationship Id="rId36" Type="http://schemas.openxmlformats.org/officeDocument/2006/relationships/hyperlink" Target="https://learn.microsoft.com/en-us/security/engineering/threat-modeling-aiml" TargetMode="External"/><Relationship Id="rId49" Type="http://schemas.openxmlformats.org/officeDocument/2006/relationships/hyperlink" Target="https://arxiv.org/abs/1704.03453" TargetMode="External"/><Relationship Id="rId57" Type="http://schemas.openxmlformats.org/officeDocument/2006/relationships/hyperlink" Target="https://arxiv.org/pdf/1812.11720.pdf" TargetMode="External"/><Relationship Id="rId10" Type="http://schemas.openxmlformats.org/officeDocument/2006/relationships/endnotes" Target="endnotes.xml"/><Relationship Id="rId31" Type="http://schemas.openxmlformats.org/officeDocument/2006/relationships/hyperlink" Target="https://www.javatpoint.com/stacking-in-machine-learning" TargetMode="External"/><Relationship Id="rId44" Type="http://schemas.openxmlformats.org/officeDocument/2006/relationships/hyperlink" Target="https://www.bucks.edu/media/bcccmedialibrary/con-ed/itacademy/fos2022/Casey-AI-Poisoning-pdf.pdf" TargetMode="External"/><Relationship Id="rId52" Type="http://schemas.openxmlformats.org/officeDocument/2006/relationships/hyperlink" Target="https://www.iso.org/standard/56582.html" TargetMode="External"/><Relationship Id="rId60" Type="http://schemas.openxmlformats.org/officeDocument/2006/relationships/image" Target="media/image3.png"/><Relationship Id="rId65" Type="http://schemas.openxmlformats.org/officeDocument/2006/relationships/hyperlink" Target="https://oranalliance.atlassian.net/wiki/download/attachments/2840133726/ATT-2023.04.26-WG11-CR-0020-TR-AIMLSecurityAssets-v03.docx?api=v2"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arxiv.org/abs/1609.02943" TargetMode="External"/><Relationship Id="rId39" Type="http://schemas.openxmlformats.org/officeDocument/2006/relationships/hyperlink" Target="https://towardsai.net/p/machine-learning/machine-learning-standardization-z-score-normalization-with-mathematics" TargetMode="External"/><Relationship Id="rId34" Type="http://schemas.openxmlformats.org/officeDocument/2006/relationships/hyperlink" Target="https://www.nist.gov/blogs/cybersecurity-insights/how-deploy-machine-learning-differential-privacy" TargetMode="External"/><Relationship Id="rId50" Type="http://schemas.openxmlformats.org/officeDocument/2006/relationships/hyperlink" Target="https://www.nist.gov/privacy-framework" TargetMode="External"/><Relationship Id="rId55" Type="http://schemas.openxmlformats.org/officeDocument/2006/relationships/hyperlink" Target="https://arxiv.org/abs/2006.03463" TargetMode="External"/><Relationship Id="rId7" Type="http://schemas.openxmlformats.org/officeDocument/2006/relationships/settings" Target="settings.xml"/><Relationship Id="rId7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63475175C404B88F6D4034EB823DF" ma:contentTypeVersion="10" ma:contentTypeDescription="Create a new document." ma:contentTypeScope="" ma:versionID="947a86b7f966fb8a9e9d491ed794a7c6">
  <xsd:schema xmlns:xsd="http://www.w3.org/2001/XMLSchema" xmlns:xs="http://www.w3.org/2001/XMLSchema" xmlns:p="http://schemas.microsoft.com/office/2006/metadata/properties" xmlns:ns3="99f66e42-97e2-4e6b-9df2-5dc93a2ec077" targetNamespace="http://schemas.microsoft.com/office/2006/metadata/properties" ma:root="true" ma:fieldsID="108c7e45c1692ad7bd0c773b7e5aa1c6" ns3:_="">
    <xsd:import namespace="99f66e42-97e2-4e6b-9df2-5dc93a2ec0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66e42-97e2-4e6b-9df2-5dc93a2ec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045F1D-59A4-40A8-9805-8BBB7FA21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f66e42-97e2-4e6b-9df2-5dc93a2ec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D3B18C-547B-467D-A81B-9A48BA858654}">
  <ds:schemaRefs>
    <ds:schemaRef ds:uri="http://schemas.openxmlformats.org/officeDocument/2006/bibliography"/>
  </ds:schemaRefs>
</ds:datastoreItem>
</file>

<file path=customXml/itemProps3.xml><?xml version="1.0" encoding="utf-8"?>
<ds:datastoreItem xmlns:ds="http://schemas.openxmlformats.org/officeDocument/2006/customXml" ds:itemID="{54200697-D975-4E79-A4F0-035DF091EFFC}">
  <ds:schemaRefs>
    <ds:schemaRef ds:uri="http://schemas.microsoft.com/sharepoint/v3/contenttype/forms"/>
  </ds:schemaRefs>
</ds:datastoreItem>
</file>

<file path=customXml/itemProps4.xml><?xml version="1.0" encoding="utf-8"?>
<ds:datastoreItem xmlns:ds="http://schemas.openxmlformats.org/officeDocument/2006/customXml" ds:itemID="{8409D880-5952-4361-A122-DF0DA1D77C0C}">
  <ds:schemaRefs>
    <ds:schemaRef ds:uri="http://schemas.microsoft.com/office/infopath/2007/PartnerControls"/>
    <ds:schemaRef ds:uri="http://purl.org/dc/elements/1.1/"/>
    <ds:schemaRef ds:uri="http://www.w3.org/XML/1998/namespace"/>
    <ds:schemaRef ds:uri="http://schemas.microsoft.com/office/2006/documentManagement/types"/>
    <ds:schemaRef ds:uri="99f66e42-97e2-4e6b-9df2-5dc93a2ec077"/>
    <ds:schemaRef ds:uri="http://purl.org/dc/dcmitype/"/>
    <ds:schemaRef ds:uri="http://purl.org/dc/terms/"/>
    <ds:schemaRef ds:uri="http://schemas.openxmlformats.org/package/2006/metadata/core-properties"/>
    <ds:schemaRef ds:uri="http://schemas.microsoft.com/office/2006/metadata/properties"/>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List>
</file>

<file path=docProps/app.xml><?xml version="1.0" encoding="utf-8"?>
<Properties xmlns="http://schemas.openxmlformats.org/officeDocument/2006/extended-properties" xmlns:vt="http://schemas.openxmlformats.org/officeDocument/2006/docPropsVTypes">
  <Template>Normal.dotm</Template>
  <TotalTime>23</TotalTime>
  <Pages>63</Pages>
  <Words>22844</Words>
  <Characters>141181</Characters>
  <Application>Microsoft Office Word</Application>
  <DocSecurity>0</DocSecurity>
  <Lines>4554</Lines>
  <Paragraphs>3565</Paragraphs>
  <ScaleCrop>false</ScaleCrop>
  <HeadingPairs>
    <vt:vector size="8" baseType="variant">
      <vt:variant>
        <vt:lpstr>Title</vt:lpstr>
      </vt:variant>
      <vt:variant>
        <vt:i4>1</vt:i4>
      </vt:variant>
      <vt:variant>
        <vt:lpstr>Titre</vt:lpstr>
      </vt:variant>
      <vt:variant>
        <vt:i4>1</vt:i4>
      </vt:variant>
      <vt:variant>
        <vt:lpstr>Titel</vt:lpstr>
      </vt:variant>
      <vt:variant>
        <vt:i4>1</vt:i4>
      </vt:variant>
      <vt:variant>
        <vt:lpstr>タイトル</vt:lpstr>
      </vt:variant>
      <vt:variant>
        <vt:i4>1</vt:i4>
      </vt:variant>
    </vt:vector>
  </HeadingPairs>
  <TitlesOfParts>
    <vt:vector size="4" baseType="lpstr">
      <vt:lpstr>Information Model, Operations and Maintenance Architecture</vt:lpstr>
      <vt:lpstr>Information Model, Operations and Maintenance Architecture</vt:lpstr>
      <vt:lpstr>Information Model, Operations and Maintenance Architecture</vt:lpstr>
      <vt:lpstr>Management Plane Specification</vt:lpstr>
    </vt:vector>
  </TitlesOfParts>
  <Manager/>
  <Company/>
  <LinksUpToDate>false</LinksUpToDate>
  <CharactersWithSpaces>160460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 Operations and Maintenance Architecture</dc:title>
  <dc:subject/>
  <dc:creator>Scott Poretsky</dc:creator>
  <cp:keywords/>
  <dc:description/>
  <cp:lastModifiedBy>Nokia</cp:lastModifiedBy>
  <cp:revision>5</cp:revision>
  <cp:lastPrinted>2024-03-12T16:09:00Z</cp:lastPrinted>
  <dcterms:created xsi:type="dcterms:W3CDTF">2024-11-27T15:31:00Z</dcterms:created>
  <dcterms:modified xsi:type="dcterms:W3CDTF">2024-12-02T13:49:00Z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O-RAN.SFG.O-CLOUD-Security-v04</vt:lpwstr>
  </property>
  <property fmtid="{D5CDD505-2E9C-101B-9397-08002B2CF9AE}" pid="3" name="RELEASE">
    <vt:lpwstr> </vt:lpwstr>
  </property>
  <property fmtid="{D5CDD505-2E9C-101B-9397-08002B2CF9AE}" pid="4" name="TITLE">
    <vt:lpwstr>Study on Security for O-CLOUD</vt:lpwstr>
  </property>
  <property fmtid="{D5CDD505-2E9C-101B-9397-08002B2CF9AE}" pid="5" name="_NewReviewCycle">
    <vt:lpwstr/>
  </property>
  <property fmtid="{D5CDD505-2E9C-101B-9397-08002B2CF9AE}" pid="6" name="ContentTypeId">
    <vt:lpwstr>0x010100D8A63475175C404B88F6D4034EB823DF</vt:lpwstr>
  </property>
</Properties>
</file>